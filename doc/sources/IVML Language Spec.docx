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38A0691A" w:rsidR="00417224" w:rsidRDefault="003E043D">
      <w:pPr>
        <w:spacing w:before="120"/>
        <w:jc w:val="center"/>
        <w:rPr>
          <w:rFonts w:ascii="Arial" w:hAnsi="Arial" w:cs="Arial"/>
          <w:b/>
          <w:sz w:val="28"/>
          <w:szCs w:val="28"/>
          <w:lang w:val="en-GB"/>
        </w:rPr>
      </w:pPr>
      <w:ins w:id="2" w:author="Holger Eichelberger" w:date="2021-10-21T09:17:00Z">
        <w:r w:rsidRPr="003E043D">
          <w:rPr>
            <w:rFonts w:ascii="Arial" w:hAnsi="Arial" w:cs="Arial"/>
            <w:b/>
            <w:i/>
            <w:sz w:val="28"/>
            <w:szCs w:val="28"/>
            <w:lang w:val="en-GB"/>
            <w:rPrChange w:id="3" w:author="Holger Eichelberger" w:date="2021-10-21T09:17:00Z">
              <w:rPr>
                <w:rFonts w:ascii="Arial" w:hAnsi="Arial" w:cs="Arial"/>
                <w:b/>
                <w:sz w:val="28"/>
                <w:szCs w:val="28"/>
                <w:lang w:val="en-GB"/>
              </w:rPr>
            </w:rPrChange>
          </w:rPr>
          <w:t>P</w:t>
        </w:r>
        <w:r>
          <w:rPr>
            <w:rFonts w:ascii="Arial" w:hAnsi="Arial" w:cs="Arial"/>
            <w:b/>
            <w:i/>
            <w:sz w:val="28"/>
            <w:szCs w:val="28"/>
            <w:lang w:val="en-GB"/>
          </w:rPr>
          <w:t>r</w:t>
        </w:r>
        <w:r w:rsidRPr="003E043D">
          <w:rPr>
            <w:rFonts w:ascii="Arial" w:hAnsi="Arial" w:cs="Arial"/>
            <w:b/>
            <w:i/>
            <w:sz w:val="28"/>
            <w:szCs w:val="28"/>
            <w:lang w:val="en-GB"/>
            <w:rPrChange w:id="4" w:author="Holger Eichelberger" w:date="2021-10-21T09:17:00Z">
              <w:rPr>
                <w:rFonts w:ascii="Arial" w:hAnsi="Arial" w:cs="Arial"/>
                <w:b/>
                <w:sz w:val="28"/>
                <w:szCs w:val="28"/>
                <w:lang w:val="en-GB"/>
              </w:rPr>
            </w:rPrChange>
          </w:rPr>
          <w:t>eview</w:t>
        </w:r>
      </w:ins>
      <w:ins w:id="5" w:author="Holger Eichelberger" w:date="2021-10-21T08:40:00Z">
        <w:r w:rsidR="00030874">
          <w:rPr>
            <w:rFonts w:ascii="Arial" w:hAnsi="Arial" w:cs="Arial"/>
            <w:b/>
            <w:sz w:val="28"/>
            <w:szCs w:val="28"/>
            <w:lang w:val="en-GB"/>
          </w:rPr>
          <w:t xml:space="preserve"> </w:t>
        </w:r>
      </w:ins>
      <w:del w:id="6" w:author="Holger Eichelberger" w:date="2021-10-21T09:17:00Z">
        <w:r w:rsidR="007710F1" w:rsidDel="003E043D">
          <w:rPr>
            <w:rFonts w:ascii="Arial" w:hAnsi="Arial" w:cs="Arial"/>
            <w:b/>
            <w:sz w:val="28"/>
            <w:szCs w:val="28"/>
            <w:lang w:val="en-GB"/>
          </w:rPr>
          <w:delText xml:space="preserve">Version </w:delText>
        </w:r>
      </w:del>
      <w:ins w:id="7" w:author="Holger Eichelberger" w:date="2021-10-21T09:17:00Z">
        <w:r>
          <w:rPr>
            <w:rFonts w:ascii="Arial" w:hAnsi="Arial" w:cs="Arial"/>
            <w:b/>
            <w:sz w:val="28"/>
            <w:szCs w:val="28"/>
            <w:lang w:val="en-GB"/>
          </w:rPr>
          <w:t xml:space="preserve">version </w:t>
        </w:r>
      </w:ins>
      <w:del w:id="8" w:author="Holger Eichelberger" w:date="2021-10-21T09:17:00Z">
        <w:r w:rsidR="007710F1" w:rsidDel="003E043D">
          <w:rPr>
            <w:rFonts w:ascii="Arial" w:hAnsi="Arial" w:cs="Arial"/>
            <w:b/>
            <w:sz w:val="28"/>
            <w:szCs w:val="28"/>
            <w:lang w:val="en-GB"/>
          </w:rPr>
          <w:delText>1.</w:delText>
        </w:r>
        <w:r w:rsidR="005C418E" w:rsidDel="003E043D">
          <w:rPr>
            <w:rFonts w:ascii="Arial" w:hAnsi="Arial" w:cs="Arial"/>
            <w:b/>
            <w:sz w:val="28"/>
            <w:szCs w:val="28"/>
            <w:lang w:val="en-GB"/>
          </w:rPr>
          <w:delText>30</w:delText>
        </w:r>
      </w:del>
      <w:ins w:id="9" w:author="Holger Eichelberger" w:date="2021-10-21T08:41:00Z">
        <w:r w:rsidR="00030874">
          <w:rPr>
            <w:rFonts w:ascii="Arial" w:hAnsi="Arial" w:cs="Arial"/>
            <w:b/>
            <w:sz w:val="28"/>
            <w:szCs w:val="28"/>
            <w:lang w:val="en-GB"/>
          </w:rPr>
          <w:t xml:space="preserve">of </w:t>
        </w:r>
      </w:ins>
      <w:ins w:id="10" w:author="Holger Eichelberger" w:date="2023-03-11T14:55:00Z">
        <w:r w:rsidR="00593FAA">
          <w:rPr>
            <w:rFonts w:ascii="Arial" w:hAnsi="Arial" w:cs="Arial"/>
            <w:b/>
            <w:sz w:val="28"/>
            <w:szCs w:val="28"/>
            <w:lang w:val="en-GB"/>
          </w:rPr>
          <w:t>10</w:t>
        </w:r>
      </w:ins>
      <w:ins w:id="11" w:author="Holger Eichelberger" w:date="2021-10-21T08:40:00Z">
        <w:r w:rsidR="00030874">
          <w:rPr>
            <w:rFonts w:ascii="Arial" w:hAnsi="Arial" w:cs="Arial"/>
            <w:b/>
            <w:sz w:val="28"/>
            <w:szCs w:val="28"/>
            <w:lang w:val="en-GB"/>
          </w:rPr>
          <w:t xml:space="preserve">. </w:t>
        </w:r>
      </w:ins>
      <w:ins w:id="12" w:author="Holger Eichelberger" w:date="2023-05-10T20:34:00Z">
        <w:r w:rsidR="00892E9E">
          <w:rPr>
            <w:rFonts w:ascii="Arial" w:hAnsi="Arial" w:cs="Arial"/>
            <w:b/>
            <w:sz w:val="28"/>
            <w:szCs w:val="28"/>
            <w:lang w:val="en-GB"/>
          </w:rPr>
          <w:t>May</w:t>
        </w:r>
      </w:ins>
      <w:ins w:id="13" w:author="Holger Eichelberger" w:date="2021-10-21T08:40:00Z">
        <w:r w:rsidR="00030874">
          <w:rPr>
            <w:rFonts w:ascii="Arial" w:hAnsi="Arial" w:cs="Arial"/>
            <w:b/>
            <w:sz w:val="28"/>
            <w:szCs w:val="28"/>
            <w:lang w:val="en-GB"/>
          </w:rPr>
          <w:t xml:space="preserve"> 202</w:t>
        </w:r>
      </w:ins>
      <w:ins w:id="14" w:author="Holger Eichelberger" w:date="2023-03-11T14:55:00Z">
        <w:r w:rsidR="00593FAA">
          <w:rPr>
            <w:rFonts w:ascii="Arial" w:hAnsi="Arial" w:cs="Arial"/>
            <w:b/>
            <w:sz w:val="28"/>
            <w:szCs w:val="28"/>
            <w:lang w:val="en-GB"/>
          </w:rPr>
          <w:t>3</w:t>
        </w:r>
      </w:ins>
    </w:p>
    <w:p w14:paraId="28CEA809" w14:textId="1E4DC042" w:rsidR="0017226D" w:rsidRPr="00D1327C" w:rsidDel="00030874" w:rsidRDefault="00F61552">
      <w:pPr>
        <w:spacing w:before="120"/>
        <w:jc w:val="center"/>
        <w:rPr>
          <w:del w:id="15" w:author="Holger Eichelberger" w:date="2021-10-21T08:40:00Z"/>
          <w:rFonts w:ascii="Arial" w:hAnsi="Arial" w:cs="Arial"/>
          <w:b/>
          <w:sz w:val="20"/>
          <w:szCs w:val="20"/>
          <w:lang w:val="en-US"/>
        </w:rPr>
      </w:pPr>
      <w:del w:id="16" w:author="Holger Eichelberger" w:date="2021-10-21T08:40:00Z">
        <w:r w:rsidRPr="00F61552" w:rsidDel="00030874">
          <w:rPr>
            <w:rFonts w:ascii="Arial" w:hAnsi="Arial" w:cs="Arial"/>
            <w:b/>
            <w:sz w:val="20"/>
            <w:szCs w:val="20"/>
            <w:lang w:val="en-GB"/>
          </w:rPr>
          <w:delText>(</w:delText>
        </w:r>
        <w:r w:rsidR="008E67E7" w:rsidRPr="00F61552" w:rsidDel="00030874">
          <w:rPr>
            <w:rFonts w:ascii="Arial" w:hAnsi="Arial" w:cs="Arial"/>
            <w:b/>
            <w:sz w:val="20"/>
            <w:szCs w:val="20"/>
            <w:lang w:val="en-GB"/>
          </w:rPr>
          <w:delText>Corresponds</w:delText>
        </w:r>
        <w:r w:rsidR="00A81B01" w:rsidDel="00030874">
          <w:rPr>
            <w:rFonts w:ascii="Arial" w:hAnsi="Arial" w:cs="Arial"/>
            <w:b/>
            <w:sz w:val="20"/>
            <w:szCs w:val="20"/>
            <w:lang w:val="en-GB"/>
          </w:rPr>
          <w:delText xml:space="preserve"> to IVML bundle version </w:delText>
        </w:r>
        <w:r w:rsidR="00BD2C74" w:rsidDel="00030874">
          <w:rPr>
            <w:rFonts w:ascii="Arial" w:hAnsi="Arial" w:cs="Arial"/>
            <w:b/>
            <w:sz w:val="20"/>
            <w:szCs w:val="20"/>
            <w:lang w:val="en-GB"/>
          </w:rPr>
          <w:delText>1</w:delText>
        </w:r>
        <w:r w:rsidR="00A81B01" w:rsidDel="00030874">
          <w:rPr>
            <w:rFonts w:ascii="Arial" w:hAnsi="Arial" w:cs="Arial"/>
            <w:b/>
            <w:sz w:val="20"/>
            <w:szCs w:val="20"/>
            <w:lang w:val="en-GB"/>
          </w:rPr>
          <w:delText>.</w:delText>
        </w:r>
        <w:r w:rsidR="002E155C" w:rsidRPr="00D1327C" w:rsidDel="00030874">
          <w:rPr>
            <w:rFonts w:ascii="Arial" w:hAnsi="Arial" w:cs="Arial"/>
            <w:b/>
            <w:sz w:val="20"/>
            <w:szCs w:val="20"/>
            <w:lang w:val="en-US"/>
          </w:rPr>
          <w:delText>2</w:delText>
        </w:r>
        <w:r w:rsidR="0067450D" w:rsidRPr="00D1327C" w:rsidDel="00030874">
          <w:rPr>
            <w:rFonts w:ascii="Arial" w:hAnsi="Arial" w:cs="Arial"/>
            <w:b/>
            <w:sz w:val="20"/>
            <w:szCs w:val="20"/>
            <w:lang w:val="en-US"/>
          </w:rPr>
          <w:delText>.0)</w:delText>
        </w:r>
      </w:del>
    </w:p>
    <w:p w14:paraId="1B111DE4" w14:textId="77777777" w:rsidR="008A543F" w:rsidRPr="00D1327C" w:rsidRDefault="008A543F" w:rsidP="008A543F">
      <w:pPr>
        <w:rPr>
          <w:rFonts w:ascii="Arial" w:hAnsi="Arial" w:cs="Arial"/>
          <w:b/>
          <w:sz w:val="28"/>
          <w:szCs w:val="28"/>
          <w:lang w:val="en-US"/>
        </w:rPr>
      </w:pPr>
    </w:p>
    <w:p w14:paraId="7AB46547" w14:textId="77777777" w:rsidR="008405B6" w:rsidRPr="00030874" w:rsidRDefault="008405B6" w:rsidP="008405B6">
      <w:pPr>
        <w:jc w:val="center"/>
        <w:rPr>
          <w:rFonts w:ascii="Arial" w:hAnsi="Arial" w:cs="Arial"/>
          <w:b/>
          <w:sz w:val="28"/>
          <w:szCs w:val="28"/>
          <w:lang w:val="en-US"/>
          <w:rPrChange w:id="17" w:author="Holger Eichelberger" w:date="2021-10-21T08:48:00Z">
            <w:rPr>
              <w:rFonts w:ascii="Arial" w:hAnsi="Arial" w:cs="Arial"/>
              <w:b/>
              <w:sz w:val="28"/>
              <w:szCs w:val="28"/>
            </w:rPr>
          </w:rPrChange>
        </w:rPr>
      </w:pPr>
      <w:r w:rsidRPr="00030874">
        <w:rPr>
          <w:rFonts w:ascii="Arial" w:hAnsi="Arial" w:cs="Arial"/>
          <w:b/>
          <w:sz w:val="28"/>
          <w:szCs w:val="28"/>
          <w:lang w:val="en-US"/>
          <w:rPrChange w:id="18" w:author="Holger Eichelberger" w:date="2021-10-21T08:48:00Z">
            <w:rPr>
              <w:rFonts w:ascii="Arial" w:hAnsi="Arial" w:cs="Arial"/>
              <w:b/>
              <w:sz w:val="28"/>
              <w:szCs w:val="28"/>
            </w:rPr>
          </w:rPrChange>
        </w:rPr>
        <w:t>H. Eichelberger, S.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892E9E"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892E9E"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892E9E"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892E9E"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892E9E"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892E9E"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892E9E"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892E9E"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892E9E"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892E9E"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892E9E"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892E9E"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892E9E"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892E9E"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892E9E"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892E9E"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892E9E"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892E9E"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892E9E"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892E9E" w14:paraId="2F141CEF" w14:textId="77777777" w:rsidTr="00C8611B">
        <w:trPr>
          <w:ins w:id="19" w:author="Holger Eichelberger" w:date="2019-04-12T18:13:00Z"/>
        </w:trPr>
        <w:tc>
          <w:tcPr>
            <w:tcW w:w="838" w:type="dxa"/>
            <w:shd w:val="clear" w:color="auto" w:fill="auto"/>
          </w:tcPr>
          <w:p w14:paraId="20E3E5A1" w14:textId="7D428447" w:rsidR="004202A3" w:rsidRDefault="004202A3" w:rsidP="00AC2BA0">
            <w:pPr>
              <w:rPr>
                <w:ins w:id="20" w:author="Holger Eichelberger" w:date="2019-04-12T18:13:00Z"/>
                <w:rFonts w:ascii="Arial" w:hAnsi="Arial" w:cs="Arial"/>
                <w:sz w:val="20"/>
                <w:szCs w:val="20"/>
                <w:lang w:val="en-GB"/>
              </w:rPr>
            </w:pPr>
            <w:ins w:id="21" w:author="Holger Eichelberger" w:date="2019-04-12T18:13:00Z">
              <w:r>
                <w:rPr>
                  <w:rFonts w:ascii="Arial" w:hAnsi="Arial" w:cs="Arial"/>
                  <w:sz w:val="20"/>
                  <w:szCs w:val="20"/>
                  <w:lang w:val="en-GB"/>
                </w:rPr>
                <w:t>1.30</w:t>
              </w:r>
            </w:ins>
          </w:p>
        </w:tc>
        <w:tc>
          <w:tcPr>
            <w:tcW w:w="2105" w:type="dxa"/>
            <w:shd w:val="clear" w:color="auto" w:fill="auto"/>
          </w:tcPr>
          <w:p w14:paraId="61ED0590" w14:textId="5CD5E49D" w:rsidR="004202A3" w:rsidRDefault="00030874" w:rsidP="00A06B53">
            <w:pPr>
              <w:rPr>
                <w:ins w:id="22" w:author="Holger Eichelberger" w:date="2019-04-12T18:13:00Z"/>
                <w:rFonts w:ascii="Arial" w:hAnsi="Arial" w:cs="Arial"/>
                <w:sz w:val="20"/>
                <w:szCs w:val="20"/>
                <w:lang w:val="en-GB"/>
              </w:rPr>
            </w:pPr>
            <w:ins w:id="23" w:author="Holger Eichelberger" w:date="2021-10-21T08:39:00Z">
              <w:r>
                <w:rPr>
                  <w:rFonts w:ascii="Arial" w:hAnsi="Arial" w:cs="Arial"/>
                  <w:sz w:val="20"/>
                  <w:szCs w:val="20"/>
                  <w:lang w:val="en-GB"/>
                </w:rPr>
                <w:t>01. April 2021 -</w:t>
              </w:r>
            </w:ins>
          </w:p>
        </w:tc>
        <w:tc>
          <w:tcPr>
            <w:tcW w:w="5445" w:type="dxa"/>
            <w:shd w:val="clear" w:color="auto" w:fill="auto"/>
          </w:tcPr>
          <w:p w14:paraId="5CFB485E" w14:textId="6448B9D5" w:rsidR="004202A3" w:rsidRDefault="004202A3">
            <w:pPr>
              <w:rPr>
                <w:ins w:id="24" w:author="Holger Eichelberger" w:date="2019-04-12T18:13:00Z"/>
                <w:rFonts w:ascii="Arial" w:hAnsi="Arial" w:cs="Arial"/>
                <w:sz w:val="20"/>
                <w:szCs w:val="20"/>
                <w:lang w:val="en-GB"/>
              </w:rPr>
            </w:pPr>
            <w:ins w:id="25"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26" w:author="Holger Eichelberger" w:date="2019-08-14T17:32:00Z">
              <w:r w:rsidR="00EA4698">
                <w:rPr>
                  <w:rFonts w:ascii="Arial" w:hAnsi="Arial" w:cs="Arial"/>
                  <w:sz w:val="20"/>
                  <w:szCs w:val="20"/>
                  <w:lang w:val="en-GB"/>
                </w:rPr>
                <w:t xml:space="preserve">, annotation </w:t>
              </w:r>
            </w:ins>
            <w:ins w:id="27" w:author="Holger Eichelberger" w:date="2019-08-15T12:32:00Z">
              <w:r w:rsidR="00623F11">
                <w:rPr>
                  <w:rFonts w:ascii="Arial" w:hAnsi="Arial" w:cs="Arial"/>
                  <w:sz w:val="20"/>
                  <w:szCs w:val="20"/>
                  <w:lang w:val="en-GB"/>
                </w:rPr>
                <w:t xml:space="preserve">and freeze </w:t>
              </w:r>
            </w:ins>
            <w:ins w:id="28" w:author="Holger Eichelberger" w:date="2019-08-14T17:32:00Z">
              <w:r w:rsidR="00EA4698">
                <w:rPr>
                  <w:rFonts w:ascii="Arial" w:hAnsi="Arial" w:cs="Arial"/>
                  <w:sz w:val="20"/>
                  <w:szCs w:val="20"/>
                  <w:lang w:val="en-GB"/>
                </w:rPr>
                <w:t>shortcut with “.”</w:t>
              </w:r>
            </w:ins>
            <w:ins w:id="29" w:author="Holger Eichelberger" w:date="2021-05-07T12:44:00Z">
              <w:r w:rsidR="005F716A">
                <w:rPr>
                  <w:rFonts w:ascii="Arial" w:hAnsi="Arial" w:cs="Arial"/>
                  <w:sz w:val="20"/>
                  <w:szCs w:val="20"/>
                  <w:lang w:val="en-GB"/>
                </w:rPr>
                <w:t>, clarifications for closure and product operations.</w:t>
              </w:r>
            </w:ins>
            <w:ins w:id="30" w:author="Holger Eichelberger" w:date="2022-09-21T12:40:00Z">
              <w:r w:rsidR="00B23B0E">
                <w:rPr>
                  <w:rFonts w:ascii="Arial" w:hAnsi="Arial" w:cs="Arial"/>
                  <w:sz w:val="20"/>
                  <w:szCs w:val="20"/>
                  <w:lang w:val="en-GB"/>
                </w:rPr>
                <w:t xml:space="preserve"> Wildcard imports and experimental insert of user-defined functions to extend dynamic dispatch.</w:t>
              </w:r>
            </w:ins>
            <w:ins w:id="31" w:author="Holger Eichelberger" w:date="2023-03-11T14:55:00Z">
              <w:r w:rsidR="00802DC0">
                <w:rPr>
                  <w:rFonts w:ascii="Arial" w:hAnsi="Arial" w:cs="Arial"/>
                  <w:sz w:val="20"/>
                  <w:szCs w:val="20"/>
                  <w:lang w:val="en-GB"/>
                </w:rPr>
                <w:t xml:space="preserve"> Introducing operation annotations (so far without semantics).</w:t>
              </w:r>
            </w:ins>
            <w:ins w:id="32" w:author="Holger Eichelberger" w:date="2023-05-10T20:34:00Z">
              <w:r w:rsidR="00892E9E">
                <w:rPr>
                  <w:rFonts w:ascii="Arial" w:hAnsi="Arial" w:cs="Arial"/>
                  <w:sz w:val="20"/>
                  <w:szCs w:val="20"/>
                  <w:lang w:val="en-GB"/>
                </w:rPr>
                <w:t xml:space="preserve"> Immediate const freezing.</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33"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34" w:author="Holger Eichelberger" w:date="2021-04-28T09:55:00Z">
            <w:rPr>
              <w:lang w:val="en-GB"/>
            </w:rPr>
          </w:rPrChange>
        </w:rPr>
      </w:pPr>
      <w:bookmarkStart w:id="35" w:name="_Hlk72273625"/>
      <w:ins w:id="36" w:author="Holger Eichelberger" w:date="2021-04-28T09:54:00Z">
        <w:r>
          <w:rPr>
            <w:rFonts w:ascii="Arial" w:hAnsi="Arial" w:cs="Arial"/>
            <w:sz w:val="20"/>
            <w:szCs w:val="20"/>
            <w:lang w:val="en-GB"/>
          </w:rPr>
          <w:t xml:space="preserve">German Ministry of Economic Affairs and Energy through the IIP-Ecosphere project (grant </w:t>
        </w:r>
      </w:ins>
      <w:ins w:id="37" w:author="Holger Eichelberger" w:date="2021-04-28T09:55:00Z">
        <w:r w:rsidRPr="00B86749">
          <w:rPr>
            <w:rFonts w:ascii="Arial" w:hAnsi="Arial" w:cs="Arial"/>
            <w:sz w:val="20"/>
            <w:szCs w:val="20"/>
            <w:lang w:val="en-GB"/>
          </w:rPr>
          <w:t>01MK20006C</w:t>
        </w:r>
      </w:ins>
      <w:ins w:id="38" w:author="Holger Eichelberger" w:date="2021-04-28T09:54:00Z">
        <w:r>
          <w:rPr>
            <w:rFonts w:ascii="Arial" w:hAnsi="Arial" w:cs="Arial"/>
            <w:sz w:val="20"/>
            <w:szCs w:val="20"/>
            <w:lang w:val="en-GB"/>
          </w:rPr>
          <w:t>).</w:t>
        </w:r>
      </w:ins>
    </w:p>
    <w:bookmarkEnd w:id="35"/>
    <w:p w14:paraId="3A22EAA1" w14:textId="77777777" w:rsidR="00E92459" w:rsidRDefault="008F6A29">
      <w:pPr>
        <w:rPr>
          <w:rFonts w:ascii="Arial" w:hAnsi="Arial" w:cs="Arial"/>
          <w:sz w:val="20"/>
          <w:szCs w:val="20"/>
          <w:lang w:val="en-GB"/>
        </w:rPr>
        <w:pPrChange w:id="39"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40" w:name="_Toc506881431"/>
      <w:r>
        <w:rPr>
          <w:lang w:val="en-GB"/>
        </w:rPr>
        <w:lastRenderedPageBreak/>
        <w:t>Table of Contents</w:t>
      </w:r>
      <w:bookmarkEnd w:id="40"/>
    </w:p>
    <w:p w14:paraId="5EB434AE" w14:textId="61F6D04E"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5435E9">
          <w:rPr>
            <w:noProof/>
            <w:webHidden/>
          </w:rPr>
          <w:t>4</w:t>
        </w:r>
        <w:r w:rsidR="00B04A5B">
          <w:rPr>
            <w:noProof/>
            <w:webHidden/>
          </w:rPr>
          <w:fldChar w:fldCharType="end"/>
        </w:r>
      </w:hyperlink>
    </w:p>
    <w:p w14:paraId="4255CF8D" w14:textId="5EDA11B3" w:rsidR="00B04A5B" w:rsidRDefault="00D14227">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5435E9">
          <w:rPr>
            <w:noProof/>
            <w:webHidden/>
          </w:rPr>
          <w:t>7</w:t>
        </w:r>
        <w:r w:rsidR="00B04A5B">
          <w:rPr>
            <w:noProof/>
            <w:webHidden/>
          </w:rPr>
          <w:fldChar w:fldCharType="end"/>
        </w:r>
      </w:hyperlink>
    </w:p>
    <w:p w14:paraId="710833FA" w14:textId="07113B37" w:rsidR="00B04A5B" w:rsidRDefault="00D14227">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5435E9">
          <w:rPr>
            <w:noProof/>
            <w:webHidden/>
          </w:rPr>
          <w:t>8</w:t>
        </w:r>
        <w:r w:rsidR="00B04A5B">
          <w:rPr>
            <w:noProof/>
            <w:webHidden/>
          </w:rPr>
          <w:fldChar w:fldCharType="end"/>
        </w:r>
      </w:hyperlink>
    </w:p>
    <w:p w14:paraId="62BF0344" w14:textId="57C4381B" w:rsidR="00B04A5B" w:rsidRDefault="00D14227">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5435E9">
          <w:rPr>
            <w:noProof/>
            <w:webHidden/>
          </w:rPr>
          <w:t>9</w:t>
        </w:r>
        <w:r w:rsidR="00B04A5B">
          <w:rPr>
            <w:noProof/>
            <w:webHidden/>
          </w:rPr>
          <w:fldChar w:fldCharType="end"/>
        </w:r>
      </w:hyperlink>
    </w:p>
    <w:p w14:paraId="54ED34DF" w14:textId="023B8922"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5435E9">
          <w:rPr>
            <w:noProof/>
            <w:webHidden/>
          </w:rPr>
          <w:t>10</w:t>
        </w:r>
        <w:r w:rsidR="00B04A5B">
          <w:rPr>
            <w:noProof/>
            <w:webHidden/>
          </w:rPr>
          <w:fldChar w:fldCharType="end"/>
        </w:r>
      </w:hyperlink>
    </w:p>
    <w:p w14:paraId="2B1241CE" w14:textId="019A5BD5"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5435E9">
          <w:rPr>
            <w:noProof/>
            <w:webHidden/>
          </w:rPr>
          <w:t>10</w:t>
        </w:r>
        <w:r w:rsidR="00B04A5B">
          <w:rPr>
            <w:noProof/>
            <w:webHidden/>
          </w:rPr>
          <w:fldChar w:fldCharType="end"/>
        </w:r>
      </w:hyperlink>
    </w:p>
    <w:p w14:paraId="767339CC" w14:textId="33B67913"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5435E9">
          <w:rPr>
            <w:noProof/>
            <w:webHidden/>
          </w:rPr>
          <w:t>11</w:t>
        </w:r>
        <w:r w:rsidR="00B04A5B">
          <w:rPr>
            <w:noProof/>
            <w:webHidden/>
          </w:rPr>
          <w:fldChar w:fldCharType="end"/>
        </w:r>
      </w:hyperlink>
    </w:p>
    <w:p w14:paraId="3D7D4FA1" w14:textId="588917CF"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5435E9">
          <w:rPr>
            <w:noProof/>
            <w:webHidden/>
          </w:rPr>
          <w:t>11</w:t>
        </w:r>
        <w:r w:rsidR="00B04A5B">
          <w:rPr>
            <w:noProof/>
            <w:webHidden/>
          </w:rPr>
          <w:fldChar w:fldCharType="end"/>
        </w:r>
      </w:hyperlink>
    </w:p>
    <w:p w14:paraId="0B64AB88" w14:textId="6062DB8B"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5435E9">
          <w:rPr>
            <w:noProof/>
            <w:webHidden/>
          </w:rPr>
          <w:t>12</w:t>
        </w:r>
        <w:r w:rsidR="00B04A5B">
          <w:rPr>
            <w:noProof/>
            <w:webHidden/>
          </w:rPr>
          <w:fldChar w:fldCharType="end"/>
        </w:r>
      </w:hyperlink>
    </w:p>
    <w:p w14:paraId="3015444B" w14:textId="0795F9F7"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5435E9">
          <w:rPr>
            <w:noProof/>
            <w:webHidden/>
          </w:rPr>
          <w:t>12</w:t>
        </w:r>
        <w:r w:rsidR="00B04A5B">
          <w:rPr>
            <w:noProof/>
            <w:webHidden/>
          </w:rPr>
          <w:fldChar w:fldCharType="end"/>
        </w:r>
      </w:hyperlink>
    </w:p>
    <w:p w14:paraId="3AE9BA74" w14:textId="529BB6A6"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5435E9">
          <w:rPr>
            <w:noProof/>
            <w:webHidden/>
          </w:rPr>
          <w:t>12</w:t>
        </w:r>
        <w:r w:rsidR="00B04A5B">
          <w:rPr>
            <w:noProof/>
            <w:webHidden/>
          </w:rPr>
          <w:fldChar w:fldCharType="end"/>
        </w:r>
      </w:hyperlink>
    </w:p>
    <w:p w14:paraId="33A2B960" w14:textId="2DA98D9D"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5435E9">
          <w:rPr>
            <w:noProof/>
            <w:webHidden/>
          </w:rPr>
          <w:t>14</w:t>
        </w:r>
        <w:r w:rsidR="00B04A5B">
          <w:rPr>
            <w:noProof/>
            <w:webHidden/>
          </w:rPr>
          <w:fldChar w:fldCharType="end"/>
        </w:r>
      </w:hyperlink>
    </w:p>
    <w:p w14:paraId="04AE6B6D" w14:textId="16798816"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5435E9">
          <w:rPr>
            <w:noProof/>
            <w:webHidden/>
          </w:rPr>
          <w:t>15</w:t>
        </w:r>
        <w:r w:rsidR="00B04A5B">
          <w:rPr>
            <w:noProof/>
            <w:webHidden/>
          </w:rPr>
          <w:fldChar w:fldCharType="end"/>
        </w:r>
      </w:hyperlink>
    </w:p>
    <w:p w14:paraId="325BD604" w14:textId="286263D5"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5435E9">
          <w:rPr>
            <w:noProof/>
            <w:webHidden/>
          </w:rPr>
          <w:t>15</w:t>
        </w:r>
        <w:r w:rsidR="00B04A5B">
          <w:rPr>
            <w:noProof/>
            <w:webHidden/>
          </w:rPr>
          <w:fldChar w:fldCharType="end"/>
        </w:r>
      </w:hyperlink>
    </w:p>
    <w:p w14:paraId="082E31BF" w14:textId="550480FB"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5435E9">
          <w:rPr>
            <w:noProof/>
            <w:webHidden/>
          </w:rPr>
          <w:t>17</w:t>
        </w:r>
        <w:r w:rsidR="00B04A5B">
          <w:rPr>
            <w:noProof/>
            <w:webHidden/>
          </w:rPr>
          <w:fldChar w:fldCharType="end"/>
        </w:r>
      </w:hyperlink>
    </w:p>
    <w:p w14:paraId="6F371B24" w14:textId="0DD32A52"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5435E9">
          <w:rPr>
            <w:noProof/>
            <w:webHidden/>
          </w:rPr>
          <w:t>18</w:t>
        </w:r>
        <w:r w:rsidR="00B04A5B">
          <w:rPr>
            <w:noProof/>
            <w:webHidden/>
          </w:rPr>
          <w:fldChar w:fldCharType="end"/>
        </w:r>
      </w:hyperlink>
    </w:p>
    <w:p w14:paraId="30191B1B" w14:textId="3EF16C1A"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5435E9">
          <w:rPr>
            <w:noProof/>
            <w:webHidden/>
          </w:rPr>
          <w:t>18</w:t>
        </w:r>
        <w:r w:rsidR="00B04A5B">
          <w:rPr>
            <w:noProof/>
            <w:webHidden/>
          </w:rPr>
          <w:fldChar w:fldCharType="end"/>
        </w:r>
      </w:hyperlink>
    </w:p>
    <w:p w14:paraId="4E31AB5B" w14:textId="26640D21"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5435E9">
          <w:rPr>
            <w:noProof/>
            <w:webHidden/>
          </w:rPr>
          <w:t>19</w:t>
        </w:r>
        <w:r w:rsidR="00B04A5B">
          <w:rPr>
            <w:noProof/>
            <w:webHidden/>
          </w:rPr>
          <w:fldChar w:fldCharType="end"/>
        </w:r>
      </w:hyperlink>
    </w:p>
    <w:p w14:paraId="6287A603" w14:textId="4546803A"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5435E9">
          <w:rPr>
            <w:noProof/>
            <w:webHidden/>
          </w:rPr>
          <w:t>22</w:t>
        </w:r>
        <w:r w:rsidR="00B04A5B">
          <w:rPr>
            <w:noProof/>
            <w:webHidden/>
          </w:rPr>
          <w:fldChar w:fldCharType="end"/>
        </w:r>
      </w:hyperlink>
    </w:p>
    <w:p w14:paraId="08F8A6C5" w14:textId="17FFBFCC"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5435E9">
          <w:rPr>
            <w:noProof/>
            <w:webHidden/>
          </w:rPr>
          <w:t>22</w:t>
        </w:r>
        <w:r w:rsidR="00B04A5B">
          <w:rPr>
            <w:noProof/>
            <w:webHidden/>
          </w:rPr>
          <w:fldChar w:fldCharType="end"/>
        </w:r>
      </w:hyperlink>
    </w:p>
    <w:p w14:paraId="462299B3" w14:textId="12926A02"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5435E9">
          <w:rPr>
            <w:noProof/>
            <w:webHidden/>
          </w:rPr>
          <w:t>23</w:t>
        </w:r>
        <w:r w:rsidR="00B04A5B">
          <w:rPr>
            <w:noProof/>
            <w:webHidden/>
          </w:rPr>
          <w:fldChar w:fldCharType="end"/>
        </w:r>
      </w:hyperlink>
    </w:p>
    <w:p w14:paraId="386F4277" w14:textId="1FD6D8A2"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5435E9">
          <w:rPr>
            <w:noProof/>
            <w:webHidden/>
          </w:rPr>
          <w:t>25</w:t>
        </w:r>
        <w:r w:rsidR="00B04A5B">
          <w:rPr>
            <w:noProof/>
            <w:webHidden/>
          </w:rPr>
          <w:fldChar w:fldCharType="end"/>
        </w:r>
      </w:hyperlink>
    </w:p>
    <w:p w14:paraId="1F55B24A" w14:textId="3DDC635F"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5435E9">
          <w:rPr>
            <w:noProof/>
            <w:webHidden/>
          </w:rPr>
          <w:t>25</w:t>
        </w:r>
        <w:r w:rsidR="00B04A5B">
          <w:rPr>
            <w:noProof/>
            <w:webHidden/>
          </w:rPr>
          <w:fldChar w:fldCharType="end"/>
        </w:r>
      </w:hyperlink>
    </w:p>
    <w:p w14:paraId="35A5794E" w14:textId="1DEB80A5"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5435E9">
          <w:rPr>
            <w:noProof/>
            <w:webHidden/>
          </w:rPr>
          <w:t>26</w:t>
        </w:r>
        <w:r w:rsidR="00B04A5B">
          <w:rPr>
            <w:noProof/>
            <w:webHidden/>
          </w:rPr>
          <w:fldChar w:fldCharType="end"/>
        </w:r>
      </w:hyperlink>
    </w:p>
    <w:p w14:paraId="282B768F" w14:textId="639B18E6"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5435E9">
          <w:rPr>
            <w:noProof/>
            <w:webHidden/>
          </w:rPr>
          <w:t>29</w:t>
        </w:r>
        <w:r w:rsidR="00B04A5B">
          <w:rPr>
            <w:noProof/>
            <w:webHidden/>
          </w:rPr>
          <w:fldChar w:fldCharType="end"/>
        </w:r>
      </w:hyperlink>
    </w:p>
    <w:p w14:paraId="267021E5" w14:textId="23C10076"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5435E9">
          <w:rPr>
            <w:noProof/>
            <w:webHidden/>
          </w:rPr>
          <w:t>31</w:t>
        </w:r>
        <w:r w:rsidR="00B04A5B">
          <w:rPr>
            <w:noProof/>
            <w:webHidden/>
          </w:rPr>
          <w:fldChar w:fldCharType="end"/>
        </w:r>
      </w:hyperlink>
    </w:p>
    <w:p w14:paraId="36D10EC8" w14:textId="0B602BCB"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5435E9">
          <w:rPr>
            <w:noProof/>
            <w:webHidden/>
          </w:rPr>
          <w:t>31</w:t>
        </w:r>
        <w:r w:rsidR="00B04A5B">
          <w:rPr>
            <w:noProof/>
            <w:webHidden/>
          </w:rPr>
          <w:fldChar w:fldCharType="end"/>
        </w:r>
      </w:hyperlink>
    </w:p>
    <w:p w14:paraId="0D30D82A" w14:textId="64FED257" w:rsidR="00B04A5B" w:rsidRDefault="007C6073">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"_Toc506881458" </w:instrText>
      </w:r>
      <w:r>
        <w:rPr>
          <w:rStyle w:val="Hyperlink"/>
          <w:lang w:val="en-GB"/>
        </w:rPr>
        <w:fldChar w:fldCharType="separate"/>
      </w:r>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ins w:id="41" w:author="Holger Eichelberger" w:date="2023-05-10T20:40:00Z">
        <w:r w:rsidR="005435E9">
          <w:rPr>
            <w:noProof/>
            <w:webHidden/>
          </w:rPr>
          <w:t>33</w:t>
        </w:r>
      </w:ins>
      <w:del w:id="42" w:author="Holger Eichelberger" w:date="2022-09-21T12:51:00Z">
        <w:r w:rsidR="00D21A6C" w:rsidDel="00893657">
          <w:rPr>
            <w:noProof/>
            <w:webHidden/>
          </w:rPr>
          <w:delText>32</w:delText>
        </w:r>
      </w:del>
      <w:r w:rsidR="00B04A5B">
        <w:rPr>
          <w:noProof/>
          <w:webHidden/>
        </w:rPr>
        <w:fldChar w:fldCharType="end"/>
      </w:r>
      <w:r>
        <w:rPr>
          <w:noProof/>
        </w:rPr>
        <w:fldChar w:fldCharType="end"/>
      </w:r>
    </w:p>
    <w:p w14:paraId="25E17E01" w14:textId="6A2B53DB"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5435E9">
          <w:rPr>
            <w:noProof/>
            <w:webHidden/>
          </w:rPr>
          <w:t>35</w:t>
        </w:r>
        <w:r w:rsidR="00B04A5B">
          <w:rPr>
            <w:noProof/>
            <w:webHidden/>
          </w:rPr>
          <w:fldChar w:fldCharType="end"/>
        </w:r>
      </w:hyperlink>
    </w:p>
    <w:p w14:paraId="56ABAF6C" w14:textId="08D0542D" w:rsidR="00B04A5B" w:rsidRDefault="00D14227">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5435E9">
          <w:rPr>
            <w:noProof/>
            <w:webHidden/>
          </w:rPr>
          <w:t>38</w:t>
        </w:r>
        <w:r w:rsidR="00B04A5B">
          <w:rPr>
            <w:noProof/>
            <w:webHidden/>
          </w:rPr>
          <w:fldChar w:fldCharType="end"/>
        </w:r>
      </w:hyperlink>
    </w:p>
    <w:p w14:paraId="1375B1E1" w14:textId="3AF7218C"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5435E9">
          <w:rPr>
            <w:noProof/>
            <w:webHidden/>
          </w:rPr>
          <w:t>38</w:t>
        </w:r>
        <w:r w:rsidR="00B04A5B">
          <w:rPr>
            <w:noProof/>
            <w:webHidden/>
          </w:rPr>
          <w:fldChar w:fldCharType="end"/>
        </w:r>
      </w:hyperlink>
    </w:p>
    <w:p w14:paraId="2535D0F1" w14:textId="59A31975"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5435E9">
          <w:rPr>
            <w:noProof/>
            <w:webHidden/>
          </w:rPr>
          <w:t>39</w:t>
        </w:r>
        <w:r w:rsidR="00B04A5B">
          <w:rPr>
            <w:noProof/>
            <w:webHidden/>
          </w:rPr>
          <w:fldChar w:fldCharType="end"/>
        </w:r>
      </w:hyperlink>
    </w:p>
    <w:p w14:paraId="1C9D7CFA" w14:textId="6BB15FEE"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5435E9">
          <w:rPr>
            <w:noProof/>
            <w:webHidden/>
          </w:rPr>
          <w:t>40</w:t>
        </w:r>
        <w:r w:rsidR="00B04A5B">
          <w:rPr>
            <w:noProof/>
            <w:webHidden/>
          </w:rPr>
          <w:fldChar w:fldCharType="end"/>
        </w:r>
      </w:hyperlink>
    </w:p>
    <w:p w14:paraId="60D04AF9" w14:textId="1285DD69"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5435E9">
          <w:rPr>
            <w:noProof/>
            <w:webHidden/>
          </w:rPr>
          <w:t>40</w:t>
        </w:r>
        <w:r w:rsidR="00B04A5B">
          <w:rPr>
            <w:noProof/>
            <w:webHidden/>
          </w:rPr>
          <w:fldChar w:fldCharType="end"/>
        </w:r>
      </w:hyperlink>
    </w:p>
    <w:p w14:paraId="31D92F97" w14:textId="71B78097"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5435E9">
          <w:rPr>
            <w:noProof/>
            <w:webHidden/>
          </w:rPr>
          <w:t>40</w:t>
        </w:r>
        <w:r w:rsidR="00B04A5B">
          <w:rPr>
            <w:noProof/>
            <w:webHidden/>
          </w:rPr>
          <w:fldChar w:fldCharType="end"/>
        </w:r>
      </w:hyperlink>
    </w:p>
    <w:p w14:paraId="7403745E" w14:textId="03AAEBED"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5435E9">
          <w:rPr>
            <w:noProof/>
            <w:webHidden/>
          </w:rPr>
          <w:t>42</w:t>
        </w:r>
        <w:r w:rsidR="00B04A5B">
          <w:rPr>
            <w:noProof/>
            <w:webHidden/>
          </w:rPr>
          <w:fldChar w:fldCharType="end"/>
        </w:r>
      </w:hyperlink>
    </w:p>
    <w:p w14:paraId="4394230C" w14:textId="0A70EC58"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5435E9">
          <w:rPr>
            <w:noProof/>
            <w:webHidden/>
          </w:rPr>
          <w:t>42</w:t>
        </w:r>
        <w:r w:rsidR="00B04A5B">
          <w:rPr>
            <w:noProof/>
            <w:webHidden/>
          </w:rPr>
          <w:fldChar w:fldCharType="end"/>
        </w:r>
      </w:hyperlink>
    </w:p>
    <w:p w14:paraId="25116897" w14:textId="7087054C"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5435E9">
          <w:rPr>
            <w:noProof/>
            <w:webHidden/>
          </w:rPr>
          <w:t>42</w:t>
        </w:r>
        <w:r w:rsidR="00B04A5B">
          <w:rPr>
            <w:noProof/>
            <w:webHidden/>
          </w:rPr>
          <w:fldChar w:fldCharType="end"/>
        </w:r>
      </w:hyperlink>
    </w:p>
    <w:p w14:paraId="27E62B8B" w14:textId="5582007A"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5435E9">
          <w:rPr>
            <w:noProof/>
            <w:webHidden/>
          </w:rPr>
          <w:t>43</w:t>
        </w:r>
        <w:r w:rsidR="00B04A5B">
          <w:rPr>
            <w:noProof/>
            <w:webHidden/>
          </w:rPr>
          <w:fldChar w:fldCharType="end"/>
        </w:r>
      </w:hyperlink>
    </w:p>
    <w:p w14:paraId="4421404C" w14:textId="34F2C8DD"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5435E9">
          <w:rPr>
            <w:noProof/>
            <w:webHidden/>
          </w:rPr>
          <w:t>43</w:t>
        </w:r>
        <w:r w:rsidR="00B04A5B">
          <w:rPr>
            <w:noProof/>
            <w:webHidden/>
          </w:rPr>
          <w:fldChar w:fldCharType="end"/>
        </w:r>
      </w:hyperlink>
    </w:p>
    <w:p w14:paraId="4AAC846B" w14:textId="55ECFC85"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5435E9">
          <w:rPr>
            <w:noProof/>
            <w:webHidden/>
          </w:rPr>
          <w:t>44</w:t>
        </w:r>
        <w:r w:rsidR="00B04A5B">
          <w:rPr>
            <w:noProof/>
            <w:webHidden/>
          </w:rPr>
          <w:fldChar w:fldCharType="end"/>
        </w:r>
      </w:hyperlink>
    </w:p>
    <w:p w14:paraId="5760CA6C" w14:textId="46C33D71"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5435E9">
          <w:rPr>
            <w:noProof/>
            <w:webHidden/>
          </w:rPr>
          <w:t>44</w:t>
        </w:r>
        <w:r w:rsidR="00B04A5B">
          <w:rPr>
            <w:noProof/>
            <w:webHidden/>
          </w:rPr>
          <w:fldChar w:fldCharType="end"/>
        </w:r>
      </w:hyperlink>
    </w:p>
    <w:p w14:paraId="37426B00" w14:textId="178303D0"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5435E9">
          <w:rPr>
            <w:noProof/>
            <w:webHidden/>
          </w:rPr>
          <w:t>44</w:t>
        </w:r>
        <w:r w:rsidR="00B04A5B">
          <w:rPr>
            <w:noProof/>
            <w:webHidden/>
          </w:rPr>
          <w:fldChar w:fldCharType="end"/>
        </w:r>
      </w:hyperlink>
    </w:p>
    <w:p w14:paraId="0A0FA9B5" w14:textId="6AADDDF9"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5435E9">
          <w:rPr>
            <w:noProof/>
            <w:webHidden/>
          </w:rPr>
          <w:t>45</w:t>
        </w:r>
        <w:r w:rsidR="00B04A5B">
          <w:rPr>
            <w:noProof/>
            <w:webHidden/>
          </w:rPr>
          <w:fldChar w:fldCharType="end"/>
        </w:r>
      </w:hyperlink>
    </w:p>
    <w:p w14:paraId="15EE3BE7" w14:textId="73A2D4F7"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5435E9">
          <w:rPr>
            <w:noProof/>
            <w:webHidden/>
          </w:rPr>
          <w:t>45</w:t>
        </w:r>
        <w:r w:rsidR="00B04A5B">
          <w:rPr>
            <w:noProof/>
            <w:webHidden/>
          </w:rPr>
          <w:fldChar w:fldCharType="end"/>
        </w:r>
      </w:hyperlink>
    </w:p>
    <w:p w14:paraId="6F7CDAC4" w14:textId="125319CE"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5435E9">
          <w:rPr>
            <w:noProof/>
            <w:webHidden/>
          </w:rPr>
          <w:t>45</w:t>
        </w:r>
        <w:r w:rsidR="00B04A5B">
          <w:rPr>
            <w:noProof/>
            <w:webHidden/>
          </w:rPr>
          <w:fldChar w:fldCharType="end"/>
        </w:r>
      </w:hyperlink>
    </w:p>
    <w:p w14:paraId="23E186D8" w14:textId="54C55FD0" w:rsidR="00B04A5B" w:rsidRDefault="00D14227">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5435E9">
          <w:rPr>
            <w:noProof/>
            <w:webHidden/>
          </w:rPr>
          <w:t>46</w:t>
        </w:r>
        <w:r w:rsidR="00B04A5B">
          <w:rPr>
            <w:noProof/>
            <w:webHidden/>
          </w:rPr>
          <w:fldChar w:fldCharType="end"/>
        </w:r>
      </w:hyperlink>
    </w:p>
    <w:p w14:paraId="1DFEC6D7" w14:textId="2A2946A2"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5435E9">
          <w:rPr>
            <w:noProof/>
            <w:webHidden/>
          </w:rPr>
          <w:t>50</w:t>
        </w:r>
        <w:r w:rsidR="00B04A5B">
          <w:rPr>
            <w:noProof/>
            <w:webHidden/>
          </w:rPr>
          <w:fldChar w:fldCharType="end"/>
        </w:r>
      </w:hyperlink>
    </w:p>
    <w:p w14:paraId="521EECB0" w14:textId="472C5177"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5435E9">
          <w:rPr>
            <w:noProof/>
            <w:webHidden/>
          </w:rPr>
          <w:t>50</w:t>
        </w:r>
        <w:r w:rsidR="00B04A5B">
          <w:rPr>
            <w:noProof/>
            <w:webHidden/>
          </w:rPr>
          <w:fldChar w:fldCharType="end"/>
        </w:r>
      </w:hyperlink>
    </w:p>
    <w:p w14:paraId="076AF9D4" w14:textId="0B23D796"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43" w:author="Holger Eichelberger" w:date="2023-05-10T20:40:00Z">
        <w:r w:rsidR="005435E9">
          <w:rPr>
            <w:noProof/>
            <w:webHidden/>
          </w:rPr>
          <w:t>52</w:t>
        </w:r>
      </w:ins>
      <w:del w:id="44"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4E29FC65"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45" w:author="Holger Eichelberger" w:date="2023-05-10T20:40:00Z">
        <w:r w:rsidR="005435E9">
          <w:rPr>
            <w:noProof/>
            <w:webHidden/>
          </w:rPr>
          <w:t>52</w:t>
        </w:r>
      </w:ins>
      <w:del w:id="46"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7CF323DE"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5435E9">
          <w:rPr>
            <w:noProof/>
            <w:webHidden/>
          </w:rPr>
          <w:t>52</w:t>
        </w:r>
        <w:r w:rsidR="00B04A5B">
          <w:rPr>
            <w:noProof/>
            <w:webHidden/>
          </w:rPr>
          <w:fldChar w:fldCharType="end"/>
        </w:r>
      </w:hyperlink>
    </w:p>
    <w:p w14:paraId="24656B70" w14:textId="1380D88C"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5435E9">
          <w:rPr>
            <w:noProof/>
            <w:webHidden/>
          </w:rPr>
          <w:t>52</w:t>
        </w:r>
        <w:r w:rsidR="00B04A5B">
          <w:rPr>
            <w:noProof/>
            <w:webHidden/>
          </w:rPr>
          <w:fldChar w:fldCharType="end"/>
        </w:r>
      </w:hyperlink>
    </w:p>
    <w:p w14:paraId="61D77516" w14:textId="0E1EDF2B"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5435E9">
          <w:rPr>
            <w:noProof/>
            <w:webHidden/>
          </w:rPr>
          <w:t>52</w:t>
        </w:r>
        <w:r w:rsidR="00B04A5B">
          <w:rPr>
            <w:noProof/>
            <w:webHidden/>
          </w:rPr>
          <w:fldChar w:fldCharType="end"/>
        </w:r>
      </w:hyperlink>
    </w:p>
    <w:p w14:paraId="21B3BF2F" w14:textId="09A8412A"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5435E9">
          <w:rPr>
            <w:noProof/>
            <w:webHidden/>
          </w:rPr>
          <w:t>53</w:t>
        </w:r>
        <w:r w:rsidR="00B04A5B">
          <w:rPr>
            <w:noProof/>
            <w:webHidden/>
          </w:rPr>
          <w:fldChar w:fldCharType="end"/>
        </w:r>
      </w:hyperlink>
    </w:p>
    <w:p w14:paraId="07BA4106" w14:textId="0EB02EE9"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5435E9">
          <w:rPr>
            <w:noProof/>
            <w:webHidden/>
          </w:rPr>
          <w:t>54</w:t>
        </w:r>
        <w:r w:rsidR="00B04A5B">
          <w:rPr>
            <w:noProof/>
            <w:webHidden/>
          </w:rPr>
          <w:fldChar w:fldCharType="end"/>
        </w:r>
      </w:hyperlink>
    </w:p>
    <w:p w14:paraId="0F5D3995" w14:textId="7C8E733A"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5435E9">
          <w:rPr>
            <w:noProof/>
            <w:webHidden/>
          </w:rPr>
          <w:t>55</w:t>
        </w:r>
        <w:r w:rsidR="00B04A5B">
          <w:rPr>
            <w:noProof/>
            <w:webHidden/>
          </w:rPr>
          <w:fldChar w:fldCharType="end"/>
        </w:r>
      </w:hyperlink>
    </w:p>
    <w:p w14:paraId="0676B7AA" w14:textId="6E0C4674"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5435E9">
          <w:rPr>
            <w:noProof/>
            <w:webHidden/>
          </w:rPr>
          <w:t>56</w:t>
        </w:r>
        <w:r w:rsidR="00B04A5B">
          <w:rPr>
            <w:noProof/>
            <w:webHidden/>
          </w:rPr>
          <w:fldChar w:fldCharType="end"/>
        </w:r>
      </w:hyperlink>
    </w:p>
    <w:p w14:paraId="1370A085" w14:textId="25DBB5EE"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5435E9">
          <w:rPr>
            <w:noProof/>
            <w:webHidden/>
          </w:rPr>
          <w:t>56</w:t>
        </w:r>
        <w:r w:rsidR="00B04A5B">
          <w:rPr>
            <w:noProof/>
            <w:webHidden/>
          </w:rPr>
          <w:fldChar w:fldCharType="end"/>
        </w:r>
      </w:hyperlink>
    </w:p>
    <w:p w14:paraId="62CAC4CA" w14:textId="241FBE70"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47" w:author="Holger Eichelberger" w:date="2023-05-10T20:40:00Z">
        <w:r w:rsidR="005435E9">
          <w:rPr>
            <w:noProof/>
            <w:webHidden/>
          </w:rPr>
          <w:t>57</w:t>
        </w:r>
      </w:ins>
      <w:del w:id="48"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6562FFE8"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5435E9">
          <w:rPr>
            <w:noProof/>
            <w:webHidden/>
          </w:rPr>
          <w:t>57</w:t>
        </w:r>
        <w:r w:rsidR="00B04A5B">
          <w:rPr>
            <w:noProof/>
            <w:webHidden/>
          </w:rPr>
          <w:fldChar w:fldCharType="end"/>
        </w:r>
      </w:hyperlink>
    </w:p>
    <w:p w14:paraId="608F1FE3" w14:textId="03CB5A84"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5435E9">
          <w:rPr>
            <w:noProof/>
            <w:webHidden/>
          </w:rPr>
          <w:t>57</w:t>
        </w:r>
        <w:r w:rsidR="00B04A5B">
          <w:rPr>
            <w:noProof/>
            <w:webHidden/>
          </w:rPr>
          <w:fldChar w:fldCharType="end"/>
        </w:r>
      </w:hyperlink>
    </w:p>
    <w:p w14:paraId="6DC724AC" w14:textId="0BF6D33D"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5435E9">
          <w:rPr>
            <w:noProof/>
            <w:webHidden/>
          </w:rPr>
          <w:t>57</w:t>
        </w:r>
        <w:r w:rsidR="00B04A5B">
          <w:rPr>
            <w:noProof/>
            <w:webHidden/>
          </w:rPr>
          <w:fldChar w:fldCharType="end"/>
        </w:r>
      </w:hyperlink>
    </w:p>
    <w:p w14:paraId="0BD6D931" w14:textId="3AD90D2A"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49" w:author="Holger Eichelberger" w:date="2023-05-10T20:40:00Z">
        <w:r w:rsidR="005435E9">
          <w:rPr>
            <w:noProof/>
            <w:webHidden/>
          </w:rPr>
          <w:t>60</w:t>
        </w:r>
      </w:ins>
      <w:del w:id="50"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6DBDFFCE" w:rsidR="00B04A5B" w:rsidRDefault="00D14227">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5435E9">
          <w:rPr>
            <w:noProof/>
            <w:webHidden/>
          </w:rPr>
          <w:t>61</w:t>
        </w:r>
        <w:r w:rsidR="00B04A5B">
          <w:rPr>
            <w:noProof/>
            <w:webHidden/>
          </w:rPr>
          <w:fldChar w:fldCharType="end"/>
        </w:r>
      </w:hyperlink>
    </w:p>
    <w:p w14:paraId="3CCCCB1F" w14:textId="2AB42BF9"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51" w:author="Holger Eichelberger" w:date="2023-05-10T20:40:00Z">
        <w:r w:rsidR="005435E9">
          <w:rPr>
            <w:noProof/>
            <w:webHidden/>
          </w:rPr>
          <w:t>63</w:t>
        </w:r>
      </w:ins>
      <w:del w:id="52"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0A640C98" w:rsidR="00B04A5B" w:rsidRDefault="00D14227">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5435E9">
          <w:rPr>
            <w:noProof/>
            <w:webHidden/>
          </w:rPr>
          <w:t>64</w:t>
        </w:r>
        <w:r w:rsidR="00B04A5B">
          <w:rPr>
            <w:noProof/>
            <w:webHidden/>
          </w:rPr>
          <w:fldChar w:fldCharType="end"/>
        </w:r>
      </w:hyperlink>
    </w:p>
    <w:p w14:paraId="69752535" w14:textId="3345AB36" w:rsidR="00B04A5B" w:rsidRDefault="00D14227">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5435E9">
          <w:rPr>
            <w:noProof/>
            <w:webHidden/>
          </w:rPr>
          <w:t>66</w:t>
        </w:r>
        <w:r w:rsidR="00B04A5B">
          <w:rPr>
            <w:noProof/>
            <w:webHidden/>
          </w:rPr>
          <w:fldChar w:fldCharType="end"/>
        </w:r>
      </w:hyperlink>
    </w:p>
    <w:p w14:paraId="4E21472F" w14:textId="4FA975C2"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5435E9">
          <w:rPr>
            <w:noProof/>
            <w:webHidden/>
          </w:rPr>
          <w:t>66</w:t>
        </w:r>
        <w:r w:rsidR="00B04A5B">
          <w:rPr>
            <w:noProof/>
            <w:webHidden/>
          </w:rPr>
          <w:fldChar w:fldCharType="end"/>
        </w:r>
      </w:hyperlink>
    </w:p>
    <w:p w14:paraId="6DB4A33F" w14:textId="25E0618E"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5435E9">
          <w:rPr>
            <w:noProof/>
            <w:webHidden/>
          </w:rPr>
          <w:t>68</w:t>
        </w:r>
        <w:r w:rsidR="00B04A5B">
          <w:rPr>
            <w:noProof/>
            <w:webHidden/>
          </w:rPr>
          <w:fldChar w:fldCharType="end"/>
        </w:r>
      </w:hyperlink>
    </w:p>
    <w:p w14:paraId="45E7AB89" w14:textId="48B709DA"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5435E9">
          <w:rPr>
            <w:noProof/>
            <w:webHidden/>
          </w:rPr>
          <w:t>69</w:t>
        </w:r>
        <w:r w:rsidR="00B04A5B">
          <w:rPr>
            <w:noProof/>
            <w:webHidden/>
          </w:rPr>
          <w:fldChar w:fldCharType="end"/>
        </w:r>
      </w:hyperlink>
    </w:p>
    <w:p w14:paraId="63AC8627" w14:textId="2B20FEEB"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5435E9">
          <w:rPr>
            <w:noProof/>
            <w:webHidden/>
          </w:rPr>
          <w:t>70</w:t>
        </w:r>
        <w:r w:rsidR="00B04A5B">
          <w:rPr>
            <w:noProof/>
            <w:webHidden/>
          </w:rPr>
          <w:fldChar w:fldCharType="end"/>
        </w:r>
      </w:hyperlink>
    </w:p>
    <w:p w14:paraId="6CA368C5" w14:textId="5808A997"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5435E9">
          <w:rPr>
            <w:noProof/>
            <w:webHidden/>
          </w:rPr>
          <w:t>73</w:t>
        </w:r>
        <w:r w:rsidR="00B04A5B">
          <w:rPr>
            <w:noProof/>
            <w:webHidden/>
          </w:rPr>
          <w:fldChar w:fldCharType="end"/>
        </w:r>
      </w:hyperlink>
    </w:p>
    <w:p w14:paraId="53F74F44" w14:textId="57FA4757" w:rsidR="00B04A5B" w:rsidRDefault="00D14227">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5435E9">
          <w:rPr>
            <w:noProof/>
            <w:webHidden/>
          </w:rPr>
          <w:t>74</w:t>
        </w:r>
        <w:r w:rsidR="00B04A5B">
          <w:rPr>
            <w:noProof/>
            <w:webHidden/>
          </w:rPr>
          <w:fldChar w:fldCharType="end"/>
        </w:r>
      </w:hyperlink>
    </w:p>
    <w:p w14:paraId="51A8CDBA" w14:textId="206BA2D6" w:rsidR="00B04A5B" w:rsidRDefault="00D14227">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5435E9">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53" w:name="_Toc506881432"/>
      <w:r w:rsidRPr="001D20E4">
        <w:rPr>
          <w:lang w:val="en-GB"/>
        </w:rPr>
        <w:lastRenderedPageBreak/>
        <w:t>Table of Figures</w:t>
      </w:r>
      <w:bookmarkEnd w:id="53"/>
    </w:p>
    <w:p w14:paraId="55A5B387" w14:textId="3FFCCA26"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7"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5435E9">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54" w:name="_Toc186688504"/>
      <w:bookmarkStart w:id="55" w:name="_Toc313096720"/>
      <w:bookmarkStart w:id="56" w:name="_Toc506881433"/>
      <w:bookmarkStart w:id="57" w:name="_Toc179456027"/>
      <w:r w:rsidRPr="00D56B21">
        <w:rPr>
          <w:lang w:val="en-GB"/>
        </w:rPr>
        <w:lastRenderedPageBreak/>
        <w:t>Introduction</w:t>
      </w:r>
      <w:bookmarkEnd w:id="54"/>
      <w:bookmarkEnd w:id="55"/>
      <w:bookmarkEnd w:id="56"/>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58" w:name="_Ref310321930"/>
      <w:bookmarkStart w:id="59" w:name="_Ref310323511"/>
      <w:bookmarkStart w:id="60" w:name="_Ref310325214"/>
      <w:bookmarkStart w:id="61" w:name="_Toc313096741"/>
      <w:bookmarkStart w:id="62" w:name="_Ref313551207"/>
      <w:bookmarkStart w:id="63" w:name="_Ref314222993"/>
      <w:bookmarkStart w:id="64" w:name="_Ref314557989"/>
      <w:bookmarkStart w:id="65" w:name="_Ref314653731"/>
      <w:bookmarkStart w:id="66" w:name="_Toc506881434"/>
      <w:bookmarkEnd w:id="57"/>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58"/>
      <w:bookmarkEnd w:id="59"/>
      <w:bookmarkEnd w:id="60"/>
      <w:bookmarkEnd w:id="61"/>
      <w:bookmarkEnd w:id="62"/>
      <w:bookmarkEnd w:id="63"/>
      <w:bookmarkEnd w:id="64"/>
      <w:bookmarkEnd w:id="65"/>
      <w:bookmarkEnd w:id="66"/>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2299DF2B"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5435E9"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5435E9"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5435E9"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219857DB"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5435E9"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5435E9"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5435E9"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5435E9"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FE77706"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5435E9">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4B32314"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5435E9">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67" w:name="_Toc313096742"/>
      <w:bookmarkStart w:id="68" w:name="_Ref314223714"/>
      <w:bookmarkStart w:id="69" w:name="_Toc506881435"/>
      <w:r>
        <w:rPr>
          <w:lang w:val="en-GB"/>
        </w:rPr>
        <w:t xml:space="preserve">Integrated </w:t>
      </w:r>
      <w:r w:rsidR="00D52B79">
        <w:rPr>
          <w:lang w:val="en-GB"/>
        </w:rPr>
        <w:t>Variability Modelling Core Language</w:t>
      </w:r>
      <w:bookmarkEnd w:id="67"/>
      <w:bookmarkEnd w:id="68"/>
      <w:bookmarkEnd w:id="69"/>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70" w:name="_Ref400027181"/>
      <w:bookmarkStart w:id="71" w:name="_Ref400027243"/>
      <w:bookmarkStart w:id="72" w:name="_Toc506881436"/>
      <w:bookmarkStart w:id="73" w:name="_Ref314735267"/>
      <w:r>
        <w:rPr>
          <w:lang w:val="en-GB"/>
        </w:rPr>
        <w:t>Reserved keywords</w:t>
      </w:r>
      <w:bookmarkEnd w:id="70"/>
      <w:bookmarkEnd w:id="71"/>
      <w:bookmarkEnd w:id="72"/>
    </w:p>
    <w:p w14:paraId="613B9743" w14:textId="30CBC2E0"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5435E9">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5435E9">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74" w:name="_Toc506881437"/>
      <w:r>
        <w:rPr>
          <w:lang w:val="en-GB"/>
        </w:rPr>
        <w:t>Projects</w:t>
      </w:r>
      <w:bookmarkEnd w:id="73"/>
      <w:bookmarkEnd w:id="74"/>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75" w:name="_Toc313096743"/>
      <w:bookmarkStart w:id="76" w:name="_Ref314751571"/>
      <w:bookmarkStart w:id="77" w:name="_Ref315422188"/>
      <w:bookmarkStart w:id="78" w:name="_Toc506881438"/>
      <w:r>
        <w:rPr>
          <w:lang w:val="en-GB"/>
        </w:rPr>
        <w:t>Types</w:t>
      </w:r>
      <w:bookmarkEnd w:id="75"/>
      <w:bookmarkEnd w:id="76"/>
      <w:bookmarkEnd w:id="77"/>
      <w:bookmarkEnd w:id="78"/>
    </w:p>
    <w:p w14:paraId="6635E2D9" w14:textId="06A801E8"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5435E9">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79" w:name="_Ref314746418"/>
      <w:bookmarkStart w:id="80" w:name="_Toc506881439"/>
      <w:r>
        <w:rPr>
          <w:lang w:val="en-GB"/>
        </w:rPr>
        <w:t>Basic Types</w:t>
      </w:r>
      <w:bookmarkEnd w:id="79"/>
      <w:bookmarkEnd w:id="80"/>
    </w:p>
    <w:p w14:paraId="5E1160E5" w14:textId="7A671C8A"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5435E9"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81" w:name="_Ref315335674"/>
      <w:bookmarkStart w:id="82" w:name="_Ref315419569"/>
      <w:bookmarkStart w:id="83" w:name="_Ref315420291"/>
      <w:bookmarkStart w:id="84" w:name="_Ref315420638"/>
      <w:bookmarkStart w:id="85" w:name="_Ref315420897"/>
      <w:bookmarkStart w:id="86" w:name="_Toc506881440"/>
      <w:r>
        <w:rPr>
          <w:lang w:val="en-GB"/>
        </w:rPr>
        <w:t>Enumerations</w:t>
      </w:r>
      <w:bookmarkEnd w:id="81"/>
      <w:bookmarkEnd w:id="82"/>
      <w:bookmarkEnd w:id="83"/>
      <w:bookmarkEnd w:id="84"/>
      <w:bookmarkEnd w:id="85"/>
      <w:bookmarkEnd w:id="86"/>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87"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87"/>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88" w:name="_Ref315335785"/>
      <w:bookmarkStart w:id="89" w:name="_Ref315419594"/>
      <w:bookmarkStart w:id="90" w:name="_Ref315420320"/>
      <w:bookmarkStart w:id="91" w:name="_Ref315420673"/>
      <w:bookmarkStart w:id="92" w:name="_Ref315420793"/>
      <w:bookmarkStart w:id="93" w:name="_Toc506881441"/>
      <w:r>
        <w:rPr>
          <w:lang w:val="en-GB"/>
        </w:rPr>
        <w:t>Container Types</w:t>
      </w:r>
      <w:bookmarkEnd w:id="88"/>
      <w:bookmarkEnd w:id="89"/>
      <w:bookmarkEnd w:id="90"/>
      <w:bookmarkEnd w:id="91"/>
      <w:bookmarkEnd w:id="92"/>
      <w:bookmarkEnd w:id="93"/>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11303095"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94" w:author="Holger Eichelberger" w:date="2023-05-10T20:40:00Z">
        <w:r w:rsidR="005435E9">
          <w:rPr>
            <w:lang w:val="en-GB"/>
          </w:rPr>
          <w:t>3.6</w:t>
        </w:r>
      </w:ins>
      <w:del w:id="95"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0B38F1FA"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96" w:author="Holger Eichelberger" w:date="2023-05-10T20:40:00Z">
        <w:r w:rsidR="005435E9" w:rsidRPr="005435E9">
          <w:rPr>
            <w:rFonts w:ascii="Courier New" w:hAnsi="Courier New" w:cs="Courier New"/>
            <w:sz w:val="22"/>
            <w:szCs w:val="22"/>
            <w:lang w:val="en-GB"/>
            <w:rPrChange w:id="97" w:author="Holger Eichelberger" w:date="2023-05-10T20:40:00Z">
              <w:rPr>
                <w:lang w:val="en-US"/>
              </w:rPr>
            </w:rPrChange>
          </w:rPr>
          <w:t>2.1.4</w:t>
        </w:r>
      </w:ins>
      <w:del w:id="98"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7DF13E6"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99" w:author="Holger Eichelberger" w:date="2023-05-10T20:40:00Z">
        <w:r w:rsidR="005435E9">
          <w:rPr>
            <w:lang w:val="en-US"/>
          </w:rPr>
          <w:t>3.6</w:t>
        </w:r>
      </w:ins>
      <w:del w:id="100"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101" w:name="_Ref315336418"/>
      <w:bookmarkStart w:id="102" w:name="_Ref315419635"/>
      <w:bookmarkStart w:id="103" w:name="_Ref315420334"/>
      <w:bookmarkStart w:id="104" w:name="_Toc506881442"/>
      <w:r>
        <w:rPr>
          <w:lang w:val="en-GB"/>
        </w:rPr>
        <w:t>Type Derivation and Restriction</w:t>
      </w:r>
      <w:bookmarkEnd w:id="101"/>
      <w:bookmarkEnd w:id="102"/>
      <w:bookmarkEnd w:id="103"/>
      <w:bookmarkEnd w:id="104"/>
    </w:p>
    <w:p w14:paraId="318FD4AF" w14:textId="16B2CAAC"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5435E9">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38B4FABC"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5435E9">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105" w:name="_Ref314751742"/>
      <w:bookmarkStart w:id="106" w:name="_Toc506881443"/>
      <w:r>
        <w:rPr>
          <w:lang w:val="en-GB"/>
        </w:rPr>
        <w:lastRenderedPageBreak/>
        <w:t>Compounds</w:t>
      </w:r>
      <w:bookmarkEnd w:id="105"/>
      <w:bookmarkEnd w:id="106"/>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107" w:name="_Toc313096744"/>
      <w:bookmarkStart w:id="108" w:name="_Ref314235772"/>
      <w:bookmarkStart w:id="109" w:name="_Ref314755722"/>
      <w:bookmarkStart w:id="110" w:name="_Ref314759721"/>
      <w:bookmarkStart w:id="111" w:name="_Ref314826397"/>
      <w:bookmarkStart w:id="112" w:name="_Ref315259727"/>
      <w:bookmarkStart w:id="113" w:name="_Ref315345696"/>
      <w:bookmarkStart w:id="114" w:name="_Ref315419463"/>
      <w:bookmarkStart w:id="115" w:name="_Ref315419467"/>
      <w:bookmarkStart w:id="116" w:name="_Ref315419734"/>
      <w:bookmarkStart w:id="117" w:name="_Ref315419753"/>
      <w:bookmarkStart w:id="118" w:name="_Ref315420261"/>
      <w:bookmarkStart w:id="119" w:name="_Ref315420365"/>
      <w:bookmarkStart w:id="120" w:name="_Ref315420625"/>
      <w:bookmarkStart w:id="121" w:name="_Ref315420876"/>
      <w:bookmarkStart w:id="122" w:name="_Ref315421499"/>
      <w:bookmarkStart w:id="123" w:name="_Ref315423112"/>
      <w:bookmarkStart w:id="124" w:name="_Ref351014765"/>
      <w:bookmarkStart w:id="125" w:name="_Toc506881444"/>
      <w:bookmarkStart w:id="126" w:name="_Ref134643540"/>
      <w:r>
        <w:rPr>
          <w:lang w:val="en-GB"/>
        </w:rPr>
        <w:t>Decision Variables</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0164D9B8" w14:textId="36963EC3"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5435E9">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3F629935"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5435E9">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optional keyword ‘</w:t>
      </w:r>
      <w:r w:rsidR="00A06B53" w:rsidRPr="001D46F5">
        <w:rPr>
          <w:rFonts w:ascii="Courier New" w:hAnsi="Courier New" w:cs="Courier New"/>
          <w:sz w:val="22"/>
          <w:szCs w:val="22"/>
          <w:lang w:val="en-GB"/>
          <w:rPrChange w:id="127" w:author="Holger Eichelberger" w:date="2023-05-10T20:36:00Z">
            <w:rPr>
              <w:lang w:val="en-GB"/>
            </w:rPr>
          </w:rPrChange>
        </w:rPr>
        <w:t>const’</w:t>
      </w:r>
      <w:r w:rsidR="00A06B53">
        <w:rPr>
          <w:lang w:val="en-GB"/>
        </w:rPr>
        <w:t xml:space="preserve">,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550DFA11" w:rsidR="009A5D53" w:rsidRPr="00892E9E" w:rsidRDefault="009A5D53" w:rsidP="009A5D53">
      <w:pPr>
        <w:pStyle w:val="ListParagraph"/>
        <w:numPr>
          <w:ilvl w:val="0"/>
          <w:numId w:val="103"/>
        </w:numPr>
        <w:spacing w:after="200" w:line="276" w:lineRule="auto"/>
        <w:ind w:left="993"/>
        <w:rPr>
          <w:ins w:id="128" w:author="Holger Eichelberger" w:date="2023-05-10T20:35:00Z"/>
          <w:lang w:val="en-GB"/>
          <w:rPrChange w:id="129" w:author="Holger Eichelberger" w:date="2023-05-10T20:35:00Z">
            <w:rPr>
              <w:ins w:id="130" w:author="Holger Eichelberger" w:date="2023-05-10T20:35:00Z"/>
              <w:rFonts w:cs="Calibri"/>
              <w:lang w:val="en-GB"/>
            </w:rPr>
          </w:rPrChange>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143F4847" w14:textId="3B538A98" w:rsidR="00892E9E" w:rsidRPr="00892E9E" w:rsidRDefault="001D46F5" w:rsidP="00892E9E">
      <w:pPr>
        <w:spacing w:after="200" w:line="276" w:lineRule="auto"/>
        <w:rPr>
          <w:lang w:val="en-GB"/>
          <w:rPrChange w:id="131" w:author="Holger Eichelberger" w:date="2023-05-10T20:35:00Z">
            <w:rPr>
              <w:lang w:val="en-GB"/>
            </w:rPr>
          </w:rPrChange>
        </w:rPr>
        <w:pPrChange w:id="132" w:author="Holger Eichelberger" w:date="2023-05-10T20:35:00Z">
          <w:pPr>
            <w:pStyle w:val="ListParagraph"/>
            <w:numPr>
              <w:numId w:val="103"/>
            </w:numPr>
            <w:spacing w:after="200" w:line="276" w:lineRule="auto"/>
            <w:ind w:left="993" w:hanging="360"/>
          </w:pPr>
        </w:pPrChange>
      </w:pPr>
      <w:ins w:id="133" w:author="Holger Eichelberger" w:date="2023-05-10T20:36:00Z">
        <w:r w:rsidRPr="00E46F31">
          <w:rPr>
            <w:rFonts w:ascii="Courier New" w:hAnsi="Courier New" w:cs="Courier New"/>
            <w:sz w:val="22"/>
            <w:szCs w:val="22"/>
            <w:lang w:val="en-GB"/>
          </w:rPr>
          <w:t>const</w:t>
        </w:r>
      </w:ins>
      <w:ins w:id="134" w:author="Holger Eichelberger" w:date="2023-05-10T20:35:00Z">
        <w:r w:rsidR="00892E9E">
          <w:rPr>
            <w:lang w:val="en-GB"/>
          </w:rPr>
          <w:t xml:space="preserve"> variables </w:t>
        </w:r>
      </w:ins>
      <w:ins w:id="135" w:author="Holger Eichelberger" w:date="2023-05-10T20:36:00Z">
        <w:r>
          <w:rPr>
            <w:lang w:val="en-GB"/>
          </w:rPr>
          <w:t xml:space="preserve">behave like constants and are, thus, </w:t>
        </w:r>
      </w:ins>
      <w:ins w:id="136" w:author="Holger Eichelberger" w:date="2023-05-10T20:35:00Z">
        <w:r w:rsidR="00892E9E">
          <w:rPr>
            <w:lang w:val="en-GB"/>
          </w:rPr>
          <w:t xml:space="preserve">subject to immediate freezing (cf. Section </w:t>
        </w:r>
        <w:r w:rsidR="00892E9E">
          <w:rPr>
            <w:lang w:val="en-GB"/>
          </w:rPr>
          <w:fldChar w:fldCharType="begin"/>
        </w:r>
        <w:r w:rsidR="00892E9E">
          <w:rPr>
            <w:lang w:val="en-GB"/>
          </w:rPr>
          <w:instrText xml:space="preserve"> REF _Ref315421577 \r \h </w:instrText>
        </w:r>
        <w:r w:rsidR="00892E9E">
          <w:rPr>
            <w:lang w:val="en-GB"/>
          </w:rPr>
        </w:r>
      </w:ins>
      <w:r w:rsidR="00892E9E">
        <w:rPr>
          <w:lang w:val="en-GB"/>
        </w:rPr>
        <w:fldChar w:fldCharType="separate"/>
      </w:r>
      <w:ins w:id="137" w:author="Holger Eichelberger" w:date="2023-05-10T20:40:00Z">
        <w:r w:rsidR="005435E9">
          <w:rPr>
            <w:lang w:val="en-GB"/>
          </w:rPr>
          <w:t>2.2.5.2</w:t>
        </w:r>
      </w:ins>
      <w:ins w:id="138" w:author="Holger Eichelberger" w:date="2023-05-10T20:35:00Z">
        <w:r w:rsidR="00892E9E">
          <w:rPr>
            <w:lang w:val="en-GB"/>
          </w:rPr>
          <w:fldChar w:fldCharType="end"/>
        </w:r>
        <w:r w:rsidR="00892E9E">
          <w:rPr>
            <w:lang w:val="en-GB"/>
          </w:rPr>
          <w:t>) at value assignment.</w:t>
        </w:r>
      </w:ins>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6DBD994"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5435E9">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358B77AC"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5435E9">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7ABBF92C"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5435E9">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39" w:name="_Toc385852497"/>
      <w:bookmarkStart w:id="140" w:name="_Toc315425764"/>
      <w:bookmarkStart w:id="141" w:name="_Toc315425765"/>
      <w:bookmarkStart w:id="142" w:name="_Toc315425766"/>
      <w:bookmarkStart w:id="143" w:name="_Toc315425767"/>
      <w:bookmarkStart w:id="144" w:name="_Toc315425768"/>
      <w:bookmarkStart w:id="145" w:name="_Toc330498753"/>
      <w:bookmarkStart w:id="146" w:name="_Toc330537580"/>
      <w:bookmarkStart w:id="147" w:name="_Toc330731247"/>
      <w:bookmarkStart w:id="148" w:name="_Ref314825159"/>
      <w:bookmarkStart w:id="149" w:name="_Ref315795156"/>
      <w:bookmarkStart w:id="150" w:name="_Toc506881445"/>
      <w:bookmarkEnd w:id="139"/>
      <w:bookmarkEnd w:id="140"/>
      <w:bookmarkEnd w:id="141"/>
      <w:bookmarkEnd w:id="142"/>
      <w:bookmarkEnd w:id="143"/>
      <w:bookmarkEnd w:id="144"/>
      <w:bookmarkEnd w:id="145"/>
      <w:bookmarkEnd w:id="146"/>
      <w:bookmarkEnd w:id="147"/>
      <w:r>
        <w:rPr>
          <w:lang w:val="en-GB"/>
        </w:rPr>
        <w:t>Configurations</w:t>
      </w:r>
      <w:bookmarkEnd w:id="148"/>
      <w:bookmarkEnd w:id="149"/>
      <w:bookmarkEnd w:id="150"/>
    </w:p>
    <w:p w14:paraId="47C703C1" w14:textId="42539D09"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lastRenderedPageBreak/>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5435E9">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51" w:name="_Ref188860601"/>
      <w:bookmarkStart w:id="152"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51"/>
      <w:bookmarkEnd w:id="152"/>
    </w:p>
    <w:p w14:paraId="741CFDEC" w14:textId="37B8DFBA"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5435E9">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5435E9">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53" w:name="_Ref400027179"/>
      <w:bookmarkStart w:id="154" w:name="_Ref400027269"/>
      <w:bookmarkStart w:id="155" w:name="_Toc506881447"/>
      <w:bookmarkStart w:id="156" w:name="_Ref315421100"/>
      <w:bookmarkStart w:id="157" w:name="_Ref315421160"/>
      <w:bookmarkStart w:id="158" w:name="_Ref315421215"/>
      <w:r>
        <w:rPr>
          <w:lang w:val="en-GB"/>
        </w:rPr>
        <w:t>Reserved Keywords</w:t>
      </w:r>
      <w:bookmarkEnd w:id="153"/>
      <w:bookmarkEnd w:id="154"/>
      <w:bookmarkEnd w:id="155"/>
    </w:p>
    <w:p w14:paraId="7E0817C3" w14:textId="1519F8E6"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lastRenderedPageBreak/>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5435E9">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5435E9">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3E5112FA" w:rsidR="009C7317" w:rsidRDefault="009C7317" w:rsidP="009C7317">
      <w:pPr>
        <w:pStyle w:val="ListParagraph"/>
        <w:numPr>
          <w:ilvl w:val="0"/>
          <w:numId w:val="13"/>
        </w:numPr>
        <w:rPr>
          <w:ins w:id="159" w:author="Holger Eichelberger" w:date="2022-09-21T12:41:00Z"/>
          <w:rFonts w:ascii="Courier New" w:hAnsi="Courier New" w:cs="Courier New"/>
          <w:b/>
          <w:sz w:val="22"/>
          <w:szCs w:val="22"/>
          <w:lang w:val="en-GB"/>
        </w:rPr>
      </w:pPr>
      <w:r>
        <w:rPr>
          <w:rFonts w:ascii="Courier New" w:hAnsi="Courier New" w:cs="Courier New"/>
          <w:b/>
          <w:sz w:val="22"/>
          <w:szCs w:val="22"/>
          <w:lang w:val="en-GB"/>
        </w:rPr>
        <w:t>import</w:t>
      </w:r>
    </w:p>
    <w:p w14:paraId="4751DD5B" w14:textId="3932B850" w:rsidR="00B23B0E" w:rsidRDefault="00B23B0E" w:rsidP="009C7317">
      <w:pPr>
        <w:pStyle w:val="ListParagraph"/>
        <w:numPr>
          <w:ilvl w:val="0"/>
          <w:numId w:val="13"/>
        </w:numPr>
        <w:rPr>
          <w:rFonts w:ascii="Courier New" w:hAnsi="Courier New" w:cs="Courier New"/>
          <w:b/>
          <w:sz w:val="22"/>
          <w:szCs w:val="22"/>
          <w:lang w:val="en-GB"/>
        </w:rPr>
      </w:pPr>
      <w:ins w:id="160" w:author="Holger Eichelberger" w:date="2022-09-21T12:41:00Z">
        <w:r>
          <w:rPr>
            <w:rFonts w:ascii="Courier New" w:hAnsi="Courier New" w:cs="Courier New"/>
            <w:b/>
            <w:sz w:val="22"/>
            <w:szCs w:val="22"/>
            <w:lang w:val="en-GB"/>
          </w:rPr>
          <w:t>insert</w:t>
        </w:r>
      </w:ins>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61" w:name="_Ref434832232"/>
      <w:bookmarkStart w:id="162" w:name="_Toc506881448"/>
      <w:bookmarkEnd w:id="156"/>
      <w:bookmarkEnd w:id="157"/>
      <w:bookmarkEnd w:id="158"/>
      <w:r>
        <w:rPr>
          <w:lang w:val="en-GB"/>
        </w:rPr>
        <w:t>Annotations</w:t>
      </w:r>
      <w:bookmarkEnd w:id="161"/>
      <w:bookmarkEnd w:id="162"/>
    </w:p>
    <w:p w14:paraId="1D7E9416" w14:textId="4CB25AAB"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5435E9">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63" w:author="Holger Eichelberger" w:date="2019-08-14T17:32:00Z">
        <w:r w:rsidR="00EA4698">
          <w:rPr>
            <w:lang w:val="en-GB"/>
          </w:rPr>
          <w:t xml:space="preserve"> The dot “.” is </w:t>
        </w:r>
      </w:ins>
      <w:ins w:id="164" w:author="Holger Eichelberger" w:date="2019-08-14T17:33:00Z">
        <w:r w:rsidR="00680741">
          <w:rPr>
            <w:lang w:val="en-GB"/>
          </w:rPr>
          <w:t xml:space="preserve">a </w:t>
        </w:r>
      </w:ins>
      <w:ins w:id="165" w:author="Holger Eichelberger" w:date="2019-08-14T17:32:00Z">
        <w:r w:rsidR="00EA4698">
          <w:rPr>
            <w:lang w:val="en-GB"/>
          </w:rPr>
          <w:t>shortcut for the containing project</w:t>
        </w:r>
      </w:ins>
      <w:ins w:id="166"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lastRenderedPageBreak/>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395445C3"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5435E9">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67" w:author="Holger Eichelberger" w:date="2019-08-14T17:33:00Z">
        <w:r w:rsidR="00733388" w:rsidRPr="00733388" w:rsidDel="00430422">
          <w:rPr>
            <w:rFonts w:ascii="Courier New" w:hAnsi="Courier New" w:cs="Courier New"/>
            <w:sz w:val="22"/>
            <w:szCs w:val="22"/>
            <w:lang w:val="en-GB"/>
          </w:rPr>
          <w:delText>contentSharing</w:delText>
        </w:r>
      </w:del>
      <w:ins w:id="168"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lastRenderedPageBreak/>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69" w:name="_Toc385852502"/>
      <w:bookmarkStart w:id="170" w:name="_Toc506881449"/>
      <w:bookmarkEnd w:id="169"/>
      <w:r>
        <w:rPr>
          <w:lang w:val="en-GB"/>
        </w:rPr>
        <w:t>Advanced Compound Modelling</w:t>
      </w:r>
      <w:bookmarkEnd w:id="170"/>
    </w:p>
    <w:p w14:paraId="7592A6B9" w14:textId="6DE3141F"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5435E9">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71" w:name="_Ref315421685"/>
      <w:bookmarkStart w:id="172" w:name="_Toc506881450"/>
      <w:r>
        <w:rPr>
          <w:lang w:val="en-GB"/>
        </w:rPr>
        <w:t>Extending Compounds</w:t>
      </w:r>
      <w:bookmarkEnd w:id="171"/>
      <w:bookmarkEnd w:id="172"/>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73" w:name="_Ref315422341"/>
      <w:bookmarkStart w:id="174" w:name="_Toc506881451"/>
      <w:r>
        <w:rPr>
          <w:lang w:val="en-GB"/>
        </w:rPr>
        <w:t xml:space="preserve">Referencing </w:t>
      </w:r>
      <w:r w:rsidR="00282A81">
        <w:rPr>
          <w:lang w:val="en-GB"/>
        </w:rPr>
        <w:t>Elements</w:t>
      </w:r>
      <w:bookmarkEnd w:id="173"/>
      <w:bookmarkEnd w:id="174"/>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75" w:name="_Toc506881452"/>
      <w:r>
        <w:rPr>
          <w:lang w:val="en-GB"/>
        </w:rPr>
        <w:t>Advanced Project Modelling</w:t>
      </w:r>
      <w:bookmarkEnd w:id="175"/>
    </w:p>
    <w:p w14:paraId="4400EDAE" w14:textId="657969FB"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5435E9">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76" w:name="_Ref314819197"/>
      <w:bookmarkStart w:id="177" w:name="_Toc506881453"/>
      <w:r>
        <w:rPr>
          <w:lang w:val="en-GB"/>
        </w:rPr>
        <w:t>Project Versioning</w:t>
      </w:r>
      <w:bookmarkEnd w:id="176"/>
      <w:bookmarkEnd w:id="177"/>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78" w:name="_Ref314824266"/>
      <w:bookmarkStart w:id="179" w:name="_Toc506881454"/>
      <w:r>
        <w:rPr>
          <w:lang w:val="en-GB"/>
        </w:rPr>
        <w:t>Project Composition</w:t>
      </w:r>
      <w:bookmarkEnd w:id="178"/>
      <w:bookmarkEnd w:id="179"/>
    </w:p>
    <w:p w14:paraId="155D1F37" w14:textId="5C604375"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80" w:author="Holger Eichelberger" w:date="2023-05-10T20:40:00Z">
        <w:r w:rsidR="005435E9" w:rsidRPr="005435E9">
          <w:rPr>
            <w:lang w:val="en-US"/>
            <w:rPrChange w:id="181" w:author="Holger Eichelberger" w:date="2023-05-10T20:40:00Z">
              <w:rPr>
                <w:lang w:val="en-GB"/>
              </w:rPr>
            </w:rPrChange>
          </w:rPr>
          <w:t>8</w:t>
        </w:r>
      </w:ins>
      <w:del w:id="182"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5435E9"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A22C4FC"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w:t>
      </w:r>
      <w:ins w:id="183" w:author="Holger Eichelberger" w:date="2022-09-21T12:42:00Z">
        <w:r w:rsidR="00B23B0E">
          <w:rPr>
            <w:rStyle w:val="FootnoteReference"/>
            <w:lang w:val="en-GB"/>
          </w:rPr>
          <w:footnoteReference w:id="3"/>
        </w:r>
      </w:ins>
      <w:r>
        <w:rPr>
          <w:lang w:val="en-GB"/>
        </w:rPr>
        <w:t xml:space="preserve">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ins w:id="198" w:author="Holger Eichelberger" w:date="2022-09-21T12:41:00Z">
        <w:r w:rsidR="00B23B0E">
          <w:rPr>
            <w:lang w:val="en-GB"/>
          </w:rPr>
          <w:t xml:space="preserve">The name may end with a * indicating a wildcard import of projects with the given name prefix.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lastRenderedPageBreak/>
        <w:t>However, multiple projects with identical names and versions may exist in a file system</w:t>
      </w:r>
      <w:r w:rsidRPr="0093338F">
        <w:rPr>
          <w:vertAlign w:val="superscript"/>
          <w:lang w:val="en-GB"/>
        </w:rPr>
        <w:footnoteReference w:id="4"/>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5"/>
      </w:r>
      <w:r w:rsidR="008634C2">
        <w:rPr>
          <w:lang w:val="en-GB"/>
        </w:rPr>
        <w:t xml:space="preserve">. </w:t>
      </w:r>
      <w:r w:rsidRPr="0093338F">
        <w:rPr>
          <w:lang w:val="en-GB"/>
        </w:rPr>
        <w:t>Similar to Java class paths, additional model paths</w:t>
      </w:r>
      <w:r w:rsidRPr="0093338F">
        <w:rPr>
          <w:vertAlign w:val="superscript"/>
          <w:lang w:val="en-GB"/>
        </w:rPr>
        <w:footnoteReference w:id="6"/>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2D8D0D5C"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7"/>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5435E9">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5435E9">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5435E9">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55E7FDAF"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5435E9">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5435E9">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5435E9">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99" w:name="_Ref315421749"/>
      <w:bookmarkStart w:id="200" w:name="_Toc506881455"/>
      <w:r>
        <w:rPr>
          <w:lang w:val="en-GB"/>
        </w:rPr>
        <w:t>Project Interfaces</w:t>
      </w:r>
      <w:bookmarkEnd w:id="199"/>
      <w:bookmarkEnd w:id="200"/>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4BC9E709"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5435E9"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3DD155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5435E9">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201" w:name="_Toc506881456"/>
      <w:r>
        <w:rPr>
          <w:lang w:val="en-GB"/>
        </w:rPr>
        <w:t>Advanced</w:t>
      </w:r>
      <w:r w:rsidR="00833B7B">
        <w:rPr>
          <w:lang w:val="en-GB"/>
        </w:rPr>
        <w:t xml:space="preserve"> Configuration</w:t>
      </w:r>
      <w:bookmarkEnd w:id="201"/>
    </w:p>
    <w:p w14:paraId="75A34CF1" w14:textId="3BB4D01A"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5435E9">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202" w:name="_Ref351015123"/>
      <w:bookmarkStart w:id="203" w:name="_Toc506881457"/>
      <w:r>
        <w:rPr>
          <w:lang w:val="en-GB"/>
        </w:rPr>
        <w:t>Partial</w:t>
      </w:r>
      <w:r w:rsidR="006A3572">
        <w:rPr>
          <w:lang w:val="en-GB"/>
        </w:rPr>
        <w:t xml:space="preserve"> Configurations</w:t>
      </w:r>
      <w:bookmarkEnd w:id="202"/>
      <w:bookmarkEnd w:id="203"/>
    </w:p>
    <w:p w14:paraId="6551A210" w14:textId="79EC2240"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5435E9">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lastRenderedPageBreak/>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04" w:name="_Ref315421577"/>
      <w:bookmarkStart w:id="205" w:name="_Toc506881458"/>
      <w:r>
        <w:rPr>
          <w:lang w:val="en-GB"/>
        </w:rPr>
        <w:lastRenderedPageBreak/>
        <w:t>Freezing Configurations</w:t>
      </w:r>
      <w:bookmarkEnd w:id="204"/>
      <w:bookmarkEnd w:id="205"/>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394F2B8C" w:rsidR="00623F11" w:rsidRDefault="009E2C50" w:rsidP="0058732A">
      <w:pPr>
        <w:rPr>
          <w:ins w:id="206" w:author="Holger Eichelberger" w:date="2019-08-15T12:33:00Z"/>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207" w:author="Holger Eichelberger" w:date="2019-08-15T12:34:00Z">
        <w:r w:rsidR="00623F11">
          <w:rPr>
            <w:lang w:val="en-GB"/>
          </w:rPr>
          <w:t xml:space="preserve">Similar to declaring annotations, </w:t>
        </w:r>
      </w:ins>
      <w:ins w:id="208" w:author="Holger Eichelberger" w:date="2019-08-15T12:33:00Z">
        <w:r w:rsidR="00623F11">
          <w:rPr>
            <w:lang w:val="en-GB"/>
          </w:rPr>
          <w:t xml:space="preserve">the containing project can be stated as </w:t>
        </w:r>
      </w:ins>
      <w:ins w:id="209"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ins w:id="210" w:author="Holger Eichelberger" w:date="2023-05-10T20:38:00Z">
        <w:r w:rsidR="008D0B76">
          <w:rPr>
            <w:lang w:val="en-GB"/>
          </w:rPr>
          <w:t xml:space="preserve">Constant variables are frozen immediately at assignment (cf. Section </w:t>
        </w:r>
        <w:r w:rsidR="008D0B76">
          <w:rPr>
            <w:lang w:val="en-GB"/>
          </w:rPr>
          <w:fldChar w:fldCharType="begin"/>
        </w:r>
        <w:r w:rsidR="008D0B76">
          <w:rPr>
            <w:lang w:val="en-GB"/>
          </w:rPr>
          <w:instrText xml:space="preserve"> REF _Ref134643540 \r \h </w:instrText>
        </w:r>
        <w:r w:rsidR="008D0B76">
          <w:rPr>
            <w:lang w:val="en-GB"/>
          </w:rPr>
        </w:r>
      </w:ins>
      <w:r w:rsidR="008D0B76">
        <w:rPr>
          <w:lang w:val="en-GB"/>
        </w:rPr>
        <w:fldChar w:fldCharType="separate"/>
      </w:r>
      <w:ins w:id="211" w:author="Holger Eichelberger" w:date="2023-05-10T20:40:00Z">
        <w:r w:rsidR="005435E9">
          <w:rPr>
            <w:lang w:val="en-GB"/>
          </w:rPr>
          <w:t>2.1.4</w:t>
        </w:r>
      </w:ins>
      <w:ins w:id="212" w:author="Holger Eichelberger" w:date="2023-05-10T20:38:00Z">
        <w:r w:rsidR="008D0B76">
          <w:rPr>
            <w:lang w:val="en-GB"/>
          </w:rPr>
          <w:fldChar w:fldCharType="end"/>
        </w:r>
        <w:r w:rsidR="008D0B76">
          <w:rPr>
            <w:lang w:val="en-GB"/>
          </w:rPr>
          <w:t>).</w:t>
        </w:r>
      </w:ins>
      <w:bookmarkStart w:id="213" w:name="_GoBack"/>
      <w:bookmarkEnd w:id="213"/>
    </w:p>
    <w:p w14:paraId="458ACF1D" w14:textId="652B4C5D"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5435E9">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w:t>
      </w:r>
      <w:r w:rsidR="0031558F" w:rsidRPr="008D0B76">
        <w:rPr>
          <w:rFonts w:ascii="Courier New" w:hAnsi="Courier New" w:cs="Courier New"/>
          <w:sz w:val="22"/>
          <w:szCs w:val="22"/>
          <w:lang w:val="en-GB"/>
          <w:rPrChange w:id="214" w:author="Holger Eichelberger" w:date="2023-05-10T20:38:00Z">
            <w:rPr>
              <w:lang w:val="en-GB"/>
            </w:rPr>
          </w:rPrChange>
        </w:rPr>
        <w:t>FreezeVariable</w:t>
      </w:r>
      <w:r w:rsidR="0031558F">
        <w:rPr>
          <w:lang w:val="en-GB"/>
        </w:rPr>
        <w:t xml:space="preserv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215" w:author="Holger Eichelberger" w:date="2023-05-10T20:40:00Z">
        <w:r w:rsidR="005435E9">
          <w:rPr>
            <w:lang w:val="en-GB"/>
          </w:rPr>
          <w:t>3.2.4</w:t>
        </w:r>
      </w:ins>
      <w:del w:id="216"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217" w:author="Holger Eichelberger" w:date="2019-08-15T12:34:00Z">
        <w:r w:rsidR="004922F6">
          <w:rPr>
            <w:lang w:val="en-GB"/>
          </w:rPr>
          <w:t xml:space="preserve"> (the containing project can be stated as “.”)</w:t>
        </w:r>
      </w:ins>
      <w:r w:rsidR="00790383">
        <w:rPr>
          <w:lang w:val="en-GB"/>
        </w:rPr>
        <w:t>.</w:t>
      </w:r>
    </w:p>
    <w:p w14:paraId="594F66B9" w14:textId="0B7C1680"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218" w:author="Holger Eichelberger" w:date="2023-05-10T20:40:00Z">
        <w:r w:rsidR="005435E9">
          <w:rPr>
            <w:lang w:val="en-GB"/>
          </w:rPr>
          <w:t>3.2.4</w:t>
        </w:r>
      </w:ins>
      <w:del w:id="219"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3ABBB84C"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5435E9">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220"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221" w:name="_Toc422323104"/>
      <w:bookmarkStart w:id="222" w:name="_Ref315421612"/>
      <w:bookmarkStart w:id="223" w:name="_Toc506881459"/>
      <w:bookmarkEnd w:id="221"/>
      <w:r>
        <w:rPr>
          <w:lang w:val="en-GB"/>
        </w:rPr>
        <w:t>Partial Evaluation</w:t>
      </w:r>
      <w:bookmarkEnd w:id="222"/>
      <w:bookmarkEnd w:id="223"/>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224" w:name="_Toc400027105"/>
      <w:bookmarkStart w:id="225" w:name="_Toc400027306"/>
      <w:bookmarkStart w:id="226" w:name="_Toc402960455"/>
      <w:bookmarkStart w:id="227" w:name="_Toc400027106"/>
      <w:bookmarkStart w:id="228" w:name="_Toc400027307"/>
      <w:bookmarkStart w:id="229" w:name="_Toc402960456"/>
      <w:bookmarkStart w:id="230" w:name="_Toc400027107"/>
      <w:bookmarkStart w:id="231" w:name="_Toc400027308"/>
      <w:bookmarkStart w:id="232" w:name="_Toc402960457"/>
      <w:bookmarkStart w:id="233" w:name="_Toc400027108"/>
      <w:bookmarkStart w:id="234" w:name="_Toc400027309"/>
      <w:bookmarkStart w:id="235" w:name="_Toc402960458"/>
      <w:bookmarkStart w:id="236" w:name="_Toc400027109"/>
      <w:bookmarkStart w:id="237" w:name="_Toc400027310"/>
      <w:bookmarkStart w:id="238" w:name="_Toc402960459"/>
      <w:bookmarkStart w:id="239" w:name="_Toc400027110"/>
      <w:bookmarkStart w:id="240" w:name="_Toc400027311"/>
      <w:bookmarkStart w:id="241" w:name="_Toc402960460"/>
      <w:bookmarkStart w:id="242" w:name="_Toc400027111"/>
      <w:bookmarkStart w:id="243" w:name="_Toc400027312"/>
      <w:bookmarkStart w:id="244" w:name="_Toc402960461"/>
      <w:bookmarkStart w:id="245" w:name="_Toc400027112"/>
      <w:bookmarkStart w:id="246" w:name="_Toc400027313"/>
      <w:bookmarkStart w:id="247" w:name="_Toc402960462"/>
      <w:bookmarkStart w:id="248" w:name="_Toc400027113"/>
      <w:bookmarkStart w:id="249" w:name="_Toc400027314"/>
      <w:bookmarkStart w:id="250" w:name="_Toc402960463"/>
      <w:bookmarkStart w:id="251" w:name="_Toc400027114"/>
      <w:bookmarkStart w:id="252" w:name="_Toc400027315"/>
      <w:bookmarkStart w:id="253" w:name="_Toc402960464"/>
      <w:bookmarkStart w:id="254" w:name="_Toc400027115"/>
      <w:bookmarkStart w:id="255" w:name="_Toc400027316"/>
      <w:bookmarkStart w:id="256" w:name="_Toc402960465"/>
      <w:bookmarkStart w:id="257" w:name="_Toc400027116"/>
      <w:bookmarkStart w:id="258" w:name="_Toc400027317"/>
      <w:bookmarkStart w:id="259" w:name="_Toc402960466"/>
      <w:bookmarkStart w:id="260" w:name="_Toc400027117"/>
      <w:bookmarkStart w:id="261" w:name="_Toc400027318"/>
      <w:bookmarkStart w:id="262" w:name="_Toc402960467"/>
      <w:bookmarkStart w:id="263" w:name="_Toc400027118"/>
      <w:bookmarkStart w:id="264" w:name="_Toc400027319"/>
      <w:bookmarkStart w:id="265" w:name="_Toc402960468"/>
      <w:bookmarkStart w:id="266" w:name="_Toc400027119"/>
      <w:bookmarkStart w:id="267" w:name="_Toc400027320"/>
      <w:bookmarkStart w:id="268" w:name="_Toc402960469"/>
      <w:bookmarkStart w:id="269" w:name="_Toc400027120"/>
      <w:bookmarkStart w:id="270" w:name="_Toc400027321"/>
      <w:bookmarkStart w:id="271" w:name="_Toc402960470"/>
      <w:bookmarkStart w:id="272" w:name="_Toc400027121"/>
      <w:bookmarkStart w:id="273" w:name="_Toc400027322"/>
      <w:bookmarkStart w:id="274" w:name="_Toc402960471"/>
      <w:bookmarkStart w:id="275" w:name="_Toc400027122"/>
      <w:bookmarkStart w:id="276" w:name="_Toc400027323"/>
      <w:bookmarkStart w:id="277" w:name="_Toc402960472"/>
      <w:bookmarkStart w:id="278" w:name="_Toc400027123"/>
      <w:bookmarkStart w:id="279" w:name="_Toc400027324"/>
      <w:bookmarkStart w:id="280" w:name="_Toc402960473"/>
      <w:bookmarkStart w:id="281" w:name="_Toc400027124"/>
      <w:bookmarkStart w:id="282" w:name="_Toc400027325"/>
      <w:bookmarkStart w:id="283" w:name="_Toc402960474"/>
      <w:bookmarkStart w:id="284" w:name="_Toc400027125"/>
      <w:bookmarkStart w:id="285" w:name="_Toc400027326"/>
      <w:bookmarkStart w:id="286" w:name="_Toc402960475"/>
      <w:bookmarkStart w:id="287" w:name="_Toc400027126"/>
      <w:bookmarkStart w:id="288" w:name="_Toc400027327"/>
      <w:bookmarkStart w:id="289" w:name="_Toc402960476"/>
      <w:bookmarkStart w:id="290" w:name="_Toc400027127"/>
      <w:bookmarkStart w:id="291" w:name="_Toc400027328"/>
      <w:bookmarkStart w:id="292" w:name="_Toc402960477"/>
      <w:bookmarkStart w:id="293" w:name="_Toc400027128"/>
      <w:bookmarkStart w:id="294" w:name="_Toc400027329"/>
      <w:bookmarkStart w:id="295" w:name="_Toc402960478"/>
      <w:bookmarkStart w:id="296" w:name="_Ref330486654"/>
      <w:bookmarkStart w:id="297" w:name="_Ref330497855"/>
      <w:bookmarkStart w:id="298" w:name="_Ref330498341"/>
      <w:bookmarkStart w:id="299" w:name="_Toc506881460"/>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Pr>
          <w:lang w:val="en-GB"/>
        </w:rPr>
        <w:lastRenderedPageBreak/>
        <w:t xml:space="preserve">Constraints in </w:t>
      </w:r>
      <w:r w:rsidR="0081268D">
        <w:rPr>
          <w:lang w:val="en-GB"/>
        </w:rPr>
        <w:t>IVML</w:t>
      </w:r>
      <w:bookmarkEnd w:id="296"/>
      <w:bookmarkEnd w:id="297"/>
      <w:bookmarkEnd w:id="298"/>
      <w:bookmarkEnd w:id="299"/>
    </w:p>
    <w:p w14:paraId="0CB66CFE" w14:textId="7BD6B365"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5435E9">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5435E9">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300" w:author="Holger Eichelberger" w:date="2023-05-10T20:40:00Z">
        <w:r w:rsidR="005435E9">
          <w:rPr>
            <w:lang w:val="en-GB"/>
          </w:rPr>
          <w:t>3.7</w:t>
        </w:r>
      </w:ins>
      <w:del w:id="301"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302" w:name="_Ref330727065"/>
      <w:bookmarkStart w:id="303" w:name="_Toc506881461"/>
      <w:r>
        <w:rPr>
          <w:lang w:val="en-GB"/>
        </w:rPr>
        <w:t>IVML constraint language</w:t>
      </w:r>
      <w:bookmarkEnd w:id="302"/>
      <w:bookmarkEnd w:id="303"/>
    </w:p>
    <w:p w14:paraId="44E77EE0" w14:textId="5DDB1B25"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5435E9"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48B5120C"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5435E9">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304" w:author="Holger Eichelberger" w:date="2021-04-26T10:56:00Z">
        <w:r w:rsidDel="00966F9A">
          <w:rPr>
            <w:lang w:val="en-GB"/>
          </w:rPr>
          <w:delText>quantors</w:delText>
        </w:r>
      </w:del>
      <w:ins w:id="305"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6372C08A"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5435E9"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306" w:name="_Ref400027180"/>
      <w:bookmarkStart w:id="307" w:name="_Ref400027182"/>
      <w:bookmarkStart w:id="308" w:name="_Toc506881462"/>
      <w:r>
        <w:rPr>
          <w:lang w:val="en-GB"/>
        </w:rPr>
        <w:t xml:space="preserve">Reserved </w:t>
      </w:r>
      <w:r w:rsidR="00014943">
        <w:rPr>
          <w:lang w:val="en-GB"/>
        </w:rPr>
        <w:t>Keywords</w:t>
      </w:r>
      <w:bookmarkEnd w:id="306"/>
      <w:bookmarkEnd w:id="307"/>
      <w:bookmarkEnd w:id="308"/>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41C45C34"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5435E9">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5435E9">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309" w:name="_Toc506881463"/>
      <w:r>
        <w:rPr>
          <w:lang w:val="en-GB"/>
        </w:rPr>
        <w:t>Prefix operators</w:t>
      </w:r>
      <w:bookmarkEnd w:id="309"/>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310" w:name="_Toc506881464"/>
      <w:r>
        <w:rPr>
          <w:lang w:val="en-GB"/>
        </w:rPr>
        <w:t>Infix operators</w:t>
      </w:r>
      <w:bookmarkEnd w:id="310"/>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3188066B"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311" w:author="Holger Eichelberger" w:date="2023-05-10T20:40:00Z">
        <w:r w:rsidR="005435E9">
          <w:rPr>
            <w:lang w:val="en-US"/>
          </w:rPr>
          <w:t>3.2.4</w:t>
        </w:r>
      </w:ins>
      <w:del w:id="312"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313" w:name="_Toc506881465"/>
      <w:bookmarkStart w:id="314" w:name="_Ref514224439"/>
      <w:r>
        <w:rPr>
          <w:lang w:val="en-GB"/>
        </w:rPr>
        <w:t>Equality and assignment operators (default logic)</w:t>
      </w:r>
      <w:bookmarkEnd w:id="313"/>
      <w:bookmarkEnd w:id="314"/>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758F435"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5435E9">
        <w:rPr>
          <w:lang w:val="en-GB"/>
        </w:rPr>
        <w:t>2.2.5.2</w:t>
      </w:r>
      <w:r w:rsidR="006B1548">
        <w:rPr>
          <w:lang w:val="en-GB"/>
        </w:rPr>
        <w:fldChar w:fldCharType="end"/>
      </w:r>
      <w:r w:rsidR="004A05DE">
        <w:rPr>
          <w:lang w:val="en-GB"/>
        </w:rPr>
        <w:t>) and that also undefined decision variables can be frozen.</w:t>
      </w:r>
    </w:p>
    <w:p w14:paraId="02D9B783" w14:textId="5BBA89CD"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8"/>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5435E9">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5435E9">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5435E9">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315" w:name="_Toc506881466"/>
      <w:bookmarkStart w:id="316" w:name="_Toc506881467"/>
      <w:bookmarkEnd w:id="315"/>
      <w:r>
        <w:rPr>
          <w:lang w:val="en-GB"/>
        </w:rPr>
        <w:t>Precedence rules</w:t>
      </w:r>
      <w:bookmarkEnd w:id="316"/>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317" w:name="_Toc506881468"/>
      <w:r>
        <w:rPr>
          <w:lang w:val="en-GB"/>
        </w:rPr>
        <w:t>Datatypes</w:t>
      </w:r>
      <w:bookmarkEnd w:id="317"/>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65B8C131"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318" w:author="Holger Eichelberger" w:date="2023-05-10T20:40:00Z">
        <w:r w:rsidR="005435E9">
          <w:rPr>
            <w:lang w:val="en-US"/>
          </w:rPr>
          <w:t>3.4.1</w:t>
        </w:r>
      </w:ins>
      <w:del w:id="319"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320" w:author="Holger Eichelberger" w:date="2023-05-10T20:40:00Z">
        <w:r w:rsidR="005435E9">
          <w:rPr>
            <w:lang w:val="en-US"/>
          </w:rPr>
          <w:t>3.4.2</w:t>
        </w:r>
      </w:ins>
      <w:del w:id="321"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322" w:name="_Toc506881469"/>
      <w:r>
        <w:rPr>
          <w:lang w:val="en-GB"/>
        </w:rPr>
        <w:t>Type conformance</w:t>
      </w:r>
      <w:bookmarkEnd w:id="322"/>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323" w:author="Holger Eichelberger" w:date="2019-07-25T08:39:00Z">
        <w:r w:rsidDel="00264FAC">
          <w:rPr>
            <w:lang w:val="en-GB"/>
          </w:rPr>
          <w:delText>Type</w:delText>
        </w:r>
      </w:del>
      <w:r>
        <w:rPr>
          <w:lang w:val="en-GB"/>
        </w:rPr>
        <w:t xml:space="preserve"> is the common superclass of all types. All types comply with Any</w:t>
      </w:r>
      <w:del w:id="324" w:author="Holger Eichelberger" w:date="2019-07-25T08:39:00Z">
        <w:r w:rsidDel="00264FAC">
          <w:rPr>
            <w:lang w:val="en-GB"/>
          </w:rPr>
          <w:delText>Type</w:delText>
        </w:r>
      </w:del>
      <w:r>
        <w:rPr>
          <w:lang w:val="en-GB"/>
        </w:rPr>
        <w:t>.</w:t>
      </w:r>
      <w:r w:rsidR="004363CD">
        <w:rPr>
          <w:lang w:val="en-GB"/>
        </w:rPr>
        <w:t xml:space="preserve"> Any</w:t>
      </w:r>
      <w:del w:id="325"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326"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78FEEED1"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5435E9">
        <w:t xml:space="preserve">Figure </w:t>
      </w:r>
      <w:r w:rsidR="005435E9">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D14227"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6029B0EA" w:rsidR="006E335D" w:rsidRDefault="006E335D" w:rsidP="00014943">
                  <w:pPr>
                    <w:pStyle w:val="Caption"/>
                  </w:pPr>
                  <w:bookmarkStart w:id="327" w:name="_Ref485885700"/>
                  <w:bookmarkStart w:id="328" w:name="_Toc482882869"/>
                  <w:r>
                    <w:t xml:space="preserve">Figure </w:t>
                  </w:r>
                  <w:r>
                    <w:fldChar w:fldCharType="begin"/>
                  </w:r>
                  <w:r>
                    <w:instrText xml:space="preserve"> SEQ Figure \* ARABIC </w:instrText>
                  </w:r>
                  <w:r>
                    <w:fldChar w:fldCharType="separate"/>
                  </w:r>
                  <w:r w:rsidR="005435E9">
                    <w:rPr>
                      <w:noProof/>
                    </w:rPr>
                    <w:t>1</w:t>
                  </w:r>
                  <w:r>
                    <w:rPr>
                      <w:noProof/>
                    </w:rPr>
                    <w:fldChar w:fldCharType="end"/>
                  </w:r>
                  <w:bookmarkEnd w:id="327"/>
                  <w:r>
                    <w:t>: IVML type hierarchy</w:t>
                  </w:r>
                  <w:bookmarkEnd w:id="328"/>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329" w:name="_Toc506881470"/>
      <w:r>
        <w:rPr>
          <w:lang w:val="en-GB"/>
        </w:rPr>
        <w:t>Type operations</w:t>
      </w:r>
      <w:bookmarkEnd w:id="329"/>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330" w:name="_Toc506881471"/>
      <w:r>
        <w:rPr>
          <w:lang w:val="en-GB"/>
        </w:rPr>
        <w:t>Side effects</w:t>
      </w:r>
      <w:bookmarkEnd w:id="330"/>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331"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331"/>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332" w:name="_Ref430014602"/>
      <w:bookmarkStart w:id="333" w:name="_Toc506881474"/>
      <w:r>
        <w:rPr>
          <w:lang w:val="en-GB"/>
        </w:rPr>
        <w:t>Undefined values</w:t>
      </w:r>
      <w:bookmarkEnd w:id="332"/>
      <w:bookmarkEnd w:id="333"/>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334" w:name="_Toc506881475"/>
      <w:r>
        <w:rPr>
          <w:lang w:val="en-GB"/>
        </w:rPr>
        <w:t>Blocks</w:t>
      </w:r>
      <w:bookmarkEnd w:id="334"/>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335" w:name="_Toc506881476"/>
      <w:r>
        <w:rPr>
          <w:lang w:val="en-GB"/>
        </w:rPr>
        <w:lastRenderedPageBreak/>
        <w:t>If-then-else-endif Expressions</w:t>
      </w:r>
      <w:bookmarkEnd w:id="335"/>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336" w:name="_Toc506881477"/>
      <w:r>
        <w:rPr>
          <w:lang w:val="en-GB"/>
        </w:rPr>
        <w:t>Let Expressions</w:t>
      </w:r>
      <w:bookmarkEnd w:id="336"/>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337" w:name="_Ref397458961"/>
      <w:bookmarkStart w:id="338" w:name="_Toc506881478"/>
      <w:r w:rsidRPr="0053633A">
        <w:rPr>
          <w:lang w:val="en-GB"/>
        </w:rPr>
        <w:t>User-defined operations</w:t>
      </w:r>
      <w:bookmarkEnd w:id="337"/>
      <w:bookmarkEnd w:id="338"/>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39"/>
      <w:r w:rsidR="0061654D">
        <w:rPr>
          <w:lang w:val="en-GB"/>
        </w:rPr>
        <w:t>runtime</w:t>
      </w:r>
      <w:commentRangeEnd w:id="339"/>
      <w:r w:rsidR="0061654D">
        <w:rPr>
          <w:rStyle w:val="CommentReference"/>
        </w:rPr>
        <w:commentReference w:id="339"/>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340" w:name="_Ref485885636"/>
      <w:bookmarkStart w:id="341" w:name="_Toc506881479"/>
      <w:r>
        <w:rPr>
          <w:lang w:val="en-GB"/>
        </w:rPr>
        <w:t xml:space="preserve">Container </w:t>
      </w:r>
      <w:r w:rsidR="00014943" w:rsidRPr="0053633A">
        <w:rPr>
          <w:lang w:val="en-GB"/>
        </w:rPr>
        <w:t>operations</w:t>
      </w:r>
      <w:bookmarkEnd w:id="340"/>
      <w:bookmarkEnd w:id="341"/>
    </w:p>
    <w:p w14:paraId="3D63368D" w14:textId="553F36DB"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342" w:author="Holger Eichelberger" w:date="2023-05-10T20:40:00Z">
        <w:r w:rsidR="005435E9">
          <w:rPr>
            <w:lang w:val="en-US"/>
          </w:rPr>
          <w:t>3.6</w:t>
        </w:r>
      </w:ins>
      <w:del w:id="343"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344" w:author="Holger Eichelberger" w:date="2021-04-26T10:57:00Z">
        <w:r w:rsidR="00966F9A">
          <w:rPr>
            <w:lang w:val="en-US"/>
          </w:rPr>
          <w:t xml:space="preserve">represents a quantifier </w:t>
        </w:r>
      </w:ins>
      <w:ins w:id="345" w:author="Holger Eichelberger" w:date="2021-04-26T10:58:00Z">
        <w:r w:rsidR="00966F9A">
          <w:rPr>
            <w:lang w:val="en-US"/>
          </w:rPr>
          <w:t>for</w:t>
        </w:r>
      </w:ins>
      <w:del w:id="346"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347" w:author="Holger Eichelberger" w:date="2021-04-26T10:57:00Z">
        <w:r w:rsidR="00966F9A">
          <w:rPr>
            <w:lang w:val="en-US"/>
          </w:rPr>
          <w:t>represents a quantifier allowing</w:t>
        </w:r>
      </w:ins>
      <w:del w:id="348" w:author="Holger Eichelberger" w:date="2021-04-26T10:57:00Z">
        <w:r w:rsidRPr="003224FE" w:rsidDel="00966F9A">
          <w:rPr>
            <w:lang w:val="en-US"/>
          </w:rPr>
          <w:delText>allows</w:delText>
        </w:r>
      </w:del>
      <w:r w:rsidRPr="003224FE">
        <w:rPr>
          <w:lang w:val="en-US"/>
        </w:rPr>
        <w:t xml:space="preserve"> </w:t>
      </w:r>
      <w:del w:id="349"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11B0B4D8"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5435E9">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350" w:author="Holger Eichelberger" w:date="2023-05-10T20:40:00Z">
        <w:r w:rsidR="005435E9">
          <w:rPr>
            <w:lang w:val="en-US"/>
          </w:rPr>
          <w:t>3.7</w:t>
        </w:r>
      </w:ins>
      <w:del w:id="351" w:author="Holger Eichelberger" w:date="2021-04-28T10:01:00Z">
        <w:r w:rsidR="00936A1E" w:rsidDel="003759A4">
          <w:rPr>
            <w:lang w:val="en-US"/>
          </w:rPr>
          <w:delText>3.8</w:delText>
        </w:r>
      </w:del>
      <w:r w:rsidR="006B1548">
        <w:rPr>
          <w:lang w:val="en-US"/>
        </w:rPr>
        <w:fldChar w:fldCharType="end"/>
      </w:r>
      <w:r>
        <w:rPr>
          <w:lang w:val="en-US"/>
        </w:rPr>
        <w:t>.</w:t>
      </w:r>
    </w:p>
    <w:p w14:paraId="062F2EF1" w14:textId="51ABC015" w:rsidR="001A2B8C" w:rsidRDefault="001A2B8C" w:rsidP="00014943">
      <w:pPr>
        <w:rPr>
          <w:lang w:val="en-US"/>
        </w:rPr>
      </w:pPr>
      <w:bookmarkStart w:id="352" w:name="OLE_LINK8"/>
      <w:r>
        <w:rPr>
          <w:lang w:val="en-US"/>
        </w:rPr>
        <w:t xml:space="preserve">If references are used, sometimes the set of all (transitively) referenced decision variables is needed, in particular in topological variability models. This set can either </w:t>
      </w:r>
      <w:r>
        <w:rPr>
          <w:lang w:val="en-US"/>
        </w:rPr>
        <w:lastRenderedPageBreak/>
        <w:t xml:space="preserve">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5435E9">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353" w:author="Holger Eichelberger" w:date="2021-04-28T09:56:00Z">
        <w:r w:rsidR="00261B85">
          <w:rPr>
            <w:lang w:val="en-GB"/>
          </w:rPr>
          <w:t xml:space="preserve">Undefined (not-configured) references will </w:t>
        </w:r>
      </w:ins>
      <w:ins w:id="354" w:author="Holger Eichelberger" w:date="2021-04-28T09:57:00Z">
        <w:r w:rsidR="00261B85">
          <w:rPr>
            <w:lang w:val="en-GB"/>
          </w:rPr>
          <w:t>cause that the result of closure is also undefined</w:t>
        </w:r>
      </w:ins>
      <w:ins w:id="355"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356" w:author="Holger Eichelberger" w:date="2021-04-28T09:58:00Z">
              <w:rPr>
                <w:lang w:val="en-GB"/>
              </w:rPr>
            </w:rPrChange>
          </w:rPr>
          <w:t>n</w:t>
        </w:r>
      </w:ins>
      <w:ins w:id="357" w:author="Holger Eichelberger" w:date="2021-04-28T09:57:00Z">
        <w:r w:rsidR="00261B85" w:rsidRPr="00261B85">
          <w:rPr>
            <w:rFonts w:ascii="Courier New" w:hAnsi="Courier New" w:cs="Courier New"/>
            <w:sz w:val="22"/>
            <w:szCs w:val="22"/>
            <w:lang w:val="en-GB"/>
            <w:rPrChange w:id="358" w:author="Holger Eichelberger" w:date="2021-04-28T09:58:00Z">
              <w:rPr>
                <w:lang w:val="en-GB"/>
              </w:rPr>
            </w:rPrChange>
          </w:rPr>
          <w:t>ull</w:t>
        </w:r>
        <w:r w:rsidR="00261B85">
          <w:rPr>
            <w:lang w:val="en-GB"/>
          </w:rPr>
          <w:t xml:space="preserve">, which </w:t>
        </w:r>
      </w:ins>
      <w:ins w:id="359" w:author="Holger Eichelberger" w:date="2021-04-28T09:58:00Z">
        <w:r w:rsidR="00261B85">
          <w:rPr>
            <w:lang w:val="en-GB"/>
          </w:rPr>
          <w:t xml:space="preserve">indicates that </w:t>
        </w:r>
      </w:ins>
      <w:ins w:id="360" w:author="Holger Eichelberger" w:date="2021-04-28T09:57:00Z">
        <w:r w:rsidR="00261B85">
          <w:rPr>
            <w:lang w:val="en-GB"/>
          </w:rPr>
          <w:t>no reference</w:t>
        </w:r>
      </w:ins>
      <w:ins w:id="361"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9"/>
      </w:r>
      <w:r w:rsidR="006A5EDD">
        <w:rPr>
          <w:lang w:val="en-US"/>
        </w:rPr>
        <w:t xml:space="preserve">) </w:t>
      </w:r>
      <w:r>
        <w:rPr>
          <w:lang w:val="en-US"/>
        </w:rPr>
        <w:t>operation while reusing the already known syntax:</w:t>
      </w:r>
    </w:p>
    <w:bookmarkEnd w:id="352"/>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362" w:name="_Ref485885662"/>
      <w:bookmarkStart w:id="363" w:name="_Ref485885734"/>
      <w:bookmarkStart w:id="364" w:name="_Toc506881480"/>
      <w:del w:id="365" w:author="Holger Eichelberger" w:date="2019-07-25T08:49:00Z">
        <w:r w:rsidDel="00A12CAF">
          <w:rPr>
            <w:lang w:val="en-GB"/>
          </w:rPr>
          <w:delText xml:space="preserve">Internal </w:delText>
        </w:r>
      </w:del>
      <w:ins w:id="366" w:author="Holger Eichelberger" w:date="2019-07-25T08:52:00Z">
        <w:r w:rsidR="00A12CAF">
          <w:rPr>
            <w:lang w:val="en-GB"/>
          </w:rPr>
          <w:t>Foundational</w:t>
        </w:r>
      </w:ins>
      <w:ins w:id="367" w:author="Holger Eichelberger" w:date="2019-07-25T08:49:00Z">
        <w:r w:rsidR="00A12CAF">
          <w:rPr>
            <w:lang w:val="en-GB"/>
          </w:rPr>
          <w:t xml:space="preserve"> </w:t>
        </w:r>
      </w:ins>
      <w:r>
        <w:rPr>
          <w:lang w:val="en-GB"/>
        </w:rPr>
        <w:t>Types</w:t>
      </w:r>
      <w:bookmarkEnd w:id="362"/>
      <w:bookmarkEnd w:id="363"/>
      <w:bookmarkEnd w:id="364"/>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368" w:author="Holger Eichelberger" w:date="2019-07-25T08:49:00Z">
        <w:r w:rsidDel="00A12CAF">
          <w:rPr>
            <w:lang w:val="en-GB"/>
          </w:rPr>
          <w:delText xml:space="preserve">as </w:delText>
        </w:r>
      </w:del>
      <w:ins w:id="369" w:author="Holger Eichelberger" w:date="2019-07-25T08:49:00Z">
        <w:r w:rsidR="00A12CAF">
          <w:rPr>
            <w:lang w:val="en-GB"/>
          </w:rPr>
          <w:t xml:space="preserve">in </w:t>
        </w:r>
      </w:ins>
      <w:r>
        <w:rPr>
          <w:lang w:val="en-GB"/>
        </w:rPr>
        <w:t xml:space="preserve">prefix </w:t>
      </w:r>
      <w:del w:id="370" w:author="Holger Eichelberger" w:date="2019-07-25T08:49:00Z">
        <w:r w:rsidDel="00A12CAF">
          <w:rPr>
            <w:lang w:val="en-GB"/>
          </w:rPr>
          <w:delText>operator</w:delText>
        </w:r>
      </w:del>
      <w:ins w:id="371"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372" w:author="Holger Eichelberger" w:date="2019-07-25T08:50:00Z">
            <w:rPr>
              <w:lang w:val="en-GB"/>
            </w:rPr>
          </w:rPrChange>
        </w:rPr>
        <w:t>forAll</w:t>
      </w:r>
      <w:r>
        <w:rPr>
          <w:lang w:val="en-GB"/>
        </w:rPr>
        <w:t xml:space="preserve"> are the only</w:t>
      </w:r>
      <w:r w:rsidRPr="009B6D2D">
        <w:rPr>
          <w:rStyle w:val="FootnoteReference"/>
          <w:lang w:val="en-GB"/>
        </w:rPr>
        <w:footnoteReference w:id="10"/>
      </w:r>
      <w:r>
        <w:rPr>
          <w:lang w:val="en-GB"/>
        </w:rPr>
        <w:t xml:space="preserve"> operations in IVML which are accessed by “</w:t>
      </w:r>
      <w:r w:rsidRPr="00A12CAF">
        <w:rPr>
          <w:rFonts w:ascii="Courier New" w:hAnsi="Courier New" w:cs="Courier New"/>
          <w:sz w:val="22"/>
          <w:szCs w:val="22"/>
          <w:lang w:val="en-GB"/>
          <w:rPrChange w:id="373" w:author="Holger Eichelberger" w:date="2019-07-25T08:50:00Z">
            <w:rPr>
              <w:lang w:val="en-GB"/>
            </w:rPr>
          </w:rPrChange>
        </w:rPr>
        <w:t>-&gt;</w:t>
      </w:r>
      <w:r>
        <w:rPr>
          <w:lang w:val="en-GB"/>
        </w:rPr>
        <w:t xml:space="preserve">”. However, IVML also defines some specific operations </w:t>
      </w:r>
      <w:del w:id="374" w:author="Holger Eichelberger" w:date="2019-07-25T08:50:00Z">
        <w:r w:rsidDel="00A12CAF">
          <w:rPr>
            <w:lang w:val="en-GB"/>
          </w:rPr>
          <w:delText xml:space="preserve">which </w:delText>
        </w:r>
      </w:del>
      <w:ins w:id="375"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376" w:author="Holger Eichelberger" w:date="2019-07-25T08:51:00Z"/>
          <w:lang w:val="en-GB"/>
        </w:rPr>
      </w:pPr>
      <w:del w:id="377" w:author="Holger Eichelberger" w:date="2019-07-25T08:50:00Z">
        <w:r w:rsidDel="00A12CAF">
          <w:rPr>
            <w:lang w:val="en-GB"/>
          </w:rPr>
          <w:delText>In this section</w:delText>
        </w:r>
      </w:del>
      <w:ins w:id="378"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379" w:author="Holger Eichelberger" w:date="2019-07-25T08:51:00Z">
        <w:r>
          <w:rPr>
            <w:lang w:val="en-GB"/>
          </w:rPr>
          <w:t xml:space="preserve">Some of the types defined below are marked as internal types. These types are required to define operations and signatures, but are not intended for </w:t>
        </w:r>
      </w:ins>
      <w:ins w:id="380" w:author="Holger Eichelberger" w:date="2019-07-25T08:52:00Z">
        <w:r>
          <w:rPr>
            <w:lang w:val="en-GB"/>
          </w:rPr>
          <w:t>direct use in IVML and, thus, shall not be accessible.</w:t>
        </w:r>
      </w:ins>
    </w:p>
    <w:p w14:paraId="063A053E" w14:textId="5D4510F2" w:rsidR="00AA5895" w:rsidRDefault="00AA5895" w:rsidP="00AA5895">
      <w:pPr>
        <w:pStyle w:val="Heading3"/>
        <w:rPr>
          <w:ins w:id="381" w:author="Holger Eichelberger" w:date="2019-04-12T16:54:00Z"/>
          <w:lang w:val="en-GB"/>
        </w:rPr>
      </w:pPr>
      <w:bookmarkStart w:id="382" w:name="_Toc506881481"/>
      <w:ins w:id="383" w:author="Holger Eichelberger" w:date="2019-04-12T16:54:00Z">
        <w:r>
          <w:rPr>
            <w:lang w:val="en-GB"/>
          </w:rPr>
          <w:t>Meta</w:t>
        </w:r>
      </w:ins>
      <w:bookmarkStart w:id="384" w:name="_Ref14936224"/>
      <w:ins w:id="385" w:author="Holger Eichelberger" w:date="2019-07-25T08:35:00Z">
        <w:r w:rsidR="0061651C">
          <w:rPr>
            <w:rStyle w:val="FootnoteReference"/>
            <w:lang w:val="en-GB"/>
          </w:rPr>
          <w:footnoteReference w:id="11"/>
        </w:r>
      </w:ins>
      <w:bookmarkEnd w:id="384"/>
    </w:p>
    <w:p w14:paraId="7AE7C9E7" w14:textId="77777777" w:rsidR="00AA5895" w:rsidRDefault="00AA5895" w:rsidP="00AA5895">
      <w:pPr>
        <w:rPr>
          <w:ins w:id="388" w:author="Holger Eichelberger" w:date="2019-04-12T16:54:00Z"/>
          <w:lang w:val="en-GB"/>
        </w:rPr>
      </w:pPr>
      <w:ins w:id="389"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390" w:author="Holger Eichelberger" w:date="2019-04-12T16:54:00Z"/>
          <w:b/>
          <w:lang w:val="en-US"/>
        </w:rPr>
      </w:pPr>
      <w:ins w:id="391"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392" w:author="Holger Eichelberger" w:date="2019-04-12T16:54:00Z"/>
          <w:lang w:val="en-US"/>
        </w:rPr>
      </w:pPr>
      <w:ins w:id="393"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394" w:author="Holger Eichelberger" w:date="2019-04-12T16:54:00Z"/>
          <w:b/>
          <w:lang w:val="en-US"/>
        </w:rPr>
      </w:pPr>
      <w:ins w:id="395"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396" w:author="Holger Eichelberger" w:date="2019-04-12T16:54:00Z"/>
          <w:lang w:val="en-US"/>
        </w:rPr>
      </w:pPr>
      <w:ins w:id="397"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398" w:author="Holger Eichelberger" w:date="2019-04-12T16:54:00Z"/>
          <w:b/>
          <w:lang w:val="en-US"/>
        </w:rPr>
      </w:pPr>
      <w:ins w:id="399"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400" w:author="Holger Eichelberger" w:date="2019-04-12T16:54:00Z"/>
          <w:lang w:val="en-US"/>
        </w:rPr>
      </w:pPr>
      <w:ins w:id="401" w:author="Holger Eichelberger" w:date="2019-04-12T16:54:00Z">
        <w:r>
          <w:rPr>
            <w:lang w:val="en-US"/>
          </w:rPr>
          <w:lastRenderedPageBreak/>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402" w:author="Holger Eichelberger" w:date="2019-07-25T08:38:00Z"/>
          <w:lang w:val="en-GB"/>
        </w:rPr>
      </w:pPr>
      <w:r>
        <w:rPr>
          <w:lang w:val="en-GB"/>
        </w:rPr>
        <w:t>Any</w:t>
      </w:r>
      <w:del w:id="403" w:author="Holger Eichelberger" w:date="2019-07-25T08:37:00Z">
        <w:r w:rsidDel="00264FAC">
          <w:rPr>
            <w:lang w:val="en-GB"/>
          </w:rPr>
          <w:delText>Type</w:delText>
        </w:r>
      </w:del>
      <w:bookmarkEnd w:id="382"/>
    </w:p>
    <w:p w14:paraId="64895F7F" w14:textId="702DA425" w:rsidR="00264FAC" w:rsidRPr="00623F11" w:rsidDel="00A12CAF" w:rsidRDefault="00264FAC">
      <w:pPr>
        <w:rPr>
          <w:del w:id="404" w:author="Holger Eichelberger" w:date="2019-07-25T08:52:00Z"/>
          <w:lang w:val="en-GB"/>
        </w:rPr>
        <w:pPrChange w:id="405" w:author="Holger Eichelberger" w:date="2019-07-25T08:38:00Z">
          <w:pPr>
            <w:pStyle w:val="Heading3"/>
          </w:pPr>
        </w:pPrChange>
      </w:pPr>
    </w:p>
    <w:p w14:paraId="30B0E716" w14:textId="7E1BAE65" w:rsidR="00194AC1" w:rsidRDefault="0018275D">
      <w:pPr>
        <w:rPr>
          <w:lang w:val="en-GB"/>
        </w:rPr>
      </w:pPr>
      <w:r>
        <w:rPr>
          <w:lang w:val="en-GB"/>
        </w:rPr>
        <w:t>Any</w:t>
      </w:r>
      <w:del w:id="406" w:author="Holger Eichelberger" w:date="2019-07-25T08:38:00Z">
        <w:r w:rsidDel="00264FAC">
          <w:rPr>
            <w:lang w:val="en-GB"/>
          </w:rPr>
          <w:delText>Type</w:delText>
        </w:r>
      </w:del>
      <w:r>
        <w:rPr>
          <w:lang w:val="en-GB"/>
        </w:rPr>
        <w:t xml:space="preserve"> is the most common </w:t>
      </w:r>
      <w:ins w:id="407" w:author="Holger Eichelberger" w:date="2019-07-26T12:38:00Z">
        <w:r w:rsidR="00710E66">
          <w:rPr>
            <w:lang w:val="en-GB"/>
          </w:rPr>
          <w:t xml:space="preserve">user </w:t>
        </w:r>
      </w:ins>
      <w:r>
        <w:rPr>
          <w:lang w:val="en-GB"/>
        </w:rPr>
        <w:t>type in the IVML type system. All types in IVML are subclasses of Any</w:t>
      </w:r>
      <w:del w:id="408"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409"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410"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411"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412"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413"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414"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415" w:author="Holger Eichelberger" w:date="2019-04-12T16:53:00Z"/>
          <w:b/>
          <w:lang w:val="en-US"/>
          <w:rPrChange w:id="416" w:author="Holger Eichelberger" w:date="2019-04-12T16:54:00Z">
            <w:rPr>
              <w:ins w:id="417" w:author="Holger Eichelberger" w:date="2019-04-12T16:53:00Z"/>
              <w:lang w:val="en-US"/>
            </w:rPr>
          </w:rPrChange>
        </w:rPr>
      </w:pPr>
      <w:ins w:id="418" w:author="Holger Eichelberger" w:date="2019-04-12T16:53:00Z">
        <w:r>
          <w:rPr>
            <w:b/>
            <w:lang w:val="en-US"/>
          </w:rPr>
          <w:t>Any asType(Meta</w:t>
        </w:r>
        <w:r w:rsidR="00AA5895" w:rsidRPr="00AA5895">
          <w:rPr>
            <w:b/>
            <w:lang w:val="en-US"/>
            <w:rPrChange w:id="419" w:author="Holger Eichelberger" w:date="2019-04-12T16:54:00Z">
              <w:rPr>
                <w:lang w:val="en-US"/>
              </w:rPr>
            </w:rPrChange>
          </w:rPr>
          <w:t xml:space="preserve"> type)</w:t>
        </w:r>
      </w:ins>
    </w:p>
    <w:p w14:paraId="723CDF04" w14:textId="7DD9C303" w:rsidR="00AA5895" w:rsidRDefault="00AA5895">
      <w:pPr>
        <w:pStyle w:val="ListParagraph"/>
        <w:rPr>
          <w:ins w:id="420" w:author="Holger Eichelberger" w:date="2019-04-12T16:53:00Z"/>
          <w:b/>
          <w:lang w:val="en-US"/>
        </w:rPr>
        <w:pPrChange w:id="421" w:author="Holger Eichelberger" w:date="2019-04-12T16:54:00Z">
          <w:pPr>
            <w:pStyle w:val="ListParagraph"/>
            <w:numPr>
              <w:numId w:val="107"/>
            </w:numPr>
            <w:ind w:hanging="360"/>
          </w:pPr>
        </w:pPrChange>
      </w:pPr>
      <w:ins w:id="422" w:author="Holger Eichelberger" w:date="2019-04-12T16:53:00Z">
        <w:r>
          <w:rPr>
            <w:lang w:val="en-US"/>
          </w:rPr>
          <w:t xml:space="preserve">Converts the operand to the given type. </w:t>
        </w:r>
      </w:ins>
      <w:ins w:id="423"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424" w:author="Holger Eichelberger" w:date="2019-04-12T16:55:00Z"/>
          <w:b/>
          <w:lang w:val="en-US"/>
        </w:rPr>
      </w:pPr>
      <w:ins w:id="425" w:author="Holger Eichelberger" w:date="2019-04-12T16:55:00Z">
        <w:r>
          <w:rPr>
            <w:b/>
            <w:lang w:val="en-US"/>
          </w:rPr>
          <w:t>T copy(</w:t>
        </w:r>
      </w:ins>
      <w:ins w:id="426" w:author="Holger Eichelberger" w:date="2019-04-18T08:06:00Z">
        <w:r w:rsidR="00590E61">
          <w:rPr>
            <w:b/>
            <w:lang w:val="en-US"/>
          </w:rPr>
          <w:t>String p</w:t>
        </w:r>
      </w:ins>
      <w:ins w:id="427" w:author="Holger Eichelberger" w:date="2019-04-12T16:55:00Z">
        <w:r>
          <w:rPr>
            <w:b/>
            <w:lang w:val="en-US"/>
          </w:rPr>
          <w:t>)</w:t>
        </w:r>
      </w:ins>
    </w:p>
    <w:p w14:paraId="4BD9A48D" w14:textId="6FB75BDA" w:rsidR="00ED38B2" w:rsidRPr="00ED38B2" w:rsidRDefault="00590E61">
      <w:pPr>
        <w:pStyle w:val="ListParagraph"/>
        <w:rPr>
          <w:ins w:id="428" w:author="Holger Eichelberger" w:date="2019-04-12T16:55:00Z"/>
          <w:lang w:val="en-US"/>
          <w:rPrChange w:id="429" w:author="Holger Eichelberger" w:date="2019-04-12T16:55:00Z">
            <w:rPr>
              <w:ins w:id="430" w:author="Holger Eichelberger" w:date="2019-04-12T16:55:00Z"/>
              <w:b/>
              <w:lang w:val="en-US"/>
            </w:rPr>
          </w:rPrChange>
        </w:rPr>
        <w:pPrChange w:id="431" w:author="Holger Eichelberger" w:date="2019-04-12T16:55:00Z">
          <w:pPr>
            <w:pStyle w:val="ListParagraph"/>
            <w:numPr>
              <w:numId w:val="107"/>
            </w:numPr>
            <w:ind w:hanging="360"/>
          </w:pPr>
        </w:pPrChange>
      </w:pPr>
      <w:ins w:id="432" w:author="Holger Eichelberger" w:date="2019-04-18T08:06:00Z">
        <w:r>
          <w:rPr>
            <w:lang w:val="en-US"/>
          </w:rPr>
          <w:t xml:space="preserve">Creates a </w:t>
        </w:r>
      </w:ins>
      <w:ins w:id="433" w:author="Holger Eichelberger" w:date="2019-04-12T16:55:00Z">
        <w:r w:rsidR="00ED38B2" w:rsidRPr="00ED38B2">
          <w:rPr>
            <w:lang w:val="en-US"/>
            <w:rPrChange w:id="434" w:author="Holger Eichelberger" w:date="2019-04-12T16:55:00Z">
              <w:rPr>
                <w:b/>
                <w:lang w:val="en-US"/>
              </w:rPr>
            </w:rPrChange>
          </w:rPr>
          <w:t xml:space="preserve">copy of the value of </w:t>
        </w:r>
        <w:r w:rsidR="00ED38B2" w:rsidRPr="00AF76FB">
          <w:rPr>
            <w:i/>
            <w:lang w:val="en-US"/>
            <w:rPrChange w:id="435" w:author="Holger Eichelberger" w:date="2019-04-12T16:55:00Z">
              <w:rPr>
                <w:b/>
                <w:lang w:val="en-US"/>
              </w:rPr>
            </w:rPrChange>
          </w:rPr>
          <w:t>operand</w:t>
        </w:r>
        <w:r w:rsidR="00ED38B2" w:rsidRPr="00ED38B2">
          <w:rPr>
            <w:lang w:val="en-US"/>
            <w:rPrChange w:id="436" w:author="Holger Eichelberger" w:date="2019-04-12T16:55:00Z">
              <w:rPr>
                <w:b/>
                <w:lang w:val="en-US"/>
              </w:rPr>
            </w:rPrChange>
          </w:rPr>
          <w:t>.</w:t>
        </w:r>
        <w:r w:rsidR="00ED38B2">
          <w:rPr>
            <w:lang w:val="en-US"/>
          </w:rPr>
          <w:t xml:space="preserve"> </w:t>
        </w:r>
      </w:ins>
      <w:ins w:id="437" w:author="Holger Eichelberger" w:date="2019-04-18T08:07:00Z">
        <w:r>
          <w:rPr>
            <w:lang w:val="en-US"/>
          </w:rPr>
          <w:t xml:space="preserve">Produces a shallow copy if </w:t>
        </w:r>
        <w:r w:rsidRPr="00590E61">
          <w:rPr>
            <w:i/>
            <w:lang w:val="en-US"/>
            <w:rPrChange w:id="438" w:author="Holger Eichelberger" w:date="2019-04-18T08:07:00Z">
              <w:rPr>
                <w:lang w:val="en-US"/>
              </w:rPr>
            </w:rPrChange>
          </w:rPr>
          <w:t>p</w:t>
        </w:r>
        <w:r>
          <w:rPr>
            <w:lang w:val="en-US"/>
          </w:rPr>
          <w:t xml:space="preserve"> is empty and a deep copy, i.e., creating new variables with </w:t>
        </w:r>
        <w:r w:rsidRPr="00590E61">
          <w:rPr>
            <w:i/>
            <w:lang w:val="en-US"/>
            <w:rPrChange w:id="439" w:author="Holger Eichelberger" w:date="2019-04-18T08:07:00Z">
              <w:rPr>
                <w:lang w:val="en-US"/>
              </w:rPr>
            </w:rPrChange>
          </w:rPr>
          <w:t>p</w:t>
        </w:r>
        <w:r>
          <w:rPr>
            <w:lang w:val="en-US"/>
          </w:rPr>
          <w:t xml:space="preserve"> as name prefix for the variable name in the same package in case of reference values. </w:t>
        </w:r>
      </w:ins>
      <w:ins w:id="440" w:author="Holger Eichelberger" w:date="2019-04-12T16:55:00Z">
        <w:r w:rsidR="00ED38B2">
          <w:rPr>
            <w:lang w:val="en-US"/>
          </w:rPr>
          <w:t xml:space="preserve">Undefined if </w:t>
        </w:r>
        <w:r w:rsidR="00ED38B2" w:rsidRPr="00AF76FB">
          <w:rPr>
            <w:i/>
            <w:lang w:val="en-US"/>
            <w:rPrChange w:id="441"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442"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lastRenderedPageBreak/>
        <w:t>The type information of the actual type.</w:t>
      </w:r>
    </w:p>
    <w:p w14:paraId="556AFABD" w14:textId="674107B7" w:rsidR="00194AC1" w:rsidDel="00AA5895" w:rsidRDefault="006A009C">
      <w:pPr>
        <w:pStyle w:val="Heading3"/>
        <w:rPr>
          <w:del w:id="443" w:author="Holger Eichelberger" w:date="2019-04-12T16:54:00Z"/>
          <w:lang w:val="en-GB"/>
        </w:rPr>
      </w:pPr>
      <w:del w:id="444" w:author="Holger Eichelberger" w:date="2019-04-12T16:53:00Z">
        <w:r w:rsidDel="00AA5895">
          <w:rPr>
            <w:lang w:val="en-US"/>
          </w:rPr>
          <w:delText>AnyType asType(MetaType type)</w:delText>
        </w:r>
      </w:del>
      <w:bookmarkStart w:id="445" w:name="_Toc482882842"/>
      <w:bookmarkStart w:id="446" w:name="_Toc506881482"/>
      <w:bookmarkStart w:id="447" w:name="_Toc506881483"/>
      <w:bookmarkEnd w:id="445"/>
      <w:bookmarkEnd w:id="446"/>
      <w:del w:id="448" w:author="Holger Eichelberger" w:date="2019-04-12T16:54:00Z">
        <w:r w:rsidR="003E249F" w:rsidDel="00AA5895">
          <w:rPr>
            <w:lang w:val="en-GB"/>
          </w:rPr>
          <w:delText>MetaType</w:delText>
        </w:r>
        <w:bookmarkEnd w:id="447"/>
      </w:del>
    </w:p>
    <w:p w14:paraId="0422114F" w14:textId="2D6307BF" w:rsidR="00563B09" w:rsidDel="00AA5895" w:rsidRDefault="003D6826" w:rsidP="003D6826">
      <w:pPr>
        <w:rPr>
          <w:del w:id="449" w:author="Holger Eichelberger" w:date="2019-04-12T16:54:00Z"/>
          <w:lang w:val="en-GB"/>
        </w:rPr>
      </w:pPr>
      <w:del w:id="450"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451" w:author="Holger Eichelberger" w:date="2019-04-12T16:54:00Z"/>
          <w:b/>
          <w:lang w:val="en-US"/>
        </w:rPr>
      </w:pPr>
      <w:del w:id="452"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453" w:author="Holger Eichelberger" w:date="2019-04-12T16:54:00Z"/>
          <w:lang w:val="en-US"/>
        </w:rPr>
      </w:pPr>
      <w:del w:id="454"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455" w:author="Holger Eichelberger" w:date="2019-04-12T16:54:00Z"/>
          <w:b/>
          <w:lang w:val="en-US"/>
        </w:rPr>
      </w:pPr>
      <w:del w:id="456"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457" w:author="Holger Eichelberger" w:date="2019-04-12T16:54:00Z"/>
          <w:lang w:val="en-US"/>
        </w:rPr>
      </w:pPr>
      <w:del w:id="458"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459" w:author="Holger Eichelberger" w:date="2019-04-12T16:54:00Z"/>
          <w:b/>
          <w:lang w:val="en-US"/>
        </w:rPr>
      </w:pPr>
      <w:del w:id="460"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461" w:author="Holger Eichelberger" w:date="2019-04-12T16:54:00Z"/>
          <w:lang w:val="en-US"/>
        </w:rPr>
      </w:pPr>
      <w:del w:id="462"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7E171C9B" w:rsidR="00876156" w:rsidRDefault="00876156" w:rsidP="00876156">
      <w:pPr>
        <w:pStyle w:val="Heading3"/>
        <w:rPr>
          <w:lang w:val="en-GB"/>
        </w:rPr>
      </w:pPr>
      <w:bookmarkStart w:id="463" w:name="_Toc506881484"/>
      <w:bookmarkStart w:id="464" w:name="_Ref399081462"/>
      <w:bookmarkStart w:id="465" w:name="_Toc506881485"/>
      <w:bookmarkEnd w:id="463"/>
      <w:r>
        <w:rPr>
          <w:lang w:val="en-GB"/>
        </w:rPr>
        <w:t>Version</w:t>
      </w:r>
      <w:bookmarkEnd w:id="464"/>
      <w:bookmarkEnd w:id="465"/>
      <w:ins w:id="466"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467" w:author="Holger Eichelberger" w:date="2019-07-25T08:37:00Z">
        <w:r w:rsidR="00264FAC" w:rsidRPr="00772A83">
          <w:rPr>
            <w:b w:val="0"/>
            <w:vertAlign w:val="superscript"/>
            <w:lang w:val="en-GB"/>
          </w:rPr>
          <w:fldChar w:fldCharType="separate"/>
        </w:r>
      </w:ins>
      <w:ins w:id="468" w:author="Holger Eichelberger" w:date="2023-05-10T20:40:00Z">
        <w:r w:rsidR="005435E9">
          <w:rPr>
            <w:b w:val="0"/>
            <w:vertAlign w:val="superscript"/>
            <w:lang w:val="en-GB"/>
          </w:rPr>
          <w:t>11</w:t>
        </w:r>
      </w:ins>
      <w:ins w:id="469"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w:t>
      </w:r>
      <w:del w:id="470"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4FF030F3" w:rsidR="00663168" w:rsidRDefault="006B1548">
      <w:pPr>
        <w:pStyle w:val="Heading3"/>
        <w:rPr>
          <w:lang w:val="en-GB"/>
        </w:rPr>
        <w:pPrChange w:id="471" w:author="Holger Eichelberger" w:date="2019-07-25T08:53:00Z">
          <w:pPr>
            <w:pStyle w:val="Heading2"/>
          </w:pPr>
        </w:pPrChange>
      </w:pPr>
      <w:bookmarkStart w:id="472" w:name="_Toc506881486"/>
      <w:bookmarkStart w:id="473" w:name="_Toc506881487"/>
      <w:bookmarkStart w:id="474" w:name="_Toc506881488"/>
      <w:bookmarkStart w:id="475" w:name="_Toc506881489"/>
      <w:bookmarkStart w:id="476" w:name="_Toc506881490"/>
      <w:bookmarkStart w:id="477" w:name="_Toc506881492"/>
      <w:bookmarkStart w:id="478" w:name="_Toc400027149"/>
      <w:bookmarkStart w:id="479" w:name="_Toc400027350"/>
      <w:bookmarkStart w:id="480" w:name="_Toc402960499"/>
      <w:bookmarkStart w:id="481" w:name="_Ref414968574"/>
      <w:bookmarkStart w:id="482" w:name="_Toc506881493"/>
      <w:bookmarkStart w:id="483" w:name="_Ref340236075"/>
      <w:bookmarkEnd w:id="472"/>
      <w:bookmarkEnd w:id="473"/>
      <w:bookmarkEnd w:id="474"/>
      <w:bookmarkEnd w:id="475"/>
      <w:bookmarkEnd w:id="476"/>
      <w:bookmarkEnd w:id="477"/>
      <w:bookmarkEnd w:id="478"/>
      <w:bookmarkEnd w:id="479"/>
      <w:bookmarkEnd w:id="480"/>
      <w:r w:rsidRPr="00D1327C">
        <w:rPr>
          <w:lang w:val="en-US"/>
        </w:rPr>
        <w:t>FreezeVa</w:t>
      </w:r>
      <w:r w:rsidR="00663168">
        <w:rPr>
          <w:lang w:val="en-GB"/>
        </w:rPr>
        <w:t>riable</w:t>
      </w:r>
      <w:bookmarkEnd w:id="481"/>
      <w:bookmarkEnd w:id="482"/>
      <w:ins w:id="484"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485" w:author="Holger Eichelberger" w:date="2019-07-25T08:49:00Z">
        <w:r w:rsidR="00A12CAF" w:rsidRPr="00772A83">
          <w:rPr>
            <w:vertAlign w:val="superscript"/>
            <w:lang w:val="en-GB"/>
          </w:rPr>
          <w:fldChar w:fldCharType="separate"/>
        </w:r>
      </w:ins>
      <w:ins w:id="486" w:author="Holger Eichelberger" w:date="2023-05-10T20:40:00Z">
        <w:r w:rsidR="005435E9">
          <w:rPr>
            <w:vertAlign w:val="superscript"/>
            <w:lang w:val="en-GB"/>
          </w:rPr>
          <w:t>11</w:t>
        </w:r>
      </w:ins>
      <w:ins w:id="487"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488"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489" w:author="Holger Eichelberger" w:date="2019-07-25T08:53:00Z"/>
          <w:lang w:val="en-GB"/>
        </w:rPr>
      </w:pPr>
      <w:bookmarkStart w:id="490" w:name="_Toc506881494"/>
      <w:r>
        <w:rPr>
          <w:lang w:val="en-GB"/>
        </w:rPr>
        <w:t>Basic Types</w:t>
      </w:r>
      <w:bookmarkEnd w:id="483"/>
      <w:bookmarkEnd w:id="490"/>
    </w:p>
    <w:p w14:paraId="06B163EA" w14:textId="48F552FB" w:rsidR="001B1BB3" w:rsidRPr="00623F11" w:rsidRDefault="001B1BB3">
      <w:pPr>
        <w:rPr>
          <w:lang w:val="en-GB"/>
        </w:rPr>
        <w:pPrChange w:id="491" w:author="Holger Eichelberger" w:date="2019-07-25T08:53:00Z">
          <w:pPr>
            <w:pStyle w:val="Heading2"/>
          </w:pPr>
        </w:pPrChange>
      </w:pPr>
      <w:ins w:id="492"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493" w:name="_Toc506881495"/>
      <w:r>
        <w:rPr>
          <w:lang w:val="en-GB"/>
        </w:rPr>
        <w:t>Real</w:t>
      </w:r>
      <w:bookmarkEnd w:id="493"/>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lastRenderedPageBreak/>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3"/>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94" w:name="_Ref395099889"/>
      <w:r w:rsidR="00D54841">
        <w:rPr>
          <w:rStyle w:val="FootnoteReference"/>
          <w:i/>
          <w:lang w:val="en-US"/>
        </w:rPr>
        <w:footnoteReference w:id="14"/>
      </w:r>
      <w:bookmarkEnd w:id="494"/>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71F8E208"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497" w:author="Holger Eichelberger" w:date="2023-05-10T20:40:00Z">
        <w:r w:rsidR="005435E9" w:rsidRPr="005435E9">
          <w:rPr>
            <w:rStyle w:val="FootnoteReference"/>
            <w:rPrChange w:id="498" w:author="Holger Eichelberger" w:date="2023-05-10T20:40:00Z">
              <w:rPr>
                <w:i/>
                <w:lang w:val="en-US"/>
              </w:rPr>
            </w:rPrChange>
          </w:rPr>
          <w:t>14</w:t>
        </w:r>
      </w:ins>
      <w:del w:id="499" w:author="Holger Eichelberger" w:date="2021-04-28T10:01:00Z">
        <w:r w:rsidR="00936A1E" w:rsidRPr="00AA5895" w:rsidDel="003759A4">
          <w:rPr>
            <w:rStyle w:val="FootnoteReference"/>
            <w:lang w:val="en-US"/>
            <w:rPrChange w:id="500"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501" w:name="_Toc385852536"/>
      <w:bookmarkStart w:id="502" w:name="_Ref395099821"/>
      <w:bookmarkStart w:id="503" w:name="_Toc506881496"/>
      <w:bookmarkEnd w:id="501"/>
      <w:r>
        <w:rPr>
          <w:lang w:val="en-GB"/>
        </w:rPr>
        <w:t>Integer</w:t>
      </w:r>
      <w:bookmarkEnd w:id="502"/>
      <w:bookmarkEnd w:id="503"/>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 xml:space="preserve">Thus, Integers range from Java’s </w:t>
      </w:r>
      <w:r w:rsidR="00D54841">
        <w:rPr>
          <w:lang w:val="en-US"/>
        </w:rPr>
        <w:lastRenderedPageBreak/>
        <w:t>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37184E94"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04" w:author="Holger Eichelberger" w:date="2023-05-10T20:40:00Z">
        <w:r w:rsidR="005435E9">
          <w:rPr>
            <w:b/>
            <w:bCs/>
            <w:lang w:val="en-US"/>
          </w:rPr>
          <w:t>Error! Bookmark not defined.</w:t>
        </w:r>
      </w:ins>
      <w:del w:id="50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506" w:name="_Toc385852538"/>
      <w:bookmarkStart w:id="507" w:name="_Toc506881497"/>
      <w:bookmarkEnd w:id="506"/>
      <w:r>
        <w:rPr>
          <w:lang w:val="en-GB"/>
        </w:rPr>
        <w:t>Boolean</w:t>
      </w:r>
      <w:bookmarkEnd w:id="507"/>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56D0B965" w:rsidR="00295BFA" w:rsidRDefault="00295BFA" w:rsidP="00295BFA">
      <w:pPr>
        <w:pStyle w:val="ListParagraph"/>
        <w:rPr>
          <w:lang w:val="en-US"/>
        </w:rPr>
      </w:pPr>
      <w:r>
        <w:rPr>
          <w:lang w:val="en-US"/>
        </w:rPr>
        <w:lastRenderedPageBreak/>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08" w:author="Holger Eichelberger" w:date="2023-05-10T20:40:00Z">
        <w:r w:rsidR="005435E9">
          <w:rPr>
            <w:b/>
            <w:bCs/>
            <w:lang w:val="en-US"/>
          </w:rPr>
          <w:t>Error! Bookmark not defined.</w:t>
        </w:r>
      </w:ins>
      <w:del w:id="509"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510" w:name="_Toc385852540"/>
      <w:bookmarkStart w:id="511" w:name="_Toc506881498"/>
      <w:bookmarkEnd w:id="510"/>
      <w:r>
        <w:rPr>
          <w:lang w:val="en-GB"/>
        </w:rPr>
        <w:t>String</w:t>
      </w:r>
      <w:bookmarkEnd w:id="511"/>
    </w:p>
    <w:p w14:paraId="0E51825D" w14:textId="77777777" w:rsidR="00194AC1" w:rsidRDefault="005E7EA1">
      <w:pPr>
        <w:rPr>
          <w:lang w:val="en-US"/>
        </w:rPr>
      </w:pPr>
      <w:r w:rsidRPr="005E7EA1">
        <w:rPr>
          <w:lang w:val="en-US"/>
        </w:rPr>
        <w:t xml:space="preserve">The standard type String represents strings, which can be </w:t>
      </w:r>
      <w:commentRangeStart w:id="512"/>
      <w:r w:rsidRPr="005E7EA1">
        <w:rPr>
          <w:lang w:val="en-US"/>
        </w:rPr>
        <w:t>ASCII</w:t>
      </w:r>
      <w:commentRangeEnd w:id="512"/>
      <w:r w:rsidR="00E26982">
        <w:rPr>
          <w:rStyle w:val="CommentReference"/>
        </w:rPr>
        <w:commentReference w:id="512"/>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6FCBADA7"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13" w:author="Holger Eichelberger" w:date="2023-05-10T20:40:00Z">
        <w:r w:rsidR="005435E9">
          <w:rPr>
            <w:b/>
            <w:bCs/>
            <w:lang w:val="en-US"/>
          </w:rPr>
          <w:t>Error! Bookmark not defined.</w:t>
        </w:r>
      </w:ins>
      <w:del w:id="514"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lastRenderedPageBreak/>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50E5F50A"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5435E9">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2872092E"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5435E9">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515" w:name="_Toc506881499"/>
      <w:bookmarkStart w:id="516" w:name="_Toc506881500"/>
      <w:bookmarkStart w:id="517" w:name="_Toc506881502"/>
      <w:bookmarkStart w:id="518" w:name="_Toc385852542"/>
      <w:bookmarkStart w:id="519" w:name="_Toc506881503"/>
      <w:bookmarkEnd w:id="515"/>
      <w:bookmarkEnd w:id="516"/>
      <w:bookmarkEnd w:id="517"/>
      <w:bookmarkEnd w:id="518"/>
      <w:r>
        <w:rPr>
          <w:lang w:val="en-GB"/>
        </w:rPr>
        <w:t>Enumeration Types</w:t>
      </w:r>
      <w:bookmarkEnd w:id="519"/>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520" w:name="_Ref482171092"/>
      <w:bookmarkStart w:id="521" w:name="_Toc506881504"/>
      <w:r>
        <w:rPr>
          <w:lang w:val="en-GB"/>
        </w:rPr>
        <w:t>Enum</w:t>
      </w:r>
      <w:bookmarkEnd w:id="520"/>
      <w:bookmarkEnd w:id="521"/>
    </w:p>
    <w:p w14:paraId="7CD623ED" w14:textId="77777777" w:rsidR="00194AC1" w:rsidRDefault="00907716">
      <w:pPr>
        <w:rPr>
          <w:lang w:val="en-GB"/>
        </w:rPr>
      </w:pPr>
      <w:r>
        <w:rPr>
          <w:lang w:val="en-GB"/>
        </w:rPr>
        <w:t>Enums inherit all operations from Any</w:t>
      </w:r>
      <w:del w:id="522"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AFE1271"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523" w:author="Holger Eichelberger" w:date="2023-05-10T20:40:00Z">
        <w:r w:rsidR="005435E9">
          <w:rPr>
            <w:b/>
            <w:bCs/>
            <w:lang w:val="en-US"/>
          </w:rPr>
          <w:t>Error! Bookmark not defined.</w:t>
        </w:r>
      </w:ins>
      <w:del w:id="524"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lastRenderedPageBreak/>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525" w:name="_Toc395683334"/>
      <w:bookmarkStart w:id="526" w:name="_Toc395683408"/>
      <w:bookmarkStart w:id="527" w:name="_Toc385852545"/>
      <w:bookmarkStart w:id="528" w:name="_Ref482171045"/>
      <w:bookmarkStart w:id="529" w:name="_Toc506881505"/>
      <w:bookmarkEnd w:id="525"/>
      <w:bookmarkEnd w:id="526"/>
      <w:bookmarkEnd w:id="527"/>
      <w:r>
        <w:rPr>
          <w:lang w:val="en-GB"/>
        </w:rPr>
        <w:t>OrderedEnum</w:t>
      </w:r>
      <w:bookmarkEnd w:id="528"/>
      <w:bookmarkEnd w:id="529"/>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530" w:name="_Toc506881506"/>
      <w:r>
        <w:rPr>
          <w:lang w:val="en-GB"/>
        </w:rPr>
        <w:t>Constraint</w:t>
      </w:r>
      <w:bookmarkEnd w:id="530"/>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531"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0BF7125A"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532" w:author="Holger Eichelberger" w:date="2023-05-10T20:40:00Z">
        <w:r w:rsidR="005435E9">
          <w:rPr>
            <w:b/>
            <w:bCs/>
            <w:lang w:val="en-US"/>
          </w:rPr>
          <w:t>Error! Bookmark not defined.</w:t>
        </w:r>
      </w:ins>
      <w:del w:id="533"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534" w:name="_Ref482192880"/>
      <w:bookmarkStart w:id="535" w:name="_Ref485885570"/>
      <w:bookmarkStart w:id="536" w:name="_Ref485885593"/>
      <w:bookmarkStart w:id="537" w:name="_Toc506881507"/>
      <w:r>
        <w:rPr>
          <w:lang w:val="en-GB"/>
        </w:rPr>
        <w:t xml:space="preserve">Container </w:t>
      </w:r>
      <w:r w:rsidR="003E249F">
        <w:rPr>
          <w:lang w:val="en-GB"/>
        </w:rPr>
        <w:t>Types</w:t>
      </w:r>
      <w:bookmarkEnd w:id="534"/>
      <w:bookmarkEnd w:id="535"/>
      <w:bookmarkEnd w:id="536"/>
      <w:bookmarkEnd w:id="537"/>
    </w:p>
    <w:p w14:paraId="752344D3" w14:textId="5105AB08"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538" w:author="Holger Eichelberger" w:date="2023-05-10T20:40:00Z">
        <w:r w:rsidR="005435E9">
          <w:rPr>
            <w:b/>
            <w:bCs/>
            <w:lang w:val="en-US"/>
          </w:rPr>
          <w:t>Error! Reference source not found.</w:t>
        </w:r>
      </w:ins>
      <w:del w:id="539"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540" w:name="_Toc506881508"/>
      <w:r>
        <w:rPr>
          <w:lang w:val="en-GB"/>
        </w:rPr>
        <w:t>Container</w:t>
      </w:r>
      <w:bookmarkEnd w:id="540"/>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lastRenderedPageBreak/>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541"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542"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6667D3F0"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5435E9">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543"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lastRenderedPageBreak/>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544" w:name="_Toc506881511"/>
      <w:bookmarkStart w:id="545" w:name="_Toc506881512"/>
      <w:bookmarkStart w:id="546" w:name="_Toc506881513"/>
      <w:bookmarkStart w:id="547" w:name="_Toc506881514"/>
      <w:bookmarkStart w:id="548" w:name="_Toc506881517"/>
      <w:bookmarkStart w:id="549" w:name="_Toc506881518"/>
      <w:bookmarkStart w:id="550" w:name="_Toc506881519"/>
      <w:bookmarkStart w:id="551" w:name="_Toc506881520"/>
      <w:bookmarkStart w:id="552" w:name="_Toc506881521"/>
      <w:bookmarkStart w:id="553" w:name="_Toc506881522"/>
      <w:bookmarkStart w:id="554" w:name="_Toc506881523"/>
      <w:bookmarkStart w:id="555" w:name="_Toc506881524"/>
      <w:bookmarkStart w:id="556" w:name="_Toc506881525"/>
      <w:bookmarkStart w:id="557" w:name="_Toc506881526"/>
      <w:bookmarkStart w:id="558" w:name="_Toc506881527"/>
      <w:bookmarkStart w:id="559" w:name="_Toc506881528"/>
      <w:bookmarkStart w:id="560" w:name="_Toc506881529"/>
      <w:bookmarkStart w:id="561" w:name="_Toc506881530"/>
      <w:bookmarkStart w:id="562" w:name="_Toc506881531"/>
      <w:bookmarkStart w:id="563" w:name="_Toc506881532"/>
      <w:bookmarkStart w:id="564" w:name="_Toc506881533"/>
      <w:bookmarkStart w:id="565" w:name="_Toc506881534"/>
      <w:bookmarkStart w:id="566" w:name="_Toc506881535"/>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Pr>
          <w:lang w:val="en-GB"/>
        </w:rPr>
        <w:t>Set</w:t>
      </w:r>
      <w:bookmarkEnd w:id="566"/>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430DE1A3"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67" w:author="Holger Eichelberger" w:date="2023-05-10T20:40:00Z">
        <w:r w:rsidR="005435E9">
          <w:rPr>
            <w:b/>
            <w:bCs/>
            <w:lang w:val="en-US"/>
          </w:rPr>
          <w:t>Error! Bookmark not defined.</w:t>
        </w:r>
      </w:ins>
      <w:del w:id="568"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569"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570"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lastRenderedPageBreak/>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571" w:author="Holger Eichelberger" w:date="2019-07-25T08:39:00Z">
        <w:r w:rsidRPr="009F0CF7" w:rsidDel="00264FAC">
          <w:rPr>
            <w:b/>
          </w:rPr>
          <w:delText>Type</w:delText>
        </w:r>
      </w:del>
      <w:r w:rsidRPr="009F0CF7">
        <w:rPr>
          <w:b/>
        </w:rPr>
        <w:t xml:space="preserve"> T)</w:t>
      </w:r>
      <w:r>
        <w:rPr>
          <w:b/>
        </w:rPr>
        <w:t xml:space="preserve"> / typeSelect(Meta</w:t>
      </w:r>
      <w:del w:id="572"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573"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574"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575" w:name="_Toc506881538"/>
      <w:bookmarkStart w:id="576" w:name="_Toc506881539"/>
      <w:bookmarkStart w:id="577" w:name="_Toc506881540"/>
      <w:bookmarkStart w:id="578" w:name="_Toc506881541"/>
      <w:bookmarkStart w:id="579" w:name="_Toc506881542"/>
      <w:bookmarkStart w:id="580" w:name="_Toc506881543"/>
      <w:bookmarkStart w:id="581" w:name="_Toc506881544"/>
      <w:bookmarkStart w:id="582" w:name="_Toc506881545"/>
      <w:bookmarkStart w:id="583" w:name="_Toc506881546"/>
      <w:bookmarkStart w:id="584" w:name="_Toc506881547"/>
      <w:bookmarkStart w:id="585" w:name="_Toc506881550"/>
      <w:bookmarkStart w:id="586" w:name="_Toc506881551"/>
      <w:bookmarkStart w:id="587" w:name="_Toc385852551"/>
      <w:bookmarkStart w:id="588" w:name="_Toc506881556"/>
      <w:bookmarkEnd w:id="575"/>
      <w:bookmarkEnd w:id="576"/>
      <w:bookmarkEnd w:id="577"/>
      <w:bookmarkEnd w:id="578"/>
      <w:bookmarkEnd w:id="579"/>
      <w:bookmarkEnd w:id="580"/>
      <w:bookmarkEnd w:id="581"/>
      <w:bookmarkEnd w:id="582"/>
      <w:bookmarkEnd w:id="583"/>
      <w:bookmarkEnd w:id="584"/>
      <w:bookmarkEnd w:id="585"/>
      <w:bookmarkEnd w:id="586"/>
      <w:bookmarkEnd w:id="587"/>
      <w:r>
        <w:rPr>
          <w:lang w:val="en-GB"/>
        </w:rPr>
        <w:t>Sequence</w:t>
      </w:r>
      <w:bookmarkEnd w:id="588"/>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7AB61AFD"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89" w:author="Holger Eichelberger" w:date="2023-05-10T20:40:00Z">
        <w:r w:rsidR="005435E9">
          <w:rPr>
            <w:b/>
            <w:bCs/>
            <w:lang w:val="en-US"/>
          </w:rPr>
          <w:t>Error! Bookmark not defined.</w:t>
        </w:r>
      </w:ins>
      <w:del w:id="59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lastRenderedPageBreak/>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591" w:author="Holger Eichelberger" w:date="2019-07-25T08:40:00Z">
        <w:r w:rsidRPr="00EF156A" w:rsidDel="00264FAC">
          <w:rPr>
            <w:b/>
          </w:rPr>
          <w:delText>Typ</w:delText>
        </w:r>
      </w:del>
      <w:del w:id="592" w:author="Holger Eichelberger" w:date="2019-07-25T08:39:00Z">
        <w:r w:rsidRPr="00EF156A" w:rsidDel="00264FAC">
          <w:rPr>
            <w:b/>
          </w:rPr>
          <w:delText>e</w:delText>
        </w:r>
      </w:del>
      <w:r w:rsidRPr="00EF156A">
        <w:rPr>
          <w:b/>
        </w:rPr>
        <w:t xml:space="preserve"> t)</w:t>
      </w:r>
      <w:r>
        <w:rPr>
          <w:b/>
        </w:rPr>
        <w:t xml:space="preserve"> / typeSelect (Meta</w:t>
      </w:r>
      <w:del w:id="593"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594"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lastRenderedPageBreak/>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595"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596"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597" w:author="Holger Eichelberger" w:date="2019-04-12T17:20:00Z">
            <w:rPr>
              <w:b/>
              <w:lang w:val="en-US"/>
            </w:rPr>
          </w:rPrChange>
        </w:rPr>
        <w:pPrChange w:id="598" w:author="Holger Eichelberger" w:date="2019-04-12T17:20:00Z">
          <w:pPr>
            <w:pStyle w:val="ListParagraph"/>
            <w:numPr>
              <w:numId w:val="107"/>
            </w:numPr>
            <w:ind w:hanging="360"/>
          </w:pPr>
        </w:pPrChange>
      </w:pPr>
      <w:ins w:id="599" w:author="Holger Eichelberger" w:date="2019-04-12T17:20:00Z">
        <w:r w:rsidRPr="00067608">
          <w:rPr>
            <w:lang w:val="en-US"/>
            <w:rPrChange w:id="600" w:author="Holger Eichelberger" w:date="2019-04-12T17:20:00Z">
              <w:rPr>
                <w:b/>
                <w:lang w:val="en-US"/>
              </w:rPr>
            </w:rPrChange>
          </w:rPr>
          <w:t xml:space="preserve">The union of </w:t>
        </w:r>
        <w:r w:rsidRPr="00067608">
          <w:rPr>
            <w:i/>
            <w:lang w:val="en-US"/>
            <w:rPrChange w:id="601" w:author="Holger Eichelberger" w:date="2019-04-12T17:20:00Z">
              <w:rPr>
                <w:b/>
                <w:lang w:val="en-US"/>
              </w:rPr>
            </w:rPrChange>
          </w:rPr>
          <w:t>operand</w:t>
        </w:r>
        <w:r w:rsidRPr="00067608">
          <w:rPr>
            <w:lang w:val="en-US"/>
            <w:rPrChange w:id="602" w:author="Holger Eichelberger" w:date="2019-04-12T17:20:00Z">
              <w:rPr>
                <w:b/>
                <w:lang w:val="en-US"/>
              </w:rPr>
            </w:rPrChange>
          </w:rPr>
          <w:t xml:space="preserve"> and </w:t>
        </w:r>
        <w:r w:rsidRPr="00067608">
          <w:rPr>
            <w:i/>
            <w:lang w:val="en-US"/>
            <w:rPrChange w:id="603" w:author="Holger Eichelberger" w:date="2019-04-12T17:20:00Z">
              <w:rPr>
                <w:b/>
                <w:lang w:val="en-US"/>
              </w:rPr>
            </w:rPrChange>
          </w:rPr>
          <w:t>s</w:t>
        </w:r>
        <w:r w:rsidRPr="00067608">
          <w:rPr>
            <w:lang w:val="en-US"/>
            <w:rPrChange w:id="604" w:author="Holger Eichelberger" w:date="2019-04-12T17:20:00Z">
              <w:rPr>
                <w:b/>
                <w:lang w:val="en-US"/>
              </w:rPr>
            </w:rPrChange>
          </w:rPr>
          <w:t>.</w:t>
        </w:r>
      </w:ins>
    </w:p>
    <w:p w14:paraId="1BAE36E9" w14:textId="21FA21FF" w:rsidR="00194AC1" w:rsidRDefault="009B2A3C">
      <w:pPr>
        <w:pStyle w:val="Heading2"/>
        <w:rPr>
          <w:lang w:val="en-GB"/>
        </w:rPr>
      </w:pPr>
      <w:del w:id="605" w:author="Holger Eichelberger" w:date="2019-04-12T17:20:00Z">
        <w:r w:rsidRPr="00563F67" w:rsidDel="00067608">
          <w:rPr>
            <w:lang w:val="en-US"/>
          </w:rPr>
          <w:delText>The union of operand and s.</w:delText>
        </w:r>
      </w:del>
      <w:bookmarkStart w:id="606" w:name="_Toc506881557"/>
      <w:bookmarkStart w:id="607" w:name="_Toc506881558"/>
      <w:bookmarkStart w:id="608" w:name="_Toc506881559"/>
      <w:bookmarkStart w:id="609" w:name="_Toc506881560"/>
      <w:bookmarkStart w:id="610" w:name="_Toc506881575"/>
      <w:bookmarkStart w:id="611" w:name="_Toc506881576"/>
      <w:bookmarkStart w:id="612" w:name="_Toc506881579"/>
      <w:bookmarkStart w:id="613" w:name="_Toc506881580"/>
      <w:bookmarkStart w:id="614" w:name="_Toc506881583"/>
      <w:bookmarkStart w:id="615" w:name="_Toc506881584"/>
      <w:bookmarkStart w:id="616" w:name="_Toc506881586"/>
      <w:bookmarkStart w:id="617" w:name="_Toc400027163"/>
      <w:bookmarkStart w:id="618" w:name="_Toc400027364"/>
      <w:bookmarkStart w:id="619" w:name="_Toc402960513"/>
      <w:bookmarkStart w:id="620" w:name="_Ref485885669"/>
      <w:bookmarkStart w:id="621" w:name="_Ref485885738"/>
      <w:bookmarkStart w:id="622" w:name="_Toc506881587"/>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r w:rsidR="008173B2">
        <w:rPr>
          <w:lang w:val="en-GB"/>
        </w:rPr>
        <w:t>Compound Types</w:t>
      </w:r>
      <w:bookmarkEnd w:id="620"/>
      <w:bookmarkEnd w:id="621"/>
      <w:bookmarkEnd w:id="622"/>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623"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27D63B76"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624" w:author="Holger Eichelberger" w:date="2023-05-10T20:40:00Z">
        <w:r w:rsidR="005435E9">
          <w:rPr>
            <w:b/>
            <w:bCs/>
            <w:lang w:val="en-US"/>
          </w:rPr>
          <w:t>Error! Bookmark not defined.</w:t>
        </w:r>
      </w:ins>
      <w:del w:id="62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626"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627" w:author="Holger Eichelberger" w:date="2019-04-12T17:20:00Z"/>
          <w:lang w:val="en-US"/>
        </w:rPr>
      </w:pPr>
    </w:p>
    <w:p w14:paraId="4802451E" w14:textId="77777777" w:rsidR="00995BFB" w:rsidRDefault="00995BFB">
      <w:pPr>
        <w:pStyle w:val="Heading1"/>
        <w:rPr>
          <w:lang w:val="en-GB"/>
        </w:rPr>
      </w:pPr>
      <w:bookmarkStart w:id="628" w:name="_Toc506881588"/>
      <w:r>
        <w:rPr>
          <w:lang w:val="en-GB"/>
        </w:rPr>
        <w:lastRenderedPageBreak/>
        <w:t>Implementation Status</w:t>
      </w:r>
      <w:bookmarkEnd w:id="628"/>
    </w:p>
    <w:p w14:paraId="1A2269BD" w14:textId="64D97DBA"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629" w:author="Holger Eichelberger" w:date="2023-05-10T20:40:00Z">
        <w:r w:rsidR="005435E9" w:rsidRPr="005435E9">
          <w:rPr>
            <w:lang w:val="en-US"/>
            <w:rPrChange w:id="630" w:author="Holger Eichelberger" w:date="2023-05-10T20:40:00Z">
              <w:rPr>
                <w:b/>
              </w:rPr>
            </w:rPrChange>
          </w:rPr>
          <w:t xml:space="preserve">Table </w:t>
        </w:r>
        <w:r w:rsidR="005435E9" w:rsidRPr="005435E9">
          <w:rPr>
            <w:lang w:val="en-US"/>
            <w:rPrChange w:id="631" w:author="Holger Eichelberger" w:date="2023-05-10T20:40:00Z">
              <w:rPr>
                <w:b/>
                <w:noProof/>
              </w:rPr>
            </w:rPrChange>
          </w:rPr>
          <w:t>1</w:t>
        </w:r>
      </w:ins>
      <w:del w:id="632"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633" w:author="Holger Eichelberger" w:date="2023-05-10T20:40:00Z">
        <w:r w:rsidR="005435E9" w:rsidRPr="005435E9">
          <w:rPr>
            <w:lang w:val="en-US"/>
            <w:rPrChange w:id="634" w:author="Holger Eichelberger" w:date="2023-05-10T20:40:00Z">
              <w:rPr>
                <w:b/>
              </w:rPr>
            </w:rPrChange>
          </w:rPr>
          <w:t xml:space="preserve">Table </w:t>
        </w:r>
        <w:r w:rsidR="005435E9" w:rsidRPr="005435E9">
          <w:rPr>
            <w:lang w:val="en-US"/>
            <w:rPrChange w:id="635" w:author="Holger Eichelberger" w:date="2023-05-10T20:40:00Z">
              <w:rPr>
                <w:b/>
                <w:noProof/>
              </w:rPr>
            </w:rPrChange>
          </w:rPr>
          <w:t>2</w:t>
        </w:r>
      </w:ins>
      <w:del w:id="636"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6"/>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48E37067" w:rsidR="00AF4EAF" w:rsidRDefault="00AF4EAF" w:rsidP="00AF4EAF">
      <w:pPr>
        <w:pStyle w:val="Caption"/>
        <w:rPr>
          <w:b/>
        </w:rPr>
      </w:pPr>
      <w:bookmarkStart w:id="637"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5435E9">
        <w:rPr>
          <w:b/>
          <w:noProof/>
        </w:rPr>
        <w:t>1</w:t>
      </w:r>
      <w:r w:rsidR="006B1548" w:rsidRPr="00AF4EAF">
        <w:rPr>
          <w:b/>
        </w:rPr>
        <w:fldChar w:fldCharType="end"/>
      </w:r>
      <w:bookmarkEnd w:id="637"/>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638"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639"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640"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641"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642"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643"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644" w:author="Holger Eichelberger" w:date="2019-04-12T17:21:00Z">
              <w:r>
                <w:rPr>
                  <w:bCs/>
                  <w:szCs w:val="22"/>
                  <w:lang w:val="en-US"/>
                </w:rPr>
                <w:t>x</w:t>
              </w:r>
            </w:ins>
            <w:del w:id="645"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646" w:author="Holger Eichelberger" w:date="2019-04-12T17:21:00Z">
              <w:r>
                <w:rPr>
                  <w:bCs/>
                  <w:szCs w:val="22"/>
                  <w:lang w:val="en-US"/>
                </w:rPr>
                <w:t>x</w:t>
              </w:r>
            </w:ins>
            <w:del w:id="647"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648" w:author="Holger Eichelberger" w:date="2019-04-12T17:21:00Z">
              <w:r>
                <w:rPr>
                  <w:bCs/>
                  <w:szCs w:val="22"/>
                  <w:lang w:val="en-US"/>
                </w:rPr>
                <w:t>x</w:t>
              </w:r>
            </w:ins>
            <w:del w:id="649"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7"/>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650" w:author="Holger Eichelberger" w:date="2019-04-12T17:21:00Z">
              <w:r>
                <w:rPr>
                  <w:bCs/>
                  <w:szCs w:val="22"/>
                  <w:lang w:val="en-US"/>
                </w:rPr>
                <w:t>x</w:t>
              </w:r>
            </w:ins>
            <w:del w:id="651"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652" w:author="Holger Eichelberger" w:date="2019-04-12T17:21:00Z">
              <w:r>
                <w:rPr>
                  <w:bCs/>
                  <w:szCs w:val="22"/>
                </w:rPr>
                <w:t>x</w:t>
              </w:r>
            </w:ins>
            <w:del w:id="653"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081F4ED7" w:rsidR="00F25B21" w:rsidRPr="00F25B21" w:rsidRDefault="00AF4EAF" w:rsidP="00F25B21">
      <w:pPr>
        <w:pStyle w:val="Caption"/>
        <w:rPr>
          <w:b/>
          <w:lang w:val="en-GB"/>
        </w:rPr>
      </w:pPr>
      <w:bookmarkStart w:id="654"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5435E9">
        <w:rPr>
          <w:b/>
          <w:noProof/>
        </w:rPr>
        <w:t>2</w:t>
      </w:r>
      <w:r w:rsidR="006B1548" w:rsidRPr="00AF4EAF">
        <w:rPr>
          <w:b/>
        </w:rPr>
        <w:fldChar w:fldCharType="end"/>
      </w:r>
      <w:bookmarkEnd w:id="654"/>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655" w:name="_Toc506881589"/>
      <w:r>
        <w:rPr>
          <w:lang w:val="en-GB"/>
        </w:rPr>
        <w:lastRenderedPageBreak/>
        <w:t>IVML Grammar</w:t>
      </w:r>
      <w:bookmarkEnd w:id="655"/>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656" w:name="_Toc506881590"/>
      <w:r>
        <w:rPr>
          <w:lang w:val="en-US"/>
        </w:rPr>
        <w:t>Basic m</w:t>
      </w:r>
      <w:r w:rsidR="005E7EA1" w:rsidRPr="005E7EA1">
        <w:rPr>
          <w:lang w:val="en-US"/>
        </w:rPr>
        <w:t xml:space="preserve">odeling </w:t>
      </w:r>
      <w:r w:rsidR="00AA1DEA">
        <w:rPr>
          <w:lang w:val="en-US"/>
        </w:rPr>
        <w:t>concepts</w:t>
      </w:r>
      <w:bookmarkEnd w:id="656"/>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657" w:name="_Toc506881591"/>
      <w:r>
        <w:rPr>
          <w:lang w:val="en-US"/>
        </w:rPr>
        <w:t>Basic t</w:t>
      </w:r>
      <w:r w:rsidR="00583A1B">
        <w:rPr>
          <w:lang w:val="en-US"/>
        </w:rPr>
        <w:t xml:space="preserve">ypes and </w:t>
      </w:r>
      <w:r>
        <w:rPr>
          <w:lang w:val="en-US"/>
        </w:rPr>
        <w:t>v</w:t>
      </w:r>
      <w:r w:rsidR="00583A1B">
        <w:rPr>
          <w:lang w:val="en-US"/>
        </w:rPr>
        <w:t>alues</w:t>
      </w:r>
      <w:bookmarkEnd w:id="657"/>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658" w:name="_Toc506881592"/>
      <w:bookmarkStart w:id="659" w:name="_Toc506881593"/>
      <w:bookmarkStart w:id="660" w:name="_Toc506881594"/>
      <w:bookmarkStart w:id="661" w:name="_Toc506881595"/>
      <w:bookmarkEnd w:id="658"/>
      <w:bookmarkEnd w:id="659"/>
      <w:bookmarkEnd w:id="660"/>
      <w:r>
        <w:rPr>
          <w:lang w:val="en-US"/>
        </w:rPr>
        <w:t>Advanced modeling concepts</w:t>
      </w:r>
      <w:bookmarkEnd w:id="661"/>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662"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663"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664" w:name="_Toc400027170"/>
      <w:bookmarkStart w:id="665" w:name="_Toc400027371"/>
      <w:bookmarkStart w:id="666" w:name="_Toc402960520"/>
      <w:bookmarkStart w:id="667" w:name="_Toc400027171"/>
      <w:bookmarkStart w:id="668" w:name="_Toc400027372"/>
      <w:bookmarkStart w:id="669" w:name="_Toc402960521"/>
      <w:bookmarkStart w:id="670" w:name="_Toc400027172"/>
      <w:bookmarkStart w:id="671" w:name="_Toc400027373"/>
      <w:bookmarkStart w:id="672" w:name="_Toc402960522"/>
      <w:bookmarkStart w:id="673" w:name="_Toc400027173"/>
      <w:bookmarkStart w:id="674" w:name="_Toc400027374"/>
      <w:bookmarkStart w:id="675" w:name="_Toc402960523"/>
      <w:bookmarkStart w:id="676" w:name="_Toc400027174"/>
      <w:bookmarkStart w:id="677" w:name="_Toc400027375"/>
      <w:bookmarkStart w:id="678" w:name="_Toc402960524"/>
      <w:bookmarkStart w:id="679" w:name="_Toc506881596"/>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r>
        <w:rPr>
          <w:lang w:val="en-US"/>
        </w:rPr>
        <w:t>Basic c</w:t>
      </w:r>
      <w:r w:rsidR="00D339BC">
        <w:rPr>
          <w:lang w:val="en-US"/>
        </w:rPr>
        <w:t>onstraint</w:t>
      </w:r>
      <w:r>
        <w:rPr>
          <w:lang w:val="en-US"/>
        </w:rPr>
        <w:t>s</w:t>
      </w:r>
      <w:bookmarkEnd w:id="679"/>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680" w:name="_Toc506881597"/>
      <w:r>
        <w:rPr>
          <w:lang w:val="en-US"/>
        </w:rPr>
        <w:t>Advanced constraint</w:t>
      </w:r>
      <w:r w:rsidR="00AE452D">
        <w:rPr>
          <w:lang w:val="en-US"/>
        </w:rPr>
        <w:t>s</w:t>
      </w:r>
      <w:bookmarkEnd w:id="680"/>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293B5716" w:rsidR="001E775E" w:rsidRDefault="005E7EA1" w:rsidP="001E775E">
      <w:pPr>
        <w:rPr>
          <w:ins w:id="681" w:author="Holger Eichelberger" w:date="2023-03-11T14:55:00Z"/>
          <w:rFonts w:ascii="Courier New" w:hAnsi="Courier New" w:cs="Courier New"/>
          <w:sz w:val="20"/>
          <w:szCs w:val="20"/>
          <w:lang w:val="en-US"/>
        </w:rPr>
      </w:pPr>
      <w:r w:rsidRPr="005E7EA1">
        <w:rPr>
          <w:rFonts w:ascii="Courier New" w:hAnsi="Courier New" w:cs="Courier New"/>
          <w:sz w:val="20"/>
          <w:szCs w:val="20"/>
          <w:lang w:val="en-US"/>
        </w:rPr>
        <w:t>OpDefStatement:</w:t>
      </w:r>
    </w:p>
    <w:p w14:paraId="6488B404" w14:textId="2A8BC8C4" w:rsidR="00A22B42" w:rsidRPr="001A09CD" w:rsidRDefault="00A22B42" w:rsidP="001E775E">
      <w:pPr>
        <w:rPr>
          <w:rFonts w:ascii="Courier New" w:hAnsi="Courier New" w:cs="Courier New"/>
          <w:sz w:val="20"/>
          <w:szCs w:val="20"/>
          <w:lang w:val="en-US"/>
        </w:rPr>
      </w:pPr>
      <w:ins w:id="682" w:author="Holger Eichelberger" w:date="2023-03-11T14:55:00Z">
        <w:r>
          <w:rPr>
            <w:rFonts w:ascii="Courier New" w:hAnsi="Courier New" w:cs="Courier New"/>
            <w:sz w:val="20"/>
            <w:szCs w:val="20"/>
            <w:lang w:val="en-US"/>
          </w:rPr>
          <w:t xml:space="preserve">      </w:t>
        </w:r>
        <w:r w:rsidRPr="00220430">
          <w:rPr>
            <w:rFonts w:ascii="Courier New" w:hAnsi="Courier New" w:cs="Courier New"/>
            <w:sz w:val="20"/>
            <w:szCs w:val="20"/>
            <w:lang w:val="en-US"/>
          </w:rPr>
          <w:t>AnnotationDeclarations</w:t>
        </w:r>
        <w:r>
          <w:rPr>
            <w:rFonts w:ascii="Courier New" w:hAnsi="Courier New" w:cs="Courier New"/>
            <w:sz w:val="20"/>
            <w:szCs w:val="20"/>
            <w:lang w:val="en-US"/>
          </w:rPr>
          <w:t>?</w:t>
        </w:r>
      </w:ins>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14D7124" w:rsidR="001E775E" w:rsidRDefault="001E775E" w:rsidP="001E775E">
      <w:pPr>
        <w:rPr>
          <w:ins w:id="683" w:author="Holger Eichelberger" w:date="2023-03-11T14:54:00Z"/>
          <w:rFonts w:ascii="Courier New" w:hAnsi="Courier New" w:cs="Courier New"/>
          <w:sz w:val="20"/>
          <w:szCs w:val="20"/>
          <w:highlight w:val="yellow"/>
          <w:lang w:val="en-US"/>
        </w:rPr>
      </w:pPr>
    </w:p>
    <w:p w14:paraId="0E2A9CF7" w14:textId="77777777" w:rsidR="00220430" w:rsidRPr="00220430" w:rsidRDefault="00220430" w:rsidP="00220430">
      <w:pPr>
        <w:rPr>
          <w:ins w:id="684" w:author="Holger Eichelberger" w:date="2023-03-11T14:54:00Z"/>
          <w:rFonts w:ascii="Courier New" w:hAnsi="Courier New" w:cs="Courier New"/>
          <w:sz w:val="20"/>
          <w:szCs w:val="20"/>
          <w:lang w:val="en-US"/>
        </w:rPr>
      </w:pPr>
      <w:ins w:id="685" w:author="Holger Eichelberger" w:date="2023-03-11T14:54:00Z">
        <w:r w:rsidRPr="00220430">
          <w:rPr>
            <w:rFonts w:ascii="Courier New" w:hAnsi="Courier New" w:cs="Courier New"/>
            <w:sz w:val="20"/>
            <w:szCs w:val="20"/>
            <w:lang w:val="en-US"/>
          </w:rPr>
          <w:t>AnnotationDeclarations:</w:t>
        </w:r>
      </w:ins>
    </w:p>
    <w:p w14:paraId="13D46BAD" w14:textId="77777777" w:rsidR="00220430" w:rsidRPr="00220430" w:rsidRDefault="00220430" w:rsidP="00220430">
      <w:pPr>
        <w:rPr>
          <w:ins w:id="686" w:author="Holger Eichelberger" w:date="2023-03-11T14:54:00Z"/>
          <w:rFonts w:ascii="Courier New" w:hAnsi="Courier New" w:cs="Courier New"/>
          <w:sz w:val="20"/>
          <w:szCs w:val="20"/>
          <w:lang w:val="en-US"/>
        </w:rPr>
      </w:pPr>
      <w:ins w:id="687" w:author="Holger Eichelberger" w:date="2023-03-11T14:54:00Z">
        <w:r w:rsidRPr="00220430">
          <w:rPr>
            <w:rFonts w:ascii="Courier New" w:hAnsi="Courier New" w:cs="Courier New"/>
            <w:sz w:val="20"/>
            <w:szCs w:val="20"/>
            <w:lang w:val="en-US"/>
          </w:rPr>
          <w:t xml:space="preserve">    {AnnotationDeclarations}</w:t>
        </w:r>
      </w:ins>
    </w:p>
    <w:p w14:paraId="42FA6CA9" w14:textId="47FFC036" w:rsidR="00220430" w:rsidRPr="001F2ADD" w:rsidRDefault="00220430" w:rsidP="00220430">
      <w:pPr>
        <w:rPr>
          <w:rFonts w:ascii="Courier New" w:hAnsi="Courier New" w:cs="Courier New"/>
          <w:sz w:val="20"/>
          <w:szCs w:val="20"/>
          <w:lang w:val="en-US"/>
          <w:rPrChange w:id="688" w:author="Holger Eichelberger" w:date="2023-03-11T14:55:00Z">
            <w:rPr>
              <w:rFonts w:ascii="Courier New" w:hAnsi="Courier New" w:cs="Courier New"/>
              <w:sz w:val="20"/>
              <w:szCs w:val="20"/>
              <w:highlight w:val="yellow"/>
              <w:lang w:val="en-US"/>
            </w:rPr>
          </w:rPrChange>
        </w:rPr>
      </w:pPr>
      <w:ins w:id="689" w:author="Holger Eichelberger" w:date="2023-03-11T14:54:00Z">
        <w:r w:rsidRPr="00220430">
          <w:rPr>
            <w:rFonts w:ascii="Courier New" w:hAnsi="Courier New" w:cs="Courier New"/>
            <w:sz w:val="20"/>
            <w:szCs w:val="20"/>
            <w:lang w:val="en-US"/>
          </w:rPr>
          <w:t xml:space="preserve">    ('@' Identifier)*</w:t>
        </w:r>
      </w:ins>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690" w:name="_Toc506881598"/>
      <w:r>
        <w:rPr>
          <w:lang w:val="en-US"/>
        </w:rPr>
        <w:t>Terminals</w:t>
      </w:r>
      <w:bookmarkEnd w:id="690"/>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lastRenderedPageBreak/>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691" w:name="_Toc179456084"/>
      <w:bookmarkStart w:id="692" w:name="_Toc313096753"/>
      <w:bookmarkStart w:id="693" w:name="_Toc506881599"/>
      <w:r w:rsidRPr="00D56B21">
        <w:rPr>
          <w:lang w:val="en-GB"/>
        </w:rPr>
        <w:lastRenderedPageBreak/>
        <w:t>References</w:t>
      </w:r>
      <w:bookmarkEnd w:id="691"/>
      <w:bookmarkEnd w:id="692"/>
      <w:bookmarkEnd w:id="693"/>
    </w:p>
    <w:p w14:paraId="7485991D" w14:textId="77777777" w:rsidR="00EB6E0B" w:rsidRDefault="00EB6E0B" w:rsidP="00E33E27">
      <w:pPr>
        <w:tabs>
          <w:tab w:val="left" w:pos="567"/>
        </w:tabs>
        <w:ind w:left="567" w:hanging="567"/>
        <w:rPr>
          <w:lang w:val="en-GB"/>
        </w:rPr>
      </w:pPr>
      <w:bookmarkStart w:id="694" w:name="BIB__bib"/>
      <w:r w:rsidRPr="00EB6E0B">
        <w:rPr>
          <w:lang w:val="en-GB"/>
        </w:rPr>
        <w:t>[</w:t>
      </w:r>
      <w:bookmarkStart w:id="695" w:name="BIB_bakczarneckiwasowski11"/>
      <w:r w:rsidRPr="00EB6E0B">
        <w:rPr>
          <w:lang w:val="en-GB"/>
        </w:rPr>
        <w:t>1</w:t>
      </w:r>
      <w:bookmarkEnd w:id="695"/>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696" w:name="BIB_boucherclassenfaber_pl_10"/>
      <w:r w:rsidRPr="00EB6E0B">
        <w:rPr>
          <w:lang w:val="en-GB"/>
        </w:rPr>
        <w:t>2</w:t>
      </w:r>
      <w:bookmarkEnd w:id="696"/>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697" w:name="BIB_SPLC11"/>
      <w:r w:rsidRPr="00EB6E0B">
        <w:rPr>
          <w:lang w:val="en-GB"/>
        </w:rPr>
        <w:t>3</w:t>
      </w:r>
      <w:bookmarkEnd w:id="697"/>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698" w:name="BIB_omgocl20"/>
      <w:r w:rsidRPr="00EB6E0B">
        <w:rPr>
          <w:lang w:val="en-GB"/>
        </w:rPr>
        <w:t>4</w:t>
      </w:r>
      <w:bookmarkEnd w:id="698"/>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699" w:name="BIB_omg07uml212super"/>
      <w:r w:rsidRPr="00EB6E0B">
        <w:rPr>
          <w:lang w:val="en-GB"/>
        </w:rPr>
        <w:t>5</w:t>
      </w:r>
      <w:bookmarkEnd w:id="699"/>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700" w:name="BIB_cvlinit10"/>
      <w:r w:rsidRPr="00EB6E0B">
        <w:rPr>
          <w:lang w:val="en-GB"/>
        </w:rPr>
        <w:t>6</w:t>
      </w:r>
      <w:bookmarkEnd w:id="700"/>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701" w:name="BIB_reiser09a"/>
      <w:r w:rsidRPr="00EB6E0B">
        <w:rPr>
          <w:lang w:val="en-GB"/>
        </w:rPr>
        <w:t>7</w:t>
      </w:r>
      <w:bookmarkEnd w:id="701"/>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702" w:name="BIB_rosenmuellersiegmund10"/>
      <w:r w:rsidRPr="005D7CD2">
        <w:rPr>
          <w:lang w:val="en-GB"/>
        </w:rPr>
        <w:t>8</w:t>
      </w:r>
      <w:bookmarkEnd w:id="702"/>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703" w:name="BIB_ommering04"/>
      <w:r w:rsidRPr="00EB6E0B">
        <w:rPr>
          <w:lang w:val="en-GB"/>
        </w:rPr>
        <w:t>9</w:t>
      </w:r>
      <w:bookmarkEnd w:id="703"/>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94"/>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9"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512"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3F207" w14:textId="77777777" w:rsidR="00D14227" w:rsidRDefault="00D14227">
      <w:r>
        <w:separator/>
      </w:r>
    </w:p>
    <w:p w14:paraId="4FD8CCA3" w14:textId="77777777" w:rsidR="00D14227" w:rsidRDefault="00D14227"/>
  </w:endnote>
  <w:endnote w:type="continuationSeparator" w:id="0">
    <w:p w14:paraId="7245D549" w14:textId="77777777" w:rsidR="00D14227" w:rsidRDefault="00D14227">
      <w:r>
        <w:continuationSeparator/>
      </w:r>
    </w:p>
    <w:p w14:paraId="7C14335F" w14:textId="77777777" w:rsidR="00D14227" w:rsidRDefault="00D14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D14227">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B6E1E" w14:textId="77777777" w:rsidR="00D14227" w:rsidRDefault="00D14227">
      <w:r>
        <w:separator/>
      </w:r>
    </w:p>
  </w:footnote>
  <w:footnote w:type="continuationSeparator" w:id="0">
    <w:p w14:paraId="57164354" w14:textId="77777777" w:rsidR="00D14227" w:rsidRDefault="00D14227">
      <w:r>
        <w:continuationSeparator/>
      </w:r>
    </w:p>
    <w:p w14:paraId="0C21C8EE" w14:textId="77777777" w:rsidR="00D14227" w:rsidRDefault="00D14227"/>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22EBF02F" w14:textId="3BBA65DA" w:rsidR="00B23B0E" w:rsidRPr="00B23B0E" w:rsidRDefault="00B23B0E">
      <w:pPr>
        <w:pStyle w:val="FootnoteText"/>
      </w:pPr>
      <w:ins w:id="184" w:author="Holger Eichelberger" w:date="2022-09-21T12:42:00Z">
        <w:r>
          <w:rPr>
            <w:rStyle w:val="FootnoteReference"/>
          </w:rPr>
          <w:footnoteRef/>
        </w:r>
        <w:r>
          <w:t xml:space="preserve"> Since September 2022, there is an experimental import variant indicated by </w:t>
        </w:r>
        <w:r w:rsidRPr="004F553C">
          <w:rPr>
            <w:rFonts w:ascii="Consolas" w:hAnsi="Consolas"/>
          </w:rPr>
          <w:t>insert</w:t>
        </w:r>
        <w:r w:rsidRPr="004F553C">
          <w:rPr>
            <w:rFonts w:asciiTheme="majorHAnsi" w:hAnsiTheme="majorHAnsi" w:cstheme="majorHAnsi"/>
          </w:rPr>
          <w:t xml:space="preserve"> </w:t>
        </w:r>
        <w:r>
          <w:t xml:space="preserve">keyword (to be used instead of </w:t>
        </w:r>
        <w:r>
          <w:rPr>
            <w:rFonts w:ascii="Consolas" w:hAnsi="Consolas"/>
          </w:rPr>
          <w:t>import)</w:t>
        </w:r>
        <w:r>
          <w:t xml:space="preserve">. While </w:t>
        </w:r>
        <w:r w:rsidRPr="004F553C">
          <w:rPr>
            <w:rFonts w:ascii="Consolas" w:hAnsi="Consolas"/>
          </w:rPr>
          <w:t>import</w:t>
        </w:r>
        <w:r>
          <w:t xml:space="preserve"> makes the referenced language concepts available, </w:t>
        </w:r>
        <w:r w:rsidRPr="004F553C">
          <w:rPr>
            <w:rFonts w:ascii="Consolas" w:hAnsi="Consolas"/>
          </w:rPr>
          <w:t>insert</w:t>
        </w:r>
        <w:r>
          <w:t xml:space="preserve"> virtually inserts user-defined functions into the </w:t>
        </w:r>
      </w:ins>
      <w:bookmarkStart w:id="185" w:name="_Hlk114656699"/>
      <w:ins w:id="186" w:author="Holger Eichelberger" w:date="2022-09-21T12:45:00Z">
        <w:r w:rsidR="0049079F">
          <w:t>project(s)</w:t>
        </w:r>
      </w:ins>
      <w:ins w:id="187" w:author="Holger Eichelberger" w:date="2022-09-21T12:42:00Z">
        <w:r>
          <w:t xml:space="preserve"> declared in the same file and, thus, allows for </w:t>
        </w:r>
      </w:ins>
      <w:ins w:id="188" w:author="Holger Eichelberger" w:date="2022-09-21T12:43:00Z">
        <w:r>
          <w:t xml:space="preserve">extending the </w:t>
        </w:r>
      </w:ins>
      <w:ins w:id="189" w:author="Holger Eichelberger" w:date="2022-09-21T12:42:00Z">
        <w:r>
          <w:t>dynamic dispatch</w:t>
        </w:r>
      </w:ins>
      <w:ins w:id="190" w:author="Holger Eichelberger" w:date="2022-09-21T12:43:00Z">
        <w:r>
          <w:t xml:space="preserve"> </w:t>
        </w:r>
      </w:ins>
      <w:ins w:id="191" w:author="Holger Eichelberger" w:date="2022-09-21T12:45:00Z">
        <w:r w:rsidR="00162977">
          <w:t>by</w:t>
        </w:r>
      </w:ins>
      <w:ins w:id="192" w:author="Holger Eichelberger" w:date="2022-09-21T12:43:00Z">
        <w:r>
          <w:t xml:space="preserve"> those functions. This can be </w:t>
        </w:r>
      </w:ins>
      <w:ins w:id="193" w:author="Holger Eichelberger" w:date="2022-09-21T12:44:00Z">
        <w:r w:rsidR="0049079F">
          <w:t xml:space="preserve">used </w:t>
        </w:r>
      </w:ins>
      <w:ins w:id="194" w:author="Holger Eichelberger" w:date="2022-09-21T12:43:00Z">
        <w:r>
          <w:t>to realize open</w:t>
        </w:r>
      </w:ins>
      <w:ins w:id="195" w:author="Holger Eichelberger" w:date="2022-09-21T12:44:00Z">
        <w:r w:rsidR="0049079F">
          <w:t>/extensible</w:t>
        </w:r>
      </w:ins>
      <w:ins w:id="196" w:author="Holger Eichelberger" w:date="2022-09-21T12:43:00Z">
        <w:r>
          <w:t xml:space="preserve"> models</w:t>
        </w:r>
      </w:ins>
      <w:ins w:id="197" w:author="Holger Eichelberger" w:date="2022-09-21T12:42:00Z">
        <w:r>
          <w:t>, in particular in combination with wildcard imports.</w:t>
        </w:r>
      </w:ins>
      <w:bookmarkEnd w:id="185"/>
    </w:p>
  </w:footnote>
  <w:footnote w:id="4">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5">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6">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7">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8">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9">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10">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1">
    <w:p w14:paraId="22A62CCF" w14:textId="6F20A519" w:rsidR="0061651C" w:rsidRDefault="0061651C">
      <w:pPr>
        <w:pStyle w:val="FootnoteText"/>
      </w:pPr>
      <w:ins w:id="386" w:author="Holger Eichelberger" w:date="2019-07-25T08:35:00Z">
        <w:r>
          <w:rPr>
            <w:rStyle w:val="FootnoteReference"/>
          </w:rPr>
          <w:footnoteRef/>
        </w:r>
        <w:r>
          <w:t xml:space="preserve"> </w:t>
        </w:r>
      </w:ins>
      <w:ins w:id="387" w:author="Holger Eichelberger" w:date="2019-07-25T08:36:00Z">
        <w:r>
          <w:t>Internal type. used for specifying the operations only. Cannot be used within IVML.</w:t>
        </w:r>
      </w:ins>
    </w:p>
  </w:footnote>
  <w:footnote w:id="12">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3">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4">
    <w:p w14:paraId="5FB78B60" w14:textId="0C213181"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495" w:author="Holger Eichelberger" w:date="2023-05-10T20:40:00Z">
        <w:r w:rsidR="005435E9">
          <w:t>3.3.2</w:t>
        </w:r>
      </w:ins>
      <w:del w:id="496" w:author="Holger Eichelberger" w:date="2021-04-28T10:01:00Z">
        <w:r w:rsidDel="003759A4">
          <w:delText>3.4.2</w:delText>
        </w:r>
      </w:del>
      <w:r>
        <w:fldChar w:fldCharType="end"/>
      </w:r>
      <w:r>
        <w:t xml:space="preserve"> for more details). </w:t>
      </w:r>
    </w:p>
  </w:footnote>
  <w:footnote w:id="15">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6">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7">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8">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D14227"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874"/>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977"/>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6F5"/>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ADD"/>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43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43D"/>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79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5E9"/>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3FAA"/>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7A9"/>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073"/>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0"/>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E9E"/>
    <w:rsid w:val="00892F1E"/>
    <w:rsid w:val="00893260"/>
    <w:rsid w:val="008932BE"/>
    <w:rsid w:val="0089349A"/>
    <w:rsid w:val="00893657"/>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B76"/>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A79"/>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63A"/>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2B42"/>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0E"/>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27"/>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A6C"/>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6E1D"/>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38"/>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FCBE9-ADD2-4A35-AD7C-88FB3D9FA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20086</Words>
  <Characters>114495</Characters>
  <Application>Microsoft Office Word</Application>
  <DocSecurity>0</DocSecurity>
  <Lines>954</Lines>
  <Paragraphs>268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134313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946</cp:revision>
  <cp:lastPrinted>2023-05-10T18:40:00Z</cp:lastPrinted>
  <dcterms:created xsi:type="dcterms:W3CDTF">2012-07-20T09:19:00Z</dcterms:created>
  <dcterms:modified xsi:type="dcterms:W3CDTF">2023-05-10T18:40:00Z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