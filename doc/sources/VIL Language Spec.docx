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786F5" w14:textId="77777777" w:rsidR="00205386" w:rsidRPr="00725A64" w:rsidRDefault="00E037C7" w:rsidP="00BE548F">
      <w:pPr>
        <w:jc w:val="center"/>
        <w:rPr>
          <w:lang w:val="en-GB"/>
        </w:rPr>
      </w:pPr>
      <w:r>
        <w:rPr>
          <w:noProof/>
          <w:lang w:val="en-US" w:eastAsia="en-US"/>
        </w:rPr>
        <w:drawing>
          <wp:anchor distT="0" distB="0" distL="114300" distR="114300" simplePos="0" relativeHeight="251661312" behindDoc="0" locked="0" layoutInCell="1" allowOverlap="1" wp14:anchorId="12579558" wp14:editId="45090BA3">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lang w:val="en-US" w:eastAsia="en-US"/>
        </w:rPr>
        <w:drawing>
          <wp:anchor distT="0" distB="0" distL="114300" distR="114300" simplePos="0" relativeHeight="251662336" behindDoc="0" locked="0" layoutInCell="1" allowOverlap="1" wp14:anchorId="07104EAD" wp14:editId="17A6E9E3">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14:paraId="68715372" w14:textId="5CB123A8" w:rsidR="00B7557D" w:rsidRPr="00725A64" w:rsidRDefault="00D64660" w:rsidP="00BE548F">
      <w:pPr>
        <w:jc w:val="center"/>
        <w:rPr>
          <w:lang w:val="en-GB"/>
        </w:rPr>
      </w:pPr>
      <w:ins w:id="0" w:author="Holger Eichelberger" w:date="2021-05-18T23:39:00Z">
        <w:r>
          <w:rPr>
            <w:noProof/>
          </w:rPr>
          <w:drawing>
            <wp:anchor distT="0" distB="0" distL="114300" distR="114300" simplePos="0" relativeHeight="251658240" behindDoc="0" locked="0" layoutInCell="1" allowOverlap="1" wp14:anchorId="110736C6" wp14:editId="799EF54B">
              <wp:simplePos x="0" y="0"/>
              <wp:positionH relativeFrom="column">
                <wp:posOffset>3933825</wp:posOffset>
              </wp:positionH>
              <wp:positionV relativeFrom="paragraph">
                <wp:posOffset>261620</wp:posOffset>
              </wp:positionV>
              <wp:extent cx="925924" cy="73876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5924" cy="738769"/>
                      </a:xfrm>
                      <a:prstGeom prst="rect">
                        <a:avLst/>
                      </a:prstGeom>
                    </pic:spPr>
                  </pic:pic>
                </a:graphicData>
              </a:graphic>
              <wp14:sizeRelH relativeFrom="margin">
                <wp14:pctWidth>0</wp14:pctWidth>
              </wp14:sizeRelH>
              <wp14:sizeRelV relativeFrom="margin">
                <wp14:pctHeight>0</wp14:pctHeight>
              </wp14:sizeRelV>
            </wp:anchor>
          </w:drawing>
        </w:r>
      </w:ins>
    </w:p>
    <w:p w14:paraId="5E9B3293" w14:textId="2D597A2F" w:rsidR="00B4264A" w:rsidRPr="00725A64" w:rsidRDefault="00337EF5" w:rsidP="00BE548F">
      <w:pPr>
        <w:jc w:val="center"/>
        <w:rPr>
          <w:lang w:val="en-GB"/>
        </w:rPr>
      </w:pPr>
      <w:r>
        <w:rPr>
          <w:noProof/>
          <w:lang w:val="en-US" w:eastAsia="en-US"/>
        </w:rPr>
        <w:drawing>
          <wp:anchor distT="0" distB="0" distL="114300" distR="114300" simplePos="0" relativeHeight="251663360" behindDoc="0" locked="0" layoutInCell="1" allowOverlap="1" wp14:anchorId="7967754A" wp14:editId="110B9132">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1"/>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02F01C67" w14:textId="77777777" w:rsidR="00772EEC" w:rsidRPr="00725A64" w:rsidRDefault="00772EEC" w:rsidP="00BE548F">
      <w:pPr>
        <w:jc w:val="center"/>
        <w:rPr>
          <w:lang w:val="en-GB"/>
        </w:rPr>
      </w:pPr>
    </w:p>
    <w:p w14:paraId="507E5D94" w14:textId="77777777" w:rsidR="00B4264A" w:rsidRPr="00725A64" w:rsidRDefault="00B4264A" w:rsidP="00BE548F">
      <w:pPr>
        <w:jc w:val="center"/>
        <w:rPr>
          <w:lang w:val="en-GB"/>
        </w:rPr>
      </w:pPr>
    </w:p>
    <w:p w14:paraId="1AD8DF85" w14:textId="77777777" w:rsidR="00B4264A" w:rsidRPr="00725A64" w:rsidRDefault="00B4264A" w:rsidP="00BE548F">
      <w:pPr>
        <w:jc w:val="center"/>
        <w:rPr>
          <w:lang w:val="en-GB"/>
        </w:rPr>
      </w:pPr>
    </w:p>
    <w:p w14:paraId="0D03B940" w14:textId="77777777"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14:paraId="62E68E1C" w14:textId="6A40D0B6" w:rsidR="00EC221B" w:rsidRPr="00907155" w:rsidRDefault="003F3EF4">
      <w:pPr>
        <w:jc w:val="center"/>
        <w:rPr>
          <w:b/>
          <w:sz w:val="28"/>
          <w:szCs w:val="28"/>
          <w:lang w:val="en-US"/>
          <w:rPrChange w:id="1" w:author="Holger Eichelberger" w:date="2021-10-30T09:11:00Z">
            <w:rPr>
              <w:b/>
              <w:sz w:val="28"/>
              <w:szCs w:val="28"/>
              <w:lang w:val="en-GB"/>
            </w:rPr>
          </w:rPrChange>
        </w:rPr>
      </w:pPr>
      <w:ins w:id="2" w:author="Holger Eichelberger" w:date="2021-10-21T09:14:00Z">
        <w:r w:rsidRPr="00907155">
          <w:rPr>
            <w:b/>
            <w:i/>
            <w:sz w:val="28"/>
            <w:szCs w:val="28"/>
            <w:lang w:val="en-US"/>
            <w:rPrChange w:id="3" w:author="Holger Eichelberger" w:date="2021-10-30T09:11:00Z">
              <w:rPr>
                <w:b/>
                <w:i/>
                <w:sz w:val="28"/>
                <w:szCs w:val="28"/>
              </w:rPr>
            </w:rPrChange>
          </w:rPr>
          <w:t>Preview</w:t>
        </w:r>
      </w:ins>
      <w:ins w:id="4" w:author="Holger Eichelberger" w:date="2021-10-21T08:41:00Z">
        <w:r w:rsidR="00EF5627" w:rsidRPr="00907155">
          <w:rPr>
            <w:b/>
            <w:sz w:val="28"/>
            <w:szCs w:val="28"/>
            <w:lang w:val="en-US"/>
            <w:rPrChange w:id="5" w:author="Holger Eichelberger" w:date="2021-10-30T09:11:00Z">
              <w:rPr>
                <w:b/>
                <w:sz w:val="28"/>
                <w:szCs w:val="28"/>
                <w:lang w:val="en-GB"/>
              </w:rPr>
            </w:rPrChange>
          </w:rPr>
          <w:t xml:space="preserve"> </w:t>
        </w:r>
      </w:ins>
      <w:ins w:id="6" w:author="Holger Eichelberger" w:date="2021-10-21T09:11:00Z">
        <w:r w:rsidR="009D20E1" w:rsidRPr="00907155">
          <w:rPr>
            <w:b/>
            <w:sz w:val="28"/>
            <w:szCs w:val="28"/>
            <w:lang w:val="en-US"/>
            <w:rPrChange w:id="7" w:author="Holger Eichelberger" w:date="2021-10-30T09:11:00Z">
              <w:rPr>
                <w:b/>
                <w:sz w:val="28"/>
                <w:szCs w:val="28"/>
                <w:lang w:val="en-GB"/>
              </w:rPr>
            </w:rPrChange>
          </w:rPr>
          <w:t>v</w:t>
        </w:r>
      </w:ins>
      <w:del w:id="8" w:author="Holger Eichelberger" w:date="2021-10-21T09:11:00Z">
        <w:r w:rsidR="00D0003F" w:rsidRPr="00907155" w:rsidDel="009D20E1">
          <w:rPr>
            <w:b/>
            <w:sz w:val="28"/>
            <w:szCs w:val="28"/>
            <w:lang w:val="en-US"/>
            <w:rPrChange w:id="9" w:author="Holger Eichelberger" w:date="2021-10-30T09:11:00Z">
              <w:rPr>
                <w:b/>
                <w:sz w:val="28"/>
                <w:szCs w:val="28"/>
                <w:lang w:val="en-GB"/>
              </w:rPr>
            </w:rPrChange>
          </w:rPr>
          <w:delText>V</w:delText>
        </w:r>
      </w:del>
      <w:r w:rsidR="00D0003F" w:rsidRPr="00907155">
        <w:rPr>
          <w:b/>
          <w:sz w:val="28"/>
          <w:szCs w:val="28"/>
          <w:lang w:val="en-US"/>
          <w:rPrChange w:id="10" w:author="Holger Eichelberger" w:date="2021-10-30T09:11:00Z">
            <w:rPr>
              <w:b/>
              <w:sz w:val="28"/>
              <w:szCs w:val="28"/>
              <w:lang w:val="en-GB"/>
            </w:rPr>
          </w:rPrChange>
        </w:rPr>
        <w:t xml:space="preserve">ersion </w:t>
      </w:r>
      <w:del w:id="11" w:author="Holger Eichelberger" w:date="2021-10-21T09:11:00Z">
        <w:r w:rsidR="00D0003F" w:rsidRPr="00907155" w:rsidDel="009435F9">
          <w:rPr>
            <w:b/>
            <w:sz w:val="28"/>
            <w:szCs w:val="28"/>
            <w:lang w:val="en-US"/>
            <w:rPrChange w:id="12" w:author="Holger Eichelberger" w:date="2021-10-30T09:11:00Z">
              <w:rPr>
                <w:b/>
                <w:sz w:val="28"/>
                <w:szCs w:val="28"/>
                <w:lang w:val="en-GB"/>
              </w:rPr>
            </w:rPrChange>
          </w:rPr>
          <w:delText>0.</w:delText>
        </w:r>
        <w:r w:rsidR="00355883" w:rsidRPr="00907155" w:rsidDel="009435F9">
          <w:rPr>
            <w:b/>
            <w:sz w:val="28"/>
            <w:szCs w:val="28"/>
            <w:lang w:val="en-US"/>
            <w:rPrChange w:id="13" w:author="Holger Eichelberger" w:date="2021-10-30T09:11:00Z">
              <w:rPr>
                <w:b/>
                <w:sz w:val="28"/>
                <w:szCs w:val="28"/>
                <w:lang w:val="en-GB"/>
              </w:rPr>
            </w:rPrChange>
          </w:rPr>
          <w:delText>9</w:delText>
        </w:r>
        <w:r w:rsidR="00E523BD" w:rsidRPr="00907155" w:rsidDel="009435F9">
          <w:rPr>
            <w:b/>
            <w:sz w:val="28"/>
            <w:szCs w:val="28"/>
            <w:lang w:val="en-US"/>
            <w:rPrChange w:id="14" w:author="Holger Eichelberger" w:date="2021-10-30T09:11:00Z">
              <w:rPr>
                <w:b/>
                <w:sz w:val="28"/>
                <w:szCs w:val="28"/>
                <w:lang w:val="en-GB"/>
              </w:rPr>
            </w:rPrChange>
          </w:rPr>
          <w:delText>9</w:delText>
        </w:r>
      </w:del>
      <w:ins w:id="15" w:author="Holger Eichelberger" w:date="2021-10-21T08:41:00Z">
        <w:r w:rsidR="00EF5627" w:rsidRPr="00907155">
          <w:rPr>
            <w:b/>
            <w:sz w:val="28"/>
            <w:szCs w:val="28"/>
            <w:lang w:val="en-US"/>
            <w:rPrChange w:id="16" w:author="Holger Eichelberger" w:date="2021-10-30T09:11:00Z">
              <w:rPr>
                <w:b/>
                <w:sz w:val="28"/>
                <w:szCs w:val="28"/>
                <w:lang w:val="en-GB"/>
              </w:rPr>
            </w:rPrChange>
          </w:rPr>
          <w:t xml:space="preserve">of </w:t>
        </w:r>
      </w:ins>
      <w:ins w:id="17" w:author="Holger Eichelberger" w:date="2024-11-21T09:20:00Z">
        <w:r w:rsidR="007F482B">
          <w:rPr>
            <w:b/>
            <w:sz w:val="28"/>
            <w:szCs w:val="28"/>
            <w:lang w:val="en-US"/>
          </w:rPr>
          <w:t>21</w:t>
        </w:r>
      </w:ins>
      <w:ins w:id="18" w:author="Holger Eichelberger" w:date="2021-10-21T08:41:00Z">
        <w:r w:rsidR="00EF5627" w:rsidRPr="00907155">
          <w:rPr>
            <w:b/>
            <w:sz w:val="28"/>
            <w:szCs w:val="28"/>
            <w:lang w:val="en-US"/>
            <w:rPrChange w:id="19" w:author="Holger Eichelberger" w:date="2021-10-30T09:11:00Z">
              <w:rPr>
                <w:b/>
                <w:sz w:val="28"/>
                <w:szCs w:val="28"/>
                <w:lang w:val="en-GB"/>
              </w:rPr>
            </w:rPrChange>
          </w:rPr>
          <w:t xml:space="preserve">. </w:t>
        </w:r>
      </w:ins>
      <w:ins w:id="20" w:author="Holger Eichelberger" w:date="2024-11-11T09:14:00Z">
        <w:r w:rsidR="007B1085">
          <w:rPr>
            <w:b/>
            <w:sz w:val="28"/>
            <w:szCs w:val="28"/>
            <w:lang w:val="en-US"/>
          </w:rPr>
          <w:t>November</w:t>
        </w:r>
      </w:ins>
      <w:ins w:id="21" w:author="Holger Eichelberger" w:date="2023-03-14T18:18:00Z">
        <w:r w:rsidR="00121EBA">
          <w:rPr>
            <w:b/>
            <w:sz w:val="28"/>
            <w:szCs w:val="28"/>
            <w:lang w:val="en-US"/>
          </w:rPr>
          <w:t xml:space="preserve"> </w:t>
        </w:r>
      </w:ins>
      <w:ins w:id="22" w:author="Holger Eichelberger" w:date="2021-10-21T08:41:00Z">
        <w:r w:rsidR="00EF5627" w:rsidRPr="00907155">
          <w:rPr>
            <w:b/>
            <w:sz w:val="28"/>
            <w:szCs w:val="28"/>
            <w:lang w:val="en-US"/>
            <w:rPrChange w:id="23" w:author="Holger Eichelberger" w:date="2021-10-30T09:11:00Z">
              <w:rPr>
                <w:b/>
                <w:sz w:val="28"/>
                <w:szCs w:val="28"/>
                <w:lang w:val="en-GB"/>
              </w:rPr>
            </w:rPrChange>
          </w:rPr>
          <w:t>202</w:t>
        </w:r>
      </w:ins>
      <w:ins w:id="24" w:author="Holger Eichelberger" w:date="2024-04-12T11:08:00Z">
        <w:r w:rsidR="00F50A4C">
          <w:rPr>
            <w:b/>
            <w:sz w:val="28"/>
            <w:szCs w:val="28"/>
            <w:lang w:val="en-US"/>
          </w:rPr>
          <w:t>4</w:t>
        </w:r>
      </w:ins>
    </w:p>
    <w:p w14:paraId="41E6BB69" w14:textId="54CDB47F" w:rsidR="00EC221B" w:rsidRPr="00907155" w:rsidDel="00EF5627" w:rsidRDefault="00D0003F">
      <w:pPr>
        <w:jc w:val="center"/>
        <w:rPr>
          <w:del w:id="25" w:author="Holger Eichelberger" w:date="2021-10-21T08:41:00Z"/>
          <w:b/>
          <w:lang w:val="en-US"/>
        </w:rPr>
      </w:pPr>
      <w:del w:id="26" w:author="Holger Eichelberger" w:date="2021-10-21T08:41:00Z">
        <w:r w:rsidRPr="00907155" w:rsidDel="00EF5627">
          <w:rPr>
            <w:b/>
            <w:lang w:val="en-US"/>
            <w:rPrChange w:id="27" w:author="Holger Eichelberger" w:date="2021-10-30T09:11:00Z">
              <w:rPr>
                <w:b/>
                <w:lang w:val="en-GB"/>
              </w:rPr>
            </w:rPrChange>
          </w:rPr>
          <w:delText xml:space="preserve">(corresponds to VIL bundle versions </w:delText>
        </w:r>
        <w:r w:rsidR="00A91039" w:rsidRPr="00907155" w:rsidDel="00EF5627">
          <w:rPr>
            <w:b/>
            <w:lang w:val="en-US"/>
            <w:rPrChange w:id="28" w:author="Holger Eichelberger" w:date="2021-10-30T09:11:00Z">
              <w:rPr>
                <w:b/>
                <w:lang w:val="en-GB"/>
              </w:rPr>
            </w:rPrChange>
          </w:rPr>
          <w:delText>1.</w:delText>
        </w:r>
        <w:r w:rsidR="00DB555B" w:rsidRPr="00907155" w:rsidDel="00EF5627">
          <w:rPr>
            <w:b/>
            <w:lang w:val="en-US"/>
          </w:rPr>
          <w:delText>2</w:delText>
        </w:r>
        <w:r w:rsidR="00A91039" w:rsidRPr="00907155" w:rsidDel="00EF5627">
          <w:rPr>
            <w:b/>
            <w:lang w:val="en-US"/>
          </w:rPr>
          <w:delText>.0</w:delText>
        </w:r>
        <w:r w:rsidR="00B02B91" w:rsidRPr="00907155" w:rsidDel="00EF5627">
          <w:rPr>
            <w:b/>
            <w:lang w:val="en-US"/>
          </w:rPr>
          <w:delText>,</w:delText>
        </w:r>
        <w:r w:rsidR="006D06BD" w:rsidRPr="00907155" w:rsidDel="00EF5627">
          <w:rPr>
            <w:b/>
            <w:lang w:val="en-US"/>
          </w:rPr>
          <w:delText xml:space="preserve"> </w:delText>
        </w:r>
        <w:r w:rsidRPr="00907155" w:rsidDel="00EF5627">
          <w:rPr>
            <w:b/>
            <w:lang w:val="en-US"/>
          </w:rPr>
          <w:delText xml:space="preserve">VTL bundle version </w:delText>
        </w:r>
        <w:r w:rsidR="00A91039" w:rsidRPr="00907155" w:rsidDel="00EF5627">
          <w:rPr>
            <w:b/>
            <w:lang w:val="en-US"/>
          </w:rPr>
          <w:delText>1.</w:delText>
        </w:r>
        <w:r w:rsidR="00DB555B" w:rsidRPr="00907155" w:rsidDel="00EF5627">
          <w:rPr>
            <w:b/>
            <w:lang w:val="en-US"/>
          </w:rPr>
          <w:delText>2</w:delText>
        </w:r>
        <w:r w:rsidR="00A91039" w:rsidRPr="00907155" w:rsidDel="00EF5627">
          <w:rPr>
            <w:b/>
            <w:lang w:val="en-US"/>
          </w:rPr>
          <w:delText>.0</w:delText>
        </w:r>
        <w:r w:rsidRPr="00907155" w:rsidDel="00EF5627">
          <w:rPr>
            <w:b/>
            <w:lang w:val="en-US"/>
          </w:rPr>
          <w:delText>)</w:delText>
        </w:r>
      </w:del>
    </w:p>
    <w:p w14:paraId="4BB092EB" w14:textId="77777777" w:rsidR="008A543F" w:rsidRPr="00907155" w:rsidRDefault="008A543F" w:rsidP="008A543F">
      <w:pPr>
        <w:rPr>
          <w:rFonts w:ascii="Arial" w:hAnsi="Arial" w:cs="Arial"/>
          <w:b/>
          <w:sz w:val="28"/>
          <w:szCs w:val="28"/>
          <w:lang w:val="en-US"/>
        </w:rPr>
      </w:pPr>
    </w:p>
    <w:p w14:paraId="5001312A" w14:textId="77777777" w:rsidR="008624FD" w:rsidRPr="00907155" w:rsidRDefault="000B66C8" w:rsidP="008624FD">
      <w:pPr>
        <w:jc w:val="center"/>
        <w:rPr>
          <w:rFonts w:ascii="Arial" w:hAnsi="Arial" w:cs="Arial"/>
          <w:b/>
          <w:sz w:val="28"/>
          <w:szCs w:val="28"/>
          <w:lang w:val="en-US"/>
        </w:rPr>
      </w:pPr>
      <w:r w:rsidRPr="00907155">
        <w:rPr>
          <w:rFonts w:ascii="Arial" w:hAnsi="Arial" w:cs="Arial"/>
          <w:b/>
          <w:sz w:val="28"/>
          <w:szCs w:val="28"/>
          <w:lang w:val="en-US"/>
        </w:rPr>
        <w:t>H. Eichelberger, K. Schmid</w:t>
      </w:r>
    </w:p>
    <w:p w14:paraId="58C7F265" w14:textId="77777777" w:rsidR="00EC221B" w:rsidRDefault="00D0003F">
      <w:pPr>
        <w:jc w:val="center"/>
        <w:rPr>
          <w:b/>
          <w:sz w:val="28"/>
          <w:szCs w:val="28"/>
          <w:lang w:val="en-GB"/>
        </w:rPr>
      </w:pPr>
      <w:r w:rsidRPr="00D0003F">
        <w:rPr>
          <w:b/>
          <w:sz w:val="28"/>
          <w:szCs w:val="28"/>
          <w:lang w:val="en-GB"/>
        </w:rPr>
        <w:t>Software Systems Engineering (SSE)</w:t>
      </w:r>
    </w:p>
    <w:p w14:paraId="09AAFA3D" w14:textId="77777777" w:rsidR="00937972" w:rsidRPr="00937972" w:rsidRDefault="00D0003F">
      <w:pPr>
        <w:jc w:val="center"/>
        <w:rPr>
          <w:b/>
          <w:sz w:val="28"/>
          <w:szCs w:val="28"/>
          <w:lang w:val="en-GB"/>
        </w:rPr>
      </w:pPr>
      <w:r w:rsidRPr="00D0003F">
        <w:rPr>
          <w:b/>
          <w:sz w:val="28"/>
          <w:szCs w:val="28"/>
          <w:lang w:val="en-GB"/>
        </w:rPr>
        <w:t>University of Hildesheim</w:t>
      </w:r>
    </w:p>
    <w:p w14:paraId="7F4EBF10" w14:textId="77777777" w:rsidR="00937972" w:rsidRPr="00937972" w:rsidRDefault="00D0003F">
      <w:pPr>
        <w:jc w:val="center"/>
        <w:rPr>
          <w:b/>
          <w:sz w:val="28"/>
          <w:szCs w:val="28"/>
          <w:lang w:val="en-GB"/>
        </w:rPr>
      </w:pPr>
      <w:r w:rsidRPr="00D0003F">
        <w:rPr>
          <w:b/>
          <w:sz w:val="28"/>
          <w:szCs w:val="28"/>
          <w:lang w:val="en-GB"/>
        </w:rPr>
        <w:t>31141 Hildesheim</w:t>
      </w:r>
    </w:p>
    <w:p w14:paraId="0B04BEE7" w14:textId="77777777" w:rsidR="00937972" w:rsidRPr="00937972" w:rsidRDefault="00D0003F">
      <w:pPr>
        <w:jc w:val="center"/>
        <w:rPr>
          <w:b/>
          <w:sz w:val="28"/>
          <w:szCs w:val="28"/>
          <w:lang w:val="en-GB"/>
        </w:rPr>
      </w:pPr>
      <w:r w:rsidRPr="00D0003F">
        <w:rPr>
          <w:b/>
          <w:sz w:val="28"/>
          <w:szCs w:val="28"/>
          <w:lang w:val="en-GB"/>
        </w:rPr>
        <w:t>Germany</w:t>
      </w:r>
    </w:p>
    <w:p w14:paraId="501C6195" w14:textId="77777777" w:rsidR="00582177" w:rsidRPr="00725A64" w:rsidRDefault="00582177" w:rsidP="00BE548F">
      <w:pPr>
        <w:rPr>
          <w:rFonts w:ascii="Arial" w:hAnsi="Arial" w:cs="Arial"/>
          <w:i/>
          <w:sz w:val="22"/>
          <w:szCs w:val="22"/>
          <w:lang w:val="en-GB"/>
        </w:rPr>
      </w:pPr>
    </w:p>
    <w:p w14:paraId="6BD87DC6" w14:textId="77777777" w:rsidR="00EC221B" w:rsidRDefault="00D0003F">
      <w:pPr>
        <w:rPr>
          <w:i/>
          <w:lang w:val="en-GB"/>
        </w:rPr>
      </w:pPr>
      <w:r w:rsidRPr="00D0003F">
        <w:rPr>
          <w:i/>
          <w:lang w:val="en-GB"/>
        </w:rPr>
        <w:t>Abstract</w:t>
      </w:r>
    </w:p>
    <w:p w14:paraId="6B5DFD4D" w14:textId="77777777"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14:paraId="0FCB743A" w14:textId="77777777"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14:paraId="0B36954A" w14:textId="77777777" w:rsidR="00AC2BA0" w:rsidRPr="00725A64" w:rsidRDefault="00AC2BA0" w:rsidP="006139F5">
      <w:pPr>
        <w:rPr>
          <w:rFonts w:ascii="Arial" w:hAnsi="Arial" w:cs="Arial"/>
          <w:sz w:val="20"/>
          <w:szCs w:val="20"/>
          <w:lang w:val="en-GB"/>
        </w:rPr>
        <w:sectPr w:rsidR="00AC2BA0" w:rsidRPr="00725A64"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14:paraId="4809DE8C" w14:textId="77777777" w:rsidR="00A749B6" w:rsidRPr="00A749B6" w:rsidRDefault="00A749B6" w:rsidP="00A749B6">
      <w:pPr>
        <w:rPr>
          <w:rFonts w:ascii="Arial" w:hAnsi="Arial" w:cs="Arial"/>
          <w:lang w:val="en-GB"/>
        </w:rPr>
      </w:pPr>
      <w:r w:rsidRPr="00A749B6">
        <w:rPr>
          <w:rFonts w:ascii="Arial" w:hAnsi="Arial" w:cs="Arial"/>
          <w:lang w:val="en-GB"/>
        </w:rPr>
        <w:lastRenderedPageBreak/>
        <w:t>Version</w:t>
      </w:r>
      <w:r w:rsidR="00727E74">
        <w:rPr>
          <w:rStyle w:val="FootnoteReference"/>
          <w:rFonts w:cs="Arial"/>
          <w:lang w:val="en-GB"/>
        </w:rPr>
        <w:footnoteReference w:id="1"/>
      </w:r>
      <w:r w:rsidRPr="00A749B6">
        <w:rPr>
          <w:rFonts w:ascii="Arial" w:hAnsi="Arial" w:cs="Arial"/>
          <w:lang w:val="en-GB"/>
        </w:rPr>
        <w:t xml:space="preserve"> </w:t>
      </w:r>
    </w:p>
    <w:tbl>
      <w:tblPr>
        <w:tblW w:w="0" w:type="auto"/>
        <w:tblLook w:val="01E0" w:firstRow="1" w:lastRow="1" w:firstColumn="1" w:lastColumn="1" w:noHBand="0" w:noVBand="0"/>
      </w:tblPr>
      <w:tblGrid>
        <w:gridCol w:w="838"/>
        <w:gridCol w:w="2105"/>
        <w:gridCol w:w="5445"/>
      </w:tblGrid>
      <w:tr w:rsidR="008D16C6" w:rsidRPr="00725A64" w14:paraId="1C35AE4F" w14:textId="77777777" w:rsidTr="00C8611B">
        <w:tc>
          <w:tcPr>
            <w:tcW w:w="838" w:type="dxa"/>
            <w:shd w:val="clear" w:color="auto" w:fill="auto"/>
          </w:tcPr>
          <w:p w14:paraId="3DAB7035" w14:textId="77777777"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14:paraId="74FC88CD" w14:textId="77777777"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14:paraId="171921BA" w14:textId="77777777"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14:paraId="3A2F9CC9" w14:textId="77777777"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14:paraId="4F9E980C" w14:textId="77777777"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14:paraId="123BD3B6" w14:textId="77777777"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7F482B" w14:paraId="17B38752" w14:textId="77777777" w:rsidTr="00C8611B">
        <w:tc>
          <w:tcPr>
            <w:tcW w:w="838" w:type="dxa"/>
            <w:shd w:val="clear" w:color="auto" w:fill="auto"/>
          </w:tcPr>
          <w:p w14:paraId="526CC139" w14:textId="77777777"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14:paraId="313D8E36" w14:textId="77777777"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14:paraId="218573AD" w14:textId="77777777"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7F482B" w14:paraId="12854906" w14:textId="77777777" w:rsidTr="00C8611B">
        <w:tc>
          <w:tcPr>
            <w:tcW w:w="838" w:type="dxa"/>
            <w:shd w:val="clear" w:color="auto" w:fill="auto"/>
          </w:tcPr>
          <w:p w14:paraId="5D5B159A" w14:textId="77777777"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14:paraId="0A58935C" w14:textId="77777777"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14:paraId="0319DECE" w14:textId="77777777"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7F482B" w14:paraId="0F4C0FBC" w14:textId="77777777" w:rsidTr="00C8611B">
        <w:tc>
          <w:tcPr>
            <w:tcW w:w="838" w:type="dxa"/>
            <w:shd w:val="clear" w:color="auto" w:fill="auto"/>
          </w:tcPr>
          <w:p w14:paraId="1E4F29E6" w14:textId="77777777"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14:paraId="5E07284E" w14:textId="77777777"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14:paraId="53A22AAD" w14:textId="77777777"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7F482B" w14:paraId="11F82AF2" w14:textId="77777777" w:rsidTr="00C8611B">
        <w:tc>
          <w:tcPr>
            <w:tcW w:w="838" w:type="dxa"/>
            <w:shd w:val="clear" w:color="auto" w:fill="auto"/>
          </w:tcPr>
          <w:p w14:paraId="74044D73" w14:textId="77777777"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14:paraId="641C30C8" w14:textId="77777777"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14:paraId="28885A2D" w14:textId="77777777"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7F482B" w14:paraId="43E35F04" w14:textId="77777777" w:rsidTr="00C8611B">
        <w:tc>
          <w:tcPr>
            <w:tcW w:w="838" w:type="dxa"/>
            <w:shd w:val="clear" w:color="auto" w:fill="auto"/>
          </w:tcPr>
          <w:p w14:paraId="78943B09" w14:textId="77777777"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69A9C027" w14:textId="77777777"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14:paraId="303D89FC" w14:textId="77777777"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14:paraId="25279AFE" w14:textId="77777777" w:rsidTr="00C8611B">
        <w:tc>
          <w:tcPr>
            <w:tcW w:w="838" w:type="dxa"/>
            <w:shd w:val="clear" w:color="auto" w:fill="auto"/>
          </w:tcPr>
          <w:p w14:paraId="04C0E776" w14:textId="77777777"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14:paraId="777C4685" w14:textId="77777777"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14:paraId="75AA6668" w14:textId="77777777"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7F482B" w14:paraId="6E18AF18" w14:textId="77777777" w:rsidTr="00C8611B">
        <w:tc>
          <w:tcPr>
            <w:tcW w:w="838" w:type="dxa"/>
            <w:shd w:val="clear" w:color="auto" w:fill="auto"/>
          </w:tcPr>
          <w:p w14:paraId="7B71DBCF" w14:textId="77777777"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14:paraId="5A0A96B9" w14:textId="77777777"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14:paraId="6345213B" w14:textId="77777777"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7F482B" w14:paraId="23886ACC" w14:textId="77777777" w:rsidTr="00C8611B">
        <w:tc>
          <w:tcPr>
            <w:tcW w:w="838" w:type="dxa"/>
            <w:shd w:val="clear" w:color="auto" w:fill="auto"/>
          </w:tcPr>
          <w:p w14:paraId="440223AE" w14:textId="77777777"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14:paraId="211F9CB6" w14:textId="77777777"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14:paraId="54CBA511" w14:textId="77777777"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7F482B" w14:paraId="16040E62" w14:textId="77777777" w:rsidTr="00C8611B">
        <w:tc>
          <w:tcPr>
            <w:tcW w:w="838" w:type="dxa"/>
            <w:shd w:val="clear" w:color="auto" w:fill="auto"/>
          </w:tcPr>
          <w:p w14:paraId="4375E3FC" w14:textId="77777777"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14:paraId="1CB80627" w14:textId="77777777"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14:paraId="5AD0C435" w14:textId="77777777"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7F482B" w14:paraId="2C65D891" w14:textId="77777777" w:rsidTr="00C8611B">
        <w:tc>
          <w:tcPr>
            <w:tcW w:w="838" w:type="dxa"/>
            <w:shd w:val="clear" w:color="auto" w:fill="auto"/>
          </w:tcPr>
          <w:p w14:paraId="34A87302" w14:textId="77777777"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14:paraId="3D50F06A" w14:textId="77777777"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6523E06E" w14:textId="77777777"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7F482B" w14:paraId="27299147" w14:textId="77777777" w:rsidTr="00C8611B">
        <w:tc>
          <w:tcPr>
            <w:tcW w:w="838" w:type="dxa"/>
            <w:shd w:val="clear" w:color="auto" w:fill="auto"/>
          </w:tcPr>
          <w:p w14:paraId="5A320F23" w14:textId="77777777"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14:paraId="4D7B9119" w14:textId="77777777"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14:paraId="187A4EB1" w14:textId="2765804F"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E05D6">
              <w:rPr>
                <w:rFonts w:ascii="Arial" w:hAnsi="Arial" w:cs="Arial"/>
                <w:sz w:val="20"/>
                <w:szCs w:val="20"/>
                <w:lang w:val="en-GB"/>
              </w:rPr>
              <w:t>3.3.11</w:t>
            </w:r>
            <w:r w:rsidR="000D7CA7">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E05D6">
              <w:rPr>
                <w:rFonts w:ascii="Arial" w:hAnsi="Arial" w:cs="Arial"/>
                <w:sz w:val="20"/>
                <w:szCs w:val="20"/>
                <w:lang w:val="en-GB"/>
              </w:rPr>
              <w:t>3.3.9</w:t>
            </w:r>
            <w:r w:rsidR="000D7CA7">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D7CA7">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E05D6">
              <w:rPr>
                <w:rFonts w:ascii="Arial" w:hAnsi="Arial" w:cs="Arial"/>
                <w:sz w:val="20"/>
                <w:szCs w:val="20"/>
                <w:lang w:val="en-GB"/>
              </w:rPr>
              <w:t>3.1.9.6</w:t>
            </w:r>
            <w:r w:rsidR="000D7CA7">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D7CA7">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D7CA7">
              <w:rPr>
                <w:rFonts w:ascii="Arial" w:hAnsi="Arial" w:cs="Arial"/>
                <w:sz w:val="20"/>
                <w:szCs w:val="20"/>
                <w:lang w:val="en-GB"/>
              </w:rPr>
            </w:r>
            <w:r w:rsidR="000D7CA7">
              <w:rPr>
                <w:rFonts w:ascii="Arial" w:hAnsi="Arial" w:cs="Arial"/>
                <w:sz w:val="20"/>
                <w:szCs w:val="20"/>
                <w:lang w:val="en-GB"/>
              </w:rPr>
              <w:fldChar w:fldCharType="separate"/>
            </w:r>
            <w:r w:rsidR="00AE05D6">
              <w:rPr>
                <w:rFonts w:ascii="Arial" w:hAnsi="Arial" w:cs="Arial"/>
                <w:sz w:val="20"/>
                <w:szCs w:val="20"/>
                <w:lang w:val="en-GB"/>
              </w:rPr>
              <w:t>3.3.10</w:t>
            </w:r>
            <w:r w:rsidR="000D7CA7">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14:paraId="5B0CA00B" w14:textId="77777777" w:rsidTr="00C8611B">
        <w:tc>
          <w:tcPr>
            <w:tcW w:w="838" w:type="dxa"/>
            <w:shd w:val="clear" w:color="auto" w:fill="auto"/>
          </w:tcPr>
          <w:p w14:paraId="00B71462" w14:textId="77777777"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14:paraId="0A95A0F0" w14:textId="77777777"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14:paraId="294BC68C" w14:textId="77777777"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7F482B" w14:paraId="5F3CFABA" w14:textId="77777777" w:rsidTr="00C8611B">
        <w:tc>
          <w:tcPr>
            <w:tcW w:w="838" w:type="dxa"/>
            <w:shd w:val="clear" w:color="auto" w:fill="auto"/>
          </w:tcPr>
          <w:p w14:paraId="0E64AA84" w14:textId="77777777"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14:paraId="46EE43F3" w14:textId="77777777"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14:paraId="3DB18B62" w14:textId="77777777"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del w:id="29" w:author="Holger Eichelberger" w:date="2021-06-19T11:53:00Z">
              <w:r w:rsidR="00877815" w:rsidDel="00923F81">
                <w:rPr>
                  <w:rFonts w:ascii="Arial" w:hAnsi="Arial" w:cs="Arial"/>
                  <w:sz w:val="20"/>
                  <w:szCs w:val="20"/>
                  <w:lang w:val="en-GB"/>
                </w:rPr>
                <w:delText>,</w:delText>
              </w:r>
            </w:del>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14:paraId="1133B56E" w14:textId="77777777" w:rsidTr="00C8611B">
        <w:tc>
          <w:tcPr>
            <w:tcW w:w="838" w:type="dxa"/>
            <w:shd w:val="clear" w:color="auto" w:fill="auto"/>
          </w:tcPr>
          <w:p w14:paraId="416BA064" w14:textId="77777777"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14:paraId="58F4E89B" w14:textId="77777777" w:rsidR="006971D4" w:rsidRDefault="006971D4" w:rsidP="00E72144">
            <w:pPr>
              <w:rPr>
                <w:rFonts w:ascii="Arial" w:hAnsi="Arial" w:cs="Arial"/>
                <w:sz w:val="20"/>
                <w:szCs w:val="20"/>
                <w:lang w:val="en-GB"/>
              </w:rPr>
            </w:pPr>
          </w:p>
        </w:tc>
        <w:tc>
          <w:tcPr>
            <w:tcW w:w="5445" w:type="dxa"/>
            <w:shd w:val="clear" w:color="auto" w:fill="auto"/>
          </w:tcPr>
          <w:p w14:paraId="468C58B3" w14:textId="77777777" w:rsidR="0025083F" w:rsidRDefault="00065E0A">
            <w:pPr>
              <w:rPr>
                <w:rFonts w:ascii="Arial" w:hAnsi="Arial" w:cs="Arial"/>
                <w:sz w:val="20"/>
                <w:szCs w:val="20"/>
                <w:lang w:val="en-GB"/>
              </w:rPr>
            </w:pPr>
            <w:r>
              <w:rPr>
                <w:rFonts w:ascii="Arial" w:hAnsi="Arial" w:cs="Arial"/>
                <w:sz w:val="20"/>
                <w:szCs w:val="20"/>
                <w:lang w:val="en-GB"/>
              </w:rPr>
              <w:t>O</w:t>
            </w:r>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7F482B" w14:paraId="066D267F" w14:textId="77777777" w:rsidTr="00C8611B">
        <w:tc>
          <w:tcPr>
            <w:tcW w:w="838" w:type="dxa"/>
            <w:shd w:val="clear" w:color="auto" w:fill="auto"/>
          </w:tcPr>
          <w:p w14:paraId="07C3EDBE" w14:textId="77777777"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14:paraId="02844F05" w14:textId="77777777"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14:paraId="28D820C0" w14:textId="77777777"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7F482B" w14:paraId="0285539D" w14:textId="77777777" w:rsidTr="00C8611B">
        <w:tc>
          <w:tcPr>
            <w:tcW w:w="838" w:type="dxa"/>
            <w:shd w:val="clear" w:color="auto" w:fill="auto"/>
          </w:tcPr>
          <w:p w14:paraId="246A77DB" w14:textId="77777777"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14:paraId="2384DC5C" w14:textId="444A7985" w:rsidR="001158C1" w:rsidRDefault="001158C1" w:rsidP="00266717">
            <w:pPr>
              <w:rPr>
                <w:rFonts w:ascii="Arial" w:hAnsi="Arial" w:cs="Arial"/>
                <w:sz w:val="20"/>
                <w:szCs w:val="20"/>
                <w:lang w:val="en-GB"/>
              </w:rPr>
            </w:pPr>
            <w:r>
              <w:rPr>
                <w:rFonts w:ascii="Arial" w:hAnsi="Arial" w:cs="Arial"/>
                <w:sz w:val="20"/>
                <w:szCs w:val="20"/>
                <w:lang w:val="en-GB"/>
              </w:rPr>
              <w:t>10. August 2015</w:t>
            </w:r>
            <w:r w:rsidR="00355883">
              <w:rPr>
                <w:rFonts w:ascii="Arial" w:hAnsi="Arial" w:cs="Arial"/>
                <w:sz w:val="20"/>
                <w:szCs w:val="20"/>
                <w:lang w:val="en-GB"/>
              </w:rPr>
              <w:t xml:space="preserve">-15. </w:t>
            </w:r>
            <w:r w:rsidR="005112C4">
              <w:rPr>
                <w:rFonts w:ascii="Arial" w:hAnsi="Arial" w:cs="Arial"/>
                <w:sz w:val="20"/>
                <w:szCs w:val="20"/>
                <w:lang w:val="en-GB"/>
              </w:rPr>
              <w:t>March</w:t>
            </w:r>
            <w:r w:rsidR="00355883">
              <w:rPr>
                <w:rFonts w:ascii="Arial" w:hAnsi="Arial" w:cs="Arial"/>
                <w:sz w:val="20"/>
                <w:szCs w:val="20"/>
                <w:lang w:val="en-GB"/>
              </w:rPr>
              <w:t xml:space="preserve"> 2016</w:t>
            </w:r>
          </w:p>
        </w:tc>
        <w:tc>
          <w:tcPr>
            <w:tcW w:w="5445" w:type="dxa"/>
            <w:shd w:val="clear" w:color="auto" w:fill="auto"/>
          </w:tcPr>
          <w:p w14:paraId="3B067A0F" w14:textId="77777777"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7F482B" w14:paraId="30944BCF" w14:textId="77777777" w:rsidTr="00C8611B">
        <w:tc>
          <w:tcPr>
            <w:tcW w:w="838" w:type="dxa"/>
            <w:shd w:val="clear" w:color="auto" w:fill="auto"/>
          </w:tcPr>
          <w:p w14:paraId="4FE5706C" w14:textId="77777777" w:rsidR="00355883" w:rsidRDefault="00355883" w:rsidP="00AC2BA0">
            <w:pPr>
              <w:rPr>
                <w:rFonts w:ascii="Arial" w:hAnsi="Arial" w:cs="Arial"/>
                <w:sz w:val="20"/>
                <w:szCs w:val="20"/>
                <w:lang w:val="en-GB"/>
              </w:rPr>
            </w:pPr>
            <w:r>
              <w:rPr>
                <w:rFonts w:ascii="Arial" w:hAnsi="Arial" w:cs="Arial"/>
                <w:sz w:val="20"/>
                <w:szCs w:val="20"/>
                <w:lang w:val="en-GB"/>
              </w:rPr>
              <w:t>0.98</w:t>
            </w:r>
          </w:p>
        </w:tc>
        <w:tc>
          <w:tcPr>
            <w:tcW w:w="2105" w:type="dxa"/>
            <w:shd w:val="clear" w:color="auto" w:fill="auto"/>
          </w:tcPr>
          <w:p w14:paraId="3016B688" w14:textId="764429BD" w:rsidR="00355883" w:rsidRDefault="005112C4" w:rsidP="00266717">
            <w:pPr>
              <w:rPr>
                <w:rFonts w:ascii="Arial" w:hAnsi="Arial" w:cs="Arial"/>
                <w:sz w:val="20"/>
                <w:szCs w:val="20"/>
                <w:lang w:val="en-GB"/>
              </w:rPr>
            </w:pPr>
            <w:r>
              <w:rPr>
                <w:rFonts w:ascii="Arial" w:hAnsi="Arial" w:cs="Arial"/>
                <w:sz w:val="20"/>
                <w:szCs w:val="20"/>
                <w:lang w:val="en-GB"/>
              </w:rPr>
              <w:t>04</w:t>
            </w:r>
            <w:r w:rsidR="00355883">
              <w:rPr>
                <w:rFonts w:ascii="Arial" w:hAnsi="Arial" w:cs="Arial"/>
                <w:sz w:val="20"/>
                <w:szCs w:val="20"/>
                <w:lang w:val="en-GB"/>
              </w:rPr>
              <w:t xml:space="preserve">. </w:t>
            </w:r>
            <w:r>
              <w:rPr>
                <w:rFonts w:ascii="Arial" w:hAnsi="Arial" w:cs="Arial"/>
                <w:sz w:val="20"/>
                <w:szCs w:val="20"/>
                <w:lang w:val="en-GB"/>
              </w:rPr>
              <w:t>June</w:t>
            </w:r>
            <w:r w:rsidR="00355883">
              <w:rPr>
                <w:rFonts w:ascii="Arial" w:hAnsi="Arial" w:cs="Arial"/>
                <w:sz w:val="20"/>
                <w:szCs w:val="20"/>
                <w:lang w:val="en-GB"/>
              </w:rPr>
              <w:t xml:space="preserve"> 201</w:t>
            </w:r>
            <w:r>
              <w:rPr>
                <w:rFonts w:ascii="Arial" w:hAnsi="Arial" w:cs="Arial"/>
                <w:sz w:val="20"/>
                <w:szCs w:val="20"/>
                <w:lang w:val="en-GB"/>
              </w:rPr>
              <w:t>8</w:t>
            </w:r>
          </w:p>
        </w:tc>
        <w:tc>
          <w:tcPr>
            <w:tcW w:w="5445" w:type="dxa"/>
            <w:shd w:val="clear" w:color="auto" w:fill="auto"/>
          </w:tcPr>
          <w:p w14:paraId="72653AF9" w14:textId="7C0AF754" w:rsidR="00B62B68" w:rsidRDefault="00355883">
            <w:pPr>
              <w:rPr>
                <w:rFonts w:ascii="Arial" w:hAnsi="Arial" w:cs="Arial"/>
                <w:sz w:val="20"/>
                <w:szCs w:val="20"/>
                <w:lang w:val="en-GB"/>
              </w:rPr>
            </w:pPr>
            <w:r>
              <w:rPr>
                <w:rFonts w:ascii="Arial" w:hAnsi="Arial" w:cs="Arial"/>
                <w:sz w:val="20"/>
                <w:szCs w:val="20"/>
                <w:lang w:val="en-GB"/>
              </w:rPr>
              <w:t>for/while for VIL, while for VTL</w:t>
            </w:r>
            <w:r w:rsidR="00BE6A96">
              <w:rPr>
                <w:rFonts w:ascii="Arial" w:hAnsi="Arial" w:cs="Arial"/>
                <w:sz w:val="20"/>
                <w:szCs w:val="20"/>
                <w:lang w:val="en-GB"/>
              </w:rPr>
              <w:t>, sort for maps, conversion for mapped IVML projects</w:t>
            </w:r>
            <w:r w:rsidR="009117FB">
              <w:rPr>
                <w:rFonts w:ascii="Arial" w:hAnsi="Arial" w:cs="Arial"/>
                <w:sz w:val="20"/>
                <w:szCs w:val="20"/>
                <w:lang w:val="en-GB"/>
              </w:rPr>
              <w:t xml:space="preserve">, enableTracing, </w:t>
            </w:r>
            <w:r w:rsidR="00147882">
              <w:rPr>
                <w:rFonts w:ascii="Arial" w:hAnsi="Arial" w:cs="Arial"/>
                <w:sz w:val="20"/>
                <w:szCs w:val="20"/>
                <w:lang w:val="en-GB"/>
              </w:rPr>
              <w:t>notifyP</w:t>
            </w:r>
            <w:r w:rsidR="009117FB">
              <w:rPr>
                <w:rFonts w:ascii="Arial" w:hAnsi="Arial" w:cs="Arial"/>
                <w:sz w:val="20"/>
                <w:szCs w:val="20"/>
                <w:lang w:val="en-GB"/>
              </w:rPr>
              <w:t>rogress</w:t>
            </w:r>
            <w:r w:rsidR="00DD3307">
              <w:rPr>
                <w:rFonts w:ascii="Arial" w:hAnsi="Arial" w:cs="Arial"/>
                <w:sz w:val="20"/>
                <w:szCs w:val="20"/>
                <w:lang w:val="en-GB"/>
              </w:rPr>
              <w:t>, OCL/IVML alignment</w:t>
            </w:r>
            <w:r w:rsidR="00487A36">
              <w:rPr>
                <w:rFonts w:ascii="Arial" w:hAnsi="Arial" w:cs="Arial"/>
                <w:sz w:val="20"/>
                <w:szCs w:val="20"/>
                <w:lang w:val="en-GB"/>
              </w:rPr>
              <w:t>:</w:t>
            </w:r>
            <w:r w:rsidR="00DD3307">
              <w:rPr>
                <w:rFonts w:ascii="Arial" w:hAnsi="Arial" w:cs="Arial"/>
                <w:sz w:val="20"/>
                <w:szCs w:val="20"/>
                <w:lang w:val="en-GB"/>
              </w:rPr>
              <w:t xml:space="preserve"> Real operations</w:t>
            </w:r>
            <w:r w:rsidR="009D019D">
              <w:rPr>
                <w:rFonts w:ascii="Arial" w:hAnsi="Arial" w:cs="Arial"/>
                <w:sz w:val="20"/>
                <w:szCs w:val="20"/>
                <w:lang w:val="en-GB"/>
              </w:rPr>
              <w:t xml:space="preserve">, </w:t>
            </w:r>
            <w:r w:rsidR="000D7CA7" w:rsidRPr="00A20D3E">
              <w:rPr>
                <w:rFonts w:ascii="Arial" w:hAnsi="Arial" w:cs="Arial"/>
                <w:sz w:val="20"/>
                <w:szCs w:val="20"/>
                <w:u w:val="single"/>
                <w:lang w:val="en-GB"/>
              </w:rPr>
              <w:t>Integer operations</w:t>
            </w:r>
            <w:r w:rsidR="000D7CA7" w:rsidRPr="00A20D3E">
              <w:rPr>
                <w:rFonts w:ascii="Arial" w:hAnsi="Arial" w:cs="Arial"/>
                <w:sz w:val="20"/>
                <w:szCs w:val="20"/>
                <w:lang w:val="en-GB"/>
              </w:rPr>
              <w:t>, String operations</w:t>
            </w:r>
            <w:r w:rsidR="00FA29F9">
              <w:rPr>
                <w:rFonts w:ascii="Arial" w:hAnsi="Arial" w:cs="Arial"/>
                <w:sz w:val="20"/>
                <w:szCs w:val="20"/>
                <w:lang w:val="en-GB"/>
              </w:rPr>
              <w:t xml:space="preserve"> and locale</w:t>
            </w:r>
            <w:r w:rsidR="001239FF">
              <w:rPr>
                <w:rFonts w:ascii="Arial" w:hAnsi="Arial" w:cs="Arial"/>
                <w:sz w:val="20"/>
                <w:szCs w:val="20"/>
                <w:lang w:val="en-GB"/>
              </w:rPr>
              <w:t xml:space="preserve">, </w:t>
            </w:r>
            <w:r w:rsidR="00487A36">
              <w:rPr>
                <w:rFonts w:ascii="Arial" w:hAnsi="Arial" w:cs="Arial"/>
                <w:sz w:val="20"/>
                <w:szCs w:val="20"/>
                <w:lang w:val="en-GB"/>
              </w:rPr>
              <w:t>Type operations</w:t>
            </w:r>
            <w:r w:rsidR="000B197D">
              <w:rPr>
                <w:rFonts w:ascii="Arial" w:hAnsi="Arial" w:cs="Arial"/>
                <w:sz w:val="20"/>
                <w:szCs w:val="20"/>
                <w:lang w:val="en-GB"/>
              </w:rPr>
              <w:t xml:space="preserve"> including allInstances</w:t>
            </w:r>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0D7CA7" w:rsidRPr="00A20D3E">
              <w:rPr>
                <w:rFonts w:ascii="Arial" w:hAnsi="Arial" w:cs="Arial"/>
                <w:sz w:val="20"/>
                <w:szCs w:val="20"/>
                <w:u w:val="single"/>
                <w:lang w:val="en-GB"/>
              </w:rPr>
              <w:t>getType</w:t>
            </w:r>
            <w:r w:rsidR="00D74147">
              <w:rPr>
                <w:rFonts w:ascii="Arial" w:hAnsi="Arial" w:cs="Arial"/>
                <w:sz w:val="20"/>
                <w:szCs w:val="20"/>
                <w:lang w:val="en-GB"/>
              </w:rPr>
              <w:t xml:space="preserve"> for configuration types)</w:t>
            </w:r>
            <w:r w:rsidR="000B197D">
              <w:rPr>
                <w:rFonts w:ascii="Arial" w:hAnsi="Arial" w:cs="Arial"/>
                <w:sz w:val="20"/>
                <w:szCs w:val="20"/>
                <w:lang w:val="en-GB"/>
              </w:rPr>
              <w:t xml:space="preserve">, </w:t>
            </w:r>
            <w:r w:rsidR="00D74147">
              <w:rPr>
                <w:rFonts w:ascii="Arial" w:hAnsi="Arial" w:cs="Arial"/>
                <w:sz w:val="20"/>
                <w:szCs w:val="20"/>
                <w:lang w:val="en-GB"/>
              </w:rPr>
              <w:t xml:space="preserve"> </w:t>
            </w:r>
            <w:r w:rsidR="004878CA">
              <w:rPr>
                <w:rFonts w:ascii="Arial" w:hAnsi="Arial" w:cs="Arial"/>
                <w:sz w:val="20"/>
                <w:szCs w:val="20"/>
                <w:lang w:val="en-GB"/>
              </w:rPr>
              <w:t>enum literal qualification by ‘::’ as in IVML, collection</w:t>
            </w:r>
            <w:r w:rsidR="00487A36">
              <w:rPr>
                <w:rFonts w:ascii="Arial" w:hAnsi="Arial" w:cs="Arial"/>
                <w:sz w:val="20"/>
                <w:szCs w:val="20"/>
                <w:lang w:val="en-GB"/>
              </w:rPr>
              <w:t xml:space="preserve"> operations (</w:t>
            </w:r>
            <w:r w:rsidR="001239FF">
              <w:rPr>
                <w:rFonts w:ascii="Arial" w:hAnsi="Arial" w:cs="Arial"/>
                <w:sz w:val="20"/>
                <w:szCs w:val="20"/>
                <w:lang w:val="en-GB"/>
              </w:rPr>
              <w:t xml:space="preserve">selectByKind, </w:t>
            </w:r>
            <w:r w:rsidR="000D7CA7" w:rsidRPr="00A20D3E">
              <w:rPr>
                <w:rFonts w:ascii="Arial" w:hAnsi="Arial" w:cs="Arial"/>
                <w:sz w:val="20"/>
                <w:szCs w:val="20"/>
                <w:u w:val="single"/>
                <w:lang w:val="en-GB"/>
              </w:rPr>
              <w:t>selectByKind vs. selectByType</w:t>
            </w:r>
            <w:r w:rsidR="000D7CA7" w:rsidRPr="00A20D3E">
              <w:rPr>
                <w:rFonts w:ascii="Arial" w:hAnsi="Arial" w:cs="Arial"/>
                <w:sz w:val="20"/>
                <w:szCs w:val="20"/>
                <w:lang w:val="en-GB"/>
              </w:rPr>
              <w:t>, sum</w:t>
            </w:r>
            <w:r w:rsidR="001D4516">
              <w:rPr>
                <w:rFonts w:ascii="Arial" w:hAnsi="Arial" w:cs="Arial"/>
                <w:sz w:val="20"/>
                <w:szCs w:val="20"/>
                <w:lang w:val="en-GB"/>
              </w:rPr>
              <w:t>, product</w:t>
            </w:r>
            <w:r w:rsidR="00C531D3">
              <w:rPr>
                <w:rFonts w:ascii="Arial" w:hAnsi="Arial" w:cs="Arial"/>
                <w:sz w:val="20"/>
                <w:szCs w:val="20"/>
                <w:lang w:val="en-GB"/>
              </w:rPr>
              <w:t>, includesAll, excludesAll</w:t>
            </w:r>
            <w:r w:rsidR="00685188">
              <w:rPr>
                <w:rFonts w:ascii="Arial" w:hAnsi="Arial" w:cs="Arial"/>
                <w:sz w:val="20"/>
                <w:szCs w:val="20"/>
                <w:lang w:val="en-GB"/>
              </w:rPr>
              <w:t>, asSet, asSequence</w:t>
            </w:r>
            <w:r w:rsidR="00F57367">
              <w:rPr>
                <w:rFonts w:ascii="Arial" w:hAnsi="Arial" w:cs="Arial"/>
                <w:sz w:val="20"/>
                <w:szCs w:val="20"/>
                <w:lang w:val="en-GB"/>
              </w:rPr>
              <w:t>, flatten</w:t>
            </w:r>
            <w:r w:rsidR="00747AF3">
              <w:rPr>
                <w:rFonts w:ascii="Arial" w:hAnsi="Arial" w:cs="Arial"/>
                <w:sz w:val="20"/>
                <w:szCs w:val="20"/>
                <w:lang w:val="en-GB"/>
              </w:rPr>
              <w:t>, any, one</w:t>
            </w:r>
            <w:r w:rsidR="007E357F">
              <w:rPr>
                <w:rFonts w:ascii="Arial" w:hAnsi="Arial" w:cs="Arial"/>
                <w:sz w:val="20"/>
                <w:szCs w:val="20"/>
                <w:lang w:val="en-GB"/>
              </w:rPr>
              <w:t>, exists, forAll, isUnique</w:t>
            </w:r>
            <w:r w:rsidR="00EC406A">
              <w:rPr>
                <w:rFonts w:ascii="Arial" w:hAnsi="Arial" w:cs="Arial"/>
                <w:sz w:val="20"/>
                <w:szCs w:val="20"/>
                <w:lang w:val="en-GB"/>
              </w:rPr>
              <w:t>, sortedBy, sets with difference and symmetricDifference</w:t>
            </w:r>
            <w:r w:rsidR="006D5E0B">
              <w:rPr>
                <w:rFonts w:ascii="Arial" w:hAnsi="Arial" w:cs="Arial"/>
                <w:sz w:val="20"/>
                <w:szCs w:val="20"/>
                <w:lang w:val="en-GB"/>
              </w:rPr>
              <w:t xml:space="preserve">, </w:t>
            </w:r>
            <w:r w:rsidR="00743A1F">
              <w:rPr>
                <w:rFonts w:ascii="Arial" w:hAnsi="Arial" w:cs="Arial"/>
                <w:sz w:val="20"/>
                <w:szCs w:val="20"/>
                <w:u w:val="single"/>
                <w:lang w:val="en-GB"/>
              </w:rPr>
              <w:t>collect</w:t>
            </w:r>
            <w:r w:rsidR="00743A1F">
              <w:rPr>
                <w:rFonts w:ascii="Arial" w:hAnsi="Arial" w:cs="Arial"/>
                <w:sz w:val="20"/>
                <w:szCs w:val="20"/>
                <w:lang w:val="en-GB"/>
              </w:rPr>
              <w:t xml:space="preserve">, collectNested, </w:t>
            </w:r>
            <w:r w:rsidR="006D5E0B">
              <w:rPr>
                <w:rFonts w:ascii="Arial" w:hAnsi="Arial" w:cs="Arial"/>
                <w:sz w:val="20"/>
                <w:szCs w:val="20"/>
                <w:lang w:val="en-GB"/>
              </w:rPr>
              <w:t>sequences with subsequence, union, prepend</w:t>
            </w:r>
            <w:r w:rsidR="00B22B87">
              <w:rPr>
                <w:rFonts w:ascii="Arial" w:hAnsi="Arial" w:cs="Arial"/>
                <w:sz w:val="20"/>
                <w:szCs w:val="20"/>
                <w:lang w:val="en-GB"/>
              </w:rPr>
              <w:t>,</w:t>
            </w:r>
            <w:r w:rsidR="006D5E0B">
              <w:rPr>
                <w:rFonts w:ascii="Arial" w:hAnsi="Arial" w:cs="Arial"/>
                <w:sz w:val="20"/>
                <w:szCs w:val="20"/>
                <w:lang w:val="en-GB"/>
              </w:rPr>
              <w:t xml:space="preserve"> insertAt</w:t>
            </w:r>
            <w:r w:rsidR="00B22B87">
              <w:rPr>
                <w:rFonts w:ascii="Arial" w:hAnsi="Arial" w:cs="Arial"/>
                <w:sz w:val="20"/>
                <w:szCs w:val="20"/>
                <w:lang w:val="en-GB"/>
              </w:rPr>
              <w:t>, hasDuplicates, overlaps, isSubsequenceOf</w:t>
            </w:r>
            <w:r w:rsidR="00B97328" w:rsidRPr="00B97328">
              <w:rPr>
                <w:rFonts w:ascii="Arial" w:hAnsi="Arial" w:cs="Arial"/>
                <w:sz w:val="20"/>
                <w:szCs w:val="20"/>
                <w:lang w:val="en-GB"/>
              </w:rPr>
              <w:t>, typeReject</w:t>
            </w:r>
            <w:r w:rsidR="00487A36">
              <w:rPr>
                <w:rFonts w:ascii="Arial" w:hAnsi="Arial" w:cs="Arial"/>
                <w:sz w:val="20"/>
                <w:szCs w:val="20"/>
                <w:lang w:val="en-GB"/>
              </w:rPr>
              <w:t>)</w:t>
            </w:r>
            <w:r w:rsidR="00693384">
              <w:rPr>
                <w:rFonts w:ascii="Arial" w:hAnsi="Arial" w:cs="Arial"/>
                <w:sz w:val="20"/>
                <w:szCs w:val="20"/>
                <w:lang w:val="en-GB"/>
              </w:rPr>
              <w:t>, operations for ordered IVML enums.</w:t>
            </w:r>
            <w:r w:rsidR="00D0017B">
              <w:rPr>
                <w:rFonts w:ascii="Arial" w:hAnsi="Arial" w:cs="Arial"/>
                <w:sz w:val="20"/>
                <w:szCs w:val="20"/>
                <w:lang w:val="en-GB"/>
              </w:rPr>
              <w:t xml:space="preserve"> Import of VTL scripts from VIL for reuse.</w:t>
            </w:r>
            <w:r w:rsidR="00640F05">
              <w:rPr>
                <w:rFonts w:ascii="Arial" w:hAnsi="Arial" w:cs="Arial"/>
                <w:sz w:val="20"/>
                <w:szCs w:val="20"/>
                <w:lang w:val="en-GB"/>
              </w:rPr>
              <w:t xml:space="preserve"> Range comparisons.</w:t>
            </w:r>
            <w:r w:rsidR="00930FCC">
              <w:rPr>
                <w:rFonts w:ascii="Arial" w:hAnsi="Arial" w:cs="Arial"/>
                <w:sz w:val="20"/>
                <w:szCs w:val="20"/>
                <w:lang w:val="en-GB"/>
              </w:rPr>
              <w:t xml:space="preserve"> Default values for parameters.</w:t>
            </w:r>
            <w:r w:rsidR="00186809">
              <w:rPr>
                <w:rFonts w:ascii="Arial" w:hAnsi="Arial" w:cs="Arial"/>
                <w:sz w:val="20"/>
                <w:szCs w:val="20"/>
                <w:lang w:val="en-GB"/>
              </w:rPr>
              <w:t xml:space="preserve"> Moved language extensions into own document [16].</w:t>
            </w:r>
            <w:r w:rsidR="00721A9E">
              <w:rPr>
                <w:rFonts w:ascii="Arial" w:hAnsi="Arial" w:cs="Arial"/>
                <w:sz w:val="20"/>
                <w:szCs w:val="20"/>
                <w:lang w:val="en-GB"/>
              </w:rPr>
              <w:t xml:space="preserve"> Chained content statements</w:t>
            </w:r>
            <w:r w:rsidR="00F00D27">
              <w:rPr>
                <w:rFonts w:ascii="Arial" w:hAnsi="Arial" w:cs="Arial"/>
                <w:sz w:val="20"/>
                <w:szCs w:val="20"/>
                <w:lang w:val="en-GB"/>
              </w:rPr>
              <w:t>, replaced “print” by “!&lt;CR&gt;”</w:t>
            </w:r>
            <w:r w:rsidR="002D6D95">
              <w:rPr>
                <w:rFonts w:ascii="Arial" w:hAnsi="Arial" w:cs="Arial"/>
                <w:sz w:val="20"/>
                <w:szCs w:val="20"/>
                <w:lang w:val="en-GB"/>
              </w:rPr>
              <w:t>,</w:t>
            </w:r>
            <w:r w:rsidR="00ED04D3">
              <w:rPr>
                <w:rFonts w:ascii="Arial" w:hAnsi="Arial" w:cs="Arial"/>
                <w:sz w:val="20"/>
                <w:szCs w:val="20"/>
                <w:lang w:val="en-GB"/>
              </w:rPr>
              <w:t xml:space="preserve"> </w:t>
            </w:r>
            <w:r w:rsidR="002D6D95">
              <w:rPr>
                <w:rFonts w:ascii="Arial" w:hAnsi="Arial" w:cs="Arial"/>
                <w:sz w:val="20"/>
                <w:szCs w:val="20"/>
                <w:lang w:val="en-GB"/>
              </w:rPr>
              <w:t>e</w:t>
            </w:r>
            <w:r w:rsidR="00ED04D3">
              <w:rPr>
                <w:rFonts w:ascii="Arial" w:hAnsi="Arial" w:cs="Arial"/>
                <w:sz w:val="20"/>
                <w:szCs w:val="20"/>
                <w:lang w:val="en-GB"/>
              </w:rPr>
              <w:t>xplicit content flush</w:t>
            </w:r>
            <w:r w:rsidR="002D6D95">
              <w:rPr>
                <w:rFonts w:ascii="Arial" w:hAnsi="Arial" w:cs="Arial"/>
                <w:sz w:val="20"/>
                <w:szCs w:val="20"/>
                <w:lang w:val="en-GB"/>
              </w:rPr>
              <w:t>, content-alternative and content-loop</w:t>
            </w:r>
            <w:r w:rsidR="00ED04D3">
              <w:rPr>
                <w:rFonts w:ascii="Arial" w:hAnsi="Arial" w:cs="Arial"/>
                <w:sz w:val="20"/>
                <w:szCs w:val="20"/>
                <w:lang w:val="en-GB"/>
              </w:rPr>
              <w:t>.</w:t>
            </w:r>
            <w:r w:rsidR="00E86140">
              <w:rPr>
                <w:rFonts w:ascii="Arial" w:hAnsi="Arial" w:cs="Arial"/>
                <w:sz w:val="20"/>
                <w:szCs w:val="20"/>
                <w:lang w:val="en-GB"/>
              </w:rPr>
              <w:t xml:space="preserve"> Introduction of XMLnode and XMLcomment as well as related operations</w:t>
            </w:r>
            <w:r w:rsidR="00D37053">
              <w:rPr>
                <w:rFonts w:ascii="Arial" w:hAnsi="Arial" w:cs="Arial"/>
                <w:sz w:val="20"/>
                <w:szCs w:val="20"/>
                <w:lang w:val="en-GB"/>
              </w:rPr>
              <w:t xml:space="preserve"> (elements operation changed to sequence return type)</w:t>
            </w:r>
            <w:r w:rsidR="00FE61B2">
              <w:rPr>
                <w:rFonts w:ascii="Arial" w:hAnsi="Arial" w:cs="Arial"/>
                <w:sz w:val="20"/>
                <w:szCs w:val="20"/>
                <w:lang w:val="en-GB"/>
              </w:rPr>
              <w:t>, more XML meta operations</w:t>
            </w:r>
            <w:r w:rsidR="00E86140">
              <w:rPr>
                <w:rFonts w:ascii="Arial" w:hAnsi="Arial" w:cs="Arial"/>
                <w:sz w:val="20"/>
                <w:szCs w:val="20"/>
                <w:lang w:val="en-GB"/>
              </w:rPr>
              <w:t>.</w:t>
            </w:r>
            <w:r w:rsidR="00611096">
              <w:rPr>
                <w:rFonts w:ascii="Arial" w:hAnsi="Arial" w:cs="Arial"/>
                <w:sz w:val="20"/>
                <w:szCs w:val="20"/>
                <w:lang w:val="en-GB"/>
              </w:rPr>
              <w:t xml:space="preserve"> Recursive expression expansion</w:t>
            </w:r>
            <w:r w:rsidR="00767058">
              <w:rPr>
                <w:rFonts w:ascii="Arial" w:hAnsi="Arial" w:cs="Arial"/>
                <w:sz w:val="20"/>
                <w:szCs w:val="20"/>
                <w:lang w:val="en-GB"/>
              </w:rPr>
              <w:t>, extended expression expansion for VTL file templates</w:t>
            </w:r>
            <w:r w:rsidR="00611096">
              <w:rPr>
                <w:rFonts w:ascii="Arial" w:hAnsi="Arial" w:cs="Arial"/>
                <w:sz w:val="20"/>
                <w:szCs w:val="20"/>
                <w:lang w:val="en-GB"/>
              </w:rPr>
              <w:t>.</w:t>
            </w:r>
            <w:r w:rsidR="004D17AD">
              <w:rPr>
                <w:rFonts w:ascii="Arial" w:hAnsi="Arial" w:cs="Arial"/>
                <w:sz w:val="20"/>
                <w:szCs w:val="20"/>
                <w:lang w:val="en-GB"/>
              </w:rPr>
              <w:t xml:space="preserve"> VIL/VTL compound type.</w:t>
            </w:r>
            <w:r w:rsidR="00F83FEC">
              <w:rPr>
                <w:rFonts w:ascii="Arial" w:hAnsi="Arial" w:cs="Arial"/>
                <w:sz w:val="20"/>
                <w:szCs w:val="20"/>
                <w:lang w:val="en-GB"/>
              </w:rPr>
              <w:t xml:space="preserve"> More flexibility in VTL element sequence.</w:t>
            </w:r>
          </w:p>
        </w:tc>
      </w:tr>
      <w:tr w:rsidR="00754D29" w:rsidRPr="00F50A4C" w14:paraId="5FC02587" w14:textId="77777777" w:rsidTr="00C8611B">
        <w:trPr>
          <w:ins w:id="30" w:author="Holger Eichelberger" w:date="2021-06-19T12:06:00Z"/>
        </w:trPr>
        <w:tc>
          <w:tcPr>
            <w:tcW w:w="838" w:type="dxa"/>
            <w:shd w:val="clear" w:color="auto" w:fill="auto"/>
          </w:tcPr>
          <w:p w14:paraId="0ACC6706" w14:textId="6506EC90" w:rsidR="00754D29" w:rsidRDefault="00754D29" w:rsidP="00AC2BA0">
            <w:pPr>
              <w:rPr>
                <w:ins w:id="31" w:author="Holger Eichelberger" w:date="2021-06-19T12:06:00Z"/>
                <w:rFonts w:ascii="Arial" w:hAnsi="Arial" w:cs="Arial"/>
                <w:sz w:val="20"/>
                <w:szCs w:val="20"/>
                <w:lang w:val="en-GB"/>
              </w:rPr>
            </w:pPr>
            <w:ins w:id="32" w:author="Holger Eichelberger" w:date="2021-06-19T12:06:00Z">
              <w:r>
                <w:rPr>
                  <w:rFonts w:ascii="Arial" w:hAnsi="Arial" w:cs="Arial"/>
                  <w:sz w:val="20"/>
                  <w:szCs w:val="20"/>
                  <w:lang w:val="en-GB"/>
                </w:rPr>
                <w:t>0.99</w:t>
              </w:r>
            </w:ins>
          </w:p>
        </w:tc>
        <w:tc>
          <w:tcPr>
            <w:tcW w:w="2105" w:type="dxa"/>
            <w:shd w:val="clear" w:color="auto" w:fill="auto"/>
          </w:tcPr>
          <w:p w14:paraId="5E98FEA9" w14:textId="366BCD9E" w:rsidR="00754D29" w:rsidRDefault="00EF5627" w:rsidP="00266717">
            <w:pPr>
              <w:rPr>
                <w:ins w:id="33" w:author="Holger Eichelberger" w:date="2021-06-19T12:06:00Z"/>
                <w:rFonts w:ascii="Arial" w:hAnsi="Arial" w:cs="Arial"/>
                <w:sz w:val="20"/>
                <w:szCs w:val="20"/>
                <w:lang w:val="en-GB"/>
              </w:rPr>
            </w:pPr>
            <w:ins w:id="34" w:author="Holger Eichelberger" w:date="2021-10-21T08:41:00Z">
              <w:r>
                <w:rPr>
                  <w:rFonts w:ascii="Arial" w:hAnsi="Arial" w:cs="Arial"/>
                  <w:sz w:val="20"/>
                  <w:szCs w:val="20"/>
                  <w:lang w:val="en-GB"/>
                </w:rPr>
                <w:t xml:space="preserve">01. April 2021 - </w:t>
              </w:r>
            </w:ins>
          </w:p>
        </w:tc>
        <w:tc>
          <w:tcPr>
            <w:tcW w:w="5445" w:type="dxa"/>
            <w:shd w:val="clear" w:color="auto" w:fill="auto"/>
          </w:tcPr>
          <w:p w14:paraId="2E6E7D0D" w14:textId="3163FC25" w:rsidR="00754D29" w:rsidRDefault="00754D29">
            <w:pPr>
              <w:rPr>
                <w:ins w:id="35" w:author="Holger Eichelberger" w:date="2021-06-19T12:06:00Z"/>
                <w:rFonts w:ascii="Arial" w:hAnsi="Arial" w:cs="Arial"/>
                <w:sz w:val="20"/>
                <w:szCs w:val="20"/>
                <w:lang w:val="en-GB"/>
              </w:rPr>
            </w:pPr>
            <w:ins w:id="36" w:author="Holger Eichelberger" w:date="2021-06-19T12:06:00Z">
              <w:r>
                <w:rPr>
                  <w:rFonts w:ascii="Arial" w:hAnsi="Arial" w:cs="Arial"/>
                  <w:sz w:val="20"/>
                  <w:szCs w:val="20"/>
                  <w:lang w:val="en-GB"/>
                </w:rPr>
                <w:t>Clarifications</w:t>
              </w:r>
            </w:ins>
            <w:ins w:id="37" w:author="Holger Eichelberger" w:date="2021-06-23T13:30:00Z">
              <w:r w:rsidR="00247D03">
                <w:rPr>
                  <w:rFonts w:ascii="Arial" w:hAnsi="Arial" w:cs="Arial"/>
                  <w:sz w:val="20"/>
                  <w:szCs w:val="20"/>
                  <w:lang w:val="en-GB"/>
                </w:rPr>
                <w:t>, e.g., for dynamic dispatch.</w:t>
              </w:r>
            </w:ins>
            <w:ins w:id="38" w:author="Holger Eichelberger" w:date="2021-06-19T12:06:00Z">
              <w:r>
                <w:rPr>
                  <w:rFonts w:ascii="Arial" w:hAnsi="Arial" w:cs="Arial"/>
                  <w:sz w:val="20"/>
                  <w:szCs w:val="20"/>
                  <w:lang w:val="en-GB"/>
                </w:rPr>
                <w:t xml:space="preserve"> </w:t>
              </w:r>
              <w:r w:rsidRPr="00754D29">
                <w:rPr>
                  <w:rFonts w:ascii="Arial" w:hAnsi="Arial" w:cs="Arial"/>
                  <w:i/>
                  <w:sz w:val="20"/>
                  <w:szCs w:val="20"/>
                  <w:lang w:val="en-GB"/>
                  <w:rPrChange w:id="39" w:author="Holger Eichelberger" w:date="2021-06-19T12:06:00Z">
                    <w:rPr>
                      <w:rFonts w:ascii="Arial" w:hAnsi="Arial" w:cs="Arial"/>
                      <w:sz w:val="20"/>
                      <w:szCs w:val="20"/>
                      <w:lang w:val="en-GB"/>
                    </w:rPr>
                  </w:rPrChange>
                </w:rPr>
                <w:t>getOrAdd</w:t>
              </w:r>
              <w:r>
                <w:rPr>
                  <w:rFonts w:ascii="Arial" w:hAnsi="Arial" w:cs="Arial"/>
                  <w:sz w:val="20"/>
                  <w:szCs w:val="20"/>
                  <w:lang w:val="en-GB"/>
                </w:rPr>
                <w:t xml:space="preserve"> operation for Map</w:t>
              </w:r>
            </w:ins>
            <w:ins w:id="40" w:author="Holger Eichelberger" w:date="2021-10-30T09:11:00Z">
              <w:r w:rsidR="00907155">
                <w:rPr>
                  <w:rFonts w:ascii="Arial" w:hAnsi="Arial" w:cs="Arial"/>
                  <w:sz w:val="20"/>
                  <w:szCs w:val="20"/>
                  <w:lang w:val="en-GB"/>
                </w:rPr>
                <w:t>, VTL formatting hints</w:t>
              </w:r>
            </w:ins>
            <w:ins w:id="41" w:author="Holger Eichelberger" w:date="2021-11-10T19:51:00Z">
              <w:r w:rsidR="00DF449E">
                <w:rPr>
                  <w:rFonts w:ascii="Arial" w:hAnsi="Arial" w:cs="Arial"/>
                  <w:sz w:val="20"/>
                  <w:szCs w:val="20"/>
                  <w:lang w:val="en-GB"/>
                </w:rPr>
                <w:t>, setExecutable for file system artifacts</w:t>
              </w:r>
            </w:ins>
            <w:ins w:id="42" w:author="Holger Eichelberger" w:date="2021-10-30T09:11:00Z">
              <w:r w:rsidR="00907155">
                <w:rPr>
                  <w:rFonts w:ascii="Arial" w:hAnsi="Arial" w:cs="Arial"/>
                  <w:sz w:val="20"/>
                  <w:szCs w:val="20"/>
                  <w:lang w:val="en-GB"/>
                </w:rPr>
                <w:t>.</w:t>
              </w:r>
            </w:ins>
            <w:ins w:id="43" w:author="Holger Eichelberger" w:date="2022-03-31T11:23:00Z">
              <w:r w:rsidR="001A08CA">
                <w:rPr>
                  <w:rFonts w:ascii="Arial" w:hAnsi="Arial" w:cs="Arial"/>
                  <w:sz w:val="20"/>
                  <w:szCs w:val="20"/>
                  <w:lang w:val="en-GB"/>
                </w:rPr>
                <w:t xml:space="preserve"> String osName and getProperty.</w:t>
              </w:r>
            </w:ins>
            <w:ins w:id="44" w:author="Holger Eichelberger" w:date="2022-09-21T10:57:00Z">
              <w:r w:rsidR="00CC4E06">
                <w:rPr>
                  <w:rFonts w:ascii="Arial" w:hAnsi="Arial" w:cs="Arial"/>
                  <w:sz w:val="20"/>
                  <w:szCs w:val="20"/>
                  <w:lang w:val="en-GB"/>
                </w:rPr>
                <w:t xml:space="preserve"> Wildcard imports and experimental inserting of imported functions into actual language units for </w:t>
              </w:r>
            </w:ins>
            <w:ins w:id="45" w:author="Holger Eichelberger" w:date="2022-09-21T10:58:00Z">
              <w:r w:rsidR="00CC4E06">
                <w:rPr>
                  <w:rFonts w:ascii="Arial" w:hAnsi="Arial" w:cs="Arial"/>
                  <w:sz w:val="20"/>
                  <w:szCs w:val="20"/>
                  <w:lang w:val="en-GB"/>
                </w:rPr>
                <w:t xml:space="preserve">extensible </w:t>
              </w:r>
            </w:ins>
            <w:ins w:id="46" w:author="Holger Eichelberger" w:date="2022-09-21T10:57:00Z">
              <w:r w:rsidR="00CC4E06">
                <w:rPr>
                  <w:rFonts w:ascii="Arial" w:hAnsi="Arial" w:cs="Arial"/>
                  <w:sz w:val="20"/>
                  <w:szCs w:val="20"/>
                  <w:lang w:val="en-GB"/>
                </w:rPr>
                <w:t>dynamic di</w:t>
              </w:r>
            </w:ins>
            <w:ins w:id="47" w:author="Holger Eichelberger" w:date="2022-09-21T10:58:00Z">
              <w:r w:rsidR="00CC4E06">
                <w:rPr>
                  <w:rFonts w:ascii="Arial" w:hAnsi="Arial" w:cs="Arial"/>
                  <w:sz w:val="20"/>
                  <w:szCs w:val="20"/>
                  <w:lang w:val="en-GB"/>
                </w:rPr>
                <w:t>spatch.</w:t>
              </w:r>
            </w:ins>
            <w:ins w:id="48" w:author="Holger Eichelberger" w:date="2023-03-11T14:50:00Z">
              <w:r w:rsidR="008A79EF">
                <w:rPr>
                  <w:rFonts w:ascii="Arial" w:hAnsi="Arial" w:cs="Arial"/>
                  <w:sz w:val="20"/>
                  <w:szCs w:val="20"/>
                  <w:lang w:val="en-GB"/>
                </w:rPr>
                <w:t xml:space="preserve"> Syntax of rule annotations (without semantics for now).</w:t>
              </w:r>
            </w:ins>
            <w:ins w:id="49" w:author="Holger Eichelberger" w:date="2023-03-14T18:17:00Z">
              <w:r w:rsidR="004058E3">
                <w:rPr>
                  <w:rFonts w:ascii="Arial" w:hAnsi="Arial" w:cs="Arial"/>
                  <w:sz w:val="20"/>
                  <w:szCs w:val="20"/>
                  <w:lang w:val="en-GB"/>
                </w:rPr>
                <w:t xml:space="preserve"> File artefact operations getMd5Hash and hasSameContent.</w:t>
              </w:r>
            </w:ins>
            <w:ins w:id="50" w:author="Holger Eichelberger" w:date="2024-04-12T11:15:00Z">
              <w:r w:rsidR="00FB0958">
                <w:rPr>
                  <w:rFonts w:ascii="Arial" w:hAnsi="Arial" w:cs="Arial"/>
                  <w:sz w:val="20"/>
                  <w:szCs w:val="20"/>
                  <w:lang w:val="en-GB"/>
                </w:rPr>
                <w:t xml:space="preserve"> VTL content formatter.</w:t>
              </w:r>
            </w:ins>
          </w:p>
        </w:tc>
      </w:tr>
    </w:tbl>
    <w:p w14:paraId="442D06A9" w14:textId="6515A351" w:rsidR="002F20C6" w:rsidRPr="00A20D3E" w:rsidDel="00D64660" w:rsidRDefault="002F20C6" w:rsidP="00BE548F">
      <w:pPr>
        <w:rPr>
          <w:del w:id="51" w:author="Holger Eichelberger" w:date="2021-05-18T23:40:00Z"/>
          <w:rFonts w:ascii="Arial" w:hAnsi="Arial" w:cs="Arial"/>
          <w:lang w:val="en-US"/>
        </w:rPr>
      </w:pPr>
    </w:p>
    <w:p w14:paraId="0E655FA8" w14:textId="77777777" w:rsidR="00EC221B" w:rsidRDefault="00D0003F">
      <w:pPr>
        <w:rPr>
          <w:rFonts w:ascii="Arial" w:hAnsi="Arial" w:cs="Arial"/>
          <w:lang w:val="en-GB"/>
        </w:rPr>
      </w:pPr>
      <w:r w:rsidRPr="00D0003F">
        <w:rPr>
          <w:rFonts w:ascii="Arial" w:hAnsi="Arial" w:cs="Arial"/>
          <w:lang w:val="en-GB"/>
        </w:rPr>
        <w:t>Document Properties</w:t>
      </w:r>
    </w:p>
    <w:p w14:paraId="621376D6" w14:textId="77777777"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14:paraId="1FC2E289" w14:textId="77777777" w:rsidR="008624FD" w:rsidRDefault="001B1AF4" w:rsidP="008624FD">
      <w:pPr>
        <w:spacing w:after="0"/>
        <w:jc w:val="left"/>
        <w:rPr>
          <w:rFonts w:ascii="Arial" w:hAnsi="Arial" w:cs="Arial"/>
          <w:lang w:val="en-GB"/>
        </w:rPr>
      </w:pPr>
      <w:r>
        <w:rPr>
          <w:rFonts w:ascii="Arial" w:hAnsi="Arial" w:cs="Arial"/>
          <w:lang w:val="en-GB"/>
        </w:rPr>
        <w:t>Acknowledgements</w:t>
      </w:r>
    </w:p>
    <w:p w14:paraId="12795FBD" w14:textId="77777777"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555A9174"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lastRenderedPageBreak/>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14:paraId="0E8AE709" w14:textId="77777777"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14:paraId="01CDFA39" w14:textId="49444C4D" w:rsidR="001B1AF4" w:rsidRDefault="001B1AF4" w:rsidP="001B1AF4">
      <w:pPr>
        <w:pStyle w:val="ListParagraph"/>
        <w:numPr>
          <w:ilvl w:val="0"/>
          <w:numId w:val="25"/>
        </w:numPr>
        <w:jc w:val="left"/>
        <w:rPr>
          <w:ins w:id="52" w:author="Holger Eichelberger" w:date="2021-05-18T23:40:00Z"/>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5C300D99" w14:textId="27EB76FF" w:rsidR="00D64660" w:rsidRPr="00D02AA5" w:rsidRDefault="00D64660">
      <w:pPr>
        <w:pStyle w:val="ListParagraph"/>
        <w:numPr>
          <w:ilvl w:val="0"/>
          <w:numId w:val="25"/>
        </w:numPr>
        <w:jc w:val="left"/>
        <w:rPr>
          <w:rFonts w:ascii="Arial" w:hAnsi="Arial" w:cs="Arial"/>
          <w:sz w:val="20"/>
          <w:szCs w:val="20"/>
          <w:lang w:val="en-GB"/>
          <w:rPrChange w:id="53" w:author="Holger Eichelberger" w:date="2021-05-18T23:40:00Z">
            <w:rPr>
              <w:lang w:val="en-GB"/>
            </w:rPr>
          </w:rPrChange>
        </w:rPr>
      </w:pPr>
      <w:ins w:id="54" w:author="Holger Eichelberger" w:date="2021-05-18T23:40:00Z">
        <w:r>
          <w:rPr>
            <w:rFonts w:ascii="Arial" w:hAnsi="Arial" w:cs="Arial"/>
            <w:sz w:val="20"/>
            <w:szCs w:val="20"/>
            <w:lang w:val="en-GB"/>
          </w:rPr>
          <w:t xml:space="preserve">German Ministry of </w:t>
        </w:r>
        <w:commentRangeStart w:id="55"/>
        <w:r>
          <w:rPr>
            <w:rFonts w:ascii="Arial" w:hAnsi="Arial" w:cs="Arial"/>
            <w:sz w:val="20"/>
            <w:szCs w:val="20"/>
            <w:lang w:val="en-GB"/>
          </w:rPr>
          <w:t>Economic Affairs</w:t>
        </w:r>
        <w:commentRangeEnd w:id="55"/>
        <w:r>
          <w:rPr>
            <w:rStyle w:val="CommentReference"/>
          </w:rPr>
          <w:commentReference w:id="55"/>
        </w:r>
        <w:r>
          <w:rPr>
            <w:rFonts w:ascii="Arial" w:hAnsi="Arial" w:cs="Arial"/>
            <w:sz w:val="20"/>
            <w:szCs w:val="20"/>
            <w:lang w:val="en-GB"/>
          </w:rPr>
          <w:t xml:space="preserve"> and Energy through the IIP-Ecosphere project (grant </w:t>
        </w:r>
        <w:r w:rsidRPr="00B86749">
          <w:rPr>
            <w:rFonts w:ascii="Arial" w:hAnsi="Arial" w:cs="Arial"/>
            <w:sz w:val="20"/>
            <w:szCs w:val="20"/>
            <w:lang w:val="en-GB"/>
          </w:rPr>
          <w:t>01MK20006C</w:t>
        </w:r>
        <w:r>
          <w:rPr>
            <w:rFonts w:ascii="Arial" w:hAnsi="Arial" w:cs="Arial"/>
            <w:sz w:val="20"/>
            <w:szCs w:val="20"/>
            <w:lang w:val="en-GB"/>
          </w:rPr>
          <w:t>).</w:t>
        </w:r>
      </w:ins>
    </w:p>
    <w:p w14:paraId="560507CA" w14:textId="77777777"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14:paraId="1A08BB3C" w14:textId="77777777" w:rsidR="001D20E4" w:rsidRPr="00725A64" w:rsidRDefault="001D20E4" w:rsidP="00EA17BB">
      <w:pPr>
        <w:outlineLvl w:val="0"/>
        <w:rPr>
          <w:b/>
          <w:sz w:val="32"/>
          <w:lang w:val="en-GB"/>
        </w:rPr>
      </w:pPr>
      <w:bookmarkStart w:id="56" w:name="_Toc494806909"/>
      <w:r w:rsidRPr="00725A64">
        <w:rPr>
          <w:b/>
          <w:sz w:val="32"/>
          <w:lang w:val="en-GB"/>
        </w:rPr>
        <w:lastRenderedPageBreak/>
        <w:t>Table of Contents</w:t>
      </w:r>
      <w:bookmarkEnd w:id="56"/>
    </w:p>
    <w:p w14:paraId="5C03B806" w14:textId="6265D29C" w:rsidR="00464FCD" w:rsidRDefault="000D7CA7">
      <w:pPr>
        <w:pStyle w:val="TOC1"/>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hyperlink w:anchor="_Toc494806909" w:history="1">
        <w:r w:rsidR="00464FCD" w:rsidRPr="006F5E78">
          <w:rPr>
            <w:rStyle w:val="Hyperlink"/>
            <w:b/>
            <w:noProof/>
            <w:lang w:val="en-GB"/>
          </w:rPr>
          <w:t>Table of Contents</w:t>
        </w:r>
        <w:r w:rsidR="00464FCD">
          <w:rPr>
            <w:noProof/>
            <w:webHidden/>
          </w:rPr>
          <w:tab/>
        </w:r>
        <w:r>
          <w:rPr>
            <w:noProof/>
            <w:webHidden/>
          </w:rPr>
          <w:fldChar w:fldCharType="begin"/>
        </w:r>
        <w:r w:rsidR="00464FCD">
          <w:rPr>
            <w:noProof/>
            <w:webHidden/>
          </w:rPr>
          <w:instrText xml:space="preserve"> PAGEREF _Toc494806909 \h </w:instrText>
        </w:r>
        <w:r>
          <w:rPr>
            <w:noProof/>
            <w:webHidden/>
          </w:rPr>
        </w:r>
        <w:r>
          <w:rPr>
            <w:noProof/>
            <w:webHidden/>
          </w:rPr>
          <w:fldChar w:fldCharType="separate"/>
        </w:r>
        <w:r w:rsidR="00AE05D6">
          <w:rPr>
            <w:noProof/>
            <w:webHidden/>
          </w:rPr>
          <w:t>5</w:t>
        </w:r>
        <w:r>
          <w:rPr>
            <w:noProof/>
            <w:webHidden/>
          </w:rPr>
          <w:fldChar w:fldCharType="end"/>
        </w:r>
      </w:hyperlink>
    </w:p>
    <w:p w14:paraId="15B7A61C" w14:textId="74AD7E14" w:rsidR="00464FCD" w:rsidRDefault="00B37BB7">
      <w:pPr>
        <w:pStyle w:val="TOC1"/>
        <w:tabs>
          <w:tab w:val="right" w:leader="dot" w:pos="8302"/>
        </w:tabs>
        <w:rPr>
          <w:rFonts w:asciiTheme="minorHAnsi" w:eastAsiaTheme="minorEastAsia" w:hAnsiTheme="minorHAnsi" w:cstheme="minorBidi"/>
          <w:noProof/>
          <w:sz w:val="22"/>
          <w:szCs w:val="22"/>
        </w:rPr>
      </w:pPr>
      <w:hyperlink w:anchor="_Toc494806910" w:history="1">
        <w:r w:rsidR="00464FCD" w:rsidRPr="006F5E78">
          <w:rPr>
            <w:rStyle w:val="Hyperlink"/>
            <w:b/>
            <w:noProof/>
            <w:lang w:val="en-GB"/>
          </w:rPr>
          <w:t>Table of Figures</w:t>
        </w:r>
        <w:r w:rsidR="00464FCD">
          <w:rPr>
            <w:noProof/>
            <w:webHidden/>
          </w:rPr>
          <w:tab/>
        </w:r>
        <w:r w:rsidR="000D7CA7">
          <w:rPr>
            <w:noProof/>
            <w:webHidden/>
          </w:rPr>
          <w:fldChar w:fldCharType="begin"/>
        </w:r>
        <w:r w:rsidR="00464FCD">
          <w:rPr>
            <w:noProof/>
            <w:webHidden/>
          </w:rPr>
          <w:instrText xml:space="preserve"> PAGEREF _Toc494806910 \h </w:instrText>
        </w:r>
        <w:r w:rsidR="000D7CA7">
          <w:rPr>
            <w:noProof/>
            <w:webHidden/>
          </w:rPr>
        </w:r>
        <w:r w:rsidR="000D7CA7">
          <w:rPr>
            <w:noProof/>
            <w:webHidden/>
          </w:rPr>
          <w:fldChar w:fldCharType="separate"/>
        </w:r>
        <w:r w:rsidR="00AE05D6">
          <w:rPr>
            <w:noProof/>
            <w:webHidden/>
          </w:rPr>
          <w:t>9</w:t>
        </w:r>
        <w:r w:rsidR="000D7CA7">
          <w:rPr>
            <w:noProof/>
            <w:webHidden/>
          </w:rPr>
          <w:fldChar w:fldCharType="end"/>
        </w:r>
      </w:hyperlink>
    </w:p>
    <w:p w14:paraId="416C312D" w14:textId="005D4881" w:rsidR="00464FCD" w:rsidRDefault="00B37BB7">
      <w:pPr>
        <w:pStyle w:val="TOC1"/>
        <w:tabs>
          <w:tab w:val="left" w:pos="480"/>
          <w:tab w:val="right" w:leader="dot" w:pos="8302"/>
        </w:tabs>
        <w:rPr>
          <w:rFonts w:asciiTheme="minorHAnsi" w:eastAsiaTheme="minorEastAsia" w:hAnsiTheme="minorHAnsi" w:cstheme="minorBidi"/>
          <w:noProof/>
          <w:sz w:val="22"/>
          <w:szCs w:val="22"/>
        </w:rPr>
      </w:pPr>
      <w:hyperlink w:anchor="_Toc494806911" w:history="1">
        <w:r w:rsidR="00464FCD" w:rsidRPr="006F5E78">
          <w:rPr>
            <w:rStyle w:val="Hyperlink"/>
            <w:noProof/>
            <w:lang w:val="en-GB"/>
          </w:rPr>
          <w:t>1</w:t>
        </w:r>
        <w:r w:rsidR="00464FCD">
          <w:rPr>
            <w:rFonts w:asciiTheme="minorHAnsi" w:eastAsiaTheme="minorEastAsia" w:hAnsiTheme="minorHAnsi" w:cstheme="minorBidi"/>
            <w:noProof/>
            <w:sz w:val="22"/>
            <w:szCs w:val="22"/>
          </w:rPr>
          <w:tab/>
        </w:r>
        <w:r w:rsidR="00464FCD" w:rsidRPr="006F5E78">
          <w:rPr>
            <w:rStyle w:val="Hyperlink"/>
            <w:noProof/>
            <w:lang w:val="en-GB"/>
          </w:rPr>
          <w:t>Introduction</w:t>
        </w:r>
        <w:r w:rsidR="00464FCD">
          <w:rPr>
            <w:noProof/>
            <w:webHidden/>
          </w:rPr>
          <w:tab/>
        </w:r>
        <w:r w:rsidR="000D7CA7">
          <w:rPr>
            <w:noProof/>
            <w:webHidden/>
          </w:rPr>
          <w:fldChar w:fldCharType="begin"/>
        </w:r>
        <w:r w:rsidR="00464FCD">
          <w:rPr>
            <w:noProof/>
            <w:webHidden/>
          </w:rPr>
          <w:instrText xml:space="preserve"> PAGEREF _Toc494806911 \h </w:instrText>
        </w:r>
        <w:r w:rsidR="000D7CA7">
          <w:rPr>
            <w:noProof/>
            <w:webHidden/>
          </w:rPr>
        </w:r>
        <w:r w:rsidR="000D7CA7">
          <w:rPr>
            <w:noProof/>
            <w:webHidden/>
          </w:rPr>
          <w:fldChar w:fldCharType="separate"/>
        </w:r>
        <w:r w:rsidR="00AE05D6">
          <w:rPr>
            <w:noProof/>
            <w:webHidden/>
          </w:rPr>
          <w:t>10</w:t>
        </w:r>
        <w:r w:rsidR="000D7CA7">
          <w:rPr>
            <w:noProof/>
            <w:webHidden/>
          </w:rPr>
          <w:fldChar w:fldCharType="end"/>
        </w:r>
      </w:hyperlink>
    </w:p>
    <w:p w14:paraId="6EA75D3E" w14:textId="17691EBD" w:rsidR="00464FCD" w:rsidRDefault="00B37BB7">
      <w:pPr>
        <w:pStyle w:val="TOC1"/>
        <w:tabs>
          <w:tab w:val="left" w:pos="480"/>
          <w:tab w:val="right" w:leader="dot" w:pos="8302"/>
        </w:tabs>
        <w:rPr>
          <w:rFonts w:asciiTheme="minorHAnsi" w:eastAsiaTheme="minorEastAsia" w:hAnsiTheme="minorHAnsi" w:cstheme="minorBidi"/>
          <w:noProof/>
          <w:sz w:val="22"/>
          <w:szCs w:val="22"/>
        </w:rPr>
      </w:pPr>
      <w:hyperlink w:anchor="_Toc494806912" w:history="1">
        <w:r w:rsidR="00464FCD" w:rsidRPr="006F5E78">
          <w:rPr>
            <w:rStyle w:val="Hyperlink"/>
            <w:noProof/>
            <w:lang w:val="en-GB"/>
          </w:rPr>
          <w:t>2</w:t>
        </w:r>
        <w:r w:rsidR="00464FCD">
          <w:rPr>
            <w:rFonts w:asciiTheme="minorHAnsi" w:eastAsiaTheme="minorEastAsia" w:hAnsiTheme="minorHAnsi" w:cstheme="minorBidi"/>
            <w:noProof/>
            <w:sz w:val="22"/>
            <w:szCs w:val="22"/>
          </w:rPr>
          <w:tab/>
        </w:r>
        <w:r w:rsidR="00464FCD" w:rsidRPr="006F5E78">
          <w:rPr>
            <w:rStyle w:val="Hyperlink"/>
            <w:noProof/>
            <w:lang w:val="en-GB"/>
          </w:rPr>
          <w:t>The Approach</w:t>
        </w:r>
        <w:r w:rsidR="00464FCD">
          <w:rPr>
            <w:noProof/>
            <w:webHidden/>
          </w:rPr>
          <w:tab/>
        </w:r>
        <w:r w:rsidR="000D7CA7">
          <w:rPr>
            <w:noProof/>
            <w:webHidden/>
          </w:rPr>
          <w:fldChar w:fldCharType="begin"/>
        </w:r>
        <w:r w:rsidR="00464FCD">
          <w:rPr>
            <w:noProof/>
            <w:webHidden/>
          </w:rPr>
          <w:instrText xml:space="preserve"> PAGEREF _Toc494806912 \h </w:instrText>
        </w:r>
        <w:r w:rsidR="000D7CA7">
          <w:rPr>
            <w:noProof/>
            <w:webHidden/>
          </w:rPr>
        </w:r>
        <w:r w:rsidR="000D7CA7">
          <w:rPr>
            <w:noProof/>
            <w:webHidden/>
          </w:rPr>
          <w:fldChar w:fldCharType="separate"/>
        </w:r>
        <w:r w:rsidR="00AE05D6">
          <w:rPr>
            <w:noProof/>
            <w:webHidden/>
          </w:rPr>
          <w:t>11</w:t>
        </w:r>
        <w:r w:rsidR="000D7CA7">
          <w:rPr>
            <w:noProof/>
            <w:webHidden/>
          </w:rPr>
          <w:fldChar w:fldCharType="end"/>
        </w:r>
      </w:hyperlink>
    </w:p>
    <w:p w14:paraId="25B101D2" w14:textId="6E37B82B" w:rsidR="00464FCD" w:rsidRDefault="00B37BB7">
      <w:pPr>
        <w:pStyle w:val="TOC1"/>
        <w:tabs>
          <w:tab w:val="left" w:pos="480"/>
          <w:tab w:val="right" w:leader="dot" w:pos="8302"/>
        </w:tabs>
        <w:rPr>
          <w:rFonts w:asciiTheme="minorHAnsi" w:eastAsiaTheme="minorEastAsia" w:hAnsiTheme="minorHAnsi" w:cstheme="minorBidi"/>
          <w:noProof/>
          <w:sz w:val="22"/>
          <w:szCs w:val="22"/>
        </w:rPr>
      </w:pPr>
      <w:hyperlink w:anchor="_Toc494806913" w:history="1">
        <w:r w:rsidR="00464FCD" w:rsidRPr="006F5E78">
          <w:rPr>
            <w:rStyle w:val="Hyperlink"/>
            <w:noProof/>
            <w:lang w:val="en-GB"/>
          </w:rPr>
          <w:t>3</w:t>
        </w:r>
        <w:r w:rsidR="00464FCD">
          <w:rPr>
            <w:rFonts w:asciiTheme="minorHAnsi" w:eastAsiaTheme="minorEastAsia" w:hAnsiTheme="minorHAnsi" w:cstheme="minorBidi"/>
            <w:noProof/>
            <w:sz w:val="22"/>
            <w:szCs w:val="22"/>
          </w:rPr>
          <w:tab/>
        </w:r>
        <w:r w:rsidR="00464FCD" w:rsidRPr="006F5E78">
          <w:rPr>
            <w:rStyle w:val="Hyperlink"/>
            <w:noProof/>
            <w:lang w:val="en-GB"/>
          </w:rPr>
          <w:t>The VIL Languages</w:t>
        </w:r>
        <w:r w:rsidR="00464FCD">
          <w:rPr>
            <w:noProof/>
            <w:webHidden/>
          </w:rPr>
          <w:tab/>
        </w:r>
        <w:r w:rsidR="000D7CA7">
          <w:rPr>
            <w:noProof/>
            <w:webHidden/>
          </w:rPr>
          <w:fldChar w:fldCharType="begin"/>
        </w:r>
        <w:r w:rsidR="00464FCD">
          <w:rPr>
            <w:noProof/>
            <w:webHidden/>
          </w:rPr>
          <w:instrText xml:space="preserve"> PAGEREF _Toc494806913 \h </w:instrText>
        </w:r>
        <w:r w:rsidR="000D7CA7">
          <w:rPr>
            <w:noProof/>
            <w:webHidden/>
          </w:rPr>
        </w:r>
        <w:r w:rsidR="000D7CA7">
          <w:rPr>
            <w:noProof/>
            <w:webHidden/>
          </w:rPr>
          <w:fldChar w:fldCharType="separate"/>
        </w:r>
        <w:r w:rsidR="00AE05D6">
          <w:rPr>
            <w:noProof/>
            <w:webHidden/>
          </w:rPr>
          <w:t>12</w:t>
        </w:r>
        <w:r w:rsidR="000D7CA7">
          <w:rPr>
            <w:noProof/>
            <w:webHidden/>
          </w:rPr>
          <w:fldChar w:fldCharType="end"/>
        </w:r>
      </w:hyperlink>
    </w:p>
    <w:p w14:paraId="129F9727" w14:textId="450ABE78" w:rsidR="00464FCD" w:rsidRDefault="00B37BB7">
      <w:pPr>
        <w:pStyle w:val="TOC2"/>
        <w:tabs>
          <w:tab w:val="left" w:pos="960"/>
          <w:tab w:val="right" w:leader="dot" w:pos="8302"/>
        </w:tabs>
        <w:rPr>
          <w:rFonts w:asciiTheme="minorHAnsi" w:eastAsiaTheme="minorEastAsia" w:hAnsiTheme="minorHAnsi" w:cstheme="minorBidi"/>
          <w:noProof/>
          <w:sz w:val="22"/>
          <w:szCs w:val="22"/>
        </w:rPr>
      </w:pPr>
      <w:hyperlink w:anchor="_Toc494806914" w:history="1">
        <w:r w:rsidR="00464FCD" w:rsidRPr="006F5E78">
          <w:rPr>
            <w:rStyle w:val="Hyperlink"/>
            <w:noProof/>
            <w:lang w:val="en-GB"/>
          </w:rPr>
          <w:t>3.1</w:t>
        </w:r>
        <w:r w:rsidR="00464FCD">
          <w:rPr>
            <w:rFonts w:asciiTheme="minorHAnsi" w:eastAsiaTheme="minorEastAsia" w:hAnsiTheme="minorHAnsi" w:cstheme="minorBidi"/>
            <w:noProof/>
            <w:sz w:val="22"/>
            <w:szCs w:val="22"/>
          </w:rPr>
          <w:tab/>
        </w:r>
        <w:r w:rsidR="00464FCD" w:rsidRPr="006F5E78">
          <w:rPr>
            <w:rStyle w:val="Hyperlink"/>
            <w:noProof/>
            <w:lang w:val="en-GB"/>
          </w:rPr>
          <w:t>Variability Instantiation Language</w:t>
        </w:r>
        <w:r w:rsidR="00464FCD">
          <w:rPr>
            <w:noProof/>
            <w:webHidden/>
          </w:rPr>
          <w:tab/>
        </w:r>
        <w:r w:rsidR="000D7CA7">
          <w:rPr>
            <w:noProof/>
            <w:webHidden/>
          </w:rPr>
          <w:fldChar w:fldCharType="begin"/>
        </w:r>
        <w:r w:rsidR="00464FCD">
          <w:rPr>
            <w:noProof/>
            <w:webHidden/>
          </w:rPr>
          <w:instrText xml:space="preserve"> PAGEREF _Toc494806914 \h </w:instrText>
        </w:r>
        <w:r w:rsidR="000D7CA7">
          <w:rPr>
            <w:noProof/>
            <w:webHidden/>
          </w:rPr>
        </w:r>
        <w:r w:rsidR="000D7CA7">
          <w:rPr>
            <w:noProof/>
            <w:webHidden/>
          </w:rPr>
          <w:fldChar w:fldCharType="separate"/>
        </w:r>
        <w:r w:rsidR="00AE05D6">
          <w:rPr>
            <w:noProof/>
            <w:webHidden/>
          </w:rPr>
          <w:t>13</w:t>
        </w:r>
        <w:r w:rsidR="000D7CA7">
          <w:rPr>
            <w:noProof/>
            <w:webHidden/>
          </w:rPr>
          <w:fldChar w:fldCharType="end"/>
        </w:r>
      </w:hyperlink>
    </w:p>
    <w:p w14:paraId="0F76800C" w14:textId="70F70839" w:rsidR="00464FCD" w:rsidRDefault="00B37BB7">
      <w:pPr>
        <w:pStyle w:val="TOC3"/>
        <w:tabs>
          <w:tab w:val="left" w:pos="1200"/>
          <w:tab w:val="right" w:leader="dot" w:pos="8302"/>
        </w:tabs>
        <w:rPr>
          <w:rFonts w:asciiTheme="minorHAnsi" w:eastAsiaTheme="minorEastAsia" w:hAnsiTheme="minorHAnsi" w:cstheme="minorBidi"/>
          <w:noProof/>
          <w:sz w:val="22"/>
          <w:szCs w:val="22"/>
        </w:rPr>
      </w:pPr>
      <w:hyperlink w:anchor="_Toc494806915" w:history="1">
        <w:r w:rsidR="00464FCD" w:rsidRPr="006F5E78">
          <w:rPr>
            <w:rStyle w:val="Hyperlink"/>
            <w:noProof/>
            <w:lang w:val="en-GB"/>
          </w:rPr>
          <w:t>3.1.1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_Toc494806915 \h </w:instrText>
        </w:r>
        <w:r w:rsidR="000D7CA7">
          <w:rPr>
            <w:noProof/>
            <w:webHidden/>
          </w:rPr>
        </w:r>
        <w:r w:rsidR="000D7CA7">
          <w:rPr>
            <w:noProof/>
            <w:webHidden/>
          </w:rPr>
          <w:fldChar w:fldCharType="separate"/>
        </w:r>
        <w:r w:rsidR="00AE05D6">
          <w:rPr>
            <w:noProof/>
            <w:webHidden/>
          </w:rPr>
          <w:t>14</w:t>
        </w:r>
        <w:r w:rsidR="000D7CA7">
          <w:rPr>
            <w:noProof/>
            <w:webHidden/>
          </w:rPr>
          <w:fldChar w:fldCharType="end"/>
        </w:r>
      </w:hyperlink>
    </w:p>
    <w:p w14:paraId="501B0DC5" w14:textId="2DEF16BE" w:rsidR="00464FCD" w:rsidRDefault="00B37BB7">
      <w:pPr>
        <w:pStyle w:val="TOC3"/>
        <w:tabs>
          <w:tab w:val="left" w:pos="1200"/>
          <w:tab w:val="right" w:leader="dot" w:pos="8302"/>
        </w:tabs>
        <w:rPr>
          <w:rFonts w:asciiTheme="minorHAnsi" w:eastAsiaTheme="minorEastAsia" w:hAnsiTheme="minorHAnsi" w:cstheme="minorBidi"/>
          <w:noProof/>
          <w:sz w:val="22"/>
          <w:szCs w:val="22"/>
        </w:rPr>
      </w:pPr>
      <w:hyperlink w:anchor="_Toc494806916" w:history="1">
        <w:r w:rsidR="00464FCD" w:rsidRPr="006F5E78">
          <w:rPr>
            <w:rStyle w:val="Hyperlink"/>
            <w:noProof/>
            <w:lang w:val="en-GB"/>
          </w:rPr>
          <w:t>3.1.2</w:t>
        </w:r>
        <w:r w:rsidR="00464FCD">
          <w:rPr>
            <w:rFonts w:asciiTheme="minorHAnsi" w:eastAsiaTheme="minorEastAsia" w:hAnsiTheme="minorHAnsi" w:cstheme="minorBidi"/>
            <w:noProof/>
            <w:sz w:val="22"/>
            <w:szCs w:val="22"/>
          </w:rPr>
          <w:tab/>
        </w:r>
        <w:r w:rsidR="00464FCD" w:rsidRPr="006F5E78">
          <w:rPr>
            <w:rStyle w:val="Hyperlink"/>
            <w:noProof/>
            <w:lang w:val="en-GB"/>
          </w:rPr>
          <w:t>Scripts</w:t>
        </w:r>
        <w:r w:rsidR="00464FCD">
          <w:rPr>
            <w:noProof/>
            <w:webHidden/>
          </w:rPr>
          <w:tab/>
        </w:r>
        <w:r w:rsidR="000D7CA7">
          <w:rPr>
            <w:noProof/>
            <w:webHidden/>
          </w:rPr>
          <w:fldChar w:fldCharType="begin"/>
        </w:r>
        <w:r w:rsidR="00464FCD">
          <w:rPr>
            <w:noProof/>
            <w:webHidden/>
          </w:rPr>
          <w:instrText xml:space="preserve"> PAGEREF _Toc494806916 \h </w:instrText>
        </w:r>
        <w:r w:rsidR="000D7CA7">
          <w:rPr>
            <w:noProof/>
            <w:webHidden/>
          </w:rPr>
        </w:r>
        <w:r w:rsidR="000D7CA7">
          <w:rPr>
            <w:noProof/>
            <w:webHidden/>
          </w:rPr>
          <w:fldChar w:fldCharType="separate"/>
        </w:r>
        <w:r w:rsidR="00AE05D6">
          <w:rPr>
            <w:noProof/>
            <w:webHidden/>
          </w:rPr>
          <w:t>14</w:t>
        </w:r>
        <w:r w:rsidR="000D7CA7">
          <w:rPr>
            <w:noProof/>
            <w:webHidden/>
          </w:rPr>
          <w:fldChar w:fldCharType="end"/>
        </w:r>
      </w:hyperlink>
    </w:p>
    <w:p w14:paraId="38EC2E5C" w14:textId="1733B867" w:rsidR="00464FCD" w:rsidRDefault="00B37BB7">
      <w:pPr>
        <w:pStyle w:val="TOC3"/>
        <w:tabs>
          <w:tab w:val="left" w:pos="1200"/>
          <w:tab w:val="right" w:leader="dot" w:pos="8302"/>
        </w:tabs>
        <w:rPr>
          <w:rFonts w:asciiTheme="minorHAnsi" w:eastAsiaTheme="minorEastAsia" w:hAnsiTheme="minorHAnsi" w:cstheme="minorBidi"/>
          <w:noProof/>
          <w:sz w:val="22"/>
          <w:szCs w:val="22"/>
        </w:rPr>
      </w:pPr>
      <w:hyperlink w:anchor="_Toc494806917" w:history="1">
        <w:r w:rsidR="00464FCD" w:rsidRPr="006F5E78">
          <w:rPr>
            <w:rStyle w:val="Hyperlink"/>
            <w:noProof/>
            <w:lang w:val="en-GB"/>
          </w:rPr>
          <w:t>3.1.3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_Toc494806917 \h </w:instrText>
        </w:r>
        <w:r w:rsidR="000D7CA7">
          <w:rPr>
            <w:noProof/>
            <w:webHidden/>
          </w:rPr>
        </w:r>
        <w:r w:rsidR="000D7CA7">
          <w:rPr>
            <w:noProof/>
            <w:webHidden/>
          </w:rPr>
          <w:fldChar w:fldCharType="separate"/>
        </w:r>
        <w:r w:rsidR="00AE05D6">
          <w:rPr>
            <w:noProof/>
            <w:webHidden/>
          </w:rPr>
          <w:t>16</w:t>
        </w:r>
        <w:r w:rsidR="000D7CA7">
          <w:rPr>
            <w:noProof/>
            <w:webHidden/>
          </w:rPr>
          <w:fldChar w:fldCharType="end"/>
        </w:r>
      </w:hyperlink>
    </w:p>
    <w:p w14:paraId="57BB598F" w14:textId="51934198" w:rsidR="00464FCD" w:rsidRDefault="00B37BB7">
      <w:pPr>
        <w:pStyle w:val="TOC3"/>
        <w:tabs>
          <w:tab w:val="left" w:pos="1200"/>
          <w:tab w:val="right" w:leader="dot" w:pos="8302"/>
        </w:tabs>
        <w:rPr>
          <w:rFonts w:asciiTheme="minorHAnsi" w:eastAsiaTheme="minorEastAsia" w:hAnsiTheme="minorHAnsi" w:cstheme="minorBidi"/>
          <w:noProof/>
          <w:sz w:val="22"/>
          <w:szCs w:val="22"/>
        </w:rPr>
      </w:pPr>
      <w:hyperlink w:anchor="_Toc494806918" w:history="1">
        <w:r w:rsidR="00464FCD" w:rsidRPr="006F5E78">
          <w:rPr>
            <w:rStyle w:val="Hyperlink"/>
            <w:noProof/>
            <w:lang w:val="en-GB"/>
          </w:rPr>
          <w:t>3.1.4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_Toc494806918 \h </w:instrText>
        </w:r>
        <w:r w:rsidR="000D7CA7">
          <w:rPr>
            <w:noProof/>
            <w:webHidden/>
          </w:rPr>
        </w:r>
        <w:r w:rsidR="000D7CA7">
          <w:rPr>
            <w:noProof/>
            <w:webHidden/>
          </w:rPr>
          <w:fldChar w:fldCharType="separate"/>
        </w:r>
        <w:r w:rsidR="00AE05D6">
          <w:rPr>
            <w:noProof/>
            <w:webHidden/>
          </w:rPr>
          <w:t>17</w:t>
        </w:r>
        <w:r w:rsidR="000D7CA7">
          <w:rPr>
            <w:noProof/>
            <w:webHidden/>
          </w:rPr>
          <w:fldChar w:fldCharType="end"/>
        </w:r>
      </w:hyperlink>
    </w:p>
    <w:p w14:paraId="4967B07E" w14:textId="0367B84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"_Toc494806919" </w:instrText>
      </w:r>
      <w:r>
        <w:rPr>
          <w:rStyle w:val="Hyperlink"/>
          <w:lang w:val="en-GB"/>
        </w:rPr>
        <w:fldChar w:fldCharType="separate"/>
      </w:r>
      <w:r w:rsidR="00464FCD" w:rsidRPr="006F5E78">
        <w:rPr>
          <w:rStyle w:val="Hyperlink"/>
          <w:noProof/>
          <w:lang w:val="en-GB"/>
        </w:rPr>
        <w:t>3.1.5</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_Toc494806919 \h </w:instrText>
      </w:r>
      <w:r w:rsidR="000D7CA7">
        <w:rPr>
          <w:noProof/>
          <w:webHidden/>
        </w:rPr>
      </w:r>
      <w:r w:rsidR="000D7CA7">
        <w:rPr>
          <w:noProof/>
          <w:webHidden/>
        </w:rPr>
        <w:fldChar w:fldCharType="separate"/>
      </w:r>
      <w:ins w:id="57" w:author="Holger Eichelberger" w:date="2024-11-22T12:02:00Z">
        <w:r w:rsidR="00AE05D6">
          <w:rPr>
            <w:noProof/>
            <w:webHidden/>
          </w:rPr>
          <w:t>19</w:t>
        </w:r>
      </w:ins>
      <w:del w:id="58" w:author="Holger Eichelberger" w:date="2022-09-21T12:50:00Z">
        <w:r w:rsidR="00CC21C3" w:rsidDel="000914B3">
          <w:rPr>
            <w:noProof/>
            <w:webHidden/>
          </w:rPr>
          <w:delText>18</w:delText>
        </w:r>
      </w:del>
      <w:r w:rsidR="000D7CA7">
        <w:rPr>
          <w:noProof/>
          <w:webHidden/>
        </w:rPr>
        <w:fldChar w:fldCharType="end"/>
      </w:r>
      <w:r>
        <w:rPr>
          <w:noProof/>
        </w:rPr>
        <w:fldChar w:fldCharType="end"/>
      </w:r>
    </w:p>
    <w:p w14:paraId="29EAC10B" w14:textId="01C05813" w:rsidR="00464FCD" w:rsidRDefault="00B37BB7">
      <w:pPr>
        <w:pStyle w:val="TOC3"/>
        <w:tabs>
          <w:tab w:val="left" w:pos="1440"/>
          <w:tab w:val="right" w:leader="dot" w:pos="8302"/>
        </w:tabs>
        <w:rPr>
          <w:rFonts w:asciiTheme="minorHAnsi" w:eastAsiaTheme="minorEastAsia" w:hAnsiTheme="minorHAnsi" w:cstheme="minorBidi"/>
          <w:noProof/>
          <w:sz w:val="22"/>
          <w:szCs w:val="22"/>
        </w:rPr>
      </w:pPr>
      <w:hyperlink w:anchor="_Toc494806920" w:history="1">
        <w:r w:rsidR="00464FCD" w:rsidRPr="006F5E78">
          <w:rPr>
            <w:rStyle w:val="Hyperlink"/>
            <w:noProof/>
            <w:lang w:val="en-GB"/>
          </w:rPr>
          <w:t>3.1.5.1</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_Toc494806920 \h </w:instrText>
        </w:r>
        <w:r w:rsidR="000D7CA7">
          <w:rPr>
            <w:noProof/>
            <w:webHidden/>
          </w:rPr>
        </w:r>
        <w:r w:rsidR="000D7CA7">
          <w:rPr>
            <w:noProof/>
            <w:webHidden/>
          </w:rPr>
          <w:fldChar w:fldCharType="separate"/>
        </w:r>
        <w:r w:rsidR="00AE05D6">
          <w:rPr>
            <w:noProof/>
            <w:webHidden/>
          </w:rPr>
          <w:t>19</w:t>
        </w:r>
        <w:r w:rsidR="000D7CA7">
          <w:rPr>
            <w:noProof/>
            <w:webHidden/>
          </w:rPr>
          <w:fldChar w:fldCharType="end"/>
        </w:r>
      </w:hyperlink>
    </w:p>
    <w:p w14:paraId="2DFC92B9" w14:textId="446A12BC" w:rsidR="00464FCD" w:rsidRDefault="00B37BB7">
      <w:pPr>
        <w:pStyle w:val="TOC3"/>
        <w:tabs>
          <w:tab w:val="left" w:pos="1440"/>
          <w:tab w:val="right" w:leader="dot" w:pos="8302"/>
        </w:tabs>
        <w:rPr>
          <w:rFonts w:asciiTheme="minorHAnsi" w:eastAsiaTheme="minorEastAsia" w:hAnsiTheme="minorHAnsi" w:cstheme="minorBidi"/>
          <w:noProof/>
          <w:sz w:val="22"/>
          <w:szCs w:val="22"/>
        </w:rPr>
      </w:pPr>
      <w:hyperlink w:anchor="_Toc494806921" w:history="1">
        <w:r w:rsidR="00464FCD" w:rsidRPr="006F5E78">
          <w:rPr>
            <w:rStyle w:val="Hyperlink"/>
            <w:noProof/>
            <w:lang w:val="en-GB"/>
          </w:rPr>
          <w:t>3.1.5.2</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_Toc494806921 \h </w:instrText>
        </w:r>
        <w:r w:rsidR="000D7CA7">
          <w:rPr>
            <w:noProof/>
            <w:webHidden/>
          </w:rPr>
        </w:r>
        <w:r w:rsidR="000D7CA7">
          <w:rPr>
            <w:noProof/>
            <w:webHidden/>
          </w:rPr>
          <w:fldChar w:fldCharType="separate"/>
        </w:r>
        <w:r w:rsidR="00AE05D6">
          <w:rPr>
            <w:noProof/>
            <w:webHidden/>
          </w:rPr>
          <w:t>19</w:t>
        </w:r>
        <w:r w:rsidR="000D7CA7">
          <w:rPr>
            <w:noProof/>
            <w:webHidden/>
          </w:rPr>
          <w:fldChar w:fldCharType="end"/>
        </w:r>
      </w:hyperlink>
    </w:p>
    <w:p w14:paraId="4D9580DF" w14:textId="066949A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"_Toc494806923" </w:instrText>
      </w:r>
      <w:r>
        <w:rPr>
          <w:rStyle w:val="Hyperlink"/>
          <w:lang w:val="en-GB"/>
        </w:rPr>
        <w:fldChar w:fldCharType="separate"/>
      </w:r>
      <w:r w:rsidR="00464FCD" w:rsidRPr="006F5E78">
        <w:rPr>
          <w:rStyle w:val="Hyperlink"/>
          <w:noProof/>
          <w:lang w:val="en-GB"/>
        </w:rPr>
        <w:t>3.1.5.3</w:t>
      </w:r>
      <w:r w:rsidR="00464FCD">
        <w:rPr>
          <w:rFonts w:asciiTheme="minorHAnsi" w:eastAsiaTheme="minorEastAsia" w:hAnsiTheme="minorHAnsi" w:cstheme="minorBidi"/>
          <w:noProof/>
          <w:sz w:val="22"/>
          <w:szCs w:val="22"/>
        </w:rPr>
        <w:tab/>
      </w:r>
      <w:r w:rsidR="00464FCD" w:rsidRPr="006F5E78">
        <w:rPr>
          <w:rStyle w:val="Hyperlink"/>
          <w:noProof/>
          <w:lang w:val="en-GB"/>
        </w:rPr>
        <w:t>Artifact Types</w:t>
      </w:r>
      <w:r w:rsidR="00464FCD">
        <w:rPr>
          <w:noProof/>
          <w:webHidden/>
        </w:rPr>
        <w:tab/>
      </w:r>
      <w:r w:rsidR="000D7CA7">
        <w:rPr>
          <w:noProof/>
          <w:webHidden/>
        </w:rPr>
        <w:fldChar w:fldCharType="begin"/>
      </w:r>
      <w:r w:rsidR="00464FCD">
        <w:rPr>
          <w:noProof/>
          <w:webHidden/>
        </w:rPr>
        <w:instrText xml:space="preserve"> PAGEREF _Toc494806923 \h </w:instrText>
      </w:r>
      <w:r w:rsidR="000D7CA7">
        <w:rPr>
          <w:noProof/>
          <w:webHidden/>
        </w:rPr>
      </w:r>
      <w:r w:rsidR="000D7CA7">
        <w:rPr>
          <w:noProof/>
          <w:webHidden/>
        </w:rPr>
        <w:fldChar w:fldCharType="separate"/>
      </w:r>
      <w:ins w:id="59" w:author="Holger Eichelberger" w:date="2024-11-22T12:02:00Z">
        <w:r w:rsidR="00AE05D6">
          <w:rPr>
            <w:noProof/>
            <w:webHidden/>
          </w:rPr>
          <w:t>20</w:t>
        </w:r>
      </w:ins>
      <w:del w:id="60" w:author="Holger Eichelberger" w:date="2022-09-21T12:50:00Z">
        <w:r w:rsidR="00CC21C3" w:rsidDel="000914B3">
          <w:rPr>
            <w:noProof/>
            <w:webHidden/>
          </w:rPr>
          <w:delText>19</w:delText>
        </w:r>
      </w:del>
      <w:r w:rsidR="000D7CA7">
        <w:rPr>
          <w:noProof/>
          <w:webHidden/>
        </w:rPr>
        <w:fldChar w:fldCharType="end"/>
      </w:r>
      <w:r>
        <w:rPr>
          <w:noProof/>
        </w:rPr>
        <w:fldChar w:fldCharType="end"/>
      </w:r>
    </w:p>
    <w:p w14:paraId="7B7DD7A8" w14:textId="29EC87F9" w:rsidR="00464FCD" w:rsidRDefault="00B37BB7">
      <w:pPr>
        <w:pStyle w:val="TOC3"/>
        <w:tabs>
          <w:tab w:val="left" w:pos="1440"/>
          <w:tab w:val="right" w:leader="dot" w:pos="8302"/>
        </w:tabs>
        <w:rPr>
          <w:rFonts w:asciiTheme="minorHAnsi" w:eastAsiaTheme="minorEastAsia" w:hAnsiTheme="minorHAnsi" w:cstheme="minorBidi"/>
          <w:noProof/>
          <w:sz w:val="22"/>
          <w:szCs w:val="22"/>
        </w:rPr>
      </w:pPr>
      <w:hyperlink w:anchor="_Toc494806924" w:history="1">
        <w:r w:rsidR="00464FCD" w:rsidRPr="006F5E78">
          <w:rPr>
            <w:rStyle w:val="Hyperlink"/>
            <w:noProof/>
            <w:lang w:val="en-GB"/>
          </w:rPr>
          <w:t>3.1.5.4</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_Toc494806924 \h </w:instrText>
        </w:r>
        <w:r w:rsidR="000D7CA7">
          <w:rPr>
            <w:noProof/>
            <w:webHidden/>
          </w:rPr>
        </w:r>
        <w:r w:rsidR="000D7CA7">
          <w:rPr>
            <w:noProof/>
            <w:webHidden/>
          </w:rPr>
          <w:fldChar w:fldCharType="separate"/>
        </w:r>
        <w:r w:rsidR="00AE05D6">
          <w:rPr>
            <w:noProof/>
            <w:webHidden/>
          </w:rPr>
          <w:t>20</w:t>
        </w:r>
        <w:r w:rsidR="000D7CA7">
          <w:rPr>
            <w:noProof/>
            <w:webHidden/>
          </w:rPr>
          <w:fldChar w:fldCharType="end"/>
        </w:r>
      </w:hyperlink>
    </w:p>
    <w:p w14:paraId="25C73069" w14:textId="2EEC18F1" w:rsidR="00464FCD" w:rsidRDefault="00B37BB7">
      <w:pPr>
        <w:pStyle w:val="TOC3"/>
        <w:tabs>
          <w:tab w:val="left" w:pos="1440"/>
          <w:tab w:val="right" w:leader="dot" w:pos="8302"/>
        </w:tabs>
        <w:rPr>
          <w:rFonts w:asciiTheme="minorHAnsi" w:eastAsiaTheme="minorEastAsia" w:hAnsiTheme="minorHAnsi" w:cstheme="minorBidi"/>
          <w:noProof/>
          <w:sz w:val="22"/>
          <w:szCs w:val="22"/>
        </w:rPr>
      </w:pPr>
      <w:hyperlink w:anchor="_Toc494806925" w:history="1">
        <w:r w:rsidR="00464FCD" w:rsidRPr="006F5E78">
          <w:rPr>
            <w:rStyle w:val="Hyperlink"/>
            <w:noProof/>
            <w:lang w:val="en-GB"/>
          </w:rPr>
          <w:t>3.1.5.5</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_Toc494806925 \h </w:instrText>
        </w:r>
        <w:r w:rsidR="000D7CA7">
          <w:rPr>
            <w:noProof/>
            <w:webHidden/>
          </w:rPr>
        </w:r>
        <w:r w:rsidR="000D7CA7">
          <w:rPr>
            <w:noProof/>
            <w:webHidden/>
          </w:rPr>
          <w:fldChar w:fldCharType="separate"/>
        </w:r>
        <w:r w:rsidR="00AE05D6">
          <w:rPr>
            <w:noProof/>
            <w:webHidden/>
          </w:rPr>
          <w:t>21</w:t>
        </w:r>
        <w:r w:rsidR="000D7CA7">
          <w:rPr>
            <w:noProof/>
            <w:webHidden/>
          </w:rPr>
          <w:fldChar w:fldCharType="end"/>
        </w:r>
      </w:hyperlink>
    </w:p>
    <w:p w14:paraId="6598E0AB" w14:textId="4C646F7C" w:rsidR="00464FCD" w:rsidRDefault="00B37BB7">
      <w:pPr>
        <w:pStyle w:val="TOC3"/>
        <w:tabs>
          <w:tab w:val="left" w:pos="1200"/>
          <w:tab w:val="right" w:leader="dot" w:pos="8302"/>
        </w:tabs>
        <w:rPr>
          <w:rFonts w:asciiTheme="minorHAnsi" w:eastAsiaTheme="minorEastAsia" w:hAnsiTheme="minorHAnsi" w:cstheme="minorBidi"/>
          <w:noProof/>
          <w:sz w:val="22"/>
          <w:szCs w:val="22"/>
        </w:rPr>
      </w:pPr>
      <w:hyperlink w:anchor="_Toc494806926" w:history="1">
        <w:r w:rsidR="00464FCD" w:rsidRPr="006F5E78">
          <w:rPr>
            <w:rStyle w:val="Hyperlink"/>
            <w:noProof/>
            <w:lang w:val="en-GB"/>
          </w:rPr>
          <w:t>3.1.6</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_Toc494806926 \h </w:instrText>
        </w:r>
        <w:r w:rsidR="000D7CA7">
          <w:rPr>
            <w:noProof/>
            <w:webHidden/>
          </w:rPr>
        </w:r>
        <w:r w:rsidR="000D7CA7">
          <w:rPr>
            <w:noProof/>
            <w:webHidden/>
          </w:rPr>
          <w:fldChar w:fldCharType="separate"/>
        </w:r>
        <w:r w:rsidR="00AE05D6">
          <w:rPr>
            <w:noProof/>
            <w:webHidden/>
          </w:rPr>
          <w:t>22</w:t>
        </w:r>
        <w:r w:rsidR="000D7CA7">
          <w:rPr>
            <w:noProof/>
            <w:webHidden/>
          </w:rPr>
          <w:fldChar w:fldCharType="end"/>
        </w:r>
      </w:hyperlink>
    </w:p>
    <w:p w14:paraId="34EFE6A0" w14:textId="11D8B1D9" w:rsidR="00464FCD" w:rsidRDefault="00B37BB7">
      <w:pPr>
        <w:pStyle w:val="TOC3"/>
        <w:tabs>
          <w:tab w:val="left" w:pos="1200"/>
          <w:tab w:val="right" w:leader="dot" w:pos="8302"/>
        </w:tabs>
        <w:rPr>
          <w:rFonts w:asciiTheme="minorHAnsi" w:eastAsiaTheme="minorEastAsia" w:hAnsiTheme="minorHAnsi" w:cstheme="minorBidi"/>
          <w:noProof/>
          <w:sz w:val="22"/>
          <w:szCs w:val="22"/>
        </w:rPr>
      </w:pPr>
      <w:hyperlink w:anchor="_Toc494806927" w:history="1">
        <w:r w:rsidR="00464FCD" w:rsidRPr="006F5E78">
          <w:rPr>
            <w:rStyle w:val="Hyperlink"/>
            <w:noProof/>
            <w:lang w:val="en-GB"/>
          </w:rPr>
          <w:t>3.1.7</w:t>
        </w:r>
        <w:r w:rsidR="00464FCD">
          <w:rPr>
            <w:rFonts w:asciiTheme="minorHAnsi" w:eastAsiaTheme="minorEastAsia" w:hAnsiTheme="minorHAnsi" w:cstheme="minorBidi"/>
            <w:noProof/>
            <w:sz w:val="22"/>
            <w:szCs w:val="22"/>
          </w:rPr>
          <w:tab/>
        </w:r>
        <w:r w:rsidR="00464FCD" w:rsidRPr="006F5E78">
          <w:rPr>
            <w:rStyle w:val="Hyperlink"/>
            <w:noProof/>
            <w:lang w:val="en-GB"/>
          </w:rPr>
          <w:t>Externally Defined Values of Global Variables</w:t>
        </w:r>
        <w:r w:rsidR="00464FCD">
          <w:rPr>
            <w:noProof/>
            <w:webHidden/>
          </w:rPr>
          <w:tab/>
        </w:r>
        <w:r w:rsidR="000D7CA7">
          <w:rPr>
            <w:noProof/>
            <w:webHidden/>
          </w:rPr>
          <w:fldChar w:fldCharType="begin"/>
        </w:r>
        <w:r w:rsidR="00464FCD">
          <w:rPr>
            <w:noProof/>
            <w:webHidden/>
          </w:rPr>
          <w:instrText xml:space="preserve"> PAGEREF _Toc494806927 \h </w:instrText>
        </w:r>
        <w:r w:rsidR="000D7CA7">
          <w:rPr>
            <w:noProof/>
            <w:webHidden/>
          </w:rPr>
        </w:r>
        <w:r w:rsidR="000D7CA7">
          <w:rPr>
            <w:noProof/>
            <w:webHidden/>
          </w:rPr>
          <w:fldChar w:fldCharType="separate"/>
        </w:r>
        <w:r w:rsidR="00AE05D6">
          <w:rPr>
            <w:noProof/>
            <w:webHidden/>
          </w:rPr>
          <w:t>23</w:t>
        </w:r>
        <w:r w:rsidR="000D7CA7">
          <w:rPr>
            <w:noProof/>
            <w:webHidden/>
          </w:rPr>
          <w:fldChar w:fldCharType="end"/>
        </w:r>
      </w:hyperlink>
    </w:p>
    <w:p w14:paraId="726F4E2E" w14:textId="3D277F10" w:rsidR="00464FCD" w:rsidRDefault="00B37BB7">
      <w:pPr>
        <w:pStyle w:val="TOC3"/>
        <w:tabs>
          <w:tab w:val="left" w:pos="1200"/>
          <w:tab w:val="right" w:leader="dot" w:pos="8302"/>
        </w:tabs>
        <w:rPr>
          <w:rFonts w:asciiTheme="minorHAnsi" w:eastAsiaTheme="minorEastAsia" w:hAnsiTheme="minorHAnsi" w:cstheme="minorBidi"/>
          <w:noProof/>
          <w:sz w:val="22"/>
          <w:szCs w:val="22"/>
        </w:rPr>
      </w:pPr>
      <w:hyperlink w:anchor="_Toc494806928" w:history="1">
        <w:r w:rsidR="00464FCD" w:rsidRPr="006F5E78">
          <w:rPr>
            <w:rStyle w:val="Hyperlink"/>
            <w:noProof/>
            <w:lang w:val="en-GB"/>
          </w:rPr>
          <w:t>3.1.8</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_Toc494806928 \h </w:instrText>
        </w:r>
        <w:r w:rsidR="000D7CA7">
          <w:rPr>
            <w:noProof/>
            <w:webHidden/>
          </w:rPr>
        </w:r>
        <w:r w:rsidR="000D7CA7">
          <w:rPr>
            <w:noProof/>
            <w:webHidden/>
          </w:rPr>
          <w:fldChar w:fldCharType="separate"/>
        </w:r>
        <w:r w:rsidR="00AE05D6">
          <w:rPr>
            <w:noProof/>
            <w:webHidden/>
          </w:rPr>
          <w:t>24</w:t>
        </w:r>
        <w:r w:rsidR="000D7CA7">
          <w:rPr>
            <w:noProof/>
            <w:webHidden/>
          </w:rPr>
          <w:fldChar w:fldCharType="end"/>
        </w:r>
      </w:hyperlink>
    </w:p>
    <w:p w14:paraId="3317348C" w14:textId="1F2BC539" w:rsidR="00464FCD" w:rsidRDefault="00B37BB7">
      <w:pPr>
        <w:pStyle w:val="TOC3"/>
        <w:tabs>
          <w:tab w:val="left" w:pos="1200"/>
          <w:tab w:val="right" w:leader="dot" w:pos="8302"/>
        </w:tabs>
        <w:rPr>
          <w:rFonts w:asciiTheme="minorHAnsi" w:eastAsiaTheme="minorEastAsia" w:hAnsiTheme="minorHAnsi" w:cstheme="minorBidi"/>
          <w:noProof/>
          <w:sz w:val="22"/>
          <w:szCs w:val="22"/>
        </w:rPr>
      </w:pPr>
      <w:hyperlink w:anchor="_Toc494806964" w:history="1">
        <w:r w:rsidR="00464FCD" w:rsidRPr="006F5E78">
          <w:rPr>
            <w:rStyle w:val="Hyperlink"/>
            <w:noProof/>
            <w:lang w:val="en-GB"/>
          </w:rPr>
          <w:t>3.1.9</w:t>
        </w:r>
        <w:r w:rsidR="00464FCD">
          <w:rPr>
            <w:rFonts w:asciiTheme="minorHAnsi" w:eastAsiaTheme="minorEastAsia" w:hAnsiTheme="minorHAnsi" w:cstheme="minorBidi"/>
            <w:noProof/>
            <w:sz w:val="22"/>
            <w:szCs w:val="22"/>
          </w:rPr>
          <w:tab/>
        </w:r>
        <w:r w:rsidR="00464FCD" w:rsidRPr="006F5E78">
          <w:rPr>
            <w:rStyle w:val="Hyperlink"/>
            <w:noProof/>
            <w:lang w:val="en-GB"/>
          </w:rPr>
          <w:t>Rules</w:t>
        </w:r>
        <w:r w:rsidR="00464FCD">
          <w:rPr>
            <w:noProof/>
            <w:webHidden/>
          </w:rPr>
          <w:tab/>
        </w:r>
        <w:r w:rsidR="000D7CA7">
          <w:rPr>
            <w:noProof/>
            <w:webHidden/>
          </w:rPr>
          <w:fldChar w:fldCharType="begin"/>
        </w:r>
        <w:r w:rsidR="00464FCD">
          <w:rPr>
            <w:noProof/>
            <w:webHidden/>
          </w:rPr>
          <w:instrText xml:space="preserve"> PAGEREF _Toc494806964 \h </w:instrText>
        </w:r>
        <w:r w:rsidR="000D7CA7">
          <w:rPr>
            <w:noProof/>
            <w:webHidden/>
          </w:rPr>
        </w:r>
        <w:r w:rsidR="000D7CA7">
          <w:rPr>
            <w:noProof/>
            <w:webHidden/>
          </w:rPr>
          <w:fldChar w:fldCharType="separate"/>
        </w:r>
        <w:r w:rsidR="00AE05D6">
          <w:rPr>
            <w:noProof/>
            <w:webHidden/>
          </w:rPr>
          <w:t>25</w:t>
        </w:r>
        <w:r w:rsidR="000D7CA7">
          <w:rPr>
            <w:noProof/>
            <w:webHidden/>
          </w:rPr>
          <w:fldChar w:fldCharType="end"/>
        </w:r>
      </w:hyperlink>
    </w:p>
    <w:p w14:paraId="1C479FD3" w14:textId="61AAE34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"_Toc494806965" </w:instrText>
      </w:r>
      <w:r>
        <w:rPr>
          <w:rStyle w:val="Hyperlink"/>
          <w:lang w:val="en-GB"/>
        </w:rPr>
        <w:fldChar w:fldCharType="separate"/>
      </w:r>
      <w:r w:rsidR="00464FCD" w:rsidRPr="006F5E78">
        <w:rPr>
          <w:rStyle w:val="Hyperlink"/>
          <w:noProof/>
          <w:lang w:val="en-GB"/>
        </w:rPr>
        <w:t>3.1.9.1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Declarations</w:t>
      </w:r>
      <w:r w:rsidR="00464FCD">
        <w:rPr>
          <w:noProof/>
          <w:webHidden/>
        </w:rPr>
        <w:tab/>
      </w:r>
      <w:r w:rsidR="000D7CA7">
        <w:rPr>
          <w:noProof/>
          <w:webHidden/>
        </w:rPr>
        <w:fldChar w:fldCharType="begin"/>
      </w:r>
      <w:r w:rsidR="00464FCD">
        <w:rPr>
          <w:noProof/>
          <w:webHidden/>
        </w:rPr>
        <w:instrText xml:space="preserve"> PAGEREF _Toc494806965 \h </w:instrText>
      </w:r>
      <w:r w:rsidR="000D7CA7">
        <w:rPr>
          <w:noProof/>
          <w:webHidden/>
        </w:rPr>
      </w:r>
      <w:r w:rsidR="000D7CA7">
        <w:rPr>
          <w:noProof/>
          <w:webHidden/>
        </w:rPr>
        <w:fldChar w:fldCharType="separate"/>
      </w:r>
      <w:ins w:id="61" w:author="Holger Eichelberger" w:date="2024-11-22T12:02:00Z">
        <w:r w:rsidR="00AE05D6">
          <w:rPr>
            <w:noProof/>
            <w:webHidden/>
          </w:rPr>
          <w:t>29</w:t>
        </w:r>
      </w:ins>
      <w:del w:id="62" w:author="Holger Eichelberger" w:date="2022-09-21T12:50:00Z">
        <w:r w:rsidR="00CC21C3" w:rsidDel="000914B3">
          <w:rPr>
            <w:noProof/>
            <w:webHidden/>
          </w:rPr>
          <w:delText>28</w:delText>
        </w:r>
      </w:del>
      <w:r w:rsidR="000D7CA7">
        <w:rPr>
          <w:noProof/>
          <w:webHidden/>
        </w:rPr>
        <w:fldChar w:fldCharType="end"/>
      </w:r>
      <w:r>
        <w:rPr>
          <w:noProof/>
        </w:rPr>
        <w:fldChar w:fldCharType="end"/>
      </w:r>
    </w:p>
    <w:p w14:paraId="02CB27A4" w14:textId="08798504" w:rsidR="00464FCD" w:rsidRDefault="00B37BB7">
      <w:pPr>
        <w:pStyle w:val="TOC3"/>
        <w:tabs>
          <w:tab w:val="left" w:pos="1440"/>
          <w:tab w:val="right" w:leader="dot" w:pos="8302"/>
        </w:tabs>
        <w:rPr>
          <w:rFonts w:asciiTheme="minorHAnsi" w:eastAsiaTheme="minorEastAsia" w:hAnsiTheme="minorHAnsi" w:cstheme="minorBidi"/>
          <w:noProof/>
          <w:sz w:val="22"/>
          <w:szCs w:val="22"/>
        </w:rPr>
      </w:pPr>
      <w:hyperlink w:anchor="_Toc494806966" w:history="1">
        <w:r w:rsidR="00464FCD" w:rsidRPr="006F5E78">
          <w:rPr>
            <w:rStyle w:val="Hyperlink"/>
            <w:noProof/>
            <w:lang w:val="en-GB"/>
          </w:rPr>
          <w:t>3.1.9.2</w:t>
        </w:r>
        <w:r w:rsidR="00464FCD">
          <w:rPr>
            <w:rFonts w:asciiTheme="minorHAnsi" w:eastAsiaTheme="minorEastAsia" w:hAnsiTheme="minorHAnsi" w:cstheme="minorBidi"/>
            <w:noProof/>
            <w:sz w:val="22"/>
            <w:szCs w:val="22"/>
          </w:rPr>
          <w:tab/>
        </w:r>
        <w:r w:rsidR="00464FCD" w:rsidRPr="006F5E78">
          <w:rPr>
            <w:rStyle w:val="Hyperlink"/>
            <w:noProof/>
            <w:lang w:val="en-GB"/>
          </w:rPr>
          <w:t>Expressions</w:t>
        </w:r>
        <w:r w:rsidR="00464FCD">
          <w:rPr>
            <w:noProof/>
            <w:webHidden/>
          </w:rPr>
          <w:tab/>
        </w:r>
        <w:r w:rsidR="000D7CA7">
          <w:rPr>
            <w:noProof/>
            <w:webHidden/>
          </w:rPr>
          <w:fldChar w:fldCharType="begin"/>
        </w:r>
        <w:r w:rsidR="00464FCD">
          <w:rPr>
            <w:noProof/>
            <w:webHidden/>
          </w:rPr>
          <w:instrText xml:space="preserve"> PAGEREF _Toc494806966 \h </w:instrText>
        </w:r>
        <w:r w:rsidR="000D7CA7">
          <w:rPr>
            <w:noProof/>
            <w:webHidden/>
          </w:rPr>
        </w:r>
        <w:r w:rsidR="000D7CA7">
          <w:rPr>
            <w:noProof/>
            <w:webHidden/>
          </w:rPr>
          <w:fldChar w:fldCharType="separate"/>
        </w:r>
        <w:r w:rsidR="00AE05D6">
          <w:rPr>
            <w:noProof/>
            <w:webHidden/>
          </w:rPr>
          <w:t>29</w:t>
        </w:r>
        <w:r w:rsidR="000D7CA7">
          <w:rPr>
            <w:noProof/>
            <w:webHidden/>
          </w:rPr>
          <w:fldChar w:fldCharType="end"/>
        </w:r>
      </w:hyperlink>
    </w:p>
    <w:p w14:paraId="46BC64B7" w14:textId="01018F7C"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"_Toc494806967" </w:instrText>
      </w:r>
      <w:r>
        <w:rPr>
          <w:rStyle w:val="Hyperlink"/>
          <w:lang w:val="en-GB"/>
        </w:rPr>
        <w:fldChar w:fldCharType="separate"/>
      </w:r>
      <w:r w:rsidR="00464FCD" w:rsidRPr="006F5E78">
        <w:rPr>
          <w:rStyle w:val="Hyperlink"/>
          <w:noProof/>
          <w:lang w:val="en-GB"/>
        </w:rPr>
        <w:t>3.1.9.3</w:t>
      </w:r>
      <w:r w:rsidR="00464FCD">
        <w:rPr>
          <w:rFonts w:asciiTheme="minorHAnsi" w:eastAsiaTheme="minorEastAsia" w:hAnsiTheme="minorHAnsi" w:cstheme="minorBidi"/>
          <w:noProof/>
          <w:sz w:val="22"/>
          <w:szCs w:val="22"/>
        </w:rPr>
        <w:tab/>
      </w:r>
      <w:r w:rsidR="00464FCD" w:rsidRPr="006F5E78">
        <w:rPr>
          <w:rStyle w:val="Hyperlink"/>
          <w:noProof/>
          <w:lang w:val="en-GB"/>
        </w:rPr>
        <w:t>Calls</w:t>
      </w:r>
      <w:r w:rsidR="00464FCD">
        <w:rPr>
          <w:noProof/>
          <w:webHidden/>
        </w:rPr>
        <w:tab/>
      </w:r>
      <w:r w:rsidR="000D7CA7">
        <w:rPr>
          <w:noProof/>
          <w:webHidden/>
        </w:rPr>
        <w:fldChar w:fldCharType="begin"/>
      </w:r>
      <w:r w:rsidR="00464FCD">
        <w:rPr>
          <w:noProof/>
          <w:webHidden/>
        </w:rPr>
        <w:instrText xml:space="preserve"> PAGEREF _Toc494806967 \h </w:instrText>
      </w:r>
      <w:r w:rsidR="000D7CA7">
        <w:rPr>
          <w:noProof/>
          <w:webHidden/>
        </w:rPr>
      </w:r>
      <w:r w:rsidR="000D7CA7">
        <w:rPr>
          <w:noProof/>
          <w:webHidden/>
        </w:rPr>
        <w:fldChar w:fldCharType="separate"/>
      </w:r>
      <w:ins w:id="63" w:author="Holger Eichelberger" w:date="2024-11-22T12:02:00Z">
        <w:r w:rsidR="00AE05D6">
          <w:rPr>
            <w:noProof/>
            <w:webHidden/>
          </w:rPr>
          <w:t>30</w:t>
        </w:r>
      </w:ins>
      <w:del w:id="64" w:author="Holger Eichelberger" w:date="2023-05-11T12:18:00Z">
        <w:r w:rsidR="00EC6CAC" w:rsidDel="009F4E9A">
          <w:rPr>
            <w:noProof/>
            <w:webHidden/>
          </w:rPr>
          <w:delText>29</w:delText>
        </w:r>
      </w:del>
      <w:r w:rsidR="000D7CA7">
        <w:rPr>
          <w:noProof/>
          <w:webHidden/>
        </w:rPr>
        <w:fldChar w:fldCharType="end"/>
      </w:r>
      <w:r>
        <w:rPr>
          <w:noProof/>
        </w:rPr>
        <w:fldChar w:fldCharType="end"/>
      </w:r>
    </w:p>
    <w:p w14:paraId="4470ABC8" w14:textId="39933107"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"_Toc494806968" </w:instrText>
      </w:r>
      <w:r>
        <w:fldChar w:fldCharType="separate"/>
      </w:r>
      <w:r w:rsidR="00464FCD" w:rsidRPr="006F5E78">
        <w:rPr>
          <w:rStyle w:val="Hyperlink"/>
          <w:noProof/>
          <w:lang w:val="en-GB"/>
        </w:rPr>
        <w:t>3.1.9.4</w:t>
      </w:r>
      <w:r w:rsidR="00464FCD">
        <w:rPr>
          <w:rFonts w:asciiTheme="minorHAnsi" w:eastAsiaTheme="minorEastAsia" w:hAnsiTheme="minorHAnsi" w:cstheme="minorBidi"/>
          <w:noProof/>
          <w:sz w:val="22"/>
          <w:szCs w:val="22"/>
        </w:rPr>
        <w:tab/>
      </w:r>
      <w:r w:rsidR="00464FCD" w:rsidRPr="006F5E78">
        <w:rPr>
          <w:rStyle w:val="Hyperlink"/>
          <w:noProof/>
          <w:lang w:val="en-GB"/>
        </w:rPr>
        <w:t>Operating System Commands</w:t>
      </w:r>
      <w:r w:rsidR="00464FCD">
        <w:rPr>
          <w:noProof/>
          <w:webHidden/>
        </w:rPr>
        <w:tab/>
      </w:r>
      <w:r w:rsidR="000D7CA7">
        <w:rPr>
          <w:noProof/>
          <w:webHidden/>
        </w:rPr>
        <w:fldChar w:fldCharType="begin"/>
      </w:r>
      <w:r w:rsidR="00464FCD">
        <w:rPr>
          <w:noProof/>
          <w:webHidden/>
        </w:rPr>
        <w:instrText xml:space="preserve"> PAGEREF _Toc494806968 \h </w:instrText>
      </w:r>
      <w:r w:rsidR="000D7CA7">
        <w:rPr>
          <w:noProof/>
          <w:webHidden/>
        </w:rPr>
      </w:r>
      <w:r w:rsidR="000D7CA7">
        <w:rPr>
          <w:noProof/>
          <w:webHidden/>
        </w:rPr>
        <w:fldChar w:fldCharType="separate"/>
      </w:r>
      <w:ins w:id="65" w:author="Holger Eichelberger" w:date="2024-11-22T12:02:00Z">
        <w:r w:rsidR="00AE05D6">
          <w:rPr>
            <w:noProof/>
            <w:webHidden/>
          </w:rPr>
          <w:t>32</w:t>
        </w:r>
      </w:ins>
      <w:del w:id="66" w:author="Holger Eichelberger" w:date="2021-06-23T13:30:00Z">
        <w:r w:rsidR="007F78F4" w:rsidDel="00247D03">
          <w:rPr>
            <w:noProof/>
            <w:webHidden/>
          </w:rPr>
          <w:delText>31</w:delText>
        </w:r>
      </w:del>
      <w:r w:rsidR="000D7CA7">
        <w:rPr>
          <w:noProof/>
          <w:webHidden/>
        </w:rPr>
        <w:fldChar w:fldCharType="end"/>
      </w:r>
      <w:r>
        <w:rPr>
          <w:noProof/>
        </w:rPr>
        <w:fldChar w:fldCharType="end"/>
      </w:r>
    </w:p>
    <w:p w14:paraId="317AE655" w14:textId="6FA14602"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"_Toc494806969" </w:instrText>
      </w:r>
      <w:r>
        <w:rPr>
          <w:rStyle w:val="Hyperlink"/>
          <w:lang w:val="en-GB"/>
        </w:rPr>
        <w:fldChar w:fldCharType="separate"/>
      </w:r>
      <w:r w:rsidR="00464FCD" w:rsidRPr="006F5E78">
        <w:rPr>
          <w:rStyle w:val="Hyperlink"/>
          <w:noProof/>
          <w:lang w:val="en-GB"/>
        </w:rPr>
        <w:t>3.1.9.5</w:t>
      </w:r>
      <w:r w:rsidR="00464FCD">
        <w:rPr>
          <w:rFonts w:asciiTheme="minorHAnsi" w:eastAsiaTheme="minorEastAsia" w:hAnsiTheme="minorHAnsi" w:cstheme="minorBidi"/>
          <w:noProof/>
          <w:sz w:val="22"/>
          <w:szCs w:val="22"/>
        </w:rPr>
        <w:tab/>
      </w:r>
      <w:r w:rsidR="00464FCD" w:rsidRPr="006F5E78">
        <w:rPr>
          <w:rStyle w:val="Hyperlink"/>
          <w:noProof/>
          <w:lang w:val="en-GB"/>
        </w:rPr>
        <w:t>Alternative Execution</w:t>
      </w:r>
      <w:r w:rsidR="00464FCD">
        <w:rPr>
          <w:noProof/>
          <w:webHidden/>
        </w:rPr>
        <w:tab/>
      </w:r>
      <w:r w:rsidR="000D7CA7">
        <w:rPr>
          <w:noProof/>
          <w:webHidden/>
        </w:rPr>
        <w:fldChar w:fldCharType="begin"/>
      </w:r>
      <w:r w:rsidR="00464FCD">
        <w:rPr>
          <w:noProof/>
          <w:webHidden/>
        </w:rPr>
        <w:instrText xml:space="preserve"> PAGEREF _Toc494806969 \h </w:instrText>
      </w:r>
      <w:r w:rsidR="000D7CA7">
        <w:rPr>
          <w:noProof/>
          <w:webHidden/>
        </w:rPr>
      </w:r>
      <w:r w:rsidR="000D7CA7">
        <w:rPr>
          <w:noProof/>
          <w:webHidden/>
        </w:rPr>
        <w:fldChar w:fldCharType="separate"/>
      </w:r>
      <w:ins w:id="67" w:author="Holger Eichelberger" w:date="2024-11-22T12:02:00Z">
        <w:r w:rsidR="00AE05D6">
          <w:rPr>
            <w:noProof/>
            <w:webHidden/>
          </w:rPr>
          <w:t>33</w:t>
        </w:r>
      </w:ins>
      <w:del w:id="68" w:author="Holger Eichelberger" w:date="2023-05-11T12:18:00Z">
        <w:r w:rsidR="00EC6CAC" w:rsidDel="009F4E9A">
          <w:rPr>
            <w:noProof/>
            <w:webHidden/>
          </w:rPr>
          <w:delText>32</w:delText>
        </w:r>
      </w:del>
      <w:r w:rsidR="000D7CA7">
        <w:rPr>
          <w:noProof/>
          <w:webHidden/>
        </w:rPr>
        <w:fldChar w:fldCharType="end"/>
      </w:r>
      <w:r>
        <w:rPr>
          <w:noProof/>
        </w:rPr>
        <w:fldChar w:fldCharType="end"/>
      </w:r>
    </w:p>
    <w:p w14:paraId="52E31A14" w14:textId="57E8D63A"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"_Toc494806970" </w:instrText>
      </w:r>
      <w:r>
        <w:rPr>
          <w:rStyle w:val="Hyperlink"/>
          <w:lang w:val="en-GB"/>
        </w:rPr>
        <w:fldChar w:fldCharType="separate"/>
      </w:r>
      <w:r w:rsidR="00464FCD" w:rsidRPr="006F5E78">
        <w:rPr>
          <w:rStyle w:val="Hyperlink"/>
          <w:noProof/>
          <w:lang w:val="en-GB"/>
        </w:rPr>
        <w:t>3.1.9.6</w:t>
      </w:r>
      <w:r w:rsidR="00464FCD">
        <w:rPr>
          <w:rFonts w:asciiTheme="minorHAnsi" w:eastAsiaTheme="minorEastAsia" w:hAnsiTheme="minorHAnsi" w:cstheme="minorBidi"/>
          <w:noProof/>
          <w:sz w:val="22"/>
          <w:szCs w:val="22"/>
        </w:rPr>
        <w:tab/>
      </w:r>
      <w:r w:rsidR="00464FCD" w:rsidRPr="006F5E78">
        <w:rPr>
          <w:rStyle w:val="Hyperlink"/>
          <w:noProof/>
          <w:lang w:val="en-GB"/>
        </w:rPr>
        <w:t>Iterated Execution</w:t>
      </w:r>
      <w:r w:rsidR="00464FCD">
        <w:rPr>
          <w:noProof/>
          <w:webHidden/>
        </w:rPr>
        <w:tab/>
      </w:r>
      <w:r w:rsidR="000D7CA7">
        <w:rPr>
          <w:noProof/>
          <w:webHidden/>
        </w:rPr>
        <w:fldChar w:fldCharType="begin"/>
      </w:r>
      <w:r w:rsidR="00464FCD">
        <w:rPr>
          <w:noProof/>
          <w:webHidden/>
        </w:rPr>
        <w:instrText xml:space="preserve"> PAGEREF _Toc494806970 \h </w:instrText>
      </w:r>
      <w:r w:rsidR="000D7CA7">
        <w:rPr>
          <w:noProof/>
          <w:webHidden/>
        </w:rPr>
      </w:r>
      <w:r w:rsidR="000D7CA7">
        <w:rPr>
          <w:noProof/>
          <w:webHidden/>
        </w:rPr>
        <w:fldChar w:fldCharType="separate"/>
      </w:r>
      <w:ins w:id="69" w:author="Holger Eichelberger" w:date="2024-11-22T12:02:00Z">
        <w:r w:rsidR="00AE05D6">
          <w:rPr>
            <w:noProof/>
            <w:webHidden/>
          </w:rPr>
          <w:t>34</w:t>
        </w:r>
      </w:ins>
      <w:del w:id="70" w:author="Holger Eichelberger" w:date="2023-05-11T12:18:00Z">
        <w:r w:rsidR="00EC6CAC" w:rsidDel="009F4E9A">
          <w:rPr>
            <w:noProof/>
            <w:webHidden/>
          </w:rPr>
          <w:delText>33</w:delText>
        </w:r>
      </w:del>
      <w:r w:rsidR="000D7CA7">
        <w:rPr>
          <w:noProof/>
          <w:webHidden/>
        </w:rPr>
        <w:fldChar w:fldCharType="end"/>
      </w:r>
      <w:r>
        <w:rPr>
          <w:noProof/>
        </w:rPr>
        <w:fldChar w:fldCharType="end"/>
      </w:r>
    </w:p>
    <w:p w14:paraId="6D6C4AE1" w14:textId="3952CF92"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"_Toc494806971" </w:instrText>
      </w:r>
      <w:r>
        <w:rPr>
          <w:rStyle w:val="Hyperlink"/>
          <w:lang w:val="en-GB"/>
        </w:rPr>
        <w:fldChar w:fldCharType="separate"/>
      </w:r>
      <w:r w:rsidR="00464FCD" w:rsidRPr="006F5E78">
        <w:rPr>
          <w:rStyle w:val="Hyperlink"/>
          <w:noProof/>
          <w:lang w:val="en-GB"/>
        </w:rPr>
        <w:t>3.1.9.7</w:t>
      </w:r>
      <w:r w:rsidR="00464FCD">
        <w:rPr>
          <w:rFonts w:asciiTheme="minorHAnsi" w:eastAsiaTheme="minorEastAsia" w:hAnsiTheme="minorHAnsi" w:cstheme="minorBidi"/>
          <w:noProof/>
          <w:sz w:val="22"/>
          <w:szCs w:val="22"/>
        </w:rPr>
        <w:tab/>
      </w:r>
      <w:r w:rsidR="00464FCD" w:rsidRPr="006F5E78">
        <w:rPr>
          <w:rStyle w:val="Hyperlink"/>
          <w:noProof/>
          <w:lang w:val="en-GB"/>
        </w:rPr>
        <w:t>For Loop</w:t>
      </w:r>
      <w:r w:rsidR="00464FCD">
        <w:rPr>
          <w:noProof/>
          <w:webHidden/>
        </w:rPr>
        <w:tab/>
      </w:r>
      <w:r w:rsidR="000D7CA7">
        <w:rPr>
          <w:noProof/>
          <w:webHidden/>
        </w:rPr>
        <w:fldChar w:fldCharType="begin"/>
      </w:r>
      <w:r w:rsidR="00464FCD">
        <w:rPr>
          <w:noProof/>
          <w:webHidden/>
        </w:rPr>
        <w:instrText xml:space="preserve"> PAGEREF _Toc494806971 \h </w:instrText>
      </w:r>
      <w:r w:rsidR="000D7CA7">
        <w:rPr>
          <w:noProof/>
          <w:webHidden/>
        </w:rPr>
      </w:r>
      <w:r w:rsidR="000D7CA7">
        <w:rPr>
          <w:noProof/>
          <w:webHidden/>
        </w:rPr>
        <w:fldChar w:fldCharType="separate"/>
      </w:r>
      <w:ins w:id="71" w:author="Holger Eichelberger" w:date="2024-11-22T12:02:00Z">
        <w:r w:rsidR="00AE05D6">
          <w:rPr>
            <w:noProof/>
            <w:webHidden/>
          </w:rPr>
          <w:t>35</w:t>
        </w:r>
      </w:ins>
      <w:del w:id="72" w:author="Holger Eichelberger" w:date="2023-05-11T12:18:00Z">
        <w:r w:rsidR="00EC6CAC" w:rsidDel="009F4E9A">
          <w:rPr>
            <w:noProof/>
            <w:webHidden/>
          </w:rPr>
          <w:delText>34</w:delText>
        </w:r>
      </w:del>
      <w:r w:rsidR="000D7CA7">
        <w:rPr>
          <w:noProof/>
          <w:webHidden/>
        </w:rPr>
        <w:fldChar w:fldCharType="end"/>
      </w:r>
      <w:r>
        <w:rPr>
          <w:noProof/>
        </w:rPr>
        <w:fldChar w:fldCharType="end"/>
      </w:r>
    </w:p>
    <w:p w14:paraId="6E817CDE" w14:textId="306B6E83" w:rsidR="00464FCD" w:rsidRDefault="00EB4AA0">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"_Toc494806972" </w:instrText>
      </w:r>
      <w:r>
        <w:rPr>
          <w:rStyle w:val="Hyperlink"/>
          <w:lang w:val="en-GB"/>
        </w:rPr>
        <w:fldChar w:fldCharType="separate"/>
      </w:r>
      <w:r w:rsidR="00464FCD" w:rsidRPr="006F5E78">
        <w:rPr>
          <w:rStyle w:val="Hyperlink"/>
          <w:noProof/>
          <w:lang w:val="en-GB"/>
        </w:rPr>
        <w:t>3.1.9.8</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_Toc494806972 \h </w:instrText>
      </w:r>
      <w:r w:rsidR="000D7CA7">
        <w:rPr>
          <w:noProof/>
          <w:webHidden/>
        </w:rPr>
      </w:r>
      <w:r w:rsidR="000D7CA7">
        <w:rPr>
          <w:noProof/>
          <w:webHidden/>
        </w:rPr>
        <w:fldChar w:fldCharType="separate"/>
      </w:r>
      <w:ins w:id="73" w:author="Holger Eichelberger" w:date="2024-11-22T12:02:00Z">
        <w:r w:rsidR="00AE05D6">
          <w:rPr>
            <w:noProof/>
            <w:webHidden/>
          </w:rPr>
          <w:t>36</w:t>
        </w:r>
      </w:ins>
      <w:del w:id="74" w:author="Holger Eichelberger" w:date="2023-05-11T12:18:00Z">
        <w:r w:rsidR="00EC6CAC" w:rsidDel="009F4E9A">
          <w:rPr>
            <w:noProof/>
            <w:webHidden/>
          </w:rPr>
          <w:delText>35</w:delText>
        </w:r>
      </w:del>
      <w:r w:rsidR="000D7CA7">
        <w:rPr>
          <w:noProof/>
          <w:webHidden/>
        </w:rPr>
        <w:fldChar w:fldCharType="end"/>
      </w:r>
      <w:r>
        <w:rPr>
          <w:noProof/>
        </w:rPr>
        <w:fldChar w:fldCharType="end"/>
      </w:r>
    </w:p>
    <w:p w14:paraId="78A03679" w14:textId="2C8AD3DA"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"_Toc494806973" </w:instrText>
      </w:r>
      <w:r>
        <w:fldChar w:fldCharType="separate"/>
      </w:r>
      <w:r w:rsidR="00464FCD" w:rsidRPr="006F5E78">
        <w:rPr>
          <w:rStyle w:val="Hyperlink"/>
          <w:noProof/>
          <w:lang w:val="en-GB"/>
        </w:rPr>
        <w:t>3.1.9.9</w:t>
      </w:r>
      <w:r w:rsidR="00464FCD">
        <w:rPr>
          <w:rFonts w:asciiTheme="minorHAnsi" w:eastAsiaTheme="minorEastAsia" w:hAnsiTheme="minorHAnsi" w:cstheme="minorBidi"/>
          <w:noProof/>
          <w:sz w:val="22"/>
          <w:szCs w:val="22"/>
        </w:rPr>
        <w:tab/>
      </w:r>
      <w:r w:rsidR="00464FCD" w:rsidRPr="006F5E78">
        <w:rPr>
          <w:rStyle w:val="Hyperlink"/>
          <w:noProof/>
          <w:lang w:val="en-GB"/>
        </w:rPr>
        <w:t>Join Expression</w:t>
      </w:r>
      <w:r w:rsidR="00464FCD">
        <w:rPr>
          <w:noProof/>
          <w:webHidden/>
        </w:rPr>
        <w:tab/>
      </w:r>
      <w:r w:rsidR="000D7CA7">
        <w:rPr>
          <w:noProof/>
          <w:webHidden/>
        </w:rPr>
        <w:fldChar w:fldCharType="begin"/>
      </w:r>
      <w:r w:rsidR="00464FCD">
        <w:rPr>
          <w:noProof/>
          <w:webHidden/>
        </w:rPr>
        <w:instrText xml:space="preserve"> PAGEREF _Toc494806973 \h </w:instrText>
      </w:r>
      <w:r w:rsidR="000D7CA7">
        <w:rPr>
          <w:noProof/>
          <w:webHidden/>
        </w:rPr>
      </w:r>
      <w:r w:rsidR="000D7CA7">
        <w:rPr>
          <w:noProof/>
          <w:webHidden/>
        </w:rPr>
        <w:fldChar w:fldCharType="separate"/>
      </w:r>
      <w:ins w:id="75" w:author="Holger Eichelberger" w:date="2024-11-22T12:02:00Z">
        <w:r w:rsidR="00AE05D6">
          <w:rPr>
            <w:noProof/>
            <w:webHidden/>
          </w:rPr>
          <w:t>36</w:t>
        </w:r>
      </w:ins>
      <w:del w:id="76" w:author="Holger Eichelberger" w:date="2021-06-23T13:30:00Z">
        <w:r w:rsidR="007F78F4" w:rsidDel="00247D03">
          <w:rPr>
            <w:noProof/>
            <w:webHidden/>
          </w:rPr>
          <w:delText>35</w:delText>
        </w:r>
      </w:del>
      <w:r w:rsidR="000D7CA7">
        <w:rPr>
          <w:noProof/>
          <w:webHidden/>
        </w:rPr>
        <w:fldChar w:fldCharType="end"/>
      </w:r>
      <w:r>
        <w:rPr>
          <w:noProof/>
        </w:rPr>
        <w:fldChar w:fldCharType="end"/>
      </w:r>
    </w:p>
    <w:p w14:paraId="3556BA77" w14:textId="1FBD4B36" w:rsidR="00464FCD" w:rsidRDefault="00F267C9">
      <w:pPr>
        <w:pStyle w:val="TOC3"/>
        <w:tabs>
          <w:tab w:val="left" w:pos="1680"/>
          <w:tab w:val="right" w:leader="dot" w:pos="8302"/>
        </w:tabs>
        <w:rPr>
          <w:rFonts w:asciiTheme="minorHAnsi" w:eastAsiaTheme="minorEastAsia" w:hAnsiTheme="minorHAnsi" w:cstheme="minorBidi"/>
          <w:noProof/>
          <w:sz w:val="22"/>
          <w:szCs w:val="22"/>
        </w:rPr>
      </w:pPr>
      <w:r>
        <w:fldChar w:fldCharType="begin"/>
      </w:r>
      <w:r>
        <w:instrText xml:space="preserve"> HYPERLINK \l "_Toc494806974" </w:instrText>
      </w:r>
      <w:r>
        <w:fldChar w:fldCharType="separate"/>
      </w:r>
      <w:r w:rsidR="00464FCD" w:rsidRPr="006F5E78">
        <w:rPr>
          <w:rStyle w:val="Hyperlink"/>
          <w:noProof/>
          <w:lang w:val="en-GB"/>
        </w:rPr>
        <w:t>3.1.9.10</w:t>
      </w:r>
      <w:r w:rsidR="00464FCD">
        <w:rPr>
          <w:rFonts w:asciiTheme="minorHAnsi" w:eastAsiaTheme="minorEastAsia" w:hAnsiTheme="minorHAnsi" w:cstheme="minorBidi"/>
          <w:noProof/>
          <w:sz w:val="22"/>
          <w:szCs w:val="22"/>
        </w:rPr>
        <w:tab/>
      </w:r>
      <w:r w:rsidR="00464FCD" w:rsidRPr="006F5E78">
        <w:rPr>
          <w:rStyle w:val="Hyperlink"/>
          <w:noProof/>
          <w:lang w:val="en-GB"/>
        </w:rPr>
        <w:t>Instantiate Expression</w:t>
      </w:r>
      <w:r w:rsidR="00464FCD">
        <w:rPr>
          <w:noProof/>
          <w:webHidden/>
        </w:rPr>
        <w:tab/>
      </w:r>
      <w:r w:rsidR="000D7CA7">
        <w:rPr>
          <w:noProof/>
          <w:webHidden/>
        </w:rPr>
        <w:fldChar w:fldCharType="begin"/>
      </w:r>
      <w:r w:rsidR="00464FCD">
        <w:rPr>
          <w:noProof/>
          <w:webHidden/>
        </w:rPr>
        <w:instrText xml:space="preserve"> PAGEREF _Toc494806974 \h </w:instrText>
      </w:r>
      <w:r w:rsidR="000D7CA7">
        <w:rPr>
          <w:noProof/>
          <w:webHidden/>
        </w:rPr>
      </w:r>
      <w:r w:rsidR="000D7CA7">
        <w:rPr>
          <w:noProof/>
          <w:webHidden/>
        </w:rPr>
        <w:fldChar w:fldCharType="separate"/>
      </w:r>
      <w:ins w:id="77" w:author="Holger Eichelberger" w:date="2024-11-22T12:02:00Z">
        <w:r w:rsidR="00AE05D6">
          <w:rPr>
            <w:noProof/>
            <w:webHidden/>
          </w:rPr>
          <w:t>37</w:t>
        </w:r>
      </w:ins>
      <w:del w:id="78" w:author="Holger Eichelberger" w:date="2021-06-23T13:30:00Z">
        <w:r w:rsidR="007F78F4" w:rsidDel="00247D03">
          <w:rPr>
            <w:noProof/>
            <w:webHidden/>
          </w:rPr>
          <w:delText>36</w:delText>
        </w:r>
      </w:del>
      <w:r w:rsidR="000D7CA7">
        <w:rPr>
          <w:noProof/>
          <w:webHidden/>
        </w:rPr>
        <w:fldChar w:fldCharType="end"/>
      </w:r>
      <w:r>
        <w:rPr>
          <w:noProof/>
        </w:rPr>
        <w:fldChar w:fldCharType="end"/>
      </w:r>
    </w:p>
    <w:p w14:paraId="5B3C4078" w14:textId="2BCFC916"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"_Toc494806975" </w:instrText>
      </w:r>
      <w:r>
        <w:rPr>
          <w:rStyle w:val="Hyperlink"/>
          <w:lang w:val="en-GB"/>
        </w:rPr>
        <w:fldChar w:fldCharType="separate"/>
      </w:r>
      <w:r w:rsidR="00464FCD" w:rsidRPr="006F5E78">
        <w:rPr>
          <w:rStyle w:val="Hyperlink"/>
          <w:noProof/>
          <w:lang w:val="en-GB"/>
        </w:rPr>
        <w:t>3.2</w:t>
      </w:r>
      <w:r w:rsidR="00464FCD">
        <w:rPr>
          <w:rFonts w:asciiTheme="minorHAnsi" w:eastAsiaTheme="minorEastAsia" w:hAnsiTheme="minorHAnsi" w:cstheme="minorBidi"/>
          <w:noProof/>
          <w:sz w:val="22"/>
          <w:szCs w:val="22"/>
        </w:rPr>
        <w:tab/>
      </w:r>
      <w:r w:rsidR="00464FCD" w:rsidRPr="006F5E78">
        <w:rPr>
          <w:rStyle w:val="Hyperlink"/>
          <w:noProof/>
          <w:lang w:val="en-GB"/>
        </w:rPr>
        <w:t>VIL Artifact/Template Language</w:t>
      </w:r>
      <w:r w:rsidR="00464FCD">
        <w:rPr>
          <w:noProof/>
          <w:webHidden/>
        </w:rPr>
        <w:tab/>
      </w:r>
      <w:r w:rsidR="000D7CA7">
        <w:rPr>
          <w:noProof/>
          <w:webHidden/>
        </w:rPr>
        <w:fldChar w:fldCharType="begin"/>
      </w:r>
      <w:r w:rsidR="00464FCD">
        <w:rPr>
          <w:noProof/>
          <w:webHidden/>
        </w:rPr>
        <w:instrText xml:space="preserve"> PAGEREF _Toc494806975 \h </w:instrText>
      </w:r>
      <w:r w:rsidR="000D7CA7">
        <w:rPr>
          <w:noProof/>
          <w:webHidden/>
        </w:rPr>
      </w:r>
      <w:r w:rsidR="000D7CA7">
        <w:rPr>
          <w:noProof/>
          <w:webHidden/>
        </w:rPr>
        <w:fldChar w:fldCharType="separate"/>
      </w:r>
      <w:ins w:id="79" w:author="Holger Eichelberger" w:date="2024-11-22T12:02:00Z">
        <w:r w:rsidR="00AE05D6">
          <w:rPr>
            <w:noProof/>
            <w:webHidden/>
          </w:rPr>
          <w:t>39</w:t>
        </w:r>
      </w:ins>
      <w:del w:id="80"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3182223F" w14:textId="1820B56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"_Toc494806976" </w:instrText>
      </w:r>
      <w:r>
        <w:rPr>
          <w:rStyle w:val="Hyperlink"/>
          <w:lang w:val="en-GB"/>
        </w:rPr>
        <w:fldChar w:fldCharType="separate"/>
      </w:r>
      <w:r w:rsidR="00464FCD" w:rsidRPr="006F5E78">
        <w:rPr>
          <w:rStyle w:val="Hyperlink"/>
          <w:noProof/>
          <w:lang w:val="en-GB"/>
        </w:rPr>
        <w:t>3.2.1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_Toc494806976 \h </w:instrText>
      </w:r>
      <w:r w:rsidR="000D7CA7">
        <w:rPr>
          <w:noProof/>
          <w:webHidden/>
        </w:rPr>
      </w:r>
      <w:r w:rsidR="000D7CA7">
        <w:rPr>
          <w:noProof/>
          <w:webHidden/>
        </w:rPr>
        <w:fldChar w:fldCharType="separate"/>
      </w:r>
      <w:ins w:id="81" w:author="Holger Eichelberger" w:date="2024-11-22T12:02:00Z">
        <w:r w:rsidR="00AE05D6">
          <w:rPr>
            <w:noProof/>
            <w:webHidden/>
          </w:rPr>
          <w:t>39</w:t>
        </w:r>
      </w:ins>
      <w:del w:id="82"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68689EE1" w14:textId="698B46A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"_Toc494806977" </w:instrText>
      </w:r>
      <w:r>
        <w:rPr>
          <w:rStyle w:val="Hyperlink"/>
          <w:lang w:val="en-GB"/>
        </w:rPr>
        <w:fldChar w:fldCharType="separate"/>
      </w:r>
      <w:r w:rsidR="00464FCD" w:rsidRPr="006F5E78">
        <w:rPr>
          <w:rStyle w:val="Hyperlink"/>
          <w:noProof/>
          <w:lang w:val="en-GB"/>
        </w:rPr>
        <w:t>3.2.2</w:t>
      </w:r>
      <w:r w:rsidR="00464FCD">
        <w:rPr>
          <w:rFonts w:asciiTheme="minorHAnsi" w:eastAsiaTheme="minorEastAsia" w:hAnsiTheme="minorHAnsi" w:cstheme="minorBidi"/>
          <w:noProof/>
          <w:sz w:val="22"/>
          <w:szCs w:val="22"/>
        </w:rPr>
        <w:tab/>
      </w:r>
      <w:r w:rsidR="00464FCD" w:rsidRPr="006F5E78">
        <w:rPr>
          <w:rStyle w:val="Hyperlink"/>
          <w:noProof/>
          <w:lang w:val="en-GB"/>
        </w:rPr>
        <w:t>Template</w:t>
      </w:r>
      <w:r w:rsidR="00464FCD">
        <w:rPr>
          <w:noProof/>
          <w:webHidden/>
        </w:rPr>
        <w:tab/>
      </w:r>
      <w:r w:rsidR="000D7CA7">
        <w:rPr>
          <w:noProof/>
          <w:webHidden/>
        </w:rPr>
        <w:fldChar w:fldCharType="begin"/>
      </w:r>
      <w:r w:rsidR="00464FCD">
        <w:rPr>
          <w:noProof/>
          <w:webHidden/>
        </w:rPr>
        <w:instrText xml:space="preserve"> PAGEREF _Toc494806977 \h </w:instrText>
      </w:r>
      <w:r w:rsidR="000D7CA7">
        <w:rPr>
          <w:noProof/>
          <w:webHidden/>
        </w:rPr>
      </w:r>
      <w:r w:rsidR="000D7CA7">
        <w:rPr>
          <w:noProof/>
          <w:webHidden/>
        </w:rPr>
        <w:fldChar w:fldCharType="separate"/>
      </w:r>
      <w:ins w:id="83" w:author="Holger Eichelberger" w:date="2024-11-22T12:02:00Z">
        <w:r w:rsidR="00AE05D6">
          <w:rPr>
            <w:noProof/>
            <w:webHidden/>
          </w:rPr>
          <w:t>39</w:t>
        </w:r>
      </w:ins>
      <w:del w:id="84" w:author="Holger Eichelberger" w:date="2022-09-21T12:50:00Z">
        <w:r w:rsidR="00CC21C3" w:rsidDel="000914B3">
          <w:rPr>
            <w:noProof/>
            <w:webHidden/>
          </w:rPr>
          <w:delText>38</w:delText>
        </w:r>
      </w:del>
      <w:r w:rsidR="000D7CA7">
        <w:rPr>
          <w:noProof/>
          <w:webHidden/>
        </w:rPr>
        <w:fldChar w:fldCharType="end"/>
      </w:r>
      <w:r>
        <w:rPr>
          <w:noProof/>
        </w:rPr>
        <w:fldChar w:fldCharType="end"/>
      </w:r>
    </w:p>
    <w:p w14:paraId="10A40F55" w14:textId="2D5CD16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"_Toc494806978" </w:instrText>
      </w:r>
      <w:r>
        <w:rPr>
          <w:rStyle w:val="Hyperlink"/>
          <w:lang w:val="en-GB"/>
        </w:rPr>
        <w:fldChar w:fldCharType="separate"/>
      </w:r>
      <w:r w:rsidR="00464FCD" w:rsidRPr="006F5E78">
        <w:rPr>
          <w:rStyle w:val="Hyperlink"/>
          <w:noProof/>
          <w:lang w:val="en-GB"/>
        </w:rPr>
        <w:t>3.2.3</w:t>
      </w:r>
      <w:r w:rsidR="00464FCD">
        <w:rPr>
          <w:rFonts w:asciiTheme="minorHAnsi" w:eastAsiaTheme="minorEastAsia" w:hAnsiTheme="minorHAnsi" w:cstheme="minorBidi"/>
          <w:noProof/>
          <w:sz w:val="22"/>
          <w:szCs w:val="22"/>
        </w:rPr>
        <w:tab/>
      </w:r>
      <w:r w:rsidR="00464FCD" w:rsidRPr="006F5E78">
        <w:rPr>
          <w:rStyle w:val="Hyperlink"/>
          <w:noProof/>
          <w:lang w:val="en-GB"/>
        </w:rPr>
        <w:t>Version</w:t>
      </w:r>
      <w:r w:rsidR="00464FCD">
        <w:rPr>
          <w:noProof/>
          <w:webHidden/>
        </w:rPr>
        <w:tab/>
      </w:r>
      <w:r w:rsidR="000D7CA7">
        <w:rPr>
          <w:noProof/>
          <w:webHidden/>
        </w:rPr>
        <w:fldChar w:fldCharType="begin"/>
      </w:r>
      <w:r w:rsidR="00464FCD">
        <w:rPr>
          <w:noProof/>
          <w:webHidden/>
        </w:rPr>
        <w:instrText xml:space="preserve"> PAGEREF _Toc494806978 \h </w:instrText>
      </w:r>
      <w:r w:rsidR="000D7CA7">
        <w:rPr>
          <w:noProof/>
          <w:webHidden/>
        </w:rPr>
      </w:r>
      <w:r w:rsidR="000D7CA7">
        <w:rPr>
          <w:noProof/>
          <w:webHidden/>
        </w:rPr>
        <w:fldChar w:fldCharType="separate"/>
      </w:r>
      <w:ins w:id="85" w:author="Holger Eichelberger" w:date="2024-11-22T12:02:00Z">
        <w:r w:rsidR="00AE05D6">
          <w:rPr>
            <w:noProof/>
            <w:webHidden/>
          </w:rPr>
          <w:t>42</w:t>
        </w:r>
      </w:ins>
      <w:del w:id="86"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ECF172" w14:textId="1C1D902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"_Toc494806979" </w:instrText>
      </w:r>
      <w:r>
        <w:rPr>
          <w:rStyle w:val="Hyperlink"/>
          <w:lang w:val="en-GB"/>
        </w:rPr>
        <w:fldChar w:fldCharType="separate"/>
      </w:r>
      <w:r w:rsidR="00464FCD" w:rsidRPr="006F5E78">
        <w:rPr>
          <w:rStyle w:val="Hyperlink"/>
          <w:noProof/>
          <w:lang w:val="en-GB"/>
        </w:rPr>
        <w:t>3.2.4</w:t>
      </w:r>
      <w:r w:rsidR="00464FCD">
        <w:rPr>
          <w:rFonts w:asciiTheme="minorHAnsi" w:eastAsiaTheme="minorEastAsia" w:hAnsiTheme="minorHAnsi" w:cstheme="minorBidi"/>
          <w:noProof/>
          <w:sz w:val="22"/>
          <w:szCs w:val="22"/>
        </w:rPr>
        <w:tab/>
      </w:r>
      <w:r w:rsidR="00464FCD" w:rsidRPr="006F5E78">
        <w:rPr>
          <w:rStyle w:val="Hyperlink"/>
          <w:noProof/>
          <w:lang w:val="en-GB"/>
        </w:rPr>
        <w:t>Imports</w:t>
      </w:r>
      <w:r w:rsidR="00464FCD">
        <w:rPr>
          <w:noProof/>
          <w:webHidden/>
        </w:rPr>
        <w:tab/>
      </w:r>
      <w:r w:rsidR="000D7CA7">
        <w:rPr>
          <w:noProof/>
          <w:webHidden/>
        </w:rPr>
        <w:fldChar w:fldCharType="begin"/>
      </w:r>
      <w:r w:rsidR="00464FCD">
        <w:rPr>
          <w:noProof/>
          <w:webHidden/>
        </w:rPr>
        <w:instrText xml:space="preserve"> PAGEREF _Toc494806979 \h </w:instrText>
      </w:r>
      <w:r w:rsidR="000D7CA7">
        <w:rPr>
          <w:noProof/>
          <w:webHidden/>
        </w:rPr>
      </w:r>
      <w:r w:rsidR="000D7CA7">
        <w:rPr>
          <w:noProof/>
          <w:webHidden/>
        </w:rPr>
        <w:fldChar w:fldCharType="separate"/>
      </w:r>
      <w:ins w:id="87" w:author="Holger Eichelberger" w:date="2024-11-22T12:02:00Z">
        <w:r w:rsidR="00AE05D6">
          <w:rPr>
            <w:noProof/>
            <w:webHidden/>
          </w:rPr>
          <w:t>42</w:t>
        </w:r>
      </w:ins>
      <w:del w:id="88"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1CF7536B" w14:textId="38D9886F"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"_Toc494806980" </w:instrText>
      </w:r>
      <w:r>
        <w:rPr>
          <w:rStyle w:val="Hyperlink"/>
          <w:lang w:val="en-GB"/>
        </w:rPr>
        <w:fldChar w:fldCharType="separate"/>
      </w:r>
      <w:r w:rsidR="00464FCD" w:rsidRPr="006F5E78">
        <w:rPr>
          <w:rStyle w:val="Hyperlink"/>
          <w:noProof/>
          <w:lang w:val="en-GB"/>
        </w:rPr>
        <w:t>3.2.5</w:t>
      </w:r>
      <w:r w:rsidR="00464FCD">
        <w:rPr>
          <w:rFonts w:asciiTheme="minorHAnsi" w:eastAsiaTheme="minorEastAsia" w:hAnsiTheme="minorHAnsi" w:cstheme="minorBidi"/>
          <w:noProof/>
          <w:sz w:val="22"/>
          <w:szCs w:val="22"/>
        </w:rPr>
        <w:tab/>
      </w:r>
      <w:r w:rsidR="00464FCD" w:rsidRPr="006F5E78">
        <w:rPr>
          <w:rStyle w:val="Hyperlink"/>
          <w:noProof/>
          <w:lang w:val="en-GB"/>
        </w:rPr>
        <w:t>Typedefs</w:t>
      </w:r>
      <w:r w:rsidR="00464FCD">
        <w:rPr>
          <w:noProof/>
          <w:webHidden/>
        </w:rPr>
        <w:tab/>
      </w:r>
      <w:r w:rsidR="000D7CA7">
        <w:rPr>
          <w:noProof/>
          <w:webHidden/>
        </w:rPr>
        <w:fldChar w:fldCharType="begin"/>
      </w:r>
      <w:r w:rsidR="00464FCD">
        <w:rPr>
          <w:noProof/>
          <w:webHidden/>
        </w:rPr>
        <w:instrText xml:space="preserve"> PAGEREF _Toc494806980 \h </w:instrText>
      </w:r>
      <w:r w:rsidR="000D7CA7">
        <w:rPr>
          <w:noProof/>
          <w:webHidden/>
        </w:rPr>
      </w:r>
      <w:r w:rsidR="000D7CA7">
        <w:rPr>
          <w:noProof/>
          <w:webHidden/>
        </w:rPr>
        <w:fldChar w:fldCharType="separate"/>
      </w:r>
      <w:ins w:id="89" w:author="Holger Eichelberger" w:date="2024-11-22T12:02:00Z">
        <w:r w:rsidR="00AE05D6">
          <w:rPr>
            <w:noProof/>
            <w:webHidden/>
          </w:rPr>
          <w:t>42</w:t>
        </w:r>
      </w:ins>
      <w:del w:id="90"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574801C5" w14:textId="098A4F4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"_Toc494806981" </w:instrText>
      </w:r>
      <w:r>
        <w:rPr>
          <w:rStyle w:val="Hyperlink"/>
          <w:lang w:val="en-GB"/>
        </w:rPr>
        <w:fldChar w:fldCharType="separate"/>
      </w:r>
      <w:r w:rsidR="00464FCD" w:rsidRPr="006F5E78">
        <w:rPr>
          <w:rStyle w:val="Hyperlink"/>
          <w:noProof/>
          <w:lang w:val="en-GB"/>
        </w:rPr>
        <w:t>3.2.6</w:t>
      </w:r>
      <w:r w:rsidR="00464FCD">
        <w:rPr>
          <w:rFonts w:asciiTheme="minorHAnsi" w:eastAsiaTheme="minorEastAsia" w:hAnsiTheme="minorHAnsi" w:cstheme="minorBidi"/>
          <w:noProof/>
          <w:sz w:val="22"/>
          <w:szCs w:val="22"/>
        </w:rPr>
        <w:tab/>
      </w:r>
      <w:r w:rsidR="00464FCD" w:rsidRPr="006F5E78">
        <w:rPr>
          <w:rStyle w:val="Hyperlink"/>
          <w:noProof/>
          <w:lang w:val="en-GB"/>
        </w:rPr>
        <w:t>Functional Extension</w:t>
      </w:r>
      <w:r w:rsidR="00464FCD">
        <w:rPr>
          <w:noProof/>
          <w:webHidden/>
        </w:rPr>
        <w:tab/>
      </w:r>
      <w:r w:rsidR="000D7CA7">
        <w:rPr>
          <w:noProof/>
          <w:webHidden/>
        </w:rPr>
        <w:fldChar w:fldCharType="begin"/>
      </w:r>
      <w:r w:rsidR="00464FCD">
        <w:rPr>
          <w:noProof/>
          <w:webHidden/>
        </w:rPr>
        <w:instrText xml:space="preserve"> PAGEREF _Toc494806981 \h </w:instrText>
      </w:r>
      <w:r w:rsidR="000D7CA7">
        <w:rPr>
          <w:noProof/>
          <w:webHidden/>
        </w:rPr>
      </w:r>
      <w:r w:rsidR="000D7CA7">
        <w:rPr>
          <w:noProof/>
          <w:webHidden/>
        </w:rPr>
        <w:fldChar w:fldCharType="separate"/>
      </w:r>
      <w:ins w:id="91" w:author="Holger Eichelberger" w:date="2024-11-22T12:02:00Z">
        <w:r w:rsidR="00AE05D6">
          <w:rPr>
            <w:noProof/>
            <w:webHidden/>
          </w:rPr>
          <w:t>42</w:t>
        </w:r>
      </w:ins>
      <w:del w:id="92" w:author="Holger Eichelberger" w:date="2022-09-21T12:50:00Z">
        <w:r w:rsidR="00CC21C3" w:rsidDel="000914B3">
          <w:rPr>
            <w:noProof/>
            <w:webHidden/>
          </w:rPr>
          <w:delText>41</w:delText>
        </w:r>
      </w:del>
      <w:r w:rsidR="000D7CA7">
        <w:rPr>
          <w:noProof/>
          <w:webHidden/>
        </w:rPr>
        <w:fldChar w:fldCharType="end"/>
      </w:r>
      <w:r>
        <w:rPr>
          <w:noProof/>
        </w:rPr>
        <w:fldChar w:fldCharType="end"/>
      </w:r>
    </w:p>
    <w:p w14:paraId="0078B601" w14:textId="4F8F930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"_Toc494806982" </w:instrText>
      </w:r>
      <w:r>
        <w:rPr>
          <w:rStyle w:val="Hyperlink"/>
          <w:lang w:val="en-GB"/>
        </w:rPr>
        <w:fldChar w:fldCharType="separate"/>
      </w:r>
      <w:r w:rsidR="00464FCD" w:rsidRPr="006F5E78">
        <w:rPr>
          <w:rStyle w:val="Hyperlink"/>
          <w:noProof/>
          <w:lang w:val="en-GB"/>
        </w:rPr>
        <w:t>3.2.7</w:t>
      </w:r>
      <w:r w:rsidR="00464FCD">
        <w:rPr>
          <w:rFonts w:asciiTheme="minorHAnsi" w:eastAsiaTheme="minorEastAsia" w:hAnsiTheme="minorHAnsi" w:cstheme="minorBidi"/>
          <w:noProof/>
          <w:sz w:val="22"/>
          <w:szCs w:val="22"/>
        </w:rPr>
        <w:tab/>
      </w:r>
      <w:r w:rsidR="00464FCD" w:rsidRPr="006F5E78">
        <w:rPr>
          <w:rStyle w:val="Hyperlink"/>
          <w:noProof/>
          <w:lang w:val="en-GB"/>
        </w:rPr>
        <w:t>Types</w:t>
      </w:r>
      <w:r w:rsidR="00464FCD">
        <w:rPr>
          <w:noProof/>
          <w:webHidden/>
        </w:rPr>
        <w:tab/>
      </w:r>
      <w:r w:rsidR="000D7CA7">
        <w:rPr>
          <w:noProof/>
          <w:webHidden/>
        </w:rPr>
        <w:fldChar w:fldCharType="begin"/>
      </w:r>
      <w:r w:rsidR="00464FCD">
        <w:rPr>
          <w:noProof/>
          <w:webHidden/>
        </w:rPr>
        <w:instrText xml:space="preserve"> PAGEREF _Toc494806982 \h </w:instrText>
      </w:r>
      <w:r w:rsidR="000D7CA7">
        <w:rPr>
          <w:noProof/>
          <w:webHidden/>
        </w:rPr>
      </w:r>
      <w:r w:rsidR="000D7CA7">
        <w:rPr>
          <w:noProof/>
          <w:webHidden/>
        </w:rPr>
        <w:fldChar w:fldCharType="separate"/>
      </w:r>
      <w:ins w:id="93" w:author="Holger Eichelberger" w:date="2024-11-22T12:02:00Z">
        <w:r w:rsidR="00AE05D6">
          <w:rPr>
            <w:noProof/>
            <w:webHidden/>
          </w:rPr>
          <w:t>43</w:t>
        </w:r>
      </w:ins>
      <w:del w:id="94"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31EAEE79" w14:textId="4E526DA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"_Toc494806983" </w:instrText>
      </w:r>
      <w:r>
        <w:rPr>
          <w:rStyle w:val="Hyperlink"/>
          <w:lang w:val="en-GB"/>
        </w:rPr>
        <w:fldChar w:fldCharType="separate"/>
      </w:r>
      <w:r w:rsidR="00464FCD" w:rsidRPr="006F5E78">
        <w:rPr>
          <w:rStyle w:val="Hyperlink"/>
          <w:noProof/>
          <w:lang w:val="en-GB"/>
        </w:rPr>
        <w:t>3.2.8</w:t>
      </w:r>
      <w:r w:rsidR="00464FCD">
        <w:rPr>
          <w:rFonts w:asciiTheme="minorHAnsi" w:eastAsiaTheme="minorEastAsia" w:hAnsiTheme="minorHAnsi" w:cstheme="minorBidi"/>
          <w:noProof/>
          <w:sz w:val="22"/>
          <w:szCs w:val="22"/>
        </w:rPr>
        <w:tab/>
      </w:r>
      <w:r w:rsidR="00464FCD" w:rsidRPr="006F5E78">
        <w:rPr>
          <w:rStyle w:val="Hyperlink"/>
          <w:noProof/>
          <w:lang w:val="en-GB"/>
        </w:rPr>
        <w:t>Variables</w:t>
      </w:r>
      <w:r w:rsidR="00464FCD">
        <w:rPr>
          <w:noProof/>
          <w:webHidden/>
        </w:rPr>
        <w:tab/>
      </w:r>
      <w:r w:rsidR="000D7CA7">
        <w:rPr>
          <w:noProof/>
          <w:webHidden/>
        </w:rPr>
        <w:fldChar w:fldCharType="begin"/>
      </w:r>
      <w:r w:rsidR="00464FCD">
        <w:rPr>
          <w:noProof/>
          <w:webHidden/>
        </w:rPr>
        <w:instrText xml:space="preserve"> PAGEREF _Toc494806983 \h </w:instrText>
      </w:r>
      <w:r w:rsidR="000D7CA7">
        <w:rPr>
          <w:noProof/>
          <w:webHidden/>
        </w:rPr>
      </w:r>
      <w:r w:rsidR="000D7CA7">
        <w:rPr>
          <w:noProof/>
          <w:webHidden/>
        </w:rPr>
        <w:fldChar w:fldCharType="separate"/>
      </w:r>
      <w:ins w:id="95" w:author="Holger Eichelberger" w:date="2024-11-22T12:02:00Z">
        <w:r w:rsidR="00AE05D6">
          <w:rPr>
            <w:noProof/>
            <w:webHidden/>
          </w:rPr>
          <w:t>43</w:t>
        </w:r>
      </w:ins>
      <w:del w:id="96"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1CCB74F2" w14:textId="5F06A2D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"_Toc494806984" </w:instrText>
      </w:r>
      <w:r>
        <w:rPr>
          <w:rStyle w:val="Hyperlink"/>
          <w:lang w:val="en-GB"/>
        </w:rPr>
        <w:fldChar w:fldCharType="separate"/>
      </w:r>
      <w:r w:rsidR="00464FCD" w:rsidRPr="006F5E78">
        <w:rPr>
          <w:rStyle w:val="Hyperlink"/>
          <w:noProof/>
          <w:lang w:val="en-GB"/>
        </w:rPr>
        <w:t>3.2.9</w:t>
      </w:r>
      <w:r w:rsidR="00464FCD">
        <w:rPr>
          <w:rFonts w:asciiTheme="minorHAnsi" w:eastAsiaTheme="minorEastAsia" w:hAnsiTheme="minorHAnsi" w:cstheme="minorBidi"/>
          <w:noProof/>
          <w:sz w:val="22"/>
          <w:szCs w:val="22"/>
        </w:rPr>
        <w:tab/>
      </w:r>
      <w:r w:rsidR="00464FCD" w:rsidRPr="006F5E78">
        <w:rPr>
          <w:rStyle w:val="Hyperlink"/>
          <w:noProof/>
          <w:lang w:val="en-GB"/>
        </w:rPr>
        <w:t>Sub-Templates (defs)</w:t>
      </w:r>
      <w:r w:rsidR="00464FCD">
        <w:rPr>
          <w:noProof/>
          <w:webHidden/>
        </w:rPr>
        <w:tab/>
      </w:r>
      <w:r w:rsidR="000D7CA7">
        <w:rPr>
          <w:noProof/>
          <w:webHidden/>
        </w:rPr>
        <w:fldChar w:fldCharType="begin"/>
      </w:r>
      <w:r w:rsidR="00464FCD">
        <w:rPr>
          <w:noProof/>
          <w:webHidden/>
        </w:rPr>
        <w:instrText xml:space="preserve"> PAGEREF _Toc494806984 \h </w:instrText>
      </w:r>
      <w:r w:rsidR="000D7CA7">
        <w:rPr>
          <w:noProof/>
          <w:webHidden/>
        </w:rPr>
      </w:r>
      <w:r w:rsidR="000D7CA7">
        <w:rPr>
          <w:noProof/>
          <w:webHidden/>
        </w:rPr>
        <w:fldChar w:fldCharType="separate"/>
      </w:r>
      <w:ins w:id="97" w:author="Holger Eichelberger" w:date="2024-11-22T12:02:00Z">
        <w:r w:rsidR="00AE05D6">
          <w:rPr>
            <w:noProof/>
            <w:webHidden/>
          </w:rPr>
          <w:t>43</w:t>
        </w:r>
      </w:ins>
      <w:del w:id="98" w:author="Holger Eichelberger" w:date="2022-09-21T12:50:00Z">
        <w:r w:rsidR="00CC21C3" w:rsidDel="000914B3">
          <w:rPr>
            <w:noProof/>
            <w:webHidden/>
          </w:rPr>
          <w:delText>42</w:delText>
        </w:r>
      </w:del>
      <w:r w:rsidR="000D7CA7">
        <w:rPr>
          <w:noProof/>
          <w:webHidden/>
        </w:rPr>
        <w:fldChar w:fldCharType="end"/>
      </w:r>
      <w:r>
        <w:rPr>
          <w:noProof/>
        </w:rPr>
        <w:fldChar w:fldCharType="end"/>
      </w:r>
    </w:p>
    <w:p w14:paraId="445236DA" w14:textId="1C050F5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"_Toc494806985" </w:instrText>
      </w:r>
      <w:r>
        <w:rPr>
          <w:rStyle w:val="Hyperlink"/>
          <w:lang w:val="en-GB"/>
        </w:rPr>
        <w:fldChar w:fldCharType="separate"/>
      </w:r>
      <w:r w:rsidR="00464FCD" w:rsidRPr="006F5E78">
        <w:rPr>
          <w:rStyle w:val="Hyperlink"/>
          <w:noProof/>
          <w:lang w:val="en-GB"/>
        </w:rPr>
        <w:t>3.2.9.1</w:t>
      </w:r>
      <w:r w:rsidR="00464FCD">
        <w:rPr>
          <w:rFonts w:asciiTheme="minorHAnsi" w:eastAsiaTheme="minorEastAsia" w:hAnsiTheme="minorHAnsi" w:cstheme="minorBidi"/>
          <w:noProof/>
          <w:sz w:val="22"/>
          <w:szCs w:val="22"/>
        </w:rPr>
        <w:tab/>
      </w:r>
      <w:r w:rsidR="00464FCD" w:rsidRPr="006F5E78">
        <w:rPr>
          <w:rStyle w:val="Hyperlink"/>
          <w:noProof/>
          <w:lang w:val="en-GB"/>
        </w:rPr>
        <w:t>Variable Declaration</w:t>
      </w:r>
      <w:r w:rsidR="00464FCD">
        <w:rPr>
          <w:noProof/>
          <w:webHidden/>
        </w:rPr>
        <w:tab/>
      </w:r>
      <w:r w:rsidR="000D7CA7">
        <w:rPr>
          <w:noProof/>
          <w:webHidden/>
        </w:rPr>
        <w:fldChar w:fldCharType="begin"/>
      </w:r>
      <w:r w:rsidR="00464FCD">
        <w:rPr>
          <w:noProof/>
          <w:webHidden/>
        </w:rPr>
        <w:instrText xml:space="preserve"> PAGEREF _Toc494806985 \h </w:instrText>
      </w:r>
      <w:r w:rsidR="000D7CA7">
        <w:rPr>
          <w:noProof/>
          <w:webHidden/>
        </w:rPr>
      </w:r>
      <w:r w:rsidR="000D7CA7">
        <w:rPr>
          <w:noProof/>
          <w:webHidden/>
        </w:rPr>
        <w:fldChar w:fldCharType="separate"/>
      </w:r>
      <w:ins w:id="99" w:author="Holger Eichelberger" w:date="2024-11-22T12:02:00Z">
        <w:r w:rsidR="00AE05D6">
          <w:rPr>
            <w:noProof/>
            <w:webHidden/>
          </w:rPr>
          <w:t>45</w:t>
        </w:r>
      </w:ins>
      <w:del w:id="100"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210F1D9B" w14:textId="5BBBAC8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"_Toc494806986" </w:instrText>
      </w:r>
      <w:r>
        <w:rPr>
          <w:rStyle w:val="Hyperlink"/>
          <w:lang w:val="en-GB"/>
        </w:rPr>
        <w:fldChar w:fldCharType="separate"/>
      </w:r>
      <w:r w:rsidR="00464FCD" w:rsidRPr="006F5E78">
        <w:rPr>
          <w:rStyle w:val="Hyperlink"/>
          <w:noProof/>
          <w:lang w:val="en-GB"/>
        </w:rPr>
        <w:t>3.2.9.2</w:t>
      </w:r>
      <w:r w:rsidR="00464FCD">
        <w:rPr>
          <w:rFonts w:asciiTheme="minorHAnsi" w:eastAsiaTheme="minorEastAsia" w:hAnsiTheme="minorHAnsi" w:cstheme="minorBidi"/>
          <w:noProof/>
          <w:sz w:val="22"/>
          <w:szCs w:val="22"/>
        </w:rPr>
        <w:tab/>
      </w:r>
      <w:r w:rsidR="00464FCD" w:rsidRPr="006F5E78">
        <w:rPr>
          <w:rStyle w:val="Hyperlink"/>
          <w:noProof/>
          <w:lang w:val="en-GB"/>
        </w:rPr>
        <w:t>Expression Statement</w:t>
      </w:r>
      <w:r w:rsidR="00464FCD">
        <w:rPr>
          <w:noProof/>
          <w:webHidden/>
        </w:rPr>
        <w:tab/>
      </w:r>
      <w:r w:rsidR="000D7CA7">
        <w:rPr>
          <w:noProof/>
          <w:webHidden/>
        </w:rPr>
        <w:fldChar w:fldCharType="begin"/>
      </w:r>
      <w:r w:rsidR="00464FCD">
        <w:rPr>
          <w:noProof/>
          <w:webHidden/>
        </w:rPr>
        <w:instrText xml:space="preserve"> PAGEREF _Toc494806986 \h </w:instrText>
      </w:r>
      <w:r w:rsidR="000D7CA7">
        <w:rPr>
          <w:noProof/>
          <w:webHidden/>
        </w:rPr>
      </w:r>
      <w:r w:rsidR="000D7CA7">
        <w:rPr>
          <w:noProof/>
          <w:webHidden/>
        </w:rPr>
        <w:fldChar w:fldCharType="separate"/>
      </w:r>
      <w:ins w:id="101" w:author="Holger Eichelberger" w:date="2024-11-22T12:02:00Z">
        <w:r w:rsidR="00AE05D6">
          <w:rPr>
            <w:noProof/>
            <w:webHidden/>
          </w:rPr>
          <w:t>45</w:t>
        </w:r>
      </w:ins>
      <w:del w:id="102"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5BEF7B5B" w14:textId="6231AC5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"_Toc494806987" </w:instrText>
      </w:r>
      <w:r>
        <w:rPr>
          <w:rStyle w:val="Hyperlink"/>
          <w:lang w:val="en-GB"/>
        </w:rPr>
        <w:fldChar w:fldCharType="separate"/>
      </w:r>
      <w:r w:rsidR="00464FCD" w:rsidRPr="006F5E78">
        <w:rPr>
          <w:rStyle w:val="Hyperlink"/>
          <w:noProof/>
          <w:lang w:val="en-GB"/>
        </w:rPr>
        <w:t>3.2.9.3</w:t>
      </w:r>
      <w:r w:rsidR="00464FCD">
        <w:rPr>
          <w:rFonts w:asciiTheme="minorHAnsi" w:eastAsiaTheme="minorEastAsia" w:hAnsiTheme="minorHAnsi" w:cstheme="minorBidi"/>
          <w:noProof/>
          <w:sz w:val="22"/>
          <w:szCs w:val="22"/>
        </w:rPr>
        <w:tab/>
      </w:r>
      <w:r w:rsidR="00464FCD" w:rsidRPr="006F5E78">
        <w:rPr>
          <w:rStyle w:val="Hyperlink"/>
          <w:noProof/>
          <w:lang w:val="en-GB"/>
        </w:rPr>
        <w:t>Alternative</w:t>
      </w:r>
      <w:r w:rsidR="00464FCD">
        <w:rPr>
          <w:noProof/>
          <w:webHidden/>
        </w:rPr>
        <w:tab/>
      </w:r>
      <w:r w:rsidR="000D7CA7">
        <w:rPr>
          <w:noProof/>
          <w:webHidden/>
        </w:rPr>
        <w:fldChar w:fldCharType="begin"/>
      </w:r>
      <w:r w:rsidR="00464FCD">
        <w:rPr>
          <w:noProof/>
          <w:webHidden/>
        </w:rPr>
        <w:instrText xml:space="preserve"> PAGEREF _Toc494806987 \h </w:instrText>
      </w:r>
      <w:r w:rsidR="000D7CA7">
        <w:rPr>
          <w:noProof/>
          <w:webHidden/>
        </w:rPr>
      </w:r>
      <w:r w:rsidR="000D7CA7">
        <w:rPr>
          <w:noProof/>
          <w:webHidden/>
        </w:rPr>
        <w:fldChar w:fldCharType="separate"/>
      </w:r>
      <w:ins w:id="103" w:author="Holger Eichelberger" w:date="2024-11-22T12:02:00Z">
        <w:r w:rsidR="00AE05D6">
          <w:rPr>
            <w:noProof/>
            <w:webHidden/>
          </w:rPr>
          <w:t>46</w:t>
        </w:r>
      </w:ins>
      <w:del w:id="104" w:author="Holger Eichelberger" w:date="2022-09-21T12:50:00Z">
        <w:r w:rsidR="00CC21C3" w:rsidDel="000914B3">
          <w:rPr>
            <w:noProof/>
            <w:webHidden/>
          </w:rPr>
          <w:delText>44</w:delText>
        </w:r>
      </w:del>
      <w:r w:rsidR="000D7CA7">
        <w:rPr>
          <w:noProof/>
          <w:webHidden/>
        </w:rPr>
        <w:fldChar w:fldCharType="end"/>
      </w:r>
      <w:r>
        <w:rPr>
          <w:noProof/>
        </w:rPr>
        <w:fldChar w:fldCharType="end"/>
      </w:r>
    </w:p>
    <w:p w14:paraId="0D5C26CE" w14:textId="0A6951F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"_Toc494806988" </w:instrText>
      </w:r>
      <w:r>
        <w:rPr>
          <w:rStyle w:val="Hyperlink"/>
          <w:lang w:val="en-GB"/>
        </w:rPr>
        <w:fldChar w:fldCharType="separate"/>
      </w:r>
      <w:r w:rsidR="00464FCD" w:rsidRPr="006F5E78">
        <w:rPr>
          <w:rStyle w:val="Hyperlink"/>
          <w:noProof/>
          <w:lang w:val="en-GB"/>
        </w:rPr>
        <w:t>3.2.9.4</w:t>
      </w:r>
      <w:r w:rsidR="00464FCD">
        <w:rPr>
          <w:rFonts w:asciiTheme="minorHAnsi" w:eastAsiaTheme="minorEastAsia" w:hAnsiTheme="minorHAnsi" w:cstheme="minorBidi"/>
          <w:noProof/>
          <w:sz w:val="22"/>
          <w:szCs w:val="22"/>
        </w:rPr>
        <w:tab/>
      </w:r>
      <w:r w:rsidR="00464FCD" w:rsidRPr="006F5E78">
        <w:rPr>
          <w:rStyle w:val="Hyperlink"/>
          <w:noProof/>
          <w:lang w:val="en-GB"/>
        </w:rPr>
        <w:t>Switch</w:t>
      </w:r>
      <w:r w:rsidR="00464FCD">
        <w:rPr>
          <w:noProof/>
          <w:webHidden/>
        </w:rPr>
        <w:tab/>
      </w:r>
      <w:r w:rsidR="000D7CA7">
        <w:rPr>
          <w:noProof/>
          <w:webHidden/>
        </w:rPr>
        <w:fldChar w:fldCharType="begin"/>
      </w:r>
      <w:r w:rsidR="00464FCD">
        <w:rPr>
          <w:noProof/>
          <w:webHidden/>
        </w:rPr>
        <w:instrText xml:space="preserve"> PAGEREF _Toc494806988 \h </w:instrText>
      </w:r>
      <w:r w:rsidR="000D7CA7">
        <w:rPr>
          <w:noProof/>
          <w:webHidden/>
        </w:rPr>
      </w:r>
      <w:r w:rsidR="000D7CA7">
        <w:rPr>
          <w:noProof/>
          <w:webHidden/>
        </w:rPr>
        <w:fldChar w:fldCharType="separate"/>
      </w:r>
      <w:ins w:id="105" w:author="Holger Eichelberger" w:date="2024-11-22T12:02:00Z">
        <w:r w:rsidR="00AE05D6">
          <w:rPr>
            <w:noProof/>
            <w:webHidden/>
          </w:rPr>
          <w:t>47</w:t>
        </w:r>
      </w:ins>
      <w:del w:id="106" w:author="Holger Eichelberger" w:date="2022-09-21T12:50:00Z">
        <w:r w:rsidR="00CC21C3" w:rsidDel="000914B3">
          <w:rPr>
            <w:noProof/>
            <w:webHidden/>
          </w:rPr>
          <w:delText>45</w:delText>
        </w:r>
      </w:del>
      <w:r w:rsidR="000D7CA7">
        <w:rPr>
          <w:noProof/>
          <w:webHidden/>
        </w:rPr>
        <w:fldChar w:fldCharType="end"/>
      </w:r>
      <w:r>
        <w:rPr>
          <w:noProof/>
        </w:rPr>
        <w:fldChar w:fldCharType="end"/>
      </w:r>
    </w:p>
    <w:p w14:paraId="23497106" w14:textId="64854AD7"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"_Toc494806989" </w:instrText>
      </w:r>
      <w:r>
        <w:rPr>
          <w:rStyle w:val="Hyperlink"/>
          <w:lang w:val="en-GB"/>
        </w:rPr>
        <w:fldChar w:fldCharType="separate"/>
      </w:r>
      <w:r w:rsidR="00464FCD" w:rsidRPr="006F5E78">
        <w:rPr>
          <w:rStyle w:val="Hyperlink"/>
          <w:noProof/>
          <w:lang w:val="en-GB"/>
        </w:rPr>
        <w:t>3.2.9.5</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_Toc494806989 \h </w:instrText>
      </w:r>
      <w:r w:rsidR="000D7CA7">
        <w:rPr>
          <w:noProof/>
          <w:webHidden/>
        </w:rPr>
      </w:r>
      <w:r w:rsidR="000D7CA7">
        <w:rPr>
          <w:noProof/>
          <w:webHidden/>
        </w:rPr>
        <w:fldChar w:fldCharType="separate"/>
      </w:r>
      <w:ins w:id="107" w:author="Holger Eichelberger" w:date="2024-11-22T12:02:00Z">
        <w:r w:rsidR="00AE05D6">
          <w:rPr>
            <w:noProof/>
            <w:webHidden/>
          </w:rPr>
          <w:t>47</w:t>
        </w:r>
      </w:ins>
      <w:del w:id="108" w:author="Holger Eichelberger" w:date="2022-09-21T12:50:00Z">
        <w:r w:rsidR="00CC21C3" w:rsidDel="000914B3">
          <w:rPr>
            <w:noProof/>
            <w:webHidden/>
          </w:rPr>
          <w:delText>46</w:delText>
        </w:r>
      </w:del>
      <w:r w:rsidR="000D7CA7">
        <w:rPr>
          <w:noProof/>
          <w:webHidden/>
        </w:rPr>
        <w:fldChar w:fldCharType="end"/>
      </w:r>
      <w:r>
        <w:rPr>
          <w:noProof/>
        </w:rPr>
        <w:fldChar w:fldCharType="end"/>
      </w:r>
    </w:p>
    <w:p w14:paraId="5381B1E5" w14:textId="36CC6C2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"_Toc494806990" </w:instrText>
      </w:r>
      <w:r>
        <w:rPr>
          <w:rStyle w:val="Hyperlink"/>
          <w:lang w:val="en-GB"/>
        </w:rPr>
        <w:fldChar w:fldCharType="separate"/>
      </w:r>
      <w:r w:rsidR="00464FCD" w:rsidRPr="006F5E78">
        <w:rPr>
          <w:rStyle w:val="Hyperlink"/>
          <w:noProof/>
          <w:lang w:val="en-GB"/>
        </w:rPr>
        <w:t>3.2.9.6</w:t>
      </w:r>
      <w:r w:rsidR="00464FCD">
        <w:rPr>
          <w:rFonts w:asciiTheme="minorHAnsi" w:eastAsiaTheme="minorEastAsia" w:hAnsiTheme="minorHAnsi" w:cstheme="minorBidi"/>
          <w:noProof/>
          <w:sz w:val="22"/>
          <w:szCs w:val="22"/>
        </w:rPr>
        <w:tab/>
      </w:r>
      <w:r w:rsidR="00464FCD" w:rsidRPr="006F5E78">
        <w:rPr>
          <w:rStyle w:val="Hyperlink"/>
          <w:noProof/>
          <w:lang w:val="en-GB"/>
        </w:rPr>
        <w:t>While-Loop</w:t>
      </w:r>
      <w:r w:rsidR="00464FCD">
        <w:rPr>
          <w:noProof/>
          <w:webHidden/>
        </w:rPr>
        <w:tab/>
      </w:r>
      <w:r w:rsidR="000D7CA7">
        <w:rPr>
          <w:noProof/>
          <w:webHidden/>
        </w:rPr>
        <w:fldChar w:fldCharType="begin"/>
      </w:r>
      <w:r w:rsidR="00464FCD">
        <w:rPr>
          <w:noProof/>
          <w:webHidden/>
        </w:rPr>
        <w:instrText xml:space="preserve"> PAGEREF _Toc494806990 \h </w:instrText>
      </w:r>
      <w:r w:rsidR="000D7CA7">
        <w:rPr>
          <w:noProof/>
          <w:webHidden/>
        </w:rPr>
      </w:r>
      <w:r w:rsidR="000D7CA7">
        <w:rPr>
          <w:noProof/>
          <w:webHidden/>
        </w:rPr>
        <w:fldChar w:fldCharType="separate"/>
      </w:r>
      <w:ins w:id="109" w:author="Holger Eichelberger" w:date="2024-11-22T12:02:00Z">
        <w:r w:rsidR="00AE05D6">
          <w:rPr>
            <w:noProof/>
            <w:webHidden/>
          </w:rPr>
          <w:t>49</w:t>
        </w:r>
      </w:ins>
      <w:del w:id="110" w:author="Holger Eichelberger" w:date="2022-09-21T12:50:00Z">
        <w:r w:rsidR="00CC21C3" w:rsidDel="000914B3">
          <w:rPr>
            <w:noProof/>
            <w:webHidden/>
          </w:rPr>
          <w:delText>47</w:delText>
        </w:r>
      </w:del>
      <w:r w:rsidR="000D7CA7">
        <w:rPr>
          <w:noProof/>
          <w:webHidden/>
        </w:rPr>
        <w:fldChar w:fldCharType="end"/>
      </w:r>
      <w:r>
        <w:rPr>
          <w:noProof/>
        </w:rPr>
        <w:fldChar w:fldCharType="end"/>
      </w:r>
    </w:p>
    <w:p w14:paraId="3192794E" w14:textId="4AFCD91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"_Toc494806992" </w:instrText>
      </w:r>
      <w:r>
        <w:rPr>
          <w:rStyle w:val="Hyperlink"/>
          <w:lang w:val="en-GB"/>
        </w:rPr>
        <w:fldChar w:fldCharType="separate"/>
      </w:r>
      <w:r w:rsidR="00464FCD" w:rsidRPr="006F5E78">
        <w:rPr>
          <w:rStyle w:val="Hyperlink"/>
          <w:noProof/>
          <w:lang w:val="en-GB"/>
        </w:rPr>
        <w:t>3.2.9.7</w:t>
      </w:r>
      <w:r w:rsidR="00464FCD">
        <w:rPr>
          <w:rFonts w:asciiTheme="minorHAnsi" w:eastAsiaTheme="minorEastAsia" w:hAnsiTheme="minorHAnsi" w:cstheme="minorBidi"/>
          <w:noProof/>
          <w:sz w:val="22"/>
          <w:szCs w:val="22"/>
        </w:rPr>
        <w:tab/>
      </w:r>
      <w:r w:rsidR="00464FCD" w:rsidRPr="006F5E78">
        <w:rPr>
          <w:rStyle w:val="Hyperlink"/>
          <w:noProof/>
          <w:lang w:val="en-GB"/>
        </w:rPr>
        <w:t>Content</w:t>
      </w:r>
      <w:r w:rsidR="00464FCD">
        <w:rPr>
          <w:noProof/>
          <w:webHidden/>
        </w:rPr>
        <w:tab/>
      </w:r>
      <w:r w:rsidR="000D7CA7">
        <w:rPr>
          <w:noProof/>
          <w:webHidden/>
        </w:rPr>
        <w:fldChar w:fldCharType="begin"/>
      </w:r>
      <w:r w:rsidR="00464FCD">
        <w:rPr>
          <w:noProof/>
          <w:webHidden/>
        </w:rPr>
        <w:instrText xml:space="preserve"> PAGEREF _Toc494806992 \h </w:instrText>
      </w:r>
      <w:r w:rsidR="000D7CA7">
        <w:rPr>
          <w:noProof/>
          <w:webHidden/>
        </w:rPr>
      </w:r>
      <w:r w:rsidR="000D7CA7">
        <w:rPr>
          <w:noProof/>
          <w:webHidden/>
        </w:rPr>
        <w:fldChar w:fldCharType="separate"/>
      </w:r>
      <w:ins w:id="111" w:author="Holger Eichelberger" w:date="2024-11-22T12:02:00Z">
        <w:r w:rsidR="00AE05D6">
          <w:rPr>
            <w:noProof/>
            <w:webHidden/>
          </w:rPr>
          <w:t>49</w:t>
        </w:r>
      </w:ins>
      <w:del w:id="112" w:author="Holger Eichelberger" w:date="2022-09-21T12:50:00Z">
        <w:r w:rsidR="00CC21C3" w:rsidDel="000914B3">
          <w:rPr>
            <w:noProof/>
            <w:webHidden/>
          </w:rPr>
          <w:delText>48</w:delText>
        </w:r>
      </w:del>
      <w:r w:rsidR="000D7CA7">
        <w:rPr>
          <w:noProof/>
          <w:webHidden/>
        </w:rPr>
        <w:fldChar w:fldCharType="end"/>
      </w:r>
      <w:r>
        <w:rPr>
          <w:noProof/>
        </w:rPr>
        <w:fldChar w:fldCharType="end"/>
      </w:r>
    </w:p>
    <w:p w14:paraId="5B447A61" w14:textId="3D9EB52A" w:rsidR="00464FCD" w:rsidRDefault="00F267C9">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"_Toc494806993" </w:instrText>
      </w:r>
      <w:r>
        <w:fldChar w:fldCharType="separate"/>
      </w:r>
      <w:r w:rsidR="00464FCD" w:rsidRPr="006F5E78">
        <w:rPr>
          <w:rStyle w:val="Hyperlink"/>
          <w:noProof/>
          <w:lang w:val="en-GB"/>
        </w:rPr>
        <w:t>3.2.9.8</w:t>
      </w:r>
      <w:r w:rsidR="00464FCD">
        <w:rPr>
          <w:rFonts w:asciiTheme="minorHAnsi" w:eastAsiaTheme="minorEastAsia" w:hAnsiTheme="minorHAnsi" w:cstheme="minorBidi"/>
          <w:noProof/>
          <w:sz w:val="22"/>
          <w:szCs w:val="22"/>
        </w:rPr>
        <w:tab/>
      </w:r>
      <w:r w:rsidR="00464FCD" w:rsidRPr="006F5E78">
        <w:rPr>
          <w:rStyle w:val="Hyperlink"/>
          <w:noProof/>
          <w:lang w:val="en-GB"/>
        </w:rPr>
        <w:t>Content Flush</w:t>
      </w:r>
      <w:r w:rsidR="00464FCD">
        <w:rPr>
          <w:noProof/>
          <w:webHidden/>
        </w:rPr>
        <w:tab/>
      </w:r>
      <w:r w:rsidR="000D7CA7">
        <w:rPr>
          <w:noProof/>
          <w:webHidden/>
        </w:rPr>
        <w:fldChar w:fldCharType="begin"/>
      </w:r>
      <w:r w:rsidR="00464FCD">
        <w:rPr>
          <w:noProof/>
          <w:webHidden/>
        </w:rPr>
        <w:instrText xml:space="preserve"> PAGEREF _Toc494806993 \h </w:instrText>
      </w:r>
      <w:r w:rsidR="000D7CA7">
        <w:rPr>
          <w:noProof/>
          <w:webHidden/>
        </w:rPr>
      </w:r>
      <w:r w:rsidR="000D7CA7">
        <w:rPr>
          <w:noProof/>
          <w:webHidden/>
        </w:rPr>
        <w:fldChar w:fldCharType="separate"/>
      </w:r>
      <w:ins w:id="113" w:author="Holger Eichelberger" w:date="2024-11-22T12:02:00Z">
        <w:r w:rsidR="00AE05D6">
          <w:rPr>
            <w:noProof/>
            <w:webHidden/>
          </w:rPr>
          <w:t>53</w:t>
        </w:r>
      </w:ins>
      <w:del w:id="114" w:author="Holger Eichelberger" w:date="2021-06-23T13:30:00Z">
        <w:r w:rsidR="007F78F4" w:rsidDel="00247D03">
          <w:rPr>
            <w:noProof/>
            <w:webHidden/>
          </w:rPr>
          <w:delText>50</w:delText>
        </w:r>
      </w:del>
      <w:r w:rsidR="000D7CA7">
        <w:rPr>
          <w:noProof/>
          <w:webHidden/>
        </w:rPr>
        <w:fldChar w:fldCharType="end"/>
      </w:r>
      <w:r>
        <w:rPr>
          <w:noProof/>
        </w:rPr>
        <w:fldChar w:fldCharType="end"/>
      </w:r>
    </w:p>
    <w:p w14:paraId="6D17BB4B" w14:textId="5D36A77D"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"_Toc494806994" </w:instrText>
      </w:r>
      <w:r>
        <w:rPr>
          <w:rStyle w:val="Hyperlink"/>
          <w:lang w:val="en-GB"/>
        </w:rPr>
        <w:fldChar w:fldCharType="separate"/>
      </w:r>
      <w:r w:rsidR="00464FCD" w:rsidRPr="006F5E78">
        <w:rPr>
          <w:rStyle w:val="Hyperlink"/>
          <w:noProof/>
          <w:lang w:val="en-GB"/>
        </w:rPr>
        <w:t>3.3</w:t>
      </w:r>
      <w:r w:rsidR="00464FCD">
        <w:rPr>
          <w:rFonts w:asciiTheme="minorHAnsi" w:eastAsiaTheme="minorEastAsia" w:hAnsiTheme="minorHAnsi" w:cstheme="minorBidi"/>
          <w:noProof/>
          <w:sz w:val="22"/>
          <w:szCs w:val="22"/>
        </w:rPr>
        <w:tab/>
      </w:r>
      <w:r w:rsidR="00464FCD" w:rsidRPr="006F5E78">
        <w:rPr>
          <w:rStyle w:val="Hyperlink"/>
          <w:noProof/>
          <w:lang w:val="en-GB"/>
        </w:rPr>
        <w:t>VIL Expression Language</w:t>
      </w:r>
      <w:r w:rsidR="00464FCD">
        <w:rPr>
          <w:noProof/>
          <w:webHidden/>
        </w:rPr>
        <w:tab/>
      </w:r>
      <w:r w:rsidR="000D7CA7">
        <w:rPr>
          <w:noProof/>
          <w:webHidden/>
        </w:rPr>
        <w:fldChar w:fldCharType="begin"/>
      </w:r>
      <w:r w:rsidR="00464FCD">
        <w:rPr>
          <w:noProof/>
          <w:webHidden/>
        </w:rPr>
        <w:instrText xml:space="preserve"> PAGEREF _Toc494806994 \h </w:instrText>
      </w:r>
      <w:r w:rsidR="000D7CA7">
        <w:rPr>
          <w:noProof/>
          <w:webHidden/>
        </w:rPr>
      </w:r>
      <w:r w:rsidR="000D7CA7">
        <w:rPr>
          <w:noProof/>
          <w:webHidden/>
        </w:rPr>
        <w:fldChar w:fldCharType="separate"/>
      </w:r>
      <w:ins w:id="115" w:author="Holger Eichelberger" w:date="2024-11-22T12:02:00Z">
        <w:r w:rsidR="00AE05D6">
          <w:rPr>
            <w:noProof/>
            <w:webHidden/>
          </w:rPr>
          <w:t>54</w:t>
        </w:r>
      </w:ins>
      <w:del w:id="116"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42792734" w14:textId="4CA1923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"_Toc494806995" </w:instrText>
      </w:r>
      <w:r>
        <w:rPr>
          <w:rStyle w:val="Hyperlink"/>
          <w:lang w:val="en-GB"/>
        </w:rPr>
        <w:fldChar w:fldCharType="separate"/>
      </w:r>
      <w:r w:rsidR="00464FCD" w:rsidRPr="006F5E78">
        <w:rPr>
          <w:rStyle w:val="Hyperlink"/>
          <w:noProof/>
          <w:lang w:val="en-GB"/>
        </w:rPr>
        <w:t>3.3.1</w:t>
      </w:r>
      <w:r w:rsidR="00464FCD">
        <w:rPr>
          <w:rFonts w:asciiTheme="minorHAnsi" w:eastAsiaTheme="minorEastAsia" w:hAnsiTheme="minorHAnsi" w:cstheme="minorBidi"/>
          <w:noProof/>
          <w:sz w:val="22"/>
          <w:szCs w:val="22"/>
        </w:rPr>
        <w:tab/>
      </w:r>
      <w:r w:rsidR="00464FCD" w:rsidRPr="006F5E78">
        <w:rPr>
          <w:rStyle w:val="Hyperlink"/>
          <w:noProof/>
          <w:lang w:val="en-GB"/>
        </w:rPr>
        <w:t>Reserved Keywords</w:t>
      </w:r>
      <w:r w:rsidR="00464FCD">
        <w:rPr>
          <w:noProof/>
          <w:webHidden/>
        </w:rPr>
        <w:tab/>
      </w:r>
      <w:r w:rsidR="000D7CA7">
        <w:rPr>
          <w:noProof/>
          <w:webHidden/>
        </w:rPr>
        <w:fldChar w:fldCharType="begin"/>
      </w:r>
      <w:r w:rsidR="00464FCD">
        <w:rPr>
          <w:noProof/>
          <w:webHidden/>
        </w:rPr>
        <w:instrText xml:space="preserve"> PAGEREF _Toc494806995 \h </w:instrText>
      </w:r>
      <w:r w:rsidR="000D7CA7">
        <w:rPr>
          <w:noProof/>
          <w:webHidden/>
        </w:rPr>
      </w:r>
      <w:r w:rsidR="000D7CA7">
        <w:rPr>
          <w:noProof/>
          <w:webHidden/>
        </w:rPr>
        <w:fldChar w:fldCharType="separate"/>
      </w:r>
      <w:ins w:id="117" w:author="Holger Eichelberger" w:date="2024-11-22T12:02:00Z">
        <w:r w:rsidR="00AE05D6">
          <w:rPr>
            <w:noProof/>
            <w:webHidden/>
          </w:rPr>
          <w:t>54</w:t>
        </w:r>
      </w:ins>
      <w:del w:id="118"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CE1D294" w14:textId="780D029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"_Toc494806996" </w:instrText>
      </w:r>
      <w:r>
        <w:rPr>
          <w:rStyle w:val="Hyperlink"/>
          <w:lang w:val="en-GB"/>
        </w:rPr>
        <w:fldChar w:fldCharType="separate"/>
      </w:r>
      <w:r w:rsidR="00464FCD" w:rsidRPr="006F5E78">
        <w:rPr>
          <w:rStyle w:val="Hyperlink"/>
          <w:noProof/>
          <w:lang w:val="en-GB"/>
        </w:rPr>
        <w:t>3.3.2</w:t>
      </w:r>
      <w:r w:rsidR="00464FCD">
        <w:rPr>
          <w:rFonts w:asciiTheme="minorHAnsi" w:eastAsiaTheme="minorEastAsia" w:hAnsiTheme="minorHAnsi" w:cstheme="minorBidi"/>
          <w:noProof/>
          <w:sz w:val="22"/>
          <w:szCs w:val="22"/>
        </w:rPr>
        <w:tab/>
      </w:r>
      <w:r w:rsidR="00464FCD" w:rsidRPr="006F5E78">
        <w:rPr>
          <w:rStyle w:val="Hyperlink"/>
          <w:noProof/>
          <w:lang w:val="en-GB"/>
        </w:rPr>
        <w:t>Prefix operators</w:t>
      </w:r>
      <w:r w:rsidR="00464FCD">
        <w:rPr>
          <w:noProof/>
          <w:webHidden/>
        </w:rPr>
        <w:tab/>
      </w:r>
      <w:r w:rsidR="000D7CA7">
        <w:rPr>
          <w:noProof/>
          <w:webHidden/>
        </w:rPr>
        <w:fldChar w:fldCharType="begin"/>
      </w:r>
      <w:r w:rsidR="00464FCD">
        <w:rPr>
          <w:noProof/>
          <w:webHidden/>
        </w:rPr>
        <w:instrText xml:space="preserve"> PAGEREF _Toc494806996 \h </w:instrText>
      </w:r>
      <w:r w:rsidR="000D7CA7">
        <w:rPr>
          <w:noProof/>
          <w:webHidden/>
        </w:rPr>
      </w:r>
      <w:r w:rsidR="000D7CA7">
        <w:rPr>
          <w:noProof/>
          <w:webHidden/>
        </w:rPr>
        <w:fldChar w:fldCharType="separate"/>
      </w:r>
      <w:ins w:id="119" w:author="Holger Eichelberger" w:date="2024-11-22T12:02:00Z">
        <w:r w:rsidR="00AE05D6">
          <w:rPr>
            <w:noProof/>
            <w:webHidden/>
          </w:rPr>
          <w:t>54</w:t>
        </w:r>
      </w:ins>
      <w:del w:id="120" w:author="Holger Eichelberger" w:date="2022-09-21T12:50:00Z">
        <w:r w:rsidR="00CC21C3" w:rsidDel="000914B3">
          <w:rPr>
            <w:noProof/>
            <w:webHidden/>
          </w:rPr>
          <w:delText>52</w:delText>
        </w:r>
      </w:del>
      <w:r w:rsidR="000D7CA7">
        <w:rPr>
          <w:noProof/>
          <w:webHidden/>
        </w:rPr>
        <w:fldChar w:fldCharType="end"/>
      </w:r>
      <w:r>
        <w:rPr>
          <w:noProof/>
        </w:rPr>
        <w:fldChar w:fldCharType="end"/>
      </w:r>
    </w:p>
    <w:p w14:paraId="3E5845B1" w14:textId="42B5DDA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"_Toc494806997" </w:instrText>
      </w:r>
      <w:r>
        <w:rPr>
          <w:rStyle w:val="Hyperlink"/>
          <w:lang w:val="en-GB"/>
        </w:rPr>
        <w:fldChar w:fldCharType="separate"/>
      </w:r>
      <w:r w:rsidR="00464FCD" w:rsidRPr="006F5E78">
        <w:rPr>
          <w:rStyle w:val="Hyperlink"/>
          <w:noProof/>
          <w:lang w:val="en-GB"/>
        </w:rPr>
        <w:t>3.3.3</w:t>
      </w:r>
      <w:r w:rsidR="00464FCD">
        <w:rPr>
          <w:rFonts w:asciiTheme="minorHAnsi" w:eastAsiaTheme="minorEastAsia" w:hAnsiTheme="minorHAnsi" w:cstheme="minorBidi"/>
          <w:noProof/>
          <w:sz w:val="22"/>
          <w:szCs w:val="22"/>
        </w:rPr>
        <w:tab/>
      </w:r>
      <w:r w:rsidR="00464FCD" w:rsidRPr="006F5E78">
        <w:rPr>
          <w:rStyle w:val="Hyperlink"/>
          <w:noProof/>
          <w:lang w:val="en-GB"/>
        </w:rPr>
        <w:t>Infix operators</w:t>
      </w:r>
      <w:r w:rsidR="00464FCD">
        <w:rPr>
          <w:noProof/>
          <w:webHidden/>
        </w:rPr>
        <w:tab/>
      </w:r>
      <w:r w:rsidR="000D7CA7">
        <w:rPr>
          <w:noProof/>
          <w:webHidden/>
        </w:rPr>
        <w:fldChar w:fldCharType="begin"/>
      </w:r>
      <w:r w:rsidR="00464FCD">
        <w:rPr>
          <w:noProof/>
          <w:webHidden/>
        </w:rPr>
        <w:instrText xml:space="preserve"> PAGEREF _Toc494806997 \h </w:instrText>
      </w:r>
      <w:r w:rsidR="000D7CA7">
        <w:rPr>
          <w:noProof/>
          <w:webHidden/>
        </w:rPr>
      </w:r>
      <w:r w:rsidR="000D7CA7">
        <w:rPr>
          <w:noProof/>
          <w:webHidden/>
        </w:rPr>
        <w:fldChar w:fldCharType="separate"/>
      </w:r>
      <w:ins w:id="121" w:author="Holger Eichelberger" w:date="2024-11-22T12:02:00Z">
        <w:r w:rsidR="00AE05D6">
          <w:rPr>
            <w:noProof/>
            <w:webHidden/>
          </w:rPr>
          <w:t>55</w:t>
        </w:r>
      </w:ins>
      <w:del w:id="122"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5B766D8B" w14:textId="7656A73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"_Toc494806998" </w:instrText>
      </w:r>
      <w:r>
        <w:rPr>
          <w:rStyle w:val="Hyperlink"/>
          <w:lang w:val="en-GB"/>
        </w:rPr>
        <w:fldChar w:fldCharType="separate"/>
      </w:r>
      <w:r w:rsidR="00464FCD" w:rsidRPr="006F5E78">
        <w:rPr>
          <w:rStyle w:val="Hyperlink"/>
          <w:noProof/>
          <w:lang w:val="en-GB"/>
        </w:rPr>
        <w:t>3.3.4</w:t>
      </w:r>
      <w:r w:rsidR="00464FCD">
        <w:rPr>
          <w:rFonts w:asciiTheme="minorHAnsi" w:eastAsiaTheme="minorEastAsia" w:hAnsiTheme="minorHAnsi" w:cstheme="minorBidi"/>
          <w:noProof/>
          <w:sz w:val="22"/>
          <w:szCs w:val="22"/>
        </w:rPr>
        <w:tab/>
      </w:r>
      <w:r w:rsidR="00464FCD" w:rsidRPr="006F5E78">
        <w:rPr>
          <w:rStyle w:val="Hyperlink"/>
          <w:noProof/>
          <w:lang w:val="en-GB"/>
        </w:rPr>
        <w:t>Precedence rules</w:t>
      </w:r>
      <w:r w:rsidR="00464FCD">
        <w:rPr>
          <w:noProof/>
          <w:webHidden/>
        </w:rPr>
        <w:tab/>
      </w:r>
      <w:r w:rsidR="000D7CA7">
        <w:rPr>
          <w:noProof/>
          <w:webHidden/>
        </w:rPr>
        <w:fldChar w:fldCharType="begin"/>
      </w:r>
      <w:r w:rsidR="00464FCD">
        <w:rPr>
          <w:noProof/>
          <w:webHidden/>
        </w:rPr>
        <w:instrText xml:space="preserve"> PAGEREF _Toc494806998 \h </w:instrText>
      </w:r>
      <w:r w:rsidR="000D7CA7">
        <w:rPr>
          <w:noProof/>
          <w:webHidden/>
        </w:rPr>
      </w:r>
      <w:r w:rsidR="000D7CA7">
        <w:rPr>
          <w:noProof/>
          <w:webHidden/>
        </w:rPr>
        <w:fldChar w:fldCharType="separate"/>
      </w:r>
      <w:ins w:id="123" w:author="Holger Eichelberger" w:date="2024-11-22T12:02:00Z">
        <w:r w:rsidR="00AE05D6">
          <w:rPr>
            <w:noProof/>
            <w:webHidden/>
          </w:rPr>
          <w:t>55</w:t>
        </w:r>
      </w:ins>
      <w:del w:id="124"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695549F5" w14:textId="1A0DAB4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"_Toc494806999" </w:instrText>
      </w:r>
      <w:r>
        <w:rPr>
          <w:rStyle w:val="Hyperlink"/>
          <w:lang w:val="en-GB"/>
        </w:rPr>
        <w:fldChar w:fldCharType="separate"/>
      </w:r>
      <w:r w:rsidR="00464FCD" w:rsidRPr="006F5E78">
        <w:rPr>
          <w:rStyle w:val="Hyperlink"/>
          <w:noProof/>
          <w:lang w:val="en-GB"/>
        </w:rPr>
        <w:t>3.3.5</w:t>
      </w:r>
      <w:r w:rsidR="00464FCD">
        <w:rPr>
          <w:rFonts w:asciiTheme="minorHAnsi" w:eastAsiaTheme="minorEastAsia" w:hAnsiTheme="minorHAnsi" w:cstheme="minorBidi"/>
          <w:noProof/>
          <w:sz w:val="22"/>
          <w:szCs w:val="22"/>
        </w:rPr>
        <w:tab/>
      </w:r>
      <w:r w:rsidR="00464FCD" w:rsidRPr="006F5E78">
        <w:rPr>
          <w:rStyle w:val="Hyperlink"/>
          <w:noProof/>
          <w:lang w:val="en-GB"/>
        </w:rPr>
        <w:t>Datatypes</w:t>
      </w:r>
      <w:r w:rsidR="00464FCD">
        <w:rPr>
          <w:noProof/>
          <w:webHidden/>
        </w:rPr>
        <w:tab/>
      </w:r>
      <w:r w:rsidR="000D7CA7">
        <w:rPr>
          <w:noProof/>
          <w:webHidden/>
        </w:rPr>
        <w:fldChar w:fldCharType="begin"/>
      </w:r>
      <w:r w:rsidR="00464FCD">
        <w:rPr>
          <w:noProof/>
          <w:webHidden/>
        </w:rPr>
        <w:instrText xml:space="preserve"> PAGEREF _Toc494806999 \h </w:instrText>
      </w:r>
      <w:r w:rsidR="000D7CA7">
        <w:rPr>
          <w:noProof/>
          <w:webHidden/>
        </w:rPr>
      </w:r>
      <w:r w:rsidR="000D7CA7">
        <w:rPr>
          <w:noProof/>
          <w:webHidden/>
        </w:rPr>
        <w:fldChar w:fldCharType="separate"/>
      </w:r>
      <w:ins w:id="125" w:author="Holger Eichelberger" w:date="2024-11-22T12:02:00Z">
        <w:r w:rsidR="00AE05D6">
          <w:rPr>
            <w:noProof/>
            <w:webHidden/>
          </w:rPr>
          <w:t>55</w:t>
        </w:r>
      </w:ins>
      <w:del w:id="126" w:author="Holger Eichelberger" w:date="2022-09-21T12:50:00Z">
        <w:r w:rsidR="00CC21C3" w:rsidDel="000914B3">
          <w:rPr>
            <w:noProof/>
            <w:webHidden/>
          </w:rPr>
          <w:delText>53</w:delText>
        </w:r>
      </w:del>
      <w:r w:rsidR="000D7CA7">
        <w:rPr>
          <w:noProof/>
          <w:webHidden/>
        </w:rPr>
        <w:fldChar w:fldCharType="end"/>
      </w:r>
      <w:r>
        <w:rPr>
          <w:noProof/>
        </w:rPr>
        <w:fldChar w:fldCharType="end"/>
      </w:r>
    </w:p>
    <w:p w14:paraId="08031B64" w14:textId="315B46C1"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"_Toc494807000" </w:instrText>
      </w:r>
      <w:r>
        <w:rPr>
          <w:rStyle w:val="Hyperlink"/>
          <w:lang w:val="en-GB"/>
        </w:rPr>
        <w:fldChar w:fldCharType="separate"/>
      </w:r>
      <w:r w:rsidR="00464FCD" w:rsidRPr="006F5E78">
        <w:rPr>
          <w:rStyle w:val="Hyperlink"/>
          <w:noProof/>
          <w:lang w:val="en-GB"/>
        </w:rPr>
        <w:t>3.3.6</w:t>
      </w:r>
      <w:r w:rsidR="00464FCD">
        <w:rPr>
          <w:rFonts w:asciiTheme="minorHAnsi" w:eastAsiaTheme="minorEastAsia" w:hAnsiTheme="minorHAnsi" w:cstheme="minorBidi"/>
          <w:noProof/>
          <w:sz w:val="22"/>
          <w:szCs w:val="22"/>
        </w:rPr>
        <w:tab/>
      </w:r>
      <w:r w:rsidR="00464FCD" w:rsidRPr="006F5E78">
        <w:rPr>
          <w:rStyle w:val="Hyperlink"/>
          <w:noProof/>
          <w:lang w:val="en-GB"/>
        </w:rPr>
        <w:t>Type conformance</w:t>
      </w:r>
      <w:r w:rsidR="00464FCD">
        <w:rPr>
          <w:noProof/>
          <w:webHidden/>
        </w:rPr>
        <w:tab/>
      </w:r>
      <w:r w:rsidR="000D7CA7">
        <w:rPr>
          <w:noProof/>
          <w:webHidden/>
        </w:rPr>
        <w:fldChar w:fldCharType="begin"/>
      </w:r>
      <w:r w:rsidR="00464FCD">
        <w:rPr>
          <w:noProof/>
          <w:webHidden/>
        </w:rPr>
        <w:instrText xml:space="preserve"> PAGEREF _Toc494807000 \h </w:instrText>
      </w:r>
      <w:r w:rsidR="000D7CA7">
        <w:rPr>
          <w:noProof/>
          <w:webHidden/>
        </w:rPr>
      </w:r>
      <w:r w:rsidR="000D7CA7">
        <w:rPr>
          <w:noProof/>
          <w:webHidden/>
        </w:rPr>
        <w:fldChar w:fldCharType="separate"/>
      </w:r>
      <w:ins w:id="127" w:author="Holger Eichelberger" w:date="2024-11-22T12:02:00Z">
        <w:r w:rsidR="00AE05D6">
          <w:rPr>
            <w:noProof/>
            <w:webHidden/>
          </w:rPr>
          <w:t>56</w:t>
        </w:r>
      </w:ins>
      <w:del w:id="128"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A3E8791" w14:textId="0941B15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"_Toc494807001" </w:instrText>
      </w:r>
      <w:r>
        <w:rPr>
          <w:rStyle w:val="Hyperlink"/>
          <w:lang w:val="en-GB"/>
        </w:rPr>
        <w:fldChar w:fldCharType="separate"/>
      </w:r>
      <w:r w:rsidR="00464FCD" w:rsidRPr="006F5E78">
        <w:rPr>
          <w:rStyle w:val="Hyperlink"/>
          <w:noProof/>
          <w:lang w:val="en-GB"/>
        </w:rPr>
        <w:t>3.3.7</w:t>
      </w:r>
      <w:r w:rsidR="00464FCD">
        <w:rPr>
          <w:rFonts w:asciiTheme="minorHAnsi" w:eastAsiaTheme="minorEastAsia" w:hAnsiTheme="minorHAnsi" w:cstheme="minorBidi"/>
          <w:noProof/>
          <w:sz w:val="22"/>
          <w:szCs w:val="22"/>
        </w:rPr>
        <w:tab/>
      </w:r>
      <w:r w:rsidR="00464FCD" w:rsidRPr="006F5E78">
        <w:rPr>
          <w:rStyle w:val="Hyperlink"/>
          <w:noProof/>
          <w:lang w:val="en-GB"/>
        </w:rPr>
        <w:t>Side effects</w:t>
      </w:r>
      <w:r w:rsidR="00464FCD">
        <w:rPr>
          <w:noProof/>
          <w:webHidden/>
        </w:rPr>
        <w:tab/>
      </w:r>
      <w:r w:rsidR="000D7CA7">
        <w:rPr>
          <w:noProof/>
          <w:webHidden/>
        </w:rPr>
        <w:fldChar w:fldCharType="begin"/>
      </w:r>
      <w:r w:rsidR="00464FCD">
        <w:rPr>
          <w:noProof/>
          <w:webHidden/>
        </w:rPr>
        <w:instrText xml:space="preserve"> PAGEREF _Toc494807001 \h </w:instrText>
      </w:r>
      <w:r w:rsidR="000D7CA7">
        <w:rPr>
          <w:noProof/>
          <w:webHidden/>
        </w:rPr>
      </w:r>
      <w:r w:rsidR="000D7CA7">
        <w:rPr>
          <w:noProof/>
          <w:webHidden/>
        </w:rPr>
        <w:fldChar w:fldCharType="separate"/>
      </w:r>
      <w:ins w:id="129" w:author="Holger Eichelberger" w:date="2024-11-22T12:02:00Z">
        <w:r w:rsidR="00AE05D6">
          <w:rPr>
            <w:noProof/>
            <w:webHidden/>
          </w:rPr>
          <w:t>56</w:t>
        </w:r>
      </w:ins>
      <w:del w:id="130"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4BE3C760" w14:textId="10F372C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"_Toc494807002" </w:instrText>
      </w:r>
      <w:r>
        <w:rPr>
          <w:rStyle w:val="Hyperlink"/>
          <w:lang w:val="en-GB"/>
        </w:rPr>
        <w:fldChar w:fldCharType="separate"/>
      </w:r>
      <w:r w:rsidR="00464FCD" w:rsidRPr="006F5E78">
        <w:rPr>
          <w:rStyle w:val="Hyperlink"/>
          <w:noProof/>
          <w:lang w:val="en-GB"/>
        </w:rPr>
        <w:t>3.3.8</w:t>
      </w:r>
      <w:r w:rsidR="00464FCD">
        <w:rPr>
          <w:rFonts w:asciiTheme="minorHAnsi" w:eastAsiaTheme="minorEastAsia" w:hAnsiTheme="minorHAnsi" w:cstheme="minorBidi"/>
          <w:noProof/>
          <w:sz w:val="22"/>
          <w:szCs w:val="22"/>
        </w:rPr>
        <w:tab/>
      </w:r>
      <w:r w:rsidR="00464FCD" w:rsidRPr="006F5E78">
        <w:rPr>
          <w:rStyle w:val="Hyperlink"/>
          <w:noProof/>
          <w:lang w:val="en-GB"/>
        </w:rPr>
        <w:t>Undefined values</w:t>
      </w:r>
      <w:r w:rsidR="00464FCD">
        <w:rPr>
          <w:noProof/>
          <w:webHidden/>
        </w:rPr>
        <w:tab/>
      </w:r>
      <w:r w:rsidR="000D7CA7">
        <w:rPr>
          <w:noProof/>
          <w:webHidden/>
        </w:rPr>
        <w:fldChar w:fldCharType="begin"/>
      </w:r>
      <w:r w:rsidR="00464FCD">
        <w:rPr>
          <w:noProof/>
          <w:webHidden/>
        </w:rPr>
        <w:instrText xml:space="preserve"> PAGEREF _Toc494807002 \h </w:instrText>
      </w:r>
      <w:r w:rsidR="000D7CA7">
        <w:rPr>
          <w:noProof/>
          <w:webHidden/>
        </w:rPr>
      </w:r>
      <w:r w:rsidR="000D7CA7">
        <w:rPr>
          <w:noProof/>
          <w:webHidden/>
        </w:rPr>
        <w:fldChar w:fldCharType="separate"/>
      </w:r>
      <w:ins w:id="131" w:author="Holger Eichelberger" w:date="2024-11-22T12:02:00Z">
        <w:r w:rsidR="00AE05D6">
          <w:rPr>
            <w:noProof/>
            <w:webHidden/>
          </w:rPr>
          <w:t>56</w:t>
        </w:r>
      </w:ins>
      <w:del w:id="132" w:author="Holger Eichelberger" w:date="2022-09-21T12:50:00Z">
        <w:r w:rsidR="00CC21C3" w:rsidDel="000914B3">
          <w:rPr>
            <w:noProof/>
            <w:webHidden/>
          </w:rPr>
          <w:delText>54</w:delText>
        </w:r>
      </w:del>
      <w:r w:rsidR="000D7CA7">
        <w:rPr>
          <w:noProof/>
          <w:webHidden/>
        </w:rPr>
        <w:fldChar w:fldCharType="end"/>
      </w:r>
      <w:r>
        <w:rPr>
          <w:noProof/>
        </w:rPr>
        <w:fldChar w:fldCharType="end"/>
      </w:r>
    </w:p>
    <w:p w14:paraId="7C6497E5" w14:textId="004509B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"_Toc494807003" </w:instrText>
      </w:r>
      <w:r>
        <w:rPr>
          <w:rStyle w:val="Hyperlink"/>
          <w:lang w:val="en-GB"/>
        </w:rPr>
        <w:fldChar w:fldCharType="separate"/>
      </w:r>
      <w:r w:rsidR="00464FCD" w:rsidRPr="006F5E78">
        <w:rPr>
          <w:rStyle w:val="Hyperlink"/>
          <w:noProof/>
          <w:lang w:val="en-GB"/>
        </w:rPr>
        <w:t>3.3.9</w:t>
      </w:r>
      <w:r w:rsidR="00464FCD">
        <w:rPr>
          <w:rFonts w:asciiTheme="minorHAnsi" w:eastAsiaTheme="minorEastAsia" w:hAnsiTheme="minorHAnsi" w:cstheme="minorBidi"/>
          <w:noProof/>
          <w:sz w:val="22"/>
          <w:szCs w:val="22"/>
        </w:rPr>
        <w:tab/>
      </w:r>
      <w:r w:rsidR="00464FCD" w:rsidRPr="006F5E78">
        <w:rPr>
          <w:rStyle w:val="Hyperlink"/>
          <w:noProof/>
          <w:lang w:val="en-GB"/>
        </w:rPr>
        <w:t>Null</w:t>
      </w:r>
      <w:r w:rsidR="00464FCD">
        <w:rPr>
          <w:noProof/>
          <w:webHidden/>
        </w:rPr>
        <w:tab/>
      </w:r>
      <w:r w:rsidR="000D7CA7">
        <w:rPr>
          <w:noProof/>
          <w:webHidden/>
        </w:rPr>
        <w:fldChar w:fldCharType="begin"/>
      </w:r>
      <w:r w:rsidR="00464FCD">
        <w:rPr>
          <w:noProof/>
          <w:webHidden/>
        </w:rPr>
        <w:instrText xml:space="preserve"> PAGEREF _Toc494807003 \h </w:instrText>
      </w:r>
      <w:r w:rsidR="000D7CA7">
        <w:rPr>
          <w:noProof/>
          <w:webHidden/>
        </w:rPr>
      </w:r>
      <w:r w:rsidR="000D7CA7">
        <w:rPr>
          <w:noProof/>
          <w:webHidden/>
        </w:rPr>
        <w:fldChar w:fldCharType="separate"/>
      </w:r>
      <w:ins w:id="133" w:author="Holger Eichelberger" w:date="2024-11-22T12:02:00Z">
        <w:r w:rsidR="00AE05D6">
          <w:rPr>
            <w:noProof/>
            <w:webHidden/>
          </w:rPr>
          <w:t>57</w:t>
        </w:r>
      </w:ins>
      <w:del w:id="134"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3A242D38" w14:textId="3C1EDB3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"_Toc494807004" </w:instrText>
      </w:r>
      <w:r>
        <w:rPr>
          <w:rStyle w:val="Hyperlink"/>
          <w:lang w:val="en-GB"/>
        </w:rPr>
        <w:fldChar w:fldCharType="separate"/>
      </w:r>
      <w:r w:rsidR="00464FCD" w:rsidRPr="006F5E78">
        <w:rPr>
          <w:rStyle w:val="Hyperlink"/>
          <w:noProof/>
          <w:lang w:val="en-GB"/>
        </w:rPr>
        <w:t>3.3.10</w:t>
      </w:r>
      <w:r w:rsidR="00464FCD">
        <w:rPr>
          <w:rFonts w:asciiTheme="minorHAnsi" w:eastAsiaTheme="minorEastAsia" w:hAnsiTheme="minorHAnsi" w:cstheme="minorBidi"/>
          <w:noProof/>
          <w:sz w:val="22"/>
          <w:szCs w:val="22"/>
        </w:rPr>
        <w:tab/>
      </w:r>
      <w:r w:rsidR="00464FCD" w:rsidRPr="006F5E78">
        <w:rPr>
          <w:rStyle w:val="Hyperlink"/>
          <w:noProof/>
          <w:lang w:val="en-GB"/>
        </w:rPr>
        <w:t>Collection operations</w:t>
      </w:r>
      <w:r w:rsidR="00464FCD">
        <w:rPr>
          <w:noProof/>
          <w:webHidden/>
        </w:rPr>
        <w:tab/>
      </w:r>
      <w:r w:rsidR="000D7CA7">
        <w:rPr>
          <w:noProof/>
          <w:webHidden/>
        </w:rPr>
        <w:fldChar w:fldCharType="begin"/>
      </w:r>
      <w:r w:rsidR="00464FCD">
        <w:rPr>
          <w:noProof/>
          <w:webHidden/>
        </w:rPr>
        <w:instrText xml:space="preserve"> PAGEREF _Toc494807004 \h </w:instrText>
      </w:r>
      <w:r w:rsidR="000D7CA7">
        <w:rPr>
          <w:noProof/>
          <w:webHidden/>
        </w:rPr>
      </w:r>
      <w:r w:rsidR="000D7CA7">
        <w:rPr>
          <w:noProof/>
          <w:webHidden/>
        </w:rPr>
        <w:fldChar w:fldCharType="separate"/>
      </w:r>
      <w:ins w:id="135" w:author="Holger Eichelberger" w:date="2024-11-22T12:02:00Z">
        <w:r w:rsidR="00AE05D6">
          <w:rPr>
            <w:noProof/>
            <w:webHidden/>
          </w:rPr>
          <w:t>57</w:t>
        </w:r>
      </w:ins>
      <w:del w:id="136" w:author="Holger Eichelberger" w:date="2022-09-21T12:50:00Z">
        <w:r w:rsidR="00CC21C3" w:rsidDel="000914B3">
          <w:rPr>
            <w:noProof/>
            <w:webHidden/>
          </w:rPr>
          <w:delText>55</w:delText>
        </w:r>
      </w:del>
      <w:r w:rsidR="000D7CA7">
        <w:rPr>
          <w:noProof/>
          <w:webHidden/>
        </w:rPr>
        <w:fldChar w:fldCharType="end"/>
      </w:r>
      <w:r>
        <w:rPr>
          <w:noProof/>
        </w:rPr>
        <w:fldChar w:fldCharType="end"/>
      </w:r>
    </w:p>
    <w:p w14:paraId="18E78F18" w14:textId="5056F48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"_Toc494807005" </w:instrText>
      </w:r>
      <w:r>
        <w:rPr>
          <w:rStyle w:val="Hyperlink"/>
          <w:lang w:val="en-GB"/>
        </w:rPr>
        <w:fldChar w:fldCharType="separate"/>
      </w:r>
      <w:r w:rsidR="00464FCD" w:rsidRPr="006F5E78">
        <w:rPr>
          <w:rStyle w:val="Hyperlink"/>
          <w:noProof/>
          <w:lang w:val="en-GB"/>
        </w:rPr>
        <w:t>3.3.11</w:t>
      </w:r>
      <w:r w:rsidR="00464FCD">
        <w:rPr>
          <w:rFonts w:asciiTheme="minorHAnsi" w:eastAsiaTheme="minorEastAsia" w:hAnsiTheme="minorHAnsi" w:cstheme="minorBidi"/>
          <w:noProof/>
          <w:sz w:val="22"/>
          <w:szCs w:val="22"/>
        </w:rPr>
        <w:tab/>
      </w:r>
      <w:r w:rsidR="00464FCD" w:rsidRPr="006F5E78">
        <w:rPr>
          <w:rStyle w:val="Hyperlink"/>
          <w:noProof/>
          <w:lang w:val="en-GB"/>
        </w:rPr>
        <w:t>Dynamic extension of the type system through IVML</w:t>
      </w:r>
      <w:r w:rsidR="00464FCD">
        <w:rPr>
          <w:noProof/>
          <w:webHidden/>
        </w:rPr>
        <w:tab/>
      </w:r>
      <w:r w:rsidR="000D7CA7">
        <w:rPr>
          <w:noProof/>
          <w:webHidden/>
        </w:rPr>
        <w:fldChar w:fldCharType="begin"/>
      </w:r>
      <w:r w:rsidR="00464FCD">
        <w:rPr>
          <w:noProof/>
          <w:webHidden/>
        </w:rPr>
        <w:instrText xml:space="preserve"> PAGEREF _Toc494807005 \h </w:instrText>
      </w:r>
      <w:r w:rsidR="000D7CA7">
        <w:rPr>
          <w:noProof/>
          <w:webHidden/>
        </w:rPr>
      </w:r>
      <w:r w:rsidR="000D7CA7">
        <w:rPr>
          <w:noProof/>
          <w:webHidden/>
        </w:rPr>
        <w:fldChar w:fldCharType="separate"/>
      </w:r>
      <w:ins w:id="137" w:author="Holger Eichelberger" w:date="2024-11-22T12:02:00Z">
        <w:r w:rsidR="00AE05D6">
          <w:rPr>
            <w:noProof/>
            <w:webHidden/>
          </w:rPr>
          <w:t>58</w:t>
        </w:r>
      </w:ins>
      <w:del w:id="138" w:author="Holger Eichelberger" w:date="2022-09-21T12:50:00Z">
        <w:r w:rsidR="00CC21C3" w:rsidDel="000914B3">
          <w:rPr>
            <w:noProof/>
            <w:webHidden/>
          </w:rPr>
          <w:delText>56</w:delText>
        </w:r>
      </w:del>
      <w:r w:rsidR="000D7CA7">
        <w:rPr>
          <w:noProof/>
          <w:webHidden/>
        </w:rPr>
        <w:fldChar w:fldCharType="end"/>
      </w:r>
      <w:r>
        <w:rPr>
          <w:noProof/>
        </w:rPr>
        <w:fldChar w:fldCharType="end"/>
      </w:r>
    </w:p>
    <w:p w14:paraId="066945B8" w14:textId="18A726E1"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rPr>
        <w:fldChar w:fldCharType="begin"/>
      </w:r>
      <w:r>
        <w:rPr>
          <w:rStyle w:val="Hyperlink"/>
          <w:noProof/>
        </w:rPr>
        <w:instrText xml:space="preserve"> HYPERLINK \l "_Toc494807006" </w:instrText>
      </w:r>
      <w:r>
        <w:rPr>
          <w:rStyle w:val="Hyperlink"/>
        </w:rPr>
        <w:fldChar w:fldCharType="separate"/>
      </w:r>
      <w:r w:rsidR="00464FCD" w:rsidRPr="006F5E78">
        <w:rPr>
          <w:rStyle w:val="Hyperlink"/>
          <w:noProof/>
        </w:rPr>
        <w:t>3.3.12</w:t>
      </w:r>
      <w:r w:rsidR="00464FCD">
        <w:rPr>
          <w:rFonts w:asciiTheme="minorHAnsi" w:eastAsiaTheme="minorEastAsia" w:hAnsiTheme="minorHAnsi" w:cstheme="minorBidi"/>
          <w:noProof/>
          <w:sz w:val="22"/>
          <w:szCs w:val="22"/>
        </w:rPr>
        <w:tab/>
      </w:r>
      <w:r w:rsidR="00464FCD" w:rsidRPr="006F5E78">
        <w:rPr>
          <w:rStyle w:val="Hyperlink"/>
          <w:noProof/>
        </w:rPr>
        <w:t>Function Types</w:t>
      </w:r>
      <w:r w:rsidR="00464FCD">
        <w:rPr>
          <w:noProof/>
          <w:webHidden/>
        </w:rPr>
        <w:tab/>
      </w:r>
      <w:r w:rsidR="000D7CA7">
        <w:rPr>
          <w:noProof/>
          <w:webHidden/>
        </w:rPr>
        <w:fldChar w:fldCharType="begin"/>
      </w:r>
      <w:r w:rsidR="00464FCD">
        <w:rPr>
          <w:noProof/>
          <w:webHidden/>
        </w:rPr>
        <w:instrText xml:space="preserve"> PAGEREF _Toc494807006 \h </w:instrText>
      </w:r>
      <w:r w:rsidR="000D7CA7">
        <w:rPr>
          <w:noProof/>
          <w:webHidden/>
        </w:rPr>
      </w:r>
      <w:r w:rsidR="000D7CA7">
        <w:rPr>
          <w:noProof/>
          <w:webHidden/>
        </w:rPr>
        <w:fldChar w:fldCharType="separate"/>
      </w:r>
      <w:ins w:id="139" w:author="Holger Eichelberger" w:date="2024-11-22T12:02:00Z">
        <w:r w:rsidR="00AE05D6">
          <w:rPr>
            <w:noProof/>
            <w:webHidden/>
          </w:rPr>
          <w:t>60</w:t>
        </w:r>
      </w:ins>
      <w:del w:id="140" w:author="Holger Eichelberger" w:date="2022-09-21T12:50:00Z">
        <w:r w:rsidR="00CC21C3" w:rsidDel="000914B3">
          <w:rPr>
            <w:noProof/>
            <w:webHidden/>
          </w:rPr>
          <w:delText>58</w:delText>
        </w:r>
      </w:del>
      <w:r w:rsidR="000D7CA7">
        <w:rPr>
          <w:noProof/>
          <w:webHidden/>
        </w:rPr>
        <w:fldChar w:fldCharType="end"/>
      </w:r>
      <w:r>
        <w:rPr>
          <w:noProof/>
        </w:rPr>
        <w:fldChar w:fldCharType="end"/>
      </w:r>
    </w:p>
    <w:p w14:paraId="0FA44796" w14:textId="7DCAE5DF"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"_Toc494807007" </w:instrText>
      </w:r>
      <w:r>
        <w:rPr>
          <w:rStyle w:val="Hyperlink"/>
          <w:lang w:val="en-GB"/>
        </w:rPr>
        <w:fldChar w:fldCharType="separate"/>
      </w:r>
      <w:r w:rsidR="00464FCD" w:rsidRPr="006F5E78">
        <w:rPr>
          <w:rStyle w:val="Hyperlink"/>
          <w:noProof/>
          <w:lang w:val="en-GB"/>
        </w:rPr>
        <w:t>3.4</w:t>
      </w:r>
      <w:r w:rsidR="00464FCD">
        <w:rPr>
          <w:rFonts w:asciiTheme="minorHAnsi" w:eastAsiaTheme="minorEastAsia" w:hAnsiTheme="minorHAnsi" w:cstheme="minorBidi"/>
          <w:noProof/>
          <w:sz w:val="22"/>
          <w:szCs w:val="22"/>
        </w:rPr>
        <w:tab/>
      </w:r>
      <w:r w:rsidR="00464FCD" w:rsidRPr="006F5E78">
        <w:rPr>
          <w:rStyle w:val="Hyperlink"/>
          <w:noProof/>
          <w:lang w:val="en-GB"/>
        </w:rPr>
        <w:t>Built-in operations</w:t>
      </w:r>
      <w:r w:rsidR="00464FCD">
        <w:rPr>
          <w:noProof/>
          <w:webHidden/>
        </w:rPr>
        <w:tab/>
      </w:r>
      <w:r w:rsidR="000D7CA7">
        <w:rPr>
          <w:noProof/>
          <w:webHidden/>
        </w:rPr>
        <w:fldChar w:fldCharType="begin"/>
      </w:r>
      <w:r w:rsidR="00464FCD">
        <w:rPr>
          <w:noProof/>
          <w:webHidden/>
        </w:rPr>
        <w:instrText xml:space="preserve"> PAGEREF _Toc494807007 \h </w:instrText>
      </w:r>
      <w:r w:rsidR="000D7CA7">
        <w:rPr>
          <w:noProof/>
          <w:webHidden/>
        </w:rPr>
      </w:r>
      <w:r w:rsidR="000D7CA7">
        <w:rPr>
          <w:noProof/>
          <w:webHidden/>
        </w:rPr>
        <w:fldChar w:fldCharType="separate"/>
      </w:r>
      <w:ins w:id="141" w:author="Holger Eichelberger" w:date="2024-11-22T12:02:00Z">
        <w:r w:rsidR="00AE05D6">
          <w:rPr>
            <w:noProof/>
            <w:webHidden/>
          </w:rPr>
          <w:t>61</w:t>
        </w:r>
      </w:ins>
      <w:del w:id="142" w:author="Holger Eichelberger" w:date="2022-09-21T12:50:00Z">
        <w:r w:rsidR="00CC21C3" w:rsidDel="000914B3">
          <w:rPr>
            <w:noProof/>
            <w:webHidden/>
          </w:rPr>
          <w:delText>59</w:delText>
        </w:r>
      </w:del>
      <w:r w:rsidR="000D7CA7">
        <w:rPr>
          <w:noProof/>
          <w:webHidden/>
        </w:rPr>
        <w:fldChar w:fldCharType="end"/>
      </w:r>
      <w:r>
        <w:rPr>
          <w:noProof/>
        </w:rPr>
        <w:fldChar w:fldCharType="end"/>
      </w:r>
    </w:p>
    <w:p w14:paraId="2C5B119F" w14:textId="45DFE20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"_Toc494807008" </w:instrText>
      </w:r>
      <w:r>
        <w:rPr>
          <w:rStyle w:val="Hyperlink"/>
          <w:lang w:val="en-GB"/>
        </w:rPr>
        <w:fldChar w:fldCharType="separate"/>
      </w:r>
      <w:r w:rsidR="00464FCD" w:rsidRPr="006F5E78">
        <w:rPr>
          <w:rStyle w:val="Hyperlink"/>
          <w:noProof/>
          <w:lang w:val="en-GB"/>
        </w:rPr>
        <w:t>3.4.1</w:t>
      </w:r>
      <w:r w:rsidR="00464FCD">
        <w:rPr>
          <w:rFonts w:asciiTheme="minorHAnsi" w:eastAsiaTheme="minorEastAsia" w:hAnsiTheme="minorHAnsi" w:cstheme="minorBidi"/>
          <w:noProof/>
          <w:sz w:val="22"/>
          <w:szCs w:val="22"/>
        </w:rPr>
        <w:tab/>
      </w:r>
      <w:r w:rsidR="00464FCD" w:rsidRPr="006F5E78">
        <w:rPr>
          <w:rStyle w:val="Hyperlink"/>
          <w:noProof/>
          <w:lang w:val="en-GB"/>
        </w:rPr>
        <w:t>Global operations</w:t>
      </w:r>
      <w:r w:rsidR="00464FCD">
        <w:rPr>
          <w:noProof/>
          <w:webHidden/>
        </w:rPr>
        <w:tab/>
      </w:r>
      <w:r w:rsidR="000D7CA7">
        <w:rPr>
          <w:noProof/>
          <w:webHidden/>
        </w:rPr>
        <w:fldChar w:fldCharType="begin"/>
      </w:r>
      <w:r w:rsidR="00464FCD">
        <w:rPr>
          <w:noProof/>
          <w:webHidden/>
        </w:rPr>
        <w:instrText xml:space="preserve"> PAGEREF _Toc494807008 \h </w:instrText>
      </w:r>
      <w:r w:rsidR="000D7CA7">
        <w:rPr>
          <w:noProof/>
          <w:webHidden/>
        </w:rPr>
      </w:r>
      <w:r w:rsidR="000D7CA7">
        <w:rPr>
          <w:noProof/>
          <w:webHidden/>
        </w:rPr>
        <w:fldChar w:fldCharType="separate"/>
      </w:r>
      <w:ins w:id="143" w:author="Holger Eichelberger" w:date="2024-11-22T12:02:00Z">
        <w:r w:rsidR="00AE05D6">
          <w:rPr>
            <w:noProof/>
            <w:webHidden/>
          </w:rPr>
          <w:t>62</w:t>
        </w:r>
      </w:ins>
      <w:del w:id="144"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3CBFC938" w14:textId="2701CE6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"_Toc494807010" </w:instrText>
      </w:r>
      <w:r>
        <w:rPr>
          <w:rStyle w:val="Hyperlink"/>
          <w:lang w:val="en-GB"/>
        </w:rPr>
        <w:fldChar w:fldCharType="separate"/>
      </w:r>
      <w:r w:rsidR="00464FCD" w:rsidRPr="006F5E78">
        <w:rPr>
          <w:rStyle w:val="Hyperlink"/>
          <w:noProof/>
          <w:lang w:val="en-GB"/>
        </w:rPr>
        <w:t>3.4.2</w:t>
      </w:r>
      <w:r w:rsidR="00464FCD">
        <w:rPr>
          <w:rFonts w:asciiTheme="minorHAnsi" w:eastAsiaTheme="minorEastAsia" w:hAnsiTheme="minorHAnsi" w:cstheme="minorBidi"/>
          <w:noProof/>
          <w:sz w:val="22"/>
          <w:szCs w:val="22"/>
        </w:rPr>
        <w:tab/>
      </w:r>
      <w:r w:rsidR="00464FCD" w:rsidRPr="006F5E78">
        <w:rPr>
          <w:rStyle w:val="Hyperlink"/>
          <w:noProof/>
          <w:lang w:val="en-GB"/>
        </w:rPr>
        <w:t>Internal Types</w:t>
      </w:r>
      <w:r w:rsidR="00464FCD">
        <w:rPr>
          <w:noProof/>
          <w:webHidden/>
        </w:rPr>
        <w:tab/>
      </w:r>
      <w:r w:rsidR="000D7CA7">
        <w:rPr>
          <w:noProof/>
          <w:webHidden/>
        </w:rPr>
        <w:fldChar w:fldCharType="begin"/>
      </w:r>
      <w:r w:rsidR="00464FCD">
        <w:rPr>
          <w:noProof/>
          <w:webHidden/>
        </w:rPr>
        <w:instrText xml:space="preserve"> PAGEREF _Toc494807010 \h </w:instrText>
      </w:r>
      <w:r w:rsidR="000D7CA7">
        <w:rPr>
          <w:noProof/>
          <w:webHidden/>
        </w:rPr>
      </w:r>
      <w:r w:rsidR="000D7CA7">
        <w:rPr>
          <w:noProof/>
          <w:webHidden/>
        </w:rPr>
        <w:fldChar w:fldCharType="separate"/>
      </w:r>
      <w:ins w:id="145" w:author="Holger Eichelberger" w:date="2024-11-22T12:02:00Z">
        <w:r w:rsidR="00AE05D6">
          <w:rPr>
            <w:noProof/>
            <w:webHidden/>
          </w:rPr>
          <w:t>62</w:t>
        </w:r>
      </w:ins>
      <w:del w:id="146"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2497359F" w14:textId="6403C33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"_Toc494807011" </w:instrText>
      </w:r>
      <w:r>
        <w:rPr>
          <w:rStyle w:val="Hyperlink"/>
          <w:lang w:val="en-GB"/>
        </w:rPr>
        <w:fldChar w:fldCharType="separate"/>
      </w:r>
      <w:r w:rsidR="00464FCD" w:rsidRPr="006F5E78">
        <w:rPr>
          <w:rStyle w:val="Hyperlink"/>
          <w:noProof/>
          <w:lang w:val="en-GB"/>
        </w:rPr>
        <w:t>3.4.2.1</w:t>
      </w:r>
      <w:r w:rsidR="00464FCD">
        <w:rPr>
          <w:rFonts w:asciiTheme="minorHAnsi" w:eastAsiaTheme="minorEastAsia" w:hAnsiTheme="minorHAnsi" w:cstheme="minorBidi"/>
          <w:noProof/>
          <w:sz w:val="22"/>
          <w:szCs w:val="22"/>
        </w:rPr>
        <w:tab/>
      </w:r>
      <w:r w:rsidR="00464FCD" w:rsidRPr="006F5E78">
        <w:rPr>
          <w:rStyle w:val="Hyperlink"/>
          <w:noProof/>
          <w:lang w:val="en-GB"/>
        </w:rPr>
        <w:t>Any</w:t>
      </w:r>
      <w:r w:rsidR="00464FCD">
        <w:rPr>
          <w:noProof/>
          <w:webHidden/>
        </w:rPr>
        <w:tab/>
      </w:r>
      <w:r w:rsidR="000D7CA7">
        <w:rPr>
          <w:noProof/>
          <w:webHidden/>
        </w:rPr>
        <w:fldChar w:fldCharType="begin"/>
      </w:r>
      <w:r w:rsidR="00464FCD">
        <w:rPr>
          <w:noProof/>
          <w:webHidden/>
        </w:rPr>
        <w:instrText xml:space="preserve"> PAGEREF _Toc494807011 \h </w:instrText>
      </w:r>
      <w:r w:rsidR="000D7CA7">
        <w:rPr>
          <w:noProof/>
          <w:webHidden/>
        </w:rPr>
      </w:r>
      <w:r w:rsidR="000D7CA7">
        <w:rPr>
          <w:noProof/>
          <w:webHidden/>
        </w:rPr>
        <w:fldChar w:fldCharType="separate"/>
      </w:r>
      <w:ins w:id="147" w:author="Holger Eichelberger" w:date="2024-11-22T12:02:00Z">
        <w:r w:rsidR="00AE05D6">
          <w:rPr>
            <w:noProof/>
            <w:webHidden/>
          </w:rPr>
          <w:t>62</w:t>
        </w:r>
      </w:ins>
      <w:del w:id="148" w:author="Holger Eichelberger" w:date="2022-09-21T12:50:00Z">
        <w:r w:rsidR="00CC21C3" w:rsidDel="000914B3">
          <w:rPr>
            <w:noProof/>
            <w:webHidden/>
          </w:rPr>
          <w:delText>60</w:delText>
        </w:r>
      </w:del>
      <w:r w:rsidR="000D7CA7">
        <w:rPr>
          <w:noProof/>
          <w:webHidden/>
        </w:rPr>
        <w:fldChar w:fldCharType="end"/>
      </w:r>
      <w:r>
        <w:rPr>
          <w:noProof/>
        </w:rPr>
        <w:fldChar w:fldCharType="end"/>
      </w:r>
    </w:p>
    <w:p w14:paraId="57F0EB27" w14:textId="368208BE"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"_Toc494807013" </w:instrText>
      </w:r>
      <w:r>
        <w:rPr>
          <w:rStyle w:val="Hyperlink"/>
          <w:lang w:val="en-GB"/>
        </w:rPr>
        <w:fldChar w:fldCharType="separate"/>
      </w:r>
      <w:r w:rsidR="00464FCD" w:rsidRPr="006F5E78">
        <w:rPr>
          <w:rStyle w:val="Hyperlink"/>
          <w:noProof/>
          <w:lang w:val="en-GB"/>
        </w:rPr>
        <w:t>3.4.2.2</w:t>
      </w:r>
      <w:r w:rsidR="00464FCD">
        <w:rPr>
          <w:rFonts w:asciiTheme="minorHAnsi" w:eastAsiaTheme="minorEastAsia" w:hAnsiTheme="minorHAnsi" w:cstheme="minorBidi"/>
          <w:noProof/>
          <w:sz w:val="22"/>
          <w:szCs w:val="22"/>
        </w:rPr>
        <w:tab/>
      </w:r>
      <w:r w:rsidR="00464FCD" w:rsidRPr="006F5E78">
        <w:rPr>
          <w:rStyle w:val="Hyperlink"/>
          <w:noProof/>
          <w:lang w:val="en-GB"/>
        </w:rPr>
        <w:t>Type</w:t>
      </w:r>
      <w:r w:rsidR="00464FCD">
        <w:rPr>
          <w:noProof/>
          <w:webHidden/>
        </w:rPr>
        <w:tab/>
      </w:r>
      <w:r w:rsidR="000D7CA7">
        <w:rPr>
          <w:noProof/>
          <w:webHidden/>
        </w:rPr>
        <w:fldChar w:fldCharType="begin"/>
      </w:r>
      <w:r w:rsidR="00464FCD">
        <w:rPr>
          <w:noProof/>
          <w:webHidden/>
        </w:rPr>
        <w:instrText xml:space="preserve"> PAGEREF _Toc494807013 \h </w:instrText>
      </w:r>
      <w:r w:rsidR="000D7CA7">
        <w:rPr>
          <w:noProof/>
          <w:webHidden/>
        </w:rPr>
      </w:r>
      <w:r w:rsidR="000D7CA7">
        <w:rPr>
          <w:noProof/>
          <w:webHidden/>
        </w:rPr>
        <w:fldChar w:fldCharType="separate"/>
      </w:r>
      <w:ins w:id="149" w:author="Holger Eichelberger" w:date="2024-11-22T12:02:00Z">
        <w:r w:rsidR="00AE05D6">
          <w:rPr>
            <w:noProof/>
            <w:webHidden/>
          </w:rPr>
          <w:t>63</w:t>
        </w:r>
      </w:ins>
      <w:del w:id="150"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507A2191" w14:textId="5BF3294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"_Toc494807014" </w:instrText>
      </w:r>
      <w:r>
        <w:rPr>
          <w:rStyle w:val="Hyperlink"/>
          <w:lang w:val="en-GB"/>
        </w:rPr>
        <w:fldChar w:fldCharType="separate"/>
      </w:r>
      <w:r w:rsidR="00464FCD" w:rsidRPr="006F5E78">
        <w:rPr>
          <w:rStyle w:val="Hyperlink"/>
          <w:noProof/>
          <w:lang w:val="en-GB"/>
        </w:rPr>
        <w:t>3.4.2.3</w:t>
      </w:r>
      <w:r w:rsidR="00464FCD">
        <w:rPr>
          <w:rFonts w:asciiTheme="minorHAnsi" w:eastAsiaTheme="minorEastAsia" w:hAnsiTheme="minorHAnsi" w:cstheme="minorBidi"/>
          <w:noProof/>
          <w:sz w:val="22"/>
          <w:szCs w:val="22"/>
        </w:rPr>
        <w:tab/>
      </w:r>
      <w:r w:rsidR="00464FCD" w:rsidRPr="006F5E78">
        <w:rPr>
          <w:rStyle w:val="Hyperlink"/>
          <w:noProof/>
          <w:lang w:val="en-GB"/>
        </w:rPr>
        <w:t>Void</w:t>
      </w:r>
      <w:r w:rsidR="00464FCD">
        <w:rPr>
          <w:noProof/>
          <w:webHidden/>
        </w:rPr>
        <w:tab/>
      </w:r>
      <w:r w:rsidR="000D7CA7">
        <w:rPr>
          <w:noProof/>
          <w:webHidden/>
        </w:rPr>
        <w:fldChar w:fldCharType="begin"/>
      </w:r>
      <w:r w:rsidR="00464FCD">
        <w:rPr>
          <w:noProof/>
          <w:webHidden/>
        </w:rPr>
        <w:instrText xml:space="preserve"> PAGEREF _Toc494807014 \h </w:instrText>
      </w:r>
      <w:r w:rsidR="000D7CA7">
        <w:rPr>
          <w:noProof/>
          <w:webHidden/>
        </w:rPr>
      </w:r>
      <w:r w:rsidR="000D7CA7">
        <w:rPr>
          <w:noProof/>
          <w:webHidden/>
        </w:rPr>
        <w:fldChar w:fldCharType="separate"/>
      </w:r>
      <w:ins w:id="151" w:author="Holger Eichelberger" w:date="2024-11-22T12:02:00Z">
        <w:r w:rsidR="00AE05D6">
          <w:rPr>
            <w:noProof/>
            <w:webHidden/>
          </w:rPr>
          <w:t>63</w:t>
        </w:r>
      </w:ins>
      <w:del w:id="152"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78668ED0" w14:textId="35A0CC47"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"_Toc494807016" </w:instrText>
      </w:r>
      <w:r>
        <w:rPr>
          <w:rStyle w:val="Hyperlink"/>
          <w:lang w:val="en-GB"/>
        </w:rPr>
        <w:fldChar w:fldCharType="separate"/>
      </w:r>
      <w:r w:rsidR="00464FCD" w:rsidRPr="006F5E78">
        <w:rPr>
          <w:rStyle w:val="Hyperlink"/>
          <w:noProof/>
          <w:lang w:val="en-GB"/>
        </w:rPr>
        <w:t>3.4.3</w:t>
      </w:r>
      <w:r w:rsidR="00464FCD">
        <w:rPr>
          <w:rFonts w:asciiTheme="minorHAnsi" w:eastAsiaTheme="minorEastAsia" w:hAnsiTheme="minorHAnsi" w:cstheme="minorBidi"/>
          <w:noProof/>
          <w:sz w:val="22"/>
          <w:szCs w:val="22"/>
        </w:rPr>
        <w:tab/>
      </w:r>
      <w:r w:rsidR="00464FCD" w:rsidRPr="006F5E78">
        <w:rPr>
          <w:rStyle w:val="Hyperlink"/>
          <w:noProof/>
          <w:lang w:val="en-GB"/>
        </w:rPr>
        <w:t>Basic Types</w:t>
      </w:r>
      <w:r w:rsidR="00464FCD">
        <w:rPr>
          <w:noProof/>
          <w:webHidden/>
        </w:rPr>
        <w:tab/>
      </w:r>
      <w:r w:rsidR="000D7CA7">
        <w:rPr>
          <w:noProof/>
          <w:webHidden/>
        </w:rPr>
        <w:fldChar w:fldCharType="begin"/>
      </w:r>
      <w:r w:rsidR="00464FCD">
        <w:rPr>
          <w:noProof/>
          <w:webHidden/>
        </w:rPr>
        <w:instrText xml:space="preserve"> PAGEREF _Toc494807016 \h </w:instrText>
      </w:r>
      <w:r w:rsidR="000D7CA7">
        <w:rPr>
          <w:noProof/>
          <w:webHidden/>
        </w:rPr>
      </w:r>
      <w:r w:rsidR="000D7CA7">
        <w:rPr>
          <w:noProof/>
          <w:webHidden/>
        </w:rPr>
        <w:fldChar w:fldCharType="separate"/>
      </w:r>
      <w:ins w:id="153" w:author="Holger Eichelberger" w:date="2024-11-22T12:02:00Z">
        <w:r w:rsidR="00AE05D6">
          <w:rPr>
            <w:noProof/>
            <w:webHidden/>
          </w:rPr>
          <w:t>63</w:t>
        </w:r>
      </w:ins>
      <w:del w:id="154"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1181CB49" w14:textId="72714C0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"_Toc494807017" </w:instrText>
      </w:r>
      <w:r>
        <w:rPr>
          <w:rStyle w:val="Hyperlink"/>
          <w:lang w:val="en-GB"/>
        </w:rPr>
        <w:fldChar w:fldCharType="separate"/>
      </w:r>
      <w:r w:rsidR="00464FCD" w:rsidRPr="006F5E78">
        <w:rPr>
          <w:rStyle w:val="Hyperlink"/>
          <w:noProof/>
          <w:lang w:val="en-GB"/>
        </w:rPr>
        <w:t>3.4.3.1</w:t>
      </w:r>
      <w:r w:rsidR="00464FCD">
        <w:rPr>
          <w:rFonts w:asciiTheme="minorHAnsi" w:eastAsiaTheme="minorEastAsia" w:hAnsiTheme="minorHAnsi" w:cstheme="minorBidi"/>
          <w:noProof/>
          <w:sz w:val="22"/>
          <w:szCs w:val="22"/>
        </w:rPr>
        <w:tab/>
      </w:r>
      <w:r w:rsidR="00464FCD" w:rsidRPr="006F5E78">
        <w:rPr>
          <w:rStyle w:val="Hyperlink"/>
          <w:noProof/>
          <w:lang w:val="en-GB"/>
        </w:rPr>
        <w:t>Real</w:t>
      </w:r>
      <w:r w:rsidR="00464FCD">
        <w:rPr>
          <w:noProof/>
          <w:webHidden/>
        </w:rPr>
        <w:tab/>
      </w:r>
      <w:r w:rsidR="000D7CA7">
        <w:rPr>
          <w:noProof/>
          <w:webHidden/>
        </w:rPr>
        <w:fldChar w:fldCharType="begin"/>
      </w:r>
      <w:r w:rsidR="00464FCD">
        <w:rPr>
          <w:noProof/>
          <w:webHidden/>
        </w:rPr>
        <w:instrText xml:space="preserve"> PAGEREF _Toc494807017 \h </w:instrText>
      </w:r>
      <w:r w:rsidR="000D7CA7">
        <w:rPr>
          <w:noProof/>
          <w:webHidden/>
        </w:rPr>
      </w:r>
      <w:r w:rsidR="000D7CA7">
        <w:rPr>
          <w:noProof/>
          <w:webHidden/>
        </w:rPr>
        <w:fldChar w:fldCharType="separate"/>
      </w:r>
      <w:ins w:id="155" w:author="Holger Eichelberger" w:date="2024-11-22T12:02:00Z">
        <w:r w:rsidR="00AE05D6">
          <w:rPr>
            <w:noProof/>
            <w:webHidden/>
          </w:rPr>
          <w:t>63</w:t>
        </w:r>
      </w:ins>
      <w:del w:id="156" w:author="Holger Eichelberger" w:date="2022-09-21T12:50:00Z">
        <w:r w:rsidR="00CC21C3" w:rsidDel="000914B3">
          <w:rPr>
            <w:noProof/>
            <w:webHidden/>
          </w:rPr>
          <w:delText>61</w:delText>
        </w:r>
      </w:del>
      <w:r w:rsidR="000D7CA7">
        <w:rPr>
          <w:noProof/>
          <w:webHidden/>
        </w:rPr>
        <w:fldChar w:fldCharType="end"/>
      </w:r>
      <w:r>
        <w:rPr>
          <w:noProof/>
        </w:rPr>
        <w:fldChar w:fldCharType="end"/>
      </w:r>
    </w:p>
    <w:p w14:paraId="3B605D9A" w14:textId="4C559BB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"_Toc494807019" </w:instrText>
      </w:r>
      <w:r>
        <w:rPr>
          <w:rStyle w:val="Hyperlink"/>
          <w:lang w:val="en-GB"/>
        </w:rPr>
        <w:fldChar w:fldCharType="separate"/>
      </w:r>
      <w:r w:rsidR="00464FCD" w:rsidRPr="006F5E78">
        <w:rPr>
          <w:rStyle w:val="Hyperlink"/>
          <w:noProof/>
          <w:lang w:val="en-GB"/>
        </w:rPr>
        <w:t>3.4.3.2</w:t>
      </w:r>
      <w:r w:rsidR="00464FCD">
        <w:rPr>
          <w:rFonts w:asciiTheme="minorHAnsi" w:eastAsiaTheme="minorEastAsia" w:hAnsiTheme="minorHAnsi" w:cstheme="minorBidi"/>
          <w:noProof/>
          <w:sz w:val="22"/>
          <w:szCs w:val="22"/>
        </w:rPr>
        <w:tab/>
      </w:r>
      <w:r w:rsidR="00464FCD" w:rsidRPr="006F5E78">
        <w:rPr>
          <w:rStyle w:val="Hyperlink"/>
          <w:noProof/>
          <w:lang w:val="en-GB"/>
        </w:rPr>
        <w:t>Integer</w:t>
      </w:r>
      <w:r w:rsidR="00464FCD">
        <w:rPr>
          <w:noProof/>
          <w:webHidden/>
        </w:rPr>
        <w:tab/>
      </w:r>
      <w:r w:rsidR="000D7CA7">
        <w:rPr>
          <w:noProof/>
          <w:webHidden/>
        </w:rPr>
        <w:fldChar w:fldCharType="begin"/>
      </w:r>
      <w:r w:rsidR="00464FCD">
        <w:rPr>
          <w:noProof/>
          <w:webHidden/>
        </w:rPr>
        <w:instrText xml:space="preserve"> PAGEREF _Toc494807019 \h </w:instrText>
      </w:r>
      <w:r w:rsidR="000D7CA7">
        <w:rPr>
          <w:noProof/>
          <w:webHidden/>
        </w:rPr>
      </w:r>
      <w:r w:rsidR="000D7CA7">
        <w:rPr>
          <w:noProof/>
          <w:webHidden/>
        </w:rPr>
        <w:fldChar w:fldCharType="separate"/>
      </w:r>
      <w:ins w:id="157" w:author="Holger Eichelberger" w:date="2024-11-22T12:02:00Z">
        <w:r w:rsidR="00AE05D6">
          <w:rPr>
            <w:noProof/>
            <w:webHidden/>
          </w:rPr>
          <w:t>64</w:t>
        </w:r>
      </w:ins>
      <w:del w:id="158" w:author="Holger Eichelberger" w:date="2022-09-21T12:50:00Z">
        <w:r w:rsidR="00CC21C3" w:rsidDel="000914B3">
          <w:rPr>
            <w:noProof/>
            <w:webHidden/>
          </w:rPr>
          <w:delText>62</w:delText>
        </w:r>
      </w:del>
      <w:r w:rsidR="000D7CA7">
        <w:rPr>
          <w:noProof/>
          <w:webHidden/>
        </w:rPr>
        <w:fldChar w:fldCharType="end"/>
      </w:r>
      <w:r>
        <w:rPr>
          <w:noProof/>
        </w:rPr>
        <w:fldChar w:fldCharType="end"/>
      </w:r>
    </w:p>
    <w:p w14:paraId="7AF3AB9E" w14:textId="4D8A643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"_Toc494807020" </w:instrText>
      </w:r>
      <w:r>
        <w:rPr>
          <w:rStyle w:val="Hyperlink"/>
          <w:lang w:val="en-GB"/>
        </w:rPr>
        <w:fldChar w:fldCharType="separate"/>
      </w:r>
      <w:r w:rsidR="00464FCD" w:rsidRPr="006F5E78">
        <w:rPr>
          <w:rStyle w:val="Hyperlink"/>
          <w:noProof/>
          <w:lang w:val="en-GB"/>
        </w:rPr>
        <w:t>3.4.3.3</w:t>
      </w:r>
      <w:r w:rsidR="00464FCD">
        <w:rPr>
          <w:rFonts w:asciiTheme="minorHAnsi" w:eastAsiaTheme="minorEastAsia" w:hAnsiTheme="minorHAnsi" w:cstheme="minorBidi"/>
          <w:noProof/>
          <w:sz w:val="22"/>
          <w:szCs w:val="22"/>
        </w:rPr>
        <w:tab/>
      </w:r>
      <w:r w:rsidR="00464FCD" w:rsidRPr="006F5E78">
        <w:rPr>
          <w:rStyle w:val="Hyperlink"/>
          <w:noProof/>
          <w:lang w:val="en-GB"/>
        </w:rPr>
        <w:t>Boolean</w:t>
      </w:r>
      <w:r w:rsidR="00464FCD">
        <w:rPr>
          <w:noProof/>
          <w:webHidden/>
        </w:rPr>
        <w:tab/>
      </w:r>
      <w:r w:rsidR="000D7CA7">
        <w:rPr>
          <w:noProof/>
          <w:webHidden/>
        </w:rPr>
        <w:fldChar w:fldCharType="begin"/>
      </w:r>
      <w:r w:rsidR="00464FCD">
        <w:rPr>
          <w:noProof/>
          <w:webHidden/>
        </w:rPr>
        <w:instrText xml:space="preserve"> PAGEREF _Toc494807020 \h </w:instrText>
      </w:r>
      <w:r w:rsidR="000D7CA7">
        <w:rPr>
          <w:noProof/>
          <w:webHidden/>
        </w:rPr>
      </w:r>
      <w:r w:rsidR="000D7CA7">
        <w:rPr>
          <w:noProof/>
          <w:webHidden/>
        </w:rPr>
        <w:fldChar w:fldCharType="separate"/>
      </w:r>
      <w:ins w:id="159" w:author="Holger Eichelberger" w:date="2024-11-22T12:02:00Z">
        <w:r w:rsidR="00AE05D6">
          <w:rPr>
            <w:noProof/>
            <w:webHidden/>
          </w:rPr>
          <w:t>65</w:t>
        </w:r>
      </w:ins>
      <w:del w:id="160" w:author="Holger Eichelberger" w:date="2022-09-21T12:50:00Z">
        <w:r w:rsidR="00CC21C3" w:rsidDel="000914B3">
          <w:rPr>
            <w:noProof/>
            <w:webHidden/>
          </w:rPr>
          <w:delText>63</w:delText>
        </w:r>
      </w:del>
      <w:r w:rsidR="000D7CA7">
        <w:rPr>
          <w:noProof/>
          <w:webHidden/>
        </w:rPr>
        <w:fldChar w:fldCharType="end"/>
      </w:r>
      <w:r>
        <w:rPr>
          <w:noProof/>
        </w:rPr>
        <w:fldChar w:fldCharType="end"/>
      </w:r>
    </w:p>
    <w:p w14:paraId="710BC1F5" w14:textId="5029093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"_Toc494807027" </w:instrText>
      </w:r>
      <w:r>
        <w:rPr>
          <w:rStyle w:val="Hyperlink"/>
          <w:lang w:val="en-GB"/>
        </w:rPr>
        <w:fldChar w:fldCharType="separate"/>
      </w:r>
      <w:r w:rsidR="00464FCD" w:rsidRPr="006F5E78">
        <w:rPr>
          <w:rStyle w:val="Hyperlink"/>
          <w:noProof/>
          <w:lang w:val="en-GB"/>
        </w:rPr>
        <w:t>3.4.3.4</w:t>
      </w:r>
      <w:r w:rsidR="00464FCD">
        <w:rPr>
          <w:rFonts w:asciiTheme="minorHAnsi" w:eastAsiaTheme="minorEastAsia" w:hAnsiTheme="minorHAnsi" w:cstheme="minorBidi"/>
          <w:noProof/>
          <w:sz w:val="22"/>
          <w:szCs w:val="22"/>
        </w:rPr>
        <w:tab/>
      </w:r>
      <w:r w:rsidR="00464FCD" w:rsidRPr="006F5E78">
        <w:rPr>
          <w:rStyle w:val="Hyperlink"/>
          <w:noProof/>
          <w:lang w:val="en-GB"/>
        </w:rPr>
        <w:t>String</w:t>
      </w:r>
      <w:r w:rsidR="00464FCD">
        <w:rPr>
          <w:noProof/>
          <w:webHidden/>
        </w:rPr>
        <w:tab/>
      </w:r>
      <w:r w:rsidR="000D7CA7">
        <w:rPr>
          <w:noProof/>
          <w:webHidden/>
        </w:rPr>
        <w:fldChar w:fldCharType="begin"/>
      </w:r>
      <w:r w:rsidR="00464FCD">
        <w:rPr>
          <w:noProof/>
          <w:webHidden/>
        </w:rPr>
        <w:instrText xml:space="preserve"> PAGEREF _Toc494807027 \h </w:instrText>
      </w:r>
      <w:r w:rsidR="000D7CA7">
        <w:rPr>
          <w:noProof/>
          <w:webHidden/>
        </w:rPr>
      </w:r>
      <w:r w:rsidR="000D7CA7">
        <w:rPr>
          <w:noProof/>
          <w:webHidden/>
        </w:rPr>
        <w:fldChar w:fldCharType="separate"/>
      </w:r>
      <w:ins w:id="161" w:author="Holger Eichelberger" w:date="2024-11-22T12:02:00Z">
        <w:r w:rsidR="00AE05D6">
          <w:rPr>
            <w:noProof/>
            <w:webHidden/>
          </w:rPr>
          <w:t>66</w:t>
        </w:r>
      </w:ins>
      <w:del w:id="162" w:author="Holger Eichelberger" w:date="2022-09-21T12:50:00Z">
        <w:r w:rsidR="00CC21C3" w:rsidDel="000914B3">
          <w:rPr>
            <w:noProof/>
            <w:webHidden/>
          </w:rPr>
          <w:delText>64</w:delText>
        </w:r>
      </w:del>
      <w:r w:rsidR="000D7CA7">
        <w:rPr>
          <w:noProof/>
          <w:webHidden/>
        </w:rPr>
        <w:fldChar w:fldCharType="end"/>
      </w:r>
      <w:r>
        <w:rPr>
          <w:noProof/>
        </w:rPr>
        <w:fldChar w:fldCharType="end"/>
      </w:r>
    </w:p>
    <w:p w14:paraId="6B1CD40E" w14:textId="1836657E"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"_Toc494807028" </w:instrText>
      </w:r>
      <w:r>
        <w:rPr>
          <w:rStyle w:val="Hyperlink"/>
          <w:lang w:val="en-GB"/>
        </w:rPr>
        <w:fldChar w:fldCharType="separate"/>
      </w:r>
      <w:r w:rsidR="00464FCD" w:rsidRPr="006F5E78">
        <w:rPr>
          <w:rStyle w:val="Hyperlink"/>
          <w:noProof/>
          <w:lang w:val="en-GB"/>
        </w:rPr>
        <w:t>3.4.4</w:t>
      </w:r>
      <w:r w:rsidR="00464FCD">
        <w:rPr>
          <w:rFonts w:asciiTheme="minorHAnsi" w:eastAsiaTheme="minorEastAsia" w:hAnsiTheme="minorHAnsi" w:cstheme="minorBidi"/>
          <w:noProof/>
          <w:sz w:val="22"/>
          <w:szCs w:val="22"/>
        </w:rPr>
        <w:tab/>
      </w:r>
      <w:r w:rsidR="00464FCD" w:rsidRPr="006F5E78">
        <w:rPr>
          <w:rStyle w:val="Hyperlink"/>
          <w:noProof/>
          <w:lang w:val="en-GB"/>
        </w:rPr>
        <w:t>Compound Types</w:t>
      </w:r>
      <w:r w:rsidR="00464FCD">
        <w:rPr>
          <w:noProof/>
          <w:webHidden/>
        </w:rPr>
        <w:tab/>
      </w:r>
      <w:r w:rsidR="000D7CA7">
        <w:rPr>
          <w:noProof/>
          <w:webHidden/>
        </w:rPr>
        <w:fldChar w:fldCharType="begin"/>
      </w:r>
      <w:r w:rsidR="00464FCD">
        <w:rPr>
          <w:noProof/>
          <w:webHidden/>
        </w:rPr>
        <w:instrText xml:space="preserve"> PAGEREF _Toc494807028 \h </w:instrText>
      </w:r>
      <w:r w:rsidR="000D7CA7">
        <w:rPr>
          <w:noProof/>
          <w:webHidden/>
        </w:rPr>
      </w:r>
      <w:r w:rsidR="000D7CA7">
        <w:rPr>
          <w:noProof/>
          <w:webHidden/>
        </w:rPr>
        <w:fldChar w:fldCharType="separate"/>
      </w:r>
      <w:ins w:id="163" w:author="Holger Eichelberger" w:date="2024-11-22T12:02:00Z">
        <w:r w:rsidR="00AE05D6">
          <w:rPr>
            <w:noProof/>
            <w:webHidden/>
          </w:rPr>
          <w:t>69</w:t>
        </w:r>
      </w:ins>
      <w:del w:id="164"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4C000742" w14:textId="2AF1229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"_Toc494807047" </w:instrText>
      </w:r>
      <w:r>
        <w:rPr>
          <w:rStyle w:val="Hyperlink"/>
          <w:lang w:val="en-GB"/>
        </w:rPr>
        <w:fldChar w:fldCharType="separate"/>
      </w:r>
      <w:r w:rsidR="00464FCD" w:rsidRPr="006F5E78">
        <w:rPr>
          <w:rStyle w:val="Hyperlink"/>
          <w:noProof/>
          <w:lang w:val="en-GB"/>
        </w:rPr>
        <w:t>3.4.5</w:t>
      </w:r>
      <w:r w:rsidR="00464FCD">
        <w:rPr>
          <w:rFonts w:asciiTheme="minorHAnsi" w:eastAsiaTheme="minorEastAsia" w:hAnsiTheme="minorHAnsi" w:cstheme="minorBidi"/>
          <w:noProof/>
          <w:sz w:val="22"/>
          <w:szCs w:val="22"/>
        </w:rPr>
        <w:tab/>
      </w:r>
      <w:r w:rsidR="00464FCD" w:rsidRPr="006F5E78">
        <w:rPr>
          <w:rStyle w:val="Hyperlink"/>
          <w:noProof/>
          <w:lang w:val="en-GB"/>
        </w:rPr>
        <w:t>Collection Types</w:t>
      </w:r>
      <w:r w:rsidR="00464FCD">
        <w:rPr>
          <w:noProof/>
          <w:webHidden/>
        </w:rPr>
        <w:tab/>
      </w:r>
      <w:r w:rsidR="000D7CA7">
        <w:rPr>
          <w:noProof/>
          <w:webHidden/>
        </w:rPr>
        <w:fldChar w:fldCharType="begin"/>
      </w:r>
      <w:r w:rsidR="00464FCD">
        <w:rPr>
          <w:noProof/>
          <w:webHidden/>
        </w:rPr>
        <w:instrText xml:space="preserve"> PAGEREF _Toc494807047 \h </w:instrText>
      </w:r>
      <w:r w:rsidR="000D7CA7">
        <w:rPr>
          <w:noProof/>
          <w:webHidden/>
        </w:rPr>
      </w:r>
      <w:r w:rsidR="000D7CA7">
        <w:rPr>
          <w:noProof/>
          <w:webHidden/>
        </w:rPr>
        <w:fldChar w:fldCharType="separate"/>
      </w:r>
      <w:ins w:id="165" w:author="Holger Eichelberger" w:date="2024-11-22T12:02:00Z">
        <w:r w:rsidR="00AE05D6">
          <w:rPr>
            <w:noProof/>
            <w:webHidden/>
          </w:rPr>
          <w:t>69</w:t>
        </w:r>
      </w:ins>
      <w:del w:id="166" w:author="Holger Eichelberger" w:date="2022-09-21T12:50:00Z">
        <w:r w:rsidR="00CC21C3" w:rsidDel="000914B3">
          <w:rPr>
            <w:noProof/>
            <w:webHidden/>
          </w:rPr>
          <w:delText>67</w:delText>
        </w:r>
      </w:del>
      <w:r w:rsidR="000D7CA7">
        <w:rPr>
          <w:noProof/>
          <w:webHidden/>
        </w:rPr>
        <w:fldChar w:fldCharType="end"/>
      </w:r>
      <w:r>
        <w:rPr>
          <w:noProof/>
        </w:rPr>
        <w:fldChar w:fldCharType="end"/>
      </w:r>
    </w:p>
    <w:p w14:paraId="382357A7" w14:textId="2C5C689A" w:rsidR="00464FCD" w:rsidRDefault="001E4F1C">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"_Toc494807048" </w:instrText>
      </w:r>
      <w:r>
        <w:rPr>
          <w:rStyle w:val="Hyperlink"/>
          <w:lang w:val="en-GB"/>
        </w:rPr>
        <w:fldChar w:fldCharType="separate"/>
      </w:r>
      <w:r w:rsidR="00464FCD" w:rsidRPr="006F5E78">
        <w:rPr>
          <w:rStyle w:val="Hyperlink"/>
          <w:noProof/>
          <w:lang w:val="en-GB"/>
        </w:rPr>
        <w:t>3.4.5.1</w:t>
      </w:r>
      <w:r w:rsidR="00464FCD">
        <w:rPr>
          <w:rFonts w:asciiTheme="minorHAnsi" w:eastAsiaTheme="minorEastAsia" w:hAnsiTheme="minorHAnsi" w:cstheme="minorBidi"/>
          <w:noProof/>
          <w:sz w:val="22"/>
          <w:szCs w:val="22"/>
        </w:rPr>
        <w:tab/>
      </w:r>
      <w:r w:rsidR="00464FCD" w:rsidRPr="006F5E78">
        <w:rPr>
          <w:rStyle w:val="Hyperlink"/>
          <w:noProof/>
          <w:lang w:val="en-GB"/>
        </w:rPr>
        <w:t>Collection</w:t>
      </w:r>
      <w:r w:rsidR="00464FCD">
        <w:rPr>
          <w:noProof/>
          <w:webHidden/>
        </w:rPr>
        <w:tab/>
      </w:r>
      <w:r w:rsidR="000D7CA7">
        <w:rPr>
          <w:noProof/>
          <w:webHidden/>
        </w:rPr>
        <w:fldChar w:fldCharType="begin"/>
      </w:r>
      <w:r w:rsidR="00464FCD">
        <w:rPr>
          <w:noProof/>
          <w:webHidden/>
        </w:rPr>
        <w:instrText xml:space="preserve"> PAGEREF _Toc494807048 \h </w:instrText>
      </w:r>
      <w:r w:rsidR="000D7CA7">
        <w:rPr>
          <w:noProof/>
          <w:webHidden/>
        </w:rPr>
      </w:r>
      <w:r w:rsidR="000D7CA7">
        <w:rPr>
          <w:noProof/>
          <w:webHidden/>
        </w:rPr>
        <w:fldChar w:fldCharType="separate"/>
      </w:r>
      <w:ins w:id="167" w:author="Holger Eichelberger" w:date="2024-11-22T12:02:00Z">
        <w:r w:rsidR="00AE05D6">
          <w:rPr>
            <w:noProof/>
            <w:webHidden/>
          </w:rPr>
          <w:t>70</w:t>
        </w:r>
      </w:ins>
      <w:del w:id="168" w:author="Holger Eichelberger" w:date="2022-03-31T11:35:00Z">
        <w:r w:rsidR="007E78DA" w:rsidDel="00CC21C3">
          <w:rPr>
            <w:noProof/>
            <w:webHidden/>
          </w:rPr>
          <w:delText>67</w:delText>
        </w:r>
      </w:del>
      <w:r w:rsidR="000D7CA7">
        <w:rPr>
          <w:noProof/>
          <w:webHidden/>
        </w:rPr>
        <w:fldChar w:fldCharType="end"/>
      </w:r>
      <w:r>
        <w:rPr>
          <w:noProof/>
        </w:rPr>
        <w:fldChar w:fldCharType="end"/>
      </w:r>
    </w:p>
    <w:p w14:paraId="3EE671FE" w14:textId="7126386A"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"_Toc494807050" </w:instrText>
      </w:r>
      <w:r>
        <w:rPr>
          <w:rStyle w:val="Hyperlink"/>
          <w:lang w:val="en-GB"/>
        </w:rPr>
        <w:fldChar w:fldCharType="separate"/>
      </w:r>
      <w:r w:rsidR="00464FCD" w:rsidRPr="006F5E78">
        <w:rPr>
          <w:rStyle w:val="Hyperlink"/>
          <w:noProof/>
          <w:lang w:val="en-GB"/>
        </w:rPr>
        <w:t>3.4.5.2</w:t>
      </w:r>
      <w:r w:rsidR="00464FCD">
        <w:rPr>
          <w:rFonts w:asciiTheme="minorHAnsi" w:eastAsiaTheme="minorEastAsia" w:hAnsiTheme="minorHAnsi" w:cstheme="minorBidi"/>
          <w:noProof/>
          <w:sz w:val="22"/>
          <w:szCs w:val="22"/>
        </w:rPr>
        <w:tab/>
      </w:r>
      <w:r w:rsidR="00464FCD" w:rsidRPr="006F5E78">
        <w:rPr>
          <w:rStyle w:val="Hyperlink"/>
          <w:noProof/>
          <w:lang w:val="en-GB"/>
        </w:rPr>
        <w:t>Set</w:t>
      </w:r>
      <w:r w:rsidR="00464FCD">
        <w:rPr>
          <w:noProof/>
          <w:webHidden/>
        </w:rPr>
        <w:tab/>
      </w:r>
      <w:r w:rsidR="000D7CA7">
        <w:rPr>
          <w:noProof/>
          <w:webHidden/>
        </w:rPr>
        <w:fldChar w:fldCharType="begin"/>
      </w:r>
      <w:r w:rsidR="00464FCD">
        <w:rPr>
          <w:noProof/>
          <w:webHidden/>
        </w:rPr>
        <w:instrText xml:space="preserve"> PAGEREF _Toc494807050 \h </w:instrText>
      </w:r>
      <w:r w:rsidR="000D7CA7">
        <w:rPr>
          <w:noProof/>
          <w:webHidden/>
        </w:rPr>
      </w:r>
      <w:r w:rsidR="000D7CA7">
        <w:rPr>
          <w:noProof/>
          <w:webHidden/>
        </w:rPr>
        <w:fldChar w:fldCharType="separate"/>
      </w:r>
      <w:ins w:id="169" w:author="Holger Eichelberger" w:date="2024-11-22T12:02:00Z">
        <w:r w:rsidR="00AE05D6">
          <w:rPr>
            <w:noProof/>
            <w:webHidden/>
          </w:rPr>
          <w:t>72</w:t>
        </w:r>
      </w:ins>
      <w:del w:id="170" w:author="Holger Eichelberger" w:date="2022-09-21T12:50:00Z">
        <w:r w:rsidR="00CC21C3" w:rsidDel="000914B3">
          <w:rPr>
            <w:noProof/>
            <w:webHidden/>
          </w:rPr>
          <w:delText>70</w:delText>
        </w:r>
      </w:del>
      <w:r w:rsidR="000D7CA7">
        <w:rPr>
          <w:noProof/>
          <w:webHidden/>
        </w:rPr>
        <w:fldChar w:fldCharType="end"/>
      </w:r>
      <w:r>
        <w:rPr>
          <w:noProof/>
        </w:rPr>
        <w:fldChar w:fldCharType="end"/>
      </w:r>
    </w:p>
    <w:p w14:paraId="29AFEC53" w14:textId="121F45CD"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"_Toc494807067" </w:instrText>
      </w:r>
      <w:r>
        <w:rPr>
          <w:rStyle w:val="Hyperlink"/>
          <w:lang w:val="en-GB"/>
        </w:rPr>
        <w:fldChar w:fldCharType="separate"/>
      </w:r>
      <w:r w:rsidR="00464FCD" w:rsidRPr="006F5E78">
        <w:rPr>
          <w:rStyle w:val="Hyperlink"/>
          <w:noProof/>
          <w:lang w:val="en-GB"/>
        </w:rPr>
        <w:t>3.4.5.3</w:t>
      </w:r>
      <w:r w:rsidR="00464FCD">
        <w:rPr>
          <w:rFonts w:asciiTheme="minorHAnsi" w:eastAsiaTheme="minorEastAsia" w:hAnsiTheme="minorHAnsi" w:cstheme="minorBidi"/>
          <w:noProof/>
          <w:sz w:val="22"/>
          <w:szCs w:val="22"/>
        </w:rPr>
        <w:tab/>
      </w:r>
      <w:r w:rsidR="00464FCD" w:rsidRPr="006F5E78">
        <w:rPr>
          <w:rStyle w:val="Hyperlink"/>
          <w:noProof/>
          <w:lang w:val="en-GB"/>
        </w:rPr>
        <w:t>Sequence</w:t>
      </w:r>
      <w:r w:rsidR="00464FCD">
        <w:rPr>
          <w:noProof/>
          <w:webHidden/>
        </w:rPr>
        <w:tab/>
      </w:r>
      <w:r w:rsidR="000D7CA7">
        <w:rPr>
          <w:noProof/>
          <w:webHidden/>
        </w:rPr>
        <w:fldChar w:fldCharType="begin"/>
      </w:r>
      <w:r w:rsidR="00464FCD">
        <w:rPr>
          <w:noProof/>
          <w:webHidden/>
        </w:rPr>
        <w:instrText xml:space="preserve"> PAGEREF _Toc494807067 \h </w:instrText>
      </w:r>
      <w:r w:rsidR="000D7CA7">
        <w:rPr>
          <w:noProof/>
          <w:webHidden/>
        </w:rPr>
      </w:r>
      <w:r w:rsidR="000D7CA7">
        <w:rPr>
          <w:noProof/>
          <w:webHidden/>
        </w:rPr>
        <w:fldChar w:fldCharType="separate"/>
      </w:r>
      <w:ins w:id="171" w:author="Holger Eichelberger" w:date="2024-11-22T12:02:00Z">
        <w:r w:rsidR="00AE05D6">
          <w:rPr>
            <w:noProof/>
            <w:webHidden/>
          </w:rPr>
          <w:t>74</w:t>
        </w:r>
      </w:ins>
      <w:del w:id="172" w:author="Holger Eichelberger" w:date="2022-09-21T12:50:00Z">
        <w:r w:rsidR="00CC21C3" w:rsidDel="000914B3">
          <w:rPr>
            <w:noProof/>
            <w:webHidden/>
          </w:rPr>
          <w:delText>71</w:delText>
        </w:r>
      </w:del>
      <w:r w:rsidR="000D7CA7">
        <w:rPr>
          <w:noProof/>
          <w:webHidden/>
        </w:rPr>
        <w:fldChar w:fldCharType="end"/>
      </w:r>
      <w:r>
        <w:rPr>
          <w:noProof/>
        </w:rPr>
        <w:fldChar w:fldCharType="end"/>
      </w:r>
    </w:p>
    <w:p w14:paraId="5D09F7D4" w14:textId="397C4F4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"_Toc494807092" </w:instrText>
      </w:r>
      <w:r>
        <w:rPr>
          <w:rStyle w:val="Hyperlink"/>
          <w:lang w:val="en-GB"/>
        </w:rPr>
        <w:fldChar w:fldCharType="separate"/>
      </w:r>
      <w:r w:rsidR="00464FCD" w:rsidRPr="006F5E78">
        <w:rPr>
          <w:rStyle w:val="Hyperlink"/>
          <w:noProof/>
          <w:lang w:val="en-GB"/>
        </w:rPr>
        <w:t>3.4.5.4</w:t>
      </w:r>
      <w:r w:rsidR="00464FCD">
        <w:rPr>
          <w:rFonts w:asciiTheme="minorHAnsi" w:eastAsiaTheme="minorEastAsia" w:hAnsiTheme="minorHAnsi" w:cstheme="minorBidi"/>
          <w:noProof/>
          <w:sz w:val="22"/>
          <w:szCs w:val="22"/>
        </w:rPr>
        <w:tab/>
      </w:r>
      <w:r w:rsidR="00464FCD" w:rsidRPr="006F5E78">
        <w:rPr>
          <w:rStyle w:val="Hyperlink"/>
          <w:noProof/>
          <w:lang w:val="en-GB"/>
        </w:rPr>
        <w:t>Map</w:t>
      </w:r>
      <w:r w:rsidR="00464FCD">
        <w:rPr>
          <w:noProof/>
          <w:webHidden/>
        </w:rPr>
        <w:tab/>
      </w:r>
      <w:r w:rsidR="000D7CA7">
        <w:rPr>
          <w:noProof/>
          <w:webHidden/>
        </w:rPr>
        <w:fldChar w:fldCharType="begin"/>
      </w:r>
      <w:r w:rsidR="00464FCD">
        <w:rPr>
          <w:noProof/>
          <w:webHidden/>
        </w:rPr>
        <w:instrText xml:space="preserve"> PAGEREF _Toc494807092 \h </w:instrText>
      </w:r>
      <w:r w:rsidR="000D7CA7">
        <w:rPr>
          <w:noProof/>
          <w:webHidden/>
        </w:rPr>
      </w:r>
      <w:r w:rsidR="000D7CA7">
        <w:rPr>
          <w:noProof/>
          <w:webHidden/>
        </w:rPr>
        <w:fldChar w:fldCharType="separate"/>
      </w:r>
      <w:ins w:id="173" w:author="Holger Eichelberger" w:date="2024-11-22T12:02:00Z">
        <w:r w:rsidR="00AE05D6">
          <w:rPr>
            <w:noProof/>
            <w:webHidden/>
          </w:rPr>
          <w:t>77</w:t>
        </w:r>
      </w:ins>
      <w:del w:id="174" w:author="Holger Eichelberger" w:date="2022-09-21T12:50:00Z">
        <w:r w:rsidR="00CC21C3" w:rsidDel="000914B3">
          <w:rPr>
            <w:noProof/>
            <w:webHidden/>
          </w:rPr>
          <w:delText>74</w:delText>
        </w:r>
      </w:del>
      <w:r w:rsidR="000D7CA7">
        <w:rPr>
          <w:noProof/>
          <w:webHidden/>
        </w:rPr>
        <w:fldChar w:fldCharType="end"/>
      </w:r>
      <w:r>
        <w:rPr>
          <w:noProof/>
        </w:rPr>
        <w:fldChar w:fldCharType="end"/>
      </w:r>
    </w:p>
    <w:p w14:paraId="62756B63" w14:textId="1DDF5B14"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"_Toc494807093" </w:instrText>
      </w:r>
      <w:r>
        <w:rPr>
          <w:rStyle w:val="Hyperlink"/>
          <w:lang w:val="en-GB"/>
        </w:rPr>
        <w:fldChar w:fldCharType="separate"/>
      </w:r>
      <w:r w:rsidR="00464FCD" w:rsidRPr="006F5E78">
        <w:rPr>
          <w:rStyle w:val="Hyperlink"/>
          <w:noProof/>
          <w:lang w:val="en-GB"/>
        </w:rPr>
        <w:t>3.4.5.5</w:t>
      </w:r>
      <w:r w:rsidR="00464FCD">
        <w:rPr>
          <w:rFonts w:asciiTheme="minorHAnsi" w:eastAsiaTheme="minorEastAsia" w:hAnsiTheme="minorHAnsi" w:cstheme="minorBidi"/>
          <w:noProof/>
          <w:sz w:val="22"/>
          <w:szCs w:val="22"/>
        </w:rPr>
        <w:tab/>
      </w:r>
      <w:r w:rsidR="00464FCD" w:rsidRPr="006F5E78">
        <w:rPr>
          <w:rStyle w:val="Hyperlink"/>
          <w:noProof/>
          <w:lang w:val="en-GB"/>
        </w:rPr>
        <w:t>Iterator</w:t>
      </w:r>
      <w:r w:rsidR="00464FCD">
        <w:rPr>
          <w:noProof/>
          <w:webHidden/>
        </w:rPr>
        <w:tab/>
      </w:r>
      <w:r w:rsidR="000D7CA7">
        <w:rPr>
          <w:noProof/>
          <w:webHidden/>
        </w:rPr>
        <w:fldChar w:fldCharType="begin"/>
      </w:r>
      <w:r w:rsidR="00464FCD">
        <w:rPr>
          <w:noProof/>
          <w:webHidden/>
        </w:rPr>
        <w:instrText xml:space="preserve"> PAGEREF _Toc494807093 \h </w:instrText>
      </w:r>
      <w:r w:rsidR="000D7CA7">
        <w:rPr>
          <w:noProof/>
          <w:webHidden/>
        </w:rPr>
      </w:r>
      <w:r w:rsidR="000D7CA7">
        <w:rPr>
          <w:noProof/>
          <w:webHidden/>
        </w:rPr>
        <w:fldChar w:fldCharType="separate"/>
      </w:r>
      <w:ins w:id="175" w:author="Holger Eichelberger" w:date="2024-11-22T12:02:00Z">
        <w:r w:rsidR="00AE05D6">
          <w:rPr>
            <w:noProof/>
            <w:webHidden/>
          </w:rPr>
          <w:t>77</w:t>
        </w:r>
      </w:ins>
      <w:del w:id="176"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4DA599F8" w14:textId="046BE0F9"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"_Toc494807094" </w:instrText>
      </w:r>
      <w:r>
        <w:rPr>
          <w:rStyle w:val="Hyperlink"/>
          <w:lang w:val="en-GB"/>
        </w:rPr>
        <w:fldChar w:fldCharType="separate"/>
      </w:r>
      <w:r w:rsidR="00464FCD" w:rsidRPr="006F5E78">
        <w:rPr>
          <w:rStyle w:val="Hyperlink"/>
          <w:noProof/>
          <w:lang w:val="en-GB"/>
        </w:rPr>
        <w:t>3.4.6</w:t>
      </w:r>
      <w:r w:rsidR="00464FCD">
        <w:rPr>
          <w:rFonts w:asciiTheme="minorHAnsi" w:eastAsiaTheme="minorEastAsia" w:hAnsiTheme="minorHAnsi" w:cstheme="minorBidi"/>
          <w:noProof/>
          <w:sz w:val="22"/>
          <w:szCs w:val="22"/>
        </w:rPr>
        <w:tab/>
      </w:r>
      <w:r w:rsidR="00464FCD" w:rsidRPr="006F5E78">
        <w:rPr>
          <w:rStyle w:val="Hyperlink"/>
          <w:noProof/>
          <w:lang w:val="en-GB"/>
        </w:rPr>
        <w:t>Version Type</w:t>
      </w:r>
      <w:r w:rsidR="00464FCD">
        <w:rPr>
          <w:noProof/>
          <w:webHidden/>
        </w:rPr>
        <w:tab/>
      </w:r>
      <w:r w:rsidR="000D7CA7">
        <w:rPr>
          <w:noProof/>
          <w:webHidden/>
        </w:rPr>
        <w:fldChar w:fldCharType="begin"/>
      </w:r>
      <w:r w:rsidR="00464FCD">
        <w:rPr>
          <w:noProof/>
          <w:webHidden/>
        </w:rPr>
        <w:instrText xml:space="preserve"> PAGEREF _Toc494807094 \h </w:instrText>
      </w:r>
      <w:r w:rsidR="000D7CA7">
        <w:rPr>
          <w:noProof/>
          <w:webHidden/>
        </w:rPr>
      </w:r>
      <w:r w:rsidR="000D7CA7">
        <w:rPr>
          <w:noProof/>
          <w:webHidden/>
        </w:rPr>
        <w:fldChar w:fldCharType="separate"/>
      </w:r>
      <w:ins w:id="177" w:author="Holger Eichelberger" w:date="2024-11-22T12:02:00Z">
        <w:r w:rsidR="00AE05D6">
          <w:rPr>
            <w:noProof/>
            <w:webHidden/>
          </w:rPr>
          <w:t>78</w:t>
        </w:r>
      </w:ins>
      <w:del w:id="178" w:author="Holger Eichelberger" w:date="2022-09-21T12:50:00Z">
        <w:r w:rsidR="00CC21C3" w:rsidDel="000914B3">
          <w:rPr>
            <w:noProof/>
            <w:webHidden/>
          </w:rPr>
          <w:delText>75</w:delText>
        </w:r>
      </w:del>
      <w:r w:rsidR="000D7CA7">
        <w:rPr>
          <w:noProof/>
          <w:webHidden/>
        </w:rPr>
        <w:fldChar w:fldCharType="end"/>
      </w:r>
      <w:r>
        <w:rPr>
          <w:noProof/>
        </w:rPr>
        <w:fldChar w:fldCharType="end"/>
      </w:r>
    </w:p>
    <w:p w14:paraId="6510933C" w14:textId="2830BEDB" w:rsidR="00464FCD" w:rsidRDefault="004B05DC">
      <w:pPr>
        <w:pStyle w:val="TOC3"/>
        <w:tabs>
          <w:tab w:val="left" w:pos="1200"/>
          <w:tab w:val="right" w:leader="dot" w:pos="8302"/>
        </w:tabs>
        <w:rPr>
          <w:rFonts w:asciiTheme="minorHAnsi" w:eastAsiaTheme="minorEastAsia" w:hAnsiTheme="minorHAnsi" w:cstheme="minorBidi"/>
          <w:noProof/>
          <w:sz w:val="22"/>
          <w:szCs w:val="22"/>
        </w:rPr>
      </w:pPr>
      <w:r>
        <w:fldChar w:fldCharType="begin"/>
      </w:r>
      <w:r>
        <w:instrText xml:space="preserve"> HYPERLINK \l "_Toc494807101" </w:instrText>
      </w:r>
      <w:r>
        <w:fldChar w:fldCharType="separate"/>
      </w:r>
      <w:r w:rsidR="00464FCD" w:rsidRPr="006F5E78">
        <w:rPr>
          <w:rStyle w:val="Hyperlink"/>
          <w:noProof/>
          <w:lang w:val="en-GB"/>
        </w:rPr>
        <w:t>3.4.7</w:t>
      </w:r>
      <w:r w:rsidR="00464FCD">
        <w:rPr>
          <w:rFonts w:asciiTheme="minorHAnsi" w:eastAsiaTheme="minorEastAsia" w:hAnsiTheme="minorHAnsi" w:cstheme="minorBidi"/>
          <w:noProof/>
          <w:sz w:val="22"/>
          <w:szCs w:val="22"/>
        </w:rPr>
        <w:tab/>
      </w:r>
      <w:r w:rsidR="00464FCD" w:rsidRPr="006F5E78">
        <w:rPr>
          <w:rStyle w:val="Hyperlink"/>
          <w:noProof/>
          <w:lang w:val="en-GB"/>
        </w:rPr>
        <w:t>Configuration Types</w:t>
      </w:r>
      <w:r w:rsidR="00464FCD">
        <w:rPr>
          <w:noProof/>
          <w:webHidden/>
        </w:rPr>
        <w:tab/>
      </w:r>
      <w:r w:rsidR="000D7CA7">
        <w:rPr>
          <w:noProof/>
          <w:webHidden/>
        </w:rPr>
        <w:fldChar w:fldCharType="begin"/>
      </w:r>
      <w:r w:rsidR="00464FCD">
        <w:rPr>
          <w:noProof/>
          <w:webHidden/>
        </w:rPr>
        <w:instrText xml:space="preserve"> PAGEREF _Toc494807101 \h </w:instrText>
      </w:r>
      <w:r w:rsidR="000D7CA7">
        <w:rPr>
          <w:noProof/>
          <w:webHidden/>
        </w:rPr>
      </w:r>
      <w:r w:rsidR="000D7CA7">
        <w:rPr>
          <w:noProof/>
          <w:webHidden/>
        </w:rPr>
        <w:fldChar w:fldCharType="separate"/>
      </w:r>
      <w:ins w:id="179" w:author="Holger Eichelberger" w:date="2024-11-22T12:02:00Z">
        <w:r w:rsidR="00AE05D6">
          <w:rPr>
            <w:noProof/>
            <w:webHidden/>
          </w:rPr>
          <w:t>78</w:t>
        </w:r>
      </w:ins>
      <w:del w:id="180" w:author="Holger Eichelberger" w:date="2021-05-18T15:18:00Z">
        <w:r w:rsidR="00266717" w:rsidDel="001E2452">
          <w:rPr>
            <w:noProof/>
            <w:webHidden/>
          </w:rPr>
          <w:delText>76</w:delText>
        </w:r>
      </w:del>
      <w:r w:rsidR="000D7CA7">
        <w:rPr>
          <w:noProof/>
          <w:webHidden/>
        </w:rPr>
        <w:fldChar w:fldCharType="end"/>
      </w:r>
      <w:r>
        <w:rPr>
          <w:noProof/>
        </w:rPr>
        <w:fldChar w:fldCharType="end"/>
      </w:r>
    </w:p>
    <w:p w14:paraId="47ED6453" w14:textId="0DD1710B"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"_Toc494807102" </w:instrText>
      </w:r>
      <w:r>
        <w:rPr>
          <w:rStyle w:val="Hyperlink"/>
          <w:lang w:val="en-GB"/>
        </w:rPr>
        <w:fldChar w:fldCharType="separate"/>
      </w:r>
      <w:r w:rsidR="00464FCD" w:rsidRPr="006F5E78">
        <w:rPr>
          <w:rStyle w:val="Hyperlink"/>
          <w:noProof/>
          <w:lang w:val="en-GB"/>
        </w:rPr>
        <w:t>3.4.7.1</w:t>
      </w:r>
      <w:r w:rsidR="00464FCD">
        <w:rPr>
          <w:rFonts w:asciiTheme="minorHAnsi" w:eastAsiaTheme="minorEastAsia" w:hAnsiTheme="minorHAnsi" w:cstheme="minorBidi"/>
          <w:noProof/>
          <w:sz w:val="22"/>
          <w:szCs w:val="22"/>
        </w:rPr>
        <w:tab/>
      </w:r>
      <w:r w:rsidR="00464FCD" w:rsidRPr="006F5E78">
        <w:rPr>
          <w:rStyle w:val="Hyperlink"/>
          <w:noProof/>
          <w:lang w:val="en-GB"/>
        </w:rPr>
        <w:t>IvmlElement</w:t>
      </w:r>
      <w:r w:rsidR="00464FCD">
        <w:rPr>
          <w:noProof/>
          <w:webHidden/>
        </w:rPr>
        <w:tab/>
      </w:r>
      <w:r w:rsidR="000D7CA7">
        <w:rPr>
          <w:noProof/>
          <w:webHidden/>
        </w:rPr>
        <w:fldChar w:fldCharType="begin"/>
      </w:r>
      <w:r w:rsidR="00464FCD">
        <w:rPr>
          <w:noProof/>
          <w:webHidden/>
        </w:rPr>
        <w:instrText xml:space="preserve"> PAGEREF _Toc494807102 \h </w:instrText>
      </w:r>
      <w:r w:rsidR="000D7CA7">
        <w:rPr>
          <w:noProof/>
          <w:webHidden/>
        </w:rPr>
      </w:r>
      <w:r w:rsidR="000D7CA7">
        <w:rPr>
          <w:noProof/>
          <w:webHidden/>
        </w:rPr>
        <w:fldChar w:fldCharType="separate"/>
      </w:r>
      <w:ins w:id="181" w:author="Holger Eichelberger" w:date="2024-11-22T12:02:00Z">
        <w:r w:rsidR="00AE05D6">
          <w:rPr>
            <w:noProof/>
            <w:webHidden/>
          </w:rPr>
          <w:t>78</w:t>
        </w:r>
      </w:ins>
      <w:del w:id="182" w:author="Holger Eichelberger" w:date="2022-09-21T12:50:00Z">
        <w:r w:rsidR="00CC21C3" w:rsidDel="000914B3">
          <w:rPr>
            <w:noProof/>
            <w:webHidden/>
          </w:rPr>
          <w:delText>76</w:delText>
        </w:r>
      </w:del>
      <w:r w:rsidR="000D7CA7">
        <w:rPr>
          <w:noProof/>
          <w:webHidden/>
        </w:rPr>
        <w:fldChar w:fldCharType="end"/>
      </w:r>
      <w:r>
        <w:rPr>
          <w:noProof/>
        </w:rPr>
        <w:fldChar w:fldCharType="end"/>
      </w:r>
    </w:p>
    <w:p w14:paraId="792EA3D5" w14:textId="57D793BC"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"_Toc494807103" </w:instrText>
      </w:r>
      <w:r>
        <w:rPr>
          <w:rStyle w:val="Hyperlink"/>
          <w:lang w:val="en-GB"/>
        </w:rPr>
        <w:fldChar w:fldCharType="separate"/>
      </w:r>
      <w:r w:rsidR="00464FCD" w:rsidRPr="006F5E78">
        <w:rPr>
          <w:rStyle w:val="Hyperlink"/>
          <w:noProof/>
          <w:lang w:val="en-GB"/>
        </w:rPr>
        <w:t>3.4.7.2</w:t>
      </w:r>
      <w:r w:rsidR="00464FCD">
        <w:rPr>
          <w:rFonts w:asciiTheme="minorHAnsi" w:eastAsiaTheme="minorEastAsia" w:hAnsiTheme="minorHAnsi" w:cstheme="minorBidi"/>
          <w:noProof/>
          <w:sz w:val="22"/>
          <w:szCs w:val="22"/>
        </w:rPr>
        <w:tab/>
      </w:r>
      <w:r w:rsidR="00464FCD" w:rsidRPr="006F5E78">
        <w:rPr>
          <w:rStyle w:val="Hyperlink"/>
          <w:noProof/>
          <w:lang w:val="en-GB"/>
        </w:rPr>
        <w:t>Enumerations (EnumValue)</w:t>
      </w:r>
      <w:r w:rsidR="00464FCD">
        <w:rPr>
          <w:noProof/>
          <w:webHidden/>
        </w:rPr>
        <w:tab/>
      </w:r>
      <w:r w:rsidR="000D7CA7">
        <w:rPr>
          <w:noProof/>
          <w:webHidden/>
        </w:rPr>
        <w:fldChar w:fldCharType="begin"/>
      </w:r>
      <w:r w:rsidR="00464FCD">
        <w:rPr>
          <w:noProof/>
          <w:webHidden/>
        </w:rPr>
        <w:instrText xml:space="preserve"> PAGEREF _Toc494807103 \h </w:instrText>
      </w:r>
      <w:r w:rsidR="000D7CA7">
        <w:rPr>
          <w:noProof/>
          <w:webHidden/>
        </w:rPr>
      </w:r>
      <w:r w:rsidR="000D7CA7">
        <w:rPr>
          <w:noProof/>
          <w:webHidden/>
        </w:rPr>
        <w:fldChar w:fldCharType="separate"/>
      </w:r>
      <w:ins w:id="183" w:author="Holger Eichelberger" w:date="2024-11-22T12:02:00Z">
        <w:r w:rsidR="00AE05D6">
          <w:rPr>
            <w:noProof/>
            <w:webHidden/>
          </w:rPr>
          <w:t>79</w:t>
        </w:r>
      </w:ins>
      <w:del w:id="184" w:author="Holger Eichelberger" w:date="2022-09-21T12:50:00Z">
        <w:r w:rsidR="00CC21C3" w:rsidDel="000914B3">
          <w:rPr>
            <w:noProof/>
            <w:webHidden/>
          </w:rPr>
          <w:delText>77</w:delText>
        </w:r>
      </w:del>
      <w:r w:rsidR="000D7CA7">
        <w:rPr>
          <w:noProof/>
          <w:webHidden/>
        </w:rPr>
        <w:fldChar w:fldCharType="end"/>
      </w:r>
      <w:r>
        <w:rPr>
          <w:noProof/>
        </w:rPr>
        <w:fldChar w:fldCharType="end"/>
      </w:r>
    </w:p>
    <w:p w14:paraId="0D5020DC" w14:textId="5CCEE793"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"_Toc494807105" </w:instrText>
      </w:r>
      <w:r>
        <w:rPr>
          <w:rStyle w:val="Hyperlink"/>
          <w:lang w:val="en-GB"/>
        </w:rPr>
        <w:fldChar w:fldCharType="separate"/>
      </w:r>
      <w:r w:rsidR="00464FCD" w:rsidRPr="006F5E78">
        <w:rPr>
          <w:rStyle w:val="Hyperlink"/>
          <w:noProof/>
          <w:lang w:val="en-GB"/>
        </w:rPr>
        <w:t>3.4.7.3</w:t>
      </w:r>
      <w:r w:rsidR="00464FCD">
        <w:rPr>
          <w:rFonts w:asciiTheme="minorHAnsi" w:eastAsiaTheme="minorEastAsia" w:hAnsiTheme="minorHAnsi" w:cstheme="minorBidi"/>
          <w:noProof/>
          <w:sz w:val="22"/>
          <w:szCs w:val="22"/>
        </w:rPr>
        <w:tab/>
      </w:r>
      <w:r w:rsidR="00464FCD" w:rsidRPr="006F5E78">
        <w:rPr>
          <w:rStyle w:val="Hyperlink"/>
          <w:noProof/>
          <w:lang w:val="en-GB"/>
        </w:rPr>
        <w:t>DecisionVariable</w:t>
      </w:r>
      <w:r w:rsidR="00464FCD">
        <w:rPr>
          <w:noProof/>
          <w:webHidden/>
        </w:rPr>
        <w:tab/>
      </w:r>
      <w:r w:rsidR="000D7CA7">
        <w:rPr>
          <w:noProof/>
          <w:webHidden/>
        </w:rPr>
        <w:fldChar w:fldCharType="begin"/>
      </w:r>
      <w:r w:rsidR="00464FCD">
        <w:rPr>
          <w:noProof/>
          <w:webHidden/>
        </w:rPr>
        <w:instrText xml:space="preserve"> PAGEREF _Toc494807105 \h </w:instrText>
      </w:r>
      <w:r w:rsidR="000D7CA7">
        <w:rPr>
          <w:noProof/>
          <w:webHidden/>
        </w:rPr>
      </w:r>
      <w:r w:rsidR="000D7CA7">
        <w:rPr>
          <w:noProof/>
          <w:webHidden/>
        </w:rPr>
        <w:fldChar w:fldCharType="separate"/>
      </w:r>
      <w:ins w:id="185" w:author="Holger Eichelberger" w:date="2024-11-22T12:02:00Z">
        <w:r w:rsidR="00AE05D6">
          <w:rPr>
            <w:noProof/>
            <w:webHidden/>
          </w:rPr>
          <w:t>80</w:t>
        </w:r>
      </w:ins>
      <w:del w:id="186" w:author="Holger Eichelberger" w:date="2022-09-21T12:50:00Z">
        <w:r w:rsidR="00CC21C3" w:rsidDel="000914B3">
          <w:rPr>
            <w:noProof/>
            <w:webHidden/>
          </w:rPr>
          <w:delText>78</w:delText>
        </w:r>
      </w:del>
      <w:r w:rsidR="000D7CA7">
        <w:rPr>
          <w:noProof/>
          <w:webHidden/>
        </w:rPr>
        <w:fldChar w:fldCharType="end"/>
      </w:r>
      <w:r>
        <w:rPr>
          <w:noProof/>
        </w:rPr>
        <w:fldChar w:fldCharType="end"/>
      </w:r>
    </w:p>
    <w:p w14:paraId="560962C6" w14:textId="1EEF1820"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"_Toc494807106" </w:instrText>
      </w:r>
      <w:r>
        <w:rPr>
          <w:rStyle w:val="Hyperlink"/>
          <w:lang w:val="en-GB"/>
        </w:rPr>
        <w:fldChar w:fldCharType="separate"/>
      </w:r>
      <w:r w:rsidR="00464FCD" w:rsidRPr="006F5E78">
        <w:rPr>
          <w:rStyle w:val="Hyperlink"/>
          <w:noProof/>
          <w:lang w:val="en-GB"/>
        </w:rPr>
        <w:t>3.4.7.4</w:t>
      </w:r>
      <w:r w:rsidR="00464FCD">
        <w:rPr>
          <w:rFonts w:asciiTheme="minorHAnsi" w:eastAsiaTheme="minorEastAsia" w:hAnsiTheme="minorHAnsi" w:cstheme="minorBidi"/>
          <w:noProof/>
          <w:sz w:val="22"/>
          <w:szCs w:val="22"/>
        </w:rPr>
        <w:tab/>
      </w:r>
      <w:r w:rsidR="00464FCD" w:rsidRPr="006F5E78">
        <w:rPr>
          <w:rStyle w:val="Hyperlink"/>
          <w:noProof/>
          <w:lang w:val="en-GB"/>
        </w:rPr>
        <w:t>Annotation</w:t>
      </w:r>
      <w:r w:rsidR="00464FCD">
        <w:rPr>
          <w:noProof/>
          <w:webHidden/>
        </w:rPr>
        <w:tab/>
      </w:r>
      <w:r w:rsidR="000D7CA7">
        <w:rPr>
          <w:noProof/>
          <w:webHidden/>
        </w:rPr>
        <w:fldChar w:fldCharType="begin"/>
      </w:r>
      <w:r w:rsidR="00464FCD">
        <w:rPr>
          <w:noProof/>
          <w:webHidden/>
        </w:rPr>
        <w:instrText xml:space="preserve"> PAGEREF _Toc494807106 \h </w:instrText>
      </w:r>
      <w:r w:rsidR="000D7CA7">
        <w:rPr>
          <w:noProof/>
          <w:webHidden/>
        </w:rPr>
      </w:r>
      <w:r w:rsidR="000D7CA7">
        <w:rPr>
          <w:noProof/>
          <w:webHidden/>
        </w:rPr>
        <w:fldChar w:fldCharType="separate"/>
      </w:r>
      <w:ins w:id="187" w:author="Holger Eichelberger" w:date="2024-11-22T12:02:00Z">
        <w:r w:rsidR="00AE05D6">
          <w:rPr>
            <w:noProof/>
            <w:webHidden/>
          </w:rPr>
          <w:t>81</w:t>
        </w:r>
      </w:ins>
      <w:del w:id="188"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411F3161" w14:textId="41B75B1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"_Toc494807107" </w:instrText>
      </w:r>
      <w:r>
        <w:rPr>
          <w:rStyle w:val="Hyperlink"/>
          <w:lang w:val="en-GB"/>
        </w:rPr>
        <w:fldChar w:fldCharType="separate"/>
      </w:r>
      <w:r w:rsidR="00464FCD" w:rsidRPr="006F5E78">
        <w:rPr>
          <w:rStyle w:val="Hyperlink"/>
          <w:noProof/>
          <w:lang w:val="en-GB"/>
        </w:rPr>
        <w:t>3.4.7.5</w:t>
      </w:r>
      <w:r w:rsidR="00464FCD">
        <w:rPr>
          <w:rFonts w:asciiTheme="minorHAnsi" w:eastAsiaTheme="minorEastAsia" w:hAnsiTheme="minorHAnsi" w:cstheme="minorBidi"/>
          <w:noProof/>
          <w:sz w:val="22"/>
          <w:szCs w:val="22"/>
        </w:rPr>
        <w:tab/>
      </w:r>
      <w:r w:rsidR="00464FCD" w:rsidRPr="006F5E78">
        <w:rPr>
          <w:rStyle w:val="Hyperlink"/>
          <w:noProof/>
          <w:lang w:val="en-GB"/>
        </w:rPr>
        <w:t>IvmlDeclaration</w:t>
      </w:r>
      <w:r w:rsidR="00464FCD">
        <w:rPr>
          <w:noProof/>
          <w:webHidden/>
        </w:rPr>
        <w:tab/>
      </w:r>
      <w:r w:rsidR="000D7CA7">
        <w:rPr>
          <w:noProof/>
          <w:webHidden/>
        </w:rPr>
        <w:fldChar w:fldCharType="begin"/>
      </w:r>
      <w:r w:rsidR="00464FCD">
        <w:rPr>
          <w:noProof/>
          <w:webHidden/>
        </w:rPr>
        <w:instrText xml:space="preserve"> PAGEREF _Toc494807107 \h </w:instrText>
      </w:r>
      <w:r w:rsidR="000D7CA7">
        <w:rPr>
          <w:noProof/>
          <w:webHidden/>
        </w:rPr>
      </w:r>
      <w:r w:rsidR="000D7CA7">
        <w:rPr>
          <w:noProof/>
          <w:webHidden/>
        </w:rPr>
        <w:fldChar w:fldCharType="separate"/>
      </w:r>
      <w:ins w:id="189" w:author="Holger Eichelberger" w:date="2024-11-22T12:02:00Z">
        <w:r w:rsidR="00AE05D6">
          <w:rPr>
            <w:noProof/>
            <w:webHidden/>
          </w:rPr>
          <w:t>82</w:t>
        </w:r>
      </w:ins>
      <w:del w:id="190" w:author="Holger Eichelberger" w:date="2022-09-21T12:50:00Z">
        <w:r w:rsidR="00CC21C3" w:rsidDel="000914B3">
          <w:rPr>
            <w:noProof/>
            <w:webHidden/>
          </w:rPr>
          <w:delText>79</w:delText>
        </w:r>
      </w:del>
      <w:r w:rsidR="000D7CA7">
        <w:rPr>
          <w:noProof/>
          <w:webHidden/>
        </w:rPr>
        <w:fldChar w:fldCharType="end"/>
      </w:r>
      <w:r>
        <w:rPr>
          <w:noProof/>
        </w:rPr>
        <w:fldChar w:fldCharType="end"/>
      </w:r>
    </w:p>
    <w:p w14:paraId="64B61BD8" w14:textId="42296333"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"_Toc494807108" </w:instrText>
      </w:r>
      <w:r>
        <w:fldChar w:fldCharType="separate"/>
      </w:r>
      <w:r w:rsidR="00464FCD" w:rsidRPr="006F5E78">
        <w:rPr>
          <w:rStyle w:val="Hyperlink"/>
          <w:noProof/>
          <w:lang w:val="en-GB"/>
        </w:rPr>
        <w:t>3.4.7.6</w:t>
      </w:r>
      <w:r w:rsidR="00464FCD">
        <w:rPr>
          <w:rFonts w:asciiTheme="minorHAnsi" w:eastAsiaTheme="minorEastAsia" w:hAnsiTheme="minorHAnsi" w:cstheme="minorBidi"/>
          <w:noProof/>
          <w:sz w:val="22"/>
          <w:szCs w:val="22"/>
        </w:rPr>
        <w:tab/>
      </w:r>
      <w:r w:rsidR="00464FCD" w:rsidRPr="006F5E78">
        <w:rPr>
          <w:rStyle w:val="Hyperlink"/>
          <w:noProof/>
          <w:lang w:val="en-GB"/>
        </w:rPr>
        <w:t>Configuration</w:t>
      </w:r>
      <w:r w:rsidR="00464FCD">
        <w:rPr>
          <w:noProof/>
          <w:webHidden/>
        </w:rPr>
        <w:tab/>
      </w:r>
      <w:r w:rsidR="000D7CA7">
        <w:rPr>
          <w:noProof/>
          <w:webHidden/>
        </w:rPr>
        <w:fldChar w:fldCharType="begin"/>
      </w:r>
      <w:r w:rsidR="00464FCD">
        <w:rPr>
          <w:noProof/>
          <w:webHidden/>
        </w:rPr>
        <w:instrText xml:space="preserve"> PAGEREF _Toc494807108 \h </w:instrText>
      </w:r>
      <w:r w:rsidR="000D7CA7">
        <w:rPr>
          <w:noProof/>
          <w:webHidden/>
        </w:rPr>
      </w:r>
      <w:r w:rsidR="000D7CA7">
        <w:rPr>
          <w:noProof/>
          <w:webHidden/>
        </w:rPr>
        <w:fldChar w:fldCharType="separate"/>
      </w:r>
      <w:ins w:id="191" w:author="Holger Eichelberger" w:date="2024-11-22T12:02:00Z">
        <w:r w:rsidR="00AE05D6">
          <w:rPr>
            <w:noProof/>
            <w:webHidden/>
          </w:rPr>
          <w:t>82</w:t>
        </w:r>
      </w:ins>
      <w:del w:id="192" w:author="Holger Eichelberger" w:date="2021-05-18T15:18:00Z">
        <w:r w:rsidR="00266717" w:rsidDel="001E2452">
          <w:rPr>
            <w:noProof/>
            <w:webHidden/>
          </w:rPr>
          <w:delText>80</w:delText>
        </w:r>
      </w:del>
      <w:r w:rsidR="000D7CA7">
        <w:rPr>
          <w:noProof/>
          <w:webHidden/>
        </w:rPr>
        <w:fldChar w:fldCharType="end"/>
      </w:r>
      <w:r>
        <w:rPr>
          <w:noProof/>
        </w:rPr>
        <w:fldChar w:fldCharType="end"/>
      </w:r>
    </w:p>
    <w:p w14:paraId="395723DB" w14:textId="5B85956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"_Toc494807110" </w:instrText>
      </w:r>
      <w:r>
        <w:rPr>
          <w:rStyle w:val="Hyperlink"/>
          <w:lang w:val="en-GB"/>
        </w:rPr>
        <w:fldChar w:fldCharType="separate"/>
      </w:r>
      <w:r w:rsidR="00464FCD" w:rsidRPr="006F5E78">
        <w:rPr>
          <w:rStyle w:val="Hyperlink"/>
          <w:noProof/>
          <w:lang w:val="en-GB"/>
        </w:rPr>
        <w:t>3.4.8</w:t>
      </w:r>
      <w:r w:rsidR="00464FCD">
        <w:rPr>
          <w:rFonts w:asciiTheme="minorHAnsi" w:eastAsiaTheme="minorEastAsia" w:hAnsiTheme="minorHAnsi" w:cstheme="minorBidi"/>
          <w:noProof/>
          <w:sz w:val="22"/>
          <w:szCs w:val="22"/>
        </w:rPr>
        <w:tab/>
      </w:r>
      <w:r w:rsidR="00464FCD" w:rsidRPr="006F5E78">
        <w:rPr>
          <w:rStyle w:val="Hyperlink"/>
          <w:noProof/>
          <w:lang w:val="en-GB"/>
        </w:rPr>
        <w:t>Built-in Artifact Types and Artifact-related Types</w:t>
      </w:r>
      <w:r w:rsidR="00464FCD">
        <w:rPr>
          <w:noProof/>
          <w:webHidden/>
        </w:rPr>
        <w:tab/>
      </w:r>
      <w:r w:rsidR="000D7CA7">
        <w:rPr>
          <w:noProof/>
          <w:webHidden/>
        </w:rPr>
        <w:fldChar w:fldCharType="begin"/>
      </w:r>
      <w:r w:rsidR="00464FCD">
        <w:rPr>
          <w:noProof/>
          <w:webHidden/>
        </w:rPr>
        <w:instrText xml:space="preserve"> PAGEREF _Toc494807110 \h </w:instrText>
      </w:r>
      <w:r w:rsidR="000D7CA7">
        <w:rPr>
          <w:noProof/>
          <w:webHidden/>
        </w:rPr>
      </w:r>
      <w:r w:rsidR="000D7CA7">
        <w:rPr>
          <w:noProof/>
          <w:webHidden/>
        </w:rPr>
        <w:fldChar w:fldCharType="separate"/>
      </w:r>
      <w:ins w:id="193" w:author="Holger Eichelberger" w:date="2024-11-22T12:02:00Z">
        <w:r w:rsidR="00AE05D6">
          <w:rPr>
            <w:noProof/>
            <w:webHidden/>
          </w:rPr>
          <w:t>83</w:t>
        </w:r>
      </w:ins>
      <w:del w:id="194"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5F076219" w14:textId="691CF4D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"_Toc494807111" </w:instrText>
      </w:r>
      <w:r>
        <w:rPr>
          <w:rStyle w:val="Hyperlink"/>
          <w:lang w:val="en-GB"/>
        </w:rPr>
        <w:fldChar w:fldCharType="separate"/>
      </w:r>
      <w:r w:rsidR="00464FCD" w:rsidRPr="006F5E78">
        <w:rPr>
          <w:rStyle w:val="Hyperlink"/>
          <w:noProof/>
          <w:lang w:val="en-GB"/>
        </w:rPr>
        <w:t>3.4.8.1</w:t>
      </w:r>
      <w:r w:rsidR="00464FCD">
        <w:rPr>
          <w:rFonts w:asciiTheme="minorHAnsi" w:eastAsiaTheme="minorEastAsia" w:hAnsiTheme="minorHAnsi" w:cstheme="minorBidi"/>
          <w:noProof/>
          <w:sz w:val="22"/>
          <w:szCs w:val="22"/>
        </w:rPr>
        <w:tab/>
      </w:r>
      <w:r w:rsidR="00464FCD" w:rsidRPr="006F5E78">
        <w:rPr>
          <w:rStyle w:val="Hyperlink"/>
          <w:noProof/>
          <w:lang w:val="en-GB"/>
        </w:rPr>
        <w:t>Path</w:t>
      </w:r>
      <w:r w:rsidR="00464FCD">
        <w:rPr>
          <w:noProof/>
          <w:webHidden/>
        </w:rPr>
        <w:tab/>
      </w:r>
      <w:r w:rsidR="000D7CA7">
        <w:rPr>
          <w:noProof/>
          <w:webHidden/>
        </w:rPr>
        <w:fldChar w:fldCharType="begin"/>
      </w:r>
      <w:r w:rsidR="00464FCD">
        <w:rPr>
          <w:noProof/>
          <w:webHidden/>
        </w:rPr>
        <w:instrText xml:space="preserve"> PAGEREF _Toc494807111 \h </w:instrText>
      </w:r>
      <w:r w:rsidR="000D7CA7">
        <w:rPr>
          <w:noProof/>
          <w:webHidden/>
        </w:rPr>
      </w:r>
      <w:r w:rsidR="000D7CA7">
        <w:rPr>
          <w:noProof/>
          <w:webHidden/>
        </w:rPr>
        <w:fldChar w:fldCharType="separate"/>
      </w:r>
      <w:ins w:id="195" w:author="Holger Eichelberger" w:date="2024-11-22T12:02:00Z">
        <w:r w:rsidR="00AE05D6">
          <w:rPr>
            <w:noProof/>
            <w:webHidden/>
          </w:rPr>
          <w:t>83</w:t>
        </w:r>
      </w:ins>
      <w:del w:id="196" w:author="Holger Eichelberger" w:date="2022-09-21T12:50:00Z">
        <w:r w:rsidR="00CC21C3" w:rsidDel="000914B3">
          <w:rPr>
            <w:noProof/>
            <w:webHidden/>
          </w:rPr>
          <w:delText>81</w:delText>
        </w:r>
      </w:del>
      <w:r w:rsidR="000D7CA7">
        <w:rPr>
          <w:noProof/>
          <w:webHidden/>
        </w:rPr>
        <w:fldChar w:fldCharType="end"/>
      </w:r>
      <w:r>
        <w:rPr>
          <w:noProof/>
        </w:rPr>
        <w:fldChar w:fldCharType="end"/>
      </w:r>
    </w:p>
    <w:p w14:paraId="394B353F" w14:textId="2F6BD8FF"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"_Toc494807112" </w:instrText>
      </w:r>
      <w:r>
        <w:rPr>
          <w:rStyle w:val="Hyperlink"/>
          <w:lang w:val="en-GB"/>
        </w:rPr>
        <w:fldChar w:fldCharType="separate"/>
      </w:r>
      <w:r w:rsidR="00464FCD" w:rsidRPr="006F5E78">
        <w:rPr>
          <w:rStyle w:val="Hyperlink"/>
          <w:noProof/>
          <w:lang w:val="en-GB"/>
        </w:rPr>
        <w:t>3.4.8.2</w:t>
      </w:r>
      <w:r w:rsidR="00464FCD">
        <w:rPr>
          <w:rFonts w:asciiTheme="minorHAnsi" w:eastAsiaTheme="minorEastAsia" w:hAnsiTheme="minorHAnsi" w:cstheme="minorBidi"/>
          <w:noProof/>
          <w:sz w:val="22"/>
          <w:szCs w:val="22"/>
        </w:rPr>
        <w:tab/>
      </w:r>
      <w:r w:rsidR="00464FCD" w:rsidRPr="006F5E78">
        <w:rPr>
          <w:rStyle w:val="Hyperlink"/>
          <w:noProof/>
          <w:lang w:val="en-GB"/>
        </w:rPr>
        <w:t>JavaPath</w:t>
      </w:r>
      <w:r w:rsidR="00464FCD">
        <w:rPr>
          <w:noProof/>
          <w:webHidden/>
        </w:rPr>
        <w:tab/>
      </w:r>
      <w:r w:rsidR="000D7CA7">
        <w:rPr>
          <w:noProof/>
          <w:webHidden/>
        </w:rPr>
        <w:fldChar w:fldCharType="begin"/>
      </w:r>
      <w:r w:rsidR="00464FCD">
        <w:rPr>
          <w:noProof/>
          <w:webHidden/>
        </w:rPr>
        <w:instrText xml:space="preserve"> PAGEREF _Toc494807112 \h </w:instrText>
      </w:r>
      <w:r w:rsidR="000D7CA7">
        <w:rPr>
          <w:noProof/>
          <w:webHidden/>
        </w:rPr>
      </w:r>
      <w:r w:rsidR="000D7CA7">
        <w:rPr>
          <w:noProof/>
          <w:webHidden/>
        </w:rPr>
        <w:fldChar w:fldCharType="separate"/>
      </w:r>
      <w:ins w:id="197" w:author="Holger Eichelberger" w:date="2024-11-22T12:02:00Z">
        <w:r w:rsidR="00AE05D6">
          <w:rPr>
            <w:noProof/>
            <w:webHidden/>
          </w:rPr>
          <w:t>85</w:t>
        </w:r>
      </w:ins>
      <w:del w:id="198" w:author="Holger Eichelberger" w:date="2022-09-21T12:50:00Z">
        <w:r w:rsidR="00CC21C3" w:rsidDel="000914B3">
          <w:rPr>
            <w:noProof/>
            <w:webHidden/>
          </w:rPr>
          <w:delText>82</w:delText>
        </w:r>
      </w:del>
      <w:r w:rsidR="000D7CA7">
        <w:rPr>
          <w:noProof/>
          <w:webHidden/>
        </w:rPr>
        <w:fldChar w:fldCharType="end"/>
      </w:r>
      <w:r>
        <w:rPr>
          <w:noProof/>
        </w:rPr>
        <w:fldChar w:fldCharType="end"/>
      </w:r>
    </w:p>
    <w:p w14:paraId="15467566" w14:textId="105C2296"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"_Toc494807113" </w:instrText>
      </w:r>
      <w:r>
        <w:fldChar w:fldCharType="separate"/>
      </w:r>
      <w:r w:rsidR="00464FCD" w:rsidRPr="006F5E78">
        <w:rPr>
          <w:rStyle w:val="Hyperlink"/>
          <w:noProof/>
          <w:lang w:val="en-GB"/>
        </w:rPr>
        <w:t>3.4.8.3</w:t>
      </w:r>
      <w:r w:rsidR="00464FCD">
        <w:rPr>
          <w:rFonts w:asciiTheme="minorHAnsi" w:eastAsiaTheme="minorEastAsia" w:hAnsiTheme="minorHAnsi" w:cstheme="minorBidi"/>
          <w:noProof/>
          <w:sz w:val="22"/>
          <w:szCs w:val="22"/>
        </w:rPr>
        <w:tab/>
      </w:r>
      <w:r w:rsidR="00464FCD" w:rsidRPr="006F5E78">
        <w:rPr>
          <w:rStyle w:val="Hyperlink"/>
          <w:noProof/>
          <w:lang w:val="en-GB"/>
        </w:rPr>
        <w:t>ProjectSettings</w:t>
      </w:r>
      <w:r w:rsidR="00464FCD">
        <w:rPr>
          <w:noProof/>
          <w:webHidden/>
        </w:rPr>
        <w:tab/>
      </w:r>
      <w:r w:rsidR="000D7CA7">
        <w:rPr>
          <w:noProof/>
          <w:webHidden/>
        </w:rPr>
        <w:fldChar w:fldCharType="begin"/>
      </w:r>
      <w:r w:rsidR="00464FCD">
        <w:rPr>
          <w:noProof/>
          <w:webHidden/>
        </w:rPr>
        <w:instrText xml:space="preserve"> PAGEREF _Toc494807113 \h </w:instrText>
      </w:r>
      <w:r w:rsidR="000D7CA7">
        <w:rPr>
          <w:noProof/>
          <w:webHidden/>
        </w:rPr>
      </w:r>
      <w:r w:rsidR="000D7CA7">
        <w:rPr>
          <w:noProof/>
          <w:webHidden/>
        </w:rPr>
        <w:fldChar w:fldCharType="separate"/>
      </w:r>
      <w:ins w:id="199" w:author="Holger Eichelberger" w:date="2024-11-22T12:02:00Z">
        <w:r w:rsidR="00AE05D6">
          <w:rPr>
            <w:noProof/>
            <w:webHidden/>
          </w:rPr>
          <w:t>85</w:t>
        </w:r>
      </w:ins>
      <w:del w:id="200" w:author="Holger Eichelberger" w:date="2021-05-18T15:18:00Z">
        <w:r w:rsidR="00266717" w:rsidDel="001E2452">
          <w:rPr>
            <w:noProof/>
            <w:webHidden/>
          </w:rPr>
          <w:delText>83</w:delText>
        </w:r>
      </w:del>
      <w:r w:rsidR="000D7CA7">
        <w:rPr>
          <w:noProof/>
          <w:webHidden/>
        </w:rPr>
        <w:fldChar w:fldCharType="end"/>
      </w:r>
      <w:r>
        <w:rPr>
          <w:noProof/>
        </w:rPr>
        <w:fldChar w:fldCharType="end"/>
      </w:r>
    </w:p>
    <w:p w14:paraId="4B1296C8" w14:textId="6B6E42E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"_Toc494807114" </w:instrText>
      </w:r>
      <w:r>
        <w:rPr>
          <w:rStyle w:val="Hyperlink"/>
          <w:lang w:val="en-GB"/>
        </w:rPr>
        <w:fldChar w:fldCharType="separate"/>
      </w:r>
      <w:r w:rsidR="00464FCD" w:rsidRPr="006F5E78">
        <w:rPr>
          <w:rStyle w:val="Hyperlink"/>
          <w:noProof/>
          <w:lang w:val="en-GB"/>
        </w:rPr>
        <w:t>3.4.8.4</w:t>
      </w:r>
      <w:r w:rsidR="00464FCD">
        <w:rPr>
          <w:rFonts w:asciiTheme="minorHAnsi" w:eastAsiaTheme="minorEastAsia" w:hAnsiTheme="minorHAnsi" w:cstheme="minorBidi"/>
          <w:noProof/>
          <w:sz w:val="22"/>
          <w:szCs w:val="22"/>
        </w:rPr>
        <w:tab/>
      </w:r>
      <w:r w:rsidR="00464FCD" w:rsidRPr="006F5E78">
        <w:rPr>
          <w:rStyle w:val="Hyperlink"/>
          <w:noProof/>
          <w:lang w:val="en-GB"/>
        </w:rPr>
        <w:t>Project</w:t>
      </w:r>
      <w:r w:rsidR="00464FCD">
        <w:rPr>
          <w:noProof/>
          <w:webHidden/>
        </w:rPr>
        <w:tab/>
      </w:r>
      <w:r w:rsidR="000D7CA7">
        <w:rPr>
          <w:noProof/>
          <w:webHidden/>
        </w:rPr>
        <w:fldChar w:fldCharType="begin"/>
      </w:r>
      <w:r w:rsidR="00464FCD">
        <w:rPr>
          <w:noProof/>
          <w:webHidden/>
        </w:rPr>
        <w:instrText xml:space="preserve"> PAGEREF _Toc494807114 \h </w:instrText>
      </w:r>
      <w:r w:rsidR="000D7CA7">
        <w:rPr>
          <w:noProof/>
          <w:webHidden/>
        </w:rPr>
      </w:r>
      <w:r w:rsidR="000D7CA7">
        <w:rPr>
          <w:noProof/>
          <w:webHidden/>
        </w:rPr>
        <w:fldChar w:fldCharType="separate"/>
      </w:r>
      <w:ins w:id="201" w:author="Holger Eichelberger" w:date="2024-11-22T12:02:00Z">
        <w:r w:rsidR="00AE05D6">
          <w:rPr>
            <w:noProof/>
            <w:webHidden/>
          </w:rPr>
          <w:t>85</w:t>
        </w:r>
      </w:ins>
      <w:del w:id="202" w:author="Holger Eichelberger" w:date="2022-09-21T12:50:00Z">
        <w:r w:rsidR="00CC21C3" w:rsidDel="000914B3">
          <w:rPr>
            <w:noProof/>
            <w:webHidden/>
          </w:rPr>
          <w:delText>83</w:delText>
        </w:r>
      </w:del>
      <w:r w:rsidR="000D7CA7">
        <w:rPr>
          <w:noProof/>
          <w:webHidden/>
        </w:rPr>
        <w:fldChar w:fldCharType="end"/>
      </w:r>
      <w:r>
        <w:rPr>
          <w:noProof/>
        </w:rPr>
        <w:fldChar w:fldCharType="end"/>
      </w:r>
    </w:p>
    <w:p w14:paraId="232F507F" w14:textId="6D060999"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"_Toc494807115" </w:instrText>
      </w:r>
      <w:r>
        <w:rPr>
          <w:rStyle w:val="Hyperlink"/>
          <w:lang w:val="en-GB"/>
        </w:rPr>
        <w:fldChar w:fldCharType="separate"/>
      </w:r>
      <w:r w:rsidR="00464FCD" w:rsidRPr="006F5E78">
        <w:rPr>
          <w:rStyle w:val="Hyperlink"/>
          <w:noProof/>
          <w:lang w:val="en-GB"/>
        </w:rPr>
        <w:t>3.4.8.5</w:t>
      </w:r>
      <w:r w:rsidR="00464FCD">
        <w:rPr>
          <w:rFonts w:asciiTheme="minorHAnsi" w:eastAsiaTheme="minorEastAsia" w:hAnsiTheme="minorHAnsi" w:cstheme="minorBidi"/>
          <w:noProof/>
          <w:sz w:val="22"/>
          <w:szCs w:val="22"/>
        </w:rPr>
        <w:tab/>
      </w:r>
      <w:r w:rsidR="00464FCD" w:rsidRPr="006F5E78">
        <w:rPr>
          <w:rStyle w:val="Hyperlink"/>
          <w:noProof/>
          <w:lang w:val="en-GB"/>
        </w:rPr>
        <w:t>Text</w:t>
      </w:r>
      <w:r w:rsidR="00464FCD">
        <w:rPr>
          <w:noProof/>
          <w:webHidden/>
        </w:rPr>
        <w:tab/>
      </w:r>
      <w:r w:rsidR="000D7CA7">
        <w:rPr>
          <w:noProof/>
          <w:webHidden/>
        </w:rPr>
        <w:fldChar w:fldCharType="begin"/>
      </w:r>
      <w:r w:rsidR="00464FCD">
        <w:rPr>
          <w:noProof/>
          <w:webHidden/>
        </w:rPr>
        <w:instrText xml:space="preserve"> PAGEREF _Toc494807115 \h </w:instrText>
      </w:r>
      <w:r w:rsidR="000D7CA7">
        <w:rPr>
          <w:noProof/>
          <w:webHidden/>
        </w:rPr>
      </w:r>
      <w:r w:rsidR="000D7CA7">
        <w:rPr>
          <w:noProof/>
          <w:webHidden/>
        </w:rPr>
        <w:fldChar w:fldCharType="separate"/>
      </w:r>
      <w:ins w:id="203" w:author="Holger Eichelberger" w:date="2024-11-22T12:02:00Z">
        <w:r w:rsidR="00AE05D6">
          <w:rPr>
            <w:noProof/>
            <w:webHidden/>
          </w:rPr>
          <w:t>86</w:t>
        </w:r>
      </w:ins>
      <w:del w:id="204" w:author="Holger Eichelberger" w:date="2022-09-21T12:50:00Z">
        <w:r w:rsidR="00CC21C3" w:rsidDel="000914B3">
          <w:rPr>
            <w:noProof/>
            <w:webHidden/>
          </w:rPr>
          <w:delText>84</w:delText>
        </w:r>
      </w:del>
      <w:r w:rsidR="000D7CA7">
        <w:rPr>
          <w:noProof/>
          <w:webHidden/>
        </w:rPr>
        <w:fldChar w:fldCharType="end"/>
      </w:r>
      <w:r>
        <w:rPr>
          <w:noProof/>
        </w:rPr>
        <w:fldChar w:fldCharType="end"/>
      </w:r>
    </w:p>
    <w:p w14:paraId="692FE9CE" w14:textId="12214479"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"_Toc494807116" </w:instrText>
      </w:r>
      <w:r>
        <w:fldChar w:fldCharType="separate"/>
      </w:r>
      <w:r w:rsidR="00464FCD" w:rsidRPr="006F5E78">
        <w:rPr>
          <w:rStyle w:val="Hyperlink"/>
          <w:noProof/>
          <w:lang w:val="en-GB"/>
        </w:rPr>
        <w:t>3.4.8.6</w:t>
      </w:r>
      <w:r w:rsidR="00464FCD">
        <w:rPr>
          <w:rFonts w:asciiTheme="minorHAnsi" w:eastAsiaTheme="minorEastAsia" w:hAnsiTheme="minorHAnsi" w:cstheme="minorBidi"/>
          <w:noProof/>
          <w:sz w:val="22"/>
          <w:szCs w:val="22"/>
        </w:rPr>
        <w:tab/>
      </w:r>
      <w:r w:rsidR="00464FCD" w:rsidRPr="006F5E78">
        <w:rPr>
          <w:rStyle w:val="Hyperlink"/>
          <w:noProof/>
          <w:lang w:val="en-GB"/>
        </w:rPr>
        <w:t>Binary</w:t>
      </w:r>
      <w:r w:rsidR="00464FCD">
        <w:rPr>
          <w:noProof/>
          <w:webHidden/>
        </w:rPr>
        <w:tab/>
      </w:r>
      <w:r w:rsidR="000D7CA7">
        <w:rPr>
          <w:noProof/>
          <w:webHidden/>
        </w:rPr>
        <w:fldChar w:fldCharType="begin"/>
      </w:r>
      <w:r w:rsidR="00464FCD">
        <w:rPr>
          <w:noProof/>
          <w:webHidden/>
        </w:rPr>
        <w:instrText xml:space="preserve"> PAGEREF _Toc494807116 \h </w:instrText>
      </w:r>
      <w:r w:rsidR="000D7CA7">
        <w:rPr>
          <w:noProof/>
          <w:webHidden/>
        </w:rPr>
      </w:r>
      <w:r w:rsidR="000D7CA7">
        <w:rPr>
          <w:noProof/>
          <w:webHidden/>
        </w:rPr>
        <w:fldChar w:fldCharType="separate"/>
      </w:r>
      <w:ins w:id="205" w:author="Holger Eichelberger" w:date="2024-11-22T12:02:00Z">
        <w:r w:rsidR="00AE05D6">
          <w:rPr>
            <w:noProof/>
            <w:webHidden/>
          </w:rPr>
          <w:t>87</w:t>
        </w:r>
      </w:ins>
      <w:del w:id="206" w:author="Holger Eichelberger" w:date="2021-05-18T15:18:00Z">
        <w:r w:rsidR="00266717" w:rsidDel="001E2452">
          <w:rPr>
            <w:noProof/>
            <w:webHidden/>
          </w:rPr>
          <w:delText>85</w:delText>
        </w:r>
      </w:del>
      <w:r w:rsidR="000D7CA7">
        <w:rPr>
          <w:noProof/>
          <w:webHidden/>
        </w:rPr>
        <w:fldChar w:fldCharType="end"/>
      </w:r>
      <w:r>
        <w:rPr>
          <w:noProof/>
        </w:rPr>
        <w:fldChar w:fldCharType="end"/>
      </w:r>
    </w:p>
    <w:p w14:paraId="6E298396" w14:textId="10B713B2"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"_Toc494807117" </w:instrText>
      </w:r>
      <w:r>
        <w:rPr>
          <w:rStyle w:val="Hyperlink"/>
          <w:lang w:val="en-GB"/>
        </w:rPr>
        <w:fldChar w:fldCharType="separate"/>
      </w:r>
      <w:r w:rsidR="00464FCD" w:rsidRPr="006F5E78">
        <w:rPr>
          <w:rStyle w:val="Hyperlink"/>
          <w:noProof/>
          <w:lang w:val="en-GB"/>
        </w:rPr>
        <w:t>3.4.8.7</w:t>
      </w:r>
      <w:r w:rsidR="00464FCD">
        <w:rPr>
          <w:rFonts w:asciiTheme="minorHAnsi" w:eastAsiaTheme="minorEastAsia" w:hAnsiTheme="minorHAnsi" w:cstheme="minorBidi"/>
          <w:noProof/>
          <w:sz w:val="22"/>
          <w:szCs w:val="22"/>
        </w:rPr>
        <w:tab/>
      </w:r>
      <w:r w:rsidR="00464FCD" w:rsidRPr="006F5E78">
        <w:rPr>
          <w:rStyle w:val="Hyperlink"/>
          <w:noProof/>
          <w:lang w:val="en-GB"/>
        </w:rPr>
        <w:t>Artifact</w:t>
      </w:r>
      <w:r w:rsidR="00464FCD">
        <w:rPr>
          <w:noProof/>
          <w:webHidden/>
        </w:rPr>
        <w:tab/>
      </w:r>
      <w:r w:rsidR="000D7CA7">
        <w:rPr>
          <w:noProof/>
          <w:webHidden/>
        </w:rPr>
        <w:fldChar w:fldCharType="begin"/>
      </w:r>
      <w:r w:rsidR="00464FCD">
        <w:rPr>
          <w:noProof/>
          <w:webHidden/>
        </w:rPr>
        <w:instrText xml:space="preserve"> PAGEREF _Toc494807117 \h </w:instrText>
      </w:r>
      <w:r w:rsidR="000D7CA7">
        <w:rPr>
          <w:noProof/>
          <w:webHidden/>
        </w:rPr>
      </w:r>
      <w:r w:rsidR="000D7CA7">
        <w:rPr>
          <w:noProof/>
          <w:webHidden/>
        </w:rPr>
        <w:fldChar w:fldCharType="separate"/>
      </w:r>
      <w:ins w:id="207" w:author="Holger Eichelberger" w:date="2024-11-22T12:02:00Z">
        <w:r w:rsidR="00AE05D6">
          <w:rPr>
            <w:noProof/>
            <w:webHidden/>
          </w:rPr>
          <w:t>87</w:t>
        </w:r>
      </w:ins>
      <w:del w:id="208"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49AA0615" w14:textId="49C07B15" w:rsidR="00464FCD" w:rsidRDefault="00581FE2">
      <w:pPr>
        <w:pStyle w:val="TOC3"/>
        <w:tabs>
          <w:tab w:val="left" w:pos="144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"_Toc494807118" </w:instrText>
      </w:r>
      <w:r>
        <w:rPr>
          <w:rStyle w:val="Hyperlink"/>
          <w:lang w:val="en-GB"/>
        </w:rPr>
        <w:fldChar w:fldCharType="separate"/>
      </w:r>
      <w:r w:rsidR="00464FCD" w:rsidRPr="006F5E78">
        <w:rPr>
          <w:rStyle w:val="Hyperlink"/>
          <w:noProof/>
          <w:lang w:val="en-GB"/>
        </w:rPr>
        <w:t>3.4.8.8</w:t>
      </w:r>
      <w:r w:rsidR="00464FCD">
        <w:rPr>
          <w:rFonts w:asciiTheme="minorHAnsi" w:eastAsiaTheme="minorEastAsia" w:hAnsiTheme="minorHAnsi" w:cstheme="minorBidi"/>
          <w:noProof/>
          <w:sz w:val="22"/>
          <w:szCs w:val="22"/>
        </w:rPr>
        <w:tab/>
      </w:r>
      <w:r w:rsidR="00464FCD" w:rsidRPr="006F5E78">
        <w:rPr>
          <w:rStyle w:val="Hyperlink"/>
          <w:noProof/>
          <w:lang w:val="en-GB"/>
        </w:rPr>
        <w:t>FileSystemArtifact</w:t>
      </w:r>
      <w:r w:rsidR="00464FCD">
        <w:rPr>
          <w:noProof/>
          <w:webHidden/>
        </w:rPr>
        <w:tab/>
      </w:r>
      <w:r w:rsidR="000D7CA7">
        <w:rPr>
          <w:noProof/>
          <w:webHidden/>
        </w:rPr>
        <w:fldChar w:fldCharType="begin"/>
      </w:r>
      <w:r w:rsidR="00464FCD">
        <w:rPr>
          <w:noProof/>
          <w:webHidden/>
        </w:rPr>
        <w:instrText xml:space="preserve"> PAGEREF _Toc494807118 \h </w:instrText>
      </w:r>
      <w:r w:rsidR="000D7CA7">
        <w:rPr>
          <w:noProof/>
          <w:webHidden/>
        </w:rPr>
      </w:r>
      <w:r w:rsidR="000D7CA7">
        <w:rPr>
          <w:noProof/>
          <w:webHidden/>
        </w:rPr>
        <w:fldChar w:fldCharType="separate"/>
      </w:r>
      <w:ins w:id="209" w:author="Holger Eichelberger" w:date="2024-11-22T12:02:00Z">
        <w:r w:rsidR="00AE05D6">
          <w:rPr>
            <w:noProof/>
            <w:webHidden/>
          </w:rPr>
          <w:t>88</w:t>
        </w:r>
      </w:ins>
      <w:del w:id="210" w:author="Holger Eichelberger" w:date="2022-09-21T12:50:00Z">
        <w:r w:rsidR="00CC21C3" w:rsidDel="000914B3">
          <w:rPr>
            <w:noProof/>
            <w:webHidden/>
          </w:rPr>
          <w:delText>85</w:delText>
        </w:r>
      </w:del>
      <w:r w:rsidR="000D7CA7">
        <w:rPr>
          <w:noProof/>
          <w:webHidden/>
        </w:rPr>
        <w:fldChar w:fldCharType="end"/>
      </w:r>
      <w:r>
        <w:rPr>
          <w:noProof/>
        </w:rPr>
        <w:fldChar w:fldCharType="end"/>
      </w:r>
    </w:p>
    <w:p w14:paraId="1AB81F62" w14:textId="16F76BEF"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"_Toc494807119" </w:instrText>
      </w:r>
      <w:r>
        <w:fldChar w:fldCharType="separate"/>
      </w:r>
      <w:r w:rsidR="00464FCD" w:rsidRPr="006F5E78">
        <w:rPr>
          <w:rStyle w:val="Hyperlink"/>
          <w:noProof/>
          <w:lang w:val="en-GB"/>
        </w:rPr>
        <w:t>3.4.8.9</w:t>
      </w:r>
      <w:r w:rsidR="00464FCD">
        <w:rPr>
          <w:rFonts w:asciiTheme="minorHAnsi" w:eastAsiaTheme="minorEastAsia" w:hAnsiTheme="minorHAnsi" w:cstheme="minorBidi"/>
          <w:noProof/>
          <w:sz w:val="22"/>
          <w:szCs w:val="22"/>
        </w:rPr>
        <w:tab/>
      </w:r>
      <w:r w:rsidR="00464FCD" w:rsidRPr="006F5E78">
        <w:rPr>
          <w:rStyle w:val="Hyperlink"/>
          <w:noProof/>
          <w:lang w:val="en-GB"/>
        </w:rPr>
        <w:t>FolderArtifact</w:t>
      </w:r>
      <w:r w:rsidR="00464FCD">
        <w:rPr>
          <w:noProof/>
          <w:webHidden/>
        </w:rPr>
        <w:tab/>
      </w:r>
      <w:r w:rsidR="000D7CA7">
        <w:rPr>
          <w:noProof/>
          <w:webHidden/>
        </w:rPr>
        <w:fldChar w:fldCharType="begin"/>
      </w:r>
      <w:r w:rsidR="00464FCD">
        <w:rPr>
          <w:noProof/>
          <w:webHidden/>
        </w:rPr>
        <w:instrText xml:space="preserve"> PAGEREF _Toc494807119 \h </w:instrText>
      </w:r>
      <w:r w:rsidR="000D7CA7">
        <w:rPr>
          <w:noProof/>
          <w:webHidden/>
        </w:rPr>
      </w:r>
      <w:r w:rsidR="000D7CA7">
        <w:rPr>
          <w:noProof/>
          <w:webHidden/>
        </w:rPr>
        <w:fldChar w:fldCharType="separate"/>
      </w:r>
      <w:ins w:id="211" w:author="Holger Eichelberger" w:date="2024-11-22T12:02:00Z">
        <w:r w:rsidR="00AE05D6">
          <w:rPr>
            <w:noProof/>
            <w:webHidden/>
          </w:rPr>
          <w:t>88</w:t>
        </w:r>
      </w:ins>
      <w:del w:id="212" w:author="Holger Eichelberger" w:date="2021-05-18T15:18:00Z">
        <w:r w:rsidR="00266717" w:rsidDel="001E2452">
          <w:rPr>
            <w:noProof/>
            <w:webHidden/>
          </w:rPr>
          <w:delText>86</w:delText>
        </w:r>
      </w:del>
      <w:r w:rsidR="000D7CA7">
        <w:rPr>
          <w:noProof/>
          <w:webHidden/>
        </w:rPr>
        <w:fldChar w:fldCharType="end"/>
      </w:r>
      <w:r>
        <w:rPr>
          <w:noProof/>
        </w:rPr>
        <w:fldChar w:fldCharType="end"/>
      </w:r>
    </w:p>
    <w:p w14:paraId="2498BE95" w14:textId="37A6463B"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"_Toc494807120" </w:instrText>
      </w:r>
      <w:r>
        <w:rPr>
          <w:rStyle w:val="Hyperlink"/>
          <w:lang w:val="en-GB"/>
        </w:rPr>
        <w:fldChar w:fldCharType="separate"/>
      </w:r>
      <w:r w:rsidR="00464FCD" w:rsidRPr="006F5E78">
        <w:rPr>
          <w:rStyle w:val="Hyperlink"/>
          <w:noProof/>
          <w:lang w:val="en-GB"/>
        </w:rPr>
        <w:t>3.4.8.10</w:t>
      </w:r>
      <w:r w:rsidR="00464FCD">
        <w:rPr>
          <w:rFonts w:asciiTheme="minorHAnsi" w:eastAsiaTheme="minorEastAsia" w:hAnsiTheme="minorHAnsi" w:cstheme="minorBidi"/>
          <w:noProof/>
          <w:sz w:val="22"/>
          <w:szCs w:val="22"/>
        </w:rPr>
        <w:tab/>
      </w:r>
      <w:r w:rsidR="00464FCD" w:rsidRPr="006F5E78">
        <w:rPr>
          <w:rStyle w:val="Hyperlink"/>
          <w:noProof/>
          <w:lang w:val="en-GB"/>
        </w:rPr>
        <w:t>FileArtifact</w:t>
      </w:r>
      <w:r w:rsidR="00464FCD">
        <w:rPr>
          <w:noProof/>
          <w:webHidden/>
        </w:rPr>
        <w:tab/>
      </w:r>
      <w:r w:rsidR="000D7CA7">
        <w:rPr>
          <w:noProof/>
          <w:webHidden/>
        </w:rPr>
        <w:fldChar w:fldCharType="begin"/>
      </w:r>
      <w:r w:rsidR="00464FCD">
        <w:rPr>
          <w:noProof/>
          <w:webHidden/>
        </w:rPr>
        <w:instrText xml:space="preserve"> PAGEREF _Toc494807120 \h </w:instrText>
      </w:r>
      <w:r w:rsidR="000D7CA7">
        <w:rPr>
          <w:noProof/>
          <w:webHidden/>
        </w:rPr>
      </w:r>
      <w:r w:rsidR="000D7CA7">
        <w:rPr>
          <w:noProof/>
          <w:webHidden/>
        </w:rPr>
        <w:fldChar w:fldCharType="separate"/>
      </w:r>
      <w:ins w:id="213" w:author="Holger Eichelberger" w:date="2024-11-22T12:02:00Z">
        <w:r w:rsidR="00AE05D6">
          <w:rPr>
            <w:noProof/>
            <w:webHidden/>
          </w:rPr>
          <w:t>88</w:t>
        </w:r>
      </w:ins>
      <w:del w:id="214"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12D414A7" w14:textId="559C6792" w:rsidR="00464FCD" w:rsidRDefault="00581FE2">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lastRenderedPageBreak/>
        <w:fldChar w:fldCharType="begin"/>
      </w:r>
      <w:r>
        <w:rPr>
          <w:rStyle w:val="Hyperlink"/>
          <w:noProof/>
          <w:lang w:val="en-GB"/>
        </w:rPr>
        <w:instrText xml:space="preserve"> HYPERLINK \l "_Toc494807121" </w:instrText>
      </w:r>
      <w:r>
        <w:rPr>
          <w:rStyle w:val="Hyperlink"/>
          <w:lang w:val="en-GB"/>
        </w:rPr>
        <w:fldChar w:fldCharType="separate"/>
      </w:r>
      <w:r w:rsidR="00464FCD" w:rsidRPr="006F5E78">
        <w:rPr>
          <w:rStyle w:val="Hyperlink"/>
          <w:noProof/>
          <w:lang w:val="en-GB"/>
        </w:rPr>
        <w:t>3.4.8.11</w:t>
      </w:r>
      <w:r w:rsidR="00464FCD">
        <w:rPr>
          <w:rFonts w:asciiTheme="minorHAnsi" w:eastAsiaTheme="minorEastAsia" w:hAnsiTheme="minorHAnsi" w:cstheme="minorBidi"/>
          <w:noProof/>
          <w:sz w:val="22"/>
          <w:szCs w:val="22"/>
        </w:rPr>
        <w:tab/>
      </w:r>
      <w:r w:rsidR="00464FCD" w:rsidRPr="006F5E78">
        <w:rPr>
          <w:rStyle w:val="Hyperlink"/>
          <w:noProof/>
          <w:lang w:val="en-GB"/>
        </w:rPr>
        <w:t>VtlFileArtifact</w:t>
      </w:r>
      <w:r w:rsidR="00464FCD">
        <w:rPr>
          <w:noProof/>
          <w:webHidden/>
        </w:rPr>
        <w:tab/>
      </w:r>
      <w:r w:rsidR="000D7CA7">
        <w:rPr>
          <w:noProof/>
          <w:webHidden/>
        </w:rPr>
        <w:fldChar w:fldCharType="begin"/>
      </w:r>
      <w:r w:rsidR="00464FCD">
        <w:rPr>
          <w:noProof/>
          <w:webHidden/>
        </w:rPr>
        <w:instrText xml:space="preserve"> PAGEREF _Toc494807121 \h </w:instrText>
      </w:r>
      <w:r w:rsidR="000D7CA7">
        <w:rPr>
          <w:noProof/>
          <w:webHidden/>
        </w:rPr>
      </w:r>
      <w:r w:rsidR="000D7CA7">
        <w:rPr>
          <w:noProof/>
          <w:webHidden/>
        </w:rPr>
        <w:fldChar w:fldCharType="separate"/>
      </w:r>
      <w:ins w:id="215" w:author="Holger Eichelberger" w:date="2024-11-22T12:02:00Z">
        <w:r w:rsidR="00AE05D6">
          <w:rPr>
            <w:noProof/>
            <w:webHidden/>
          </w:rPr>
          <w:t>89</w:t>
        </w:r>
      </w:ins>
      <w:del w:id="216" w:author="Holger Eichelberger" w:date="2022-09-21T12:50:00Z">
        <w:r w:rsidR="00CC21C3" w:rsidDel="000914B3">
          <w:rPr>
            <w:noProof/>
            <w:webHidden/>
          </w:rPr>
          <w:delText>86</w:delText>
        </w:r>
      </w:del>
      <w:r w:rsidR="000D7CA7">
        <w:rPr>
          <w:noProof/>
          <w:webHidden/>
        </w:rPr>
        <w:fldChar w:fldCharType="end"/>
      </w:r>
      <w:r>
        <w:rPr>
          <w:noProof/>
        </w:rPr>
        <w:fldChar w:fldCharType="end"/>
      </w:r>
    </w:p>
    <w:p w14:paraId="6D28F8D2" w14:textId="263791C6" w:rsidR="00464FCD" w:rsidRDefault="001E4F1C">
      <w:pPr>
        <w:pStyle w:val="TOC3"/>
        <w:tabs>
          <w:tab w:val="left" w:pos="16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"_Toc494807122" </w:instrText>
      </w:r>
      <w:r>
        <w:rPr>
          <w:rStyle w:val="Hyperlink"/>
          <w:lang w:val="en-GB"/>
        </w:rPr>
        <w:fldChar w:fldCharType="separate"/>
      </w:r>
      <w:r w:rsidR="00464FCD" w:rsidRPr="006F5E78">
        <w:rPr>
          <w:rStyle w:val="Hyperlink"/>
          <w:noProof/>
          <w:lang w:val="en-GB"/>
        </w:rPr>
        <w:t>3.4.8.12</w:t>
      </w:r>
      <w:r w:rsidR="00464FCD">
        <w:rPr>
          <w:rFonts w:asciiTheme="minorHAnsi" w:eastAsiaTheme="minorEastAsia" w:hAnsiTheme="minorHAnsi" w:cstheme="minorBidi"/>
          <w:noProof/>
          <w:sz w:val="22"/>
          <w:szCs w:val="22"/>
        </w:rPr>
        <w:tab/>
      </w:r>
      <w:r w:rsidR="00464FCD" w:rsidRPr="006F5E78">
        <w:rPr>
          <w:rStyle w:val="Hyperlink"/>
          <w:noProof/>
          <w:lang w:val="en-GB"/>
        </w:rPr>
        <w:t>XmlFileArtifact</w:t>
      </w:r>
      <w:r w:rsidR="00464FCD">
        <w:rPr>
          <w:noProof/>
          <w:webHidden/>
        </w:rPr>
        <w:tab/>
      </w:r>
      <w:r w:rsidR="000D7CA7">
        <w:rPr>
          <w:noProof/>
          <w:webHidden/>
        </w:rPr>
        <w:fldChar w:fldCharType="begin"/>
      </w:r>
      <w:r w:rsidR="00464FCD">
        <w:rPr>
          <w:noProof/>
          <w:webHidden/>
        </w:rPr>
        <w:instrText xml:space="preserve"> PAGEREF _Toc494807122 \h </w:instrText>
      </w:r>
      <w:r w:rsidR="000D7CA7">
        <w:rPr>
          <w:noProof/>
          <w:webHidden/>
        </w:rPr>
      </w:r>
      <w:r w:rsidR="000D7CA7">
        <w:rPr>
          <w:noProof/>
          <w:webHidden/>
        </w:rPr>
        <w:fldChar w:fldCharType="separate"/>
      </w:r>
      <w:ins w:id="217" w:author="Holger Eichelberger" w:date="2024-11-22T12:02:00Z">
        <w:r w:rsidR="00AE05D6">
          <w:rPr>
            <w:noProof/>
            <w:webHidden/>
          </w:rPr>
          <w:t>89</w:t>
        </w:r>
      </w:ins>
      <w:del w:id="218" w:author="Holger Eichelberger" w:date="2022-03-31T11:35:00Z">
        <w:r w:rsidR="007E78DA" w:rsidDel="00CC21C3">
          <w:rPr>
            <w:noProof/>
            <w:webHidden/>
          </w:rPr>
          <w:delText>86</w:delText>
        </w:r>
      </w:del>
      <w:r w:rsidR="000D7CA7">
        <w:rPr>
          <w:noProof/>
          <w:webHidden/>
        </w:rPr>
        <w:fldChar w:fldCharType="end"/>
      </w:r>
      <w:r>
        <w:rPr>
          <w:noProof/>
        </w:rPr>
        <w:fldChar w:fldCharType="end"/>
      </w:r>
    </w:p>
    <w:p w14:paraId="57DE8C4B" w14:textId="7E1A177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"_Toc494807123" </w:instrText>
      </w:r>
      <w:r>
        <w:rPr>
          <w:rStyle w:val="Hyperlink"/>
          <w:lang w:val="en-GB"/>
        </w:rPr>
        <w:fldChar w:fldCharType="separate"/>
      </w:r>
      <w:r w:rsidR="00464FCD" w:rsidRPr="006F5E78">
        <w:rPr>
          <w:rStyle w:val="Hyperlink"/>
          <w:noProof/>
          <w:lang w:val="en-GB"/>
        </w:rPr>
        <w:t>3.4.9</w:t>
      </w:r>
      <w:r w:rsidR="00464FCD">
        <w:rPr>
          <w:rFonts w:asciiTheme="minorHAnsi" w:eastAsiaTheme="minorEastAsia" w:hAnsiTheme="minorHAnsi" w:cstheme="minorBidi"/>
          <w:noProof/>
          <w:sz w:val="22"/>
          <w:szCs w:val="22"/>
        </w:rPr>
        <w:tab/>
      </w:r>
      <w:r w:rsidR="00464FCD" w:rsidRPr="006F5E78">
        <w:rPr>
          <w:rStyle w:val="Hyperlink"/>
          <w:noProof/>
          <w:lang w:val="en-GB"/>
        </w:rPr>
        <w:t>Built-in Instantiators</w:t>
      </w:r>
      <w:r w:rsidR="00464FCD">
        <w:rPr>
          <w:noProof/>
          <w:webHidden/>
        </w:rPr>
        <w:tab/>
      </w:r>
      <w:r w:rsidR="000D7CA7">
        <w:rPr>
          <w:noProof/>
          <w:webHidden/>
        </w:rPr>
        <w:fldChar w:fldCharType="begin"/>
      </w:r>
      <w:r w:rsidR="00464FCD">
        <w:rPr>
          <w:noProof/>
          <w:webHidden/>
        </w:rPr>
        <w:instrText xml:space="preserve"> PAGEREF _Toc494807123 \h </w:instrText>
      </w:r>
      <w:r w:rsidR="000D7CA7">
        <w:rPr>
          <w:noProof/>
          <w:webHidden/>
        </w:rPr>
      </w:r>
      <w:r w:rsidR="000D7CA7">
        <w:rPr>
          <w:noProof/>
          <w:webHidden/>
        </w:rPr>
        <w:fldChar w:fldCharType="separate"/>
      </w:r>
      <w:ins w:id="219" w:author="Holger Eichelberger" w:date="2024-11-22T12:02:00Z">
        <w:r w:rsidR="00AE05D6">
          <w:rPr>
            <w:noProof/>
            <w:webHidden/>
          </w:rPr>
          <w:t>93</w:t>
        </w:r>
      </w:ins>
      <w:del w:id="220" w:author="Holger Eichelberger" w:date="2022-09-21T12:50:00Z">
        <w:r w:rsidR="00CC21C3" w:rsidDel="000914B3">
          <w:rPr>
            <w:noProof/>
            <w:webHidden/>
          </w:rPr>
          <w:delText>90</w:delText>
        </w:r>
      </w:del>
      <w:r w:rsidR="000D7CA7">
        <w:rPr>
          <w:noProof/>
          <w:webHidden/>
        </w:rPr>
        <w:fldChar w:fldCharType="end"/>
      </w:r>
      <w:r>
        <w:rPr>
          <w:noProof/>
        </w:rPr>
        <w:fldChar w:fldCharType="end"/>
      </w:r>
    </w:p>
    <w:p w14:paraId="0FB90AC4" w14:textId="0B513EA7"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"_Toc494807124" </w:instrText>
      </w:r>
      <w:r>
        <w:fldChar w:fldCharType="separate"/>
      </w:r>
      <w:r w:rsidR="00464FCD" w:rsidRPr="006F5E78">
        <w:rPr>
          <w:rStyle w:val="Hyperlink"/>
          <w:noProof/>
          <w:lang w:val="en-GB"/>
        </w:rPr>
        <w:t>3.4.9.1</w:t>
      </w:r>
      <w:r w:rsidR="00464FCD">
        <w:rPr>
          <w:rFonts w:asciiTheme="minorHAnsi" w:eastAsiaTheme="minorEastAsia" w:hAnsiTheme="minorHAnsi" w:cstheme="minorBidi"/>
          <w:noProof/>
          <w:sz w:val="22"/>
          <w:szCs w:val="22"/>
        </w:rPr>
        <w:tab/>
      </w:r>
      <w:r w:rsidR="00464FCD" w:rsidRPr="006F5E78">
        <w:rPr>
          <w:rStyle w:val="Hyperlink"/>
          <w:noProof/>
          <w:lang w:val="en-GB"/>
        </w:rPr>
        <w:t>VIL Template Processor</w:t>
      </w:r>
      <w:r w:rsidR="00464FCD">
        <w:rPr>
          <w:noProof/>
          <w:webHidden/>
        </w:rPr>
        <w:tab/>
      </w:r>
      <w:r w:rsidR="000D7CA7">
        <w:rPr>
          <w:noProof/>
          <w:webHidden/>
        </w:rPr>
        <w:fldChar w:fldCharType="begin"/>
      </w:r>
      <w:r w:rsidR="00464FCD">
        <w:rPr>
          <w:noProof/>
          <w:webHidden/>
        </w:rPr>
        <w:instrText xml:space="preserve"> PAGEREF _Toc494807124 \h </w:instrText>
      </w:r>
      <w:r w:rsidR="000D7CA7">
        <w:rPr>
          <w:noProof/>
          <w:webHidden/>
        </w:rPr>
      </w:r>
      <w:r w:rsidR="000D7CA7">
        <w:rPr>
          <w:noProof/>
          <w:webHidden/>
        </w:rPr>
        <w:fldChar w:fldCharType="separate"/>
      </w:r>
      <w:ins w:id="221" w:author="Holger Eichelberger" w:date="2024-11-22T12:02:00Z">
        <w:r w:rsidR="00AE05D6">
          <w:rPr>
            <w:noProof/>
            <w:webHidden/>
          </w:rPr>
          <w:t>93</w:t>
        </w:r>
      </w:ins>
      <w:del w:id="222" w:author="Holger Eichelberger" w:date="2021-05-18T15:18:00Z">
        <w:r w:rsidR="00266717" w:rsidDel="001E2452">
          <w:rPr>
            <w:noProof/>
            <w:webHidden/>
          </w:rPr>
          <w:delText>91</w:delText>
        </w:r>
      </w:del>
      <w:r w:rsidR="000D7CA7">
        <w:rPr>
          <w:noProof/>
          <w:webHidden/>
        </w:rPr>
        <w:fldChar w:fldCharType="end"/>
      </w:r>
      <w:r>
        <w:rPr>
          <w:noProof/>
        </w:rPr>
        <w:fldChar w:fldCharType="end"/>
      </w:r>
    </w:p>
    <w:p w14:paraId="48DEBBCC" w14:textId="2EAB175E" w:rsidR="00464FCD" w:rsidRDefault="004B05DC">
      <w:pPr>
        <w:pStyle w:val="TOC3"/>
        <w:tabs>
          <w:tab w:val="left" w:pos="1440"/>
          <w:tab w:val="right" w:leader="dot" w:pos="8302"/>
        </w:tabs>
        <w:rPr>
          <w:rFonts w:asciiTheme="minorHAnsi" w:eastAsiaTheme="minorEastAsia" w:hAnsiTheme="minorHAnsi" w:cstheme="minorBidi"/>
          <w:noProof/>
          <w:sz w:val="22"/>
          <w:szCs w:val="22"/>
        </w:rPr>
      </w:pPr>
      <w:r>
        <w:fldChar w:fldCharType="begin"/>
      </w:r>
      <w:r>
        <w:instrText xml:space="preserve"> HYPERLINK \l "_Toc494807125" </w:instrText>
      </w:r>
      <w:r>
        <w:fldChar w:fldCharType="separate"/>
      </w:r>
      <w:r w:rsidR="00464FCD" w:rsidRPr="006F5E78">
        <w:rPr>
          <w:rStyle w:val="Hyperlink"/>
          <w:noProof/>
          <w:lang w:val="en-GB"/>
        </w:rPr>
        <w:t>3.4.9.2</w:t>
      </w:r>
      <w:r w:rsidR="00464FCD">
        <w:rPr>
          <w:rFonts w:asciiTheme="minorHAnsi" w:eastAsiaTheme="minorEastAsia" w:hAnsiTheme="minorHAnsi" w:cstheme="minorBidi"/>
          <w:noProof/>
          <w:sz w:val="22"/>
          <w:szCs w:val="22"/>
        </w:rPr>
        <w:tab/>
      </w:r>
      <w:r w:rsidR="00464FCD" w:rsidRPr="006F5E78">
        <w:rPr>
          <w:rStyle w:val="Hyperlink"/>
          <w:noProof/>
          <w:lang w:val="en-GB"/>
        </w:rPr>
        <w:t>ZIP File Instantiator</w:t>
      </w:r>
      <w:r w:rsidR="00464FCD">
        <w:rPr>
          <w:noProof/>
          <w:webHidden/>
        </w:rPr>
        <w:tab/>
      </w:r>
      <w:r w:rsidR="000D7CA7">
        <w:rPr>
          <w:noProof/>
          <w:webHidden/>
        </w:rPr>
        <w:fldChar w:fldCharType="begin"/>
      </w:r>
      <w:r w:rsidR="00464FCD">
        <w:rPr>
          <w:noProof/>
          <w:webHidden/>
        </w:rPr>
        <w:instrText xml:space="preserve"> PAGEREF _Toc494807125 \h </w:instrText>
      </w:r>
      <w:r w:rsidR="000D7CA7">
        <w:rPr>
          <w:noProof/>
          <w:webHidden/>
        </w:rPr>
      </w:r>
      <w:r w:rsidR="000D7CA7">
        <w:rPr>
          <w:noProof/>
          <w:webHidden/>
        </w:rPr>
        <w:fldChar w:fldCharType="separate"/>
      </w:r>
      <w:ins w:id="223" w:author="Holger Eichelberger" w:date="2024-11-22T12:02:00Z">
        <w:r w:rsidR="00AE05D6">
          <w:rPr>
            <w:noProof/>
            <w:webHidden/>
          </w:rPr>
          <w:t>95</w:t>
        </w:r>
      </w:ins>
      <w:del w:id="224" w:author="Holger Eichelberger" w:date="2021-05-18T15:18:00Z">
        <w:r w:rsidR="00266717" w:rsidDel="001E2452">
          <w:rPr>
            <w:noProof/>
            <w:webHidden/>
          </w:rPr>
          <w:delText>93</w:delText>
        </w:r>
      </w:del>
      <w:r w:rsidR="000D7CA7">
        <w:rPr>
          <w:noProof/>
          <w:webHidden/>
        </w:rPr>
        <w:fldChar w:fldCharType="end"/>
      </w:r>
      <w:r>
        <w:rPr>
          <w:noProof/>
        </w:rPr>
        <w:fldChar w:fldCharType="end"/>
      </w:r>
    </w:p>
    <w:p w14:paraId="23D75C99" w14:textId="0F97CB2A"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"_Toc494807126" </w:instrText>
      </w:r>
      <w:r>
        <w:rPr>
          <w:rStyle w:val="Hyperlink"/>
          <w:lang w:val="en-GB"/>
        </w:rPr>
        <w:fldChar w:fldCharType="separate"/>
      </w:r>
      <w:r w:rsidR="00464FCD" w:rsidRPr="006F5E78">
        <w:rPr>
          <w:rStyle w:val="Hyperlink"/>
          <w:noProof/>
          <w:lang w:val="en-GB"/>
        </w:rPr>
        <w:t>4</w:t>
      </w:r>
      <w:r w:rsidR="00464FCD">
        <w:rPr>
          <w:rFonts w:asciiTheme="minorHAnsi" w:eastAsiaTheme="minorEastAsia" w:hAnsiTheme="minorHAnsi" w:cstheme="minorBidi"/>
          <w:noProof/>
          <w:sz w:val="22"/>
          <w:szCs w:val="22"/>
        </w:rPr>
        <w:tab/>
      </w:r>
      <w:r w:rsidR="00464FCD" w:rsidRPr="006F5E78">
        <w:rPr>
          <w:rStyle w:val="Hyperlink"/>
          <w:noProof/>
          <w:lang w:val="en-GB"/>
        </w:rPr>
        <w:t>How to ...?</w:t>
      </w:r>
      <w:r w:rsidR="00464FCD">
        <w:rPr>
          <w:noProof/>
          <w:webHidden/>
        </w:rPr>
        <w:tab/>
      </w:r>
      <w:r w:rsidR="000D7CA7">
        <w:rPr>
          <w:noProof/>
          <w:webHidden/>
        </w:rPr>
        <w:fldChar w:fldCharType="begin"/>
      </w:r>
      <w:r w:rsidR="00464FCD">
        <w:rPr>
          <w:noProof/>
          <w:webHidden/>
        </w:rPr>
        <w:instrText xml:space="preserve"> PAGEREF _Toc494807126 \h </w:instrText>
      </w:r>
      <w:r w:rsidR="000D7CA7">
        <w:rPr>
          <w:noProof/>
          <w:webHidden/>
        </w:rPr>
      </w:r>
      <w:r w:rsidR="000D7CA7">
        <w:rPr>
          <w:noProof/>
          <w:webHidden/>
        </w:rPr>
        <w:fldChar w:fldCharType="separate"/>
      </w:r>
      <w:ins w:id="225" w:author="Holger Eichelberger" w:date="2024-11-22T12:02:00Z">
        <w:r w:rsidR="00AE05D6">
          <w:rPr>
            <w:noProof/>
            <w:webHidden/>
          </w:rPr>
          <w:t>97</w:t>
        </w:r>
      </w:ins>
      <w:del w:id="226"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18082B1B" w14:textId="085D5520"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"_Toc494807127" </w:instrText>
      </w:r>
      <w:r>
        <w:rPr>
          <w:rStyle w:val="Hyperlink"/>
          <w:lang w:val="en-GB"/>
        </w:rPr>
        <w:fldChar w:fldCharType="separate"/>
      </w:r>
      <w:r w:rsidR="00464FCD" w:rsidRPr="006F5E78">
        <w:rPr>
          <w:rStyle w:val="Hyperlink"/>
          <w:noProof/>
          <w:lang w:val="en-GB"/>
        </w:rPr>
        <w:t>4.1</w:t>
      </w:r>
      <w:r w:rsidR="00464FCD">
        <w:rPr>
          <w:rFonts w:asciiTheme="minorHAnsi" w:eastAsiaTheme="minorEastAsia" w:hAnsiTheme="minorHAnsi" w:cstheme="minorBidi"/>
          <w:noProof/>
          <w:sz w:val="22"/>
          <w:szCs w:val="22"/>
        </w:rPr>
        <w:tab/>
      </w:r>
      <w:r w:rsidR="00464FCD" w:rsidRPr="006F5E78">
        <w:rPr>
          <w:rStyle w:val="Hyperlink"/>
          <w:noProof/>
          <w:lang w:val="en-GB"/>
        </w:rPr>
        <w:t>VIL</w:t>
      </w:r>
      <w:r w:rsidR="00464FCD">
        <w:rPr>
          <w:noProof/>
          <w:webHidden/>
        </w:rPr>
        <w:tab/>
      </w:r>
      <w:r w:rsidR="000D7CA7">
        <w:rPr>
          <w:noProof/>
          <w:webHidden/>
        </w:rPr>
        <w:fldChar w:fldCharType="begin"/>
      </w:r>
      <w:r w:rsidR="00464FCD">
        <w:rPr>
          <w:noProof/>
          <w:webHidden/>
        </w:rPr>
        <w:instrText xml:space="preserve"> PAGEREF _Toc494807127 \h </w:instrText>
      </w:r>
      <w:r w:rsidR="000D7CA7">
        <w:rPr>
          <w:noProof/>
          <w:webHidden/>
        </w:rPr>
      </w:r>
      <w:r w:rsidR="000D7CA7">
        <w:rPr>
          <w:noProof/>
          <w:webHidden/>
        </w:rPr>
        <w:fldChar w:fldCharType="separate"/>
      </w:r>
      <w:ins w:id="227" w:author="Holger Eichelberger" w:date="2024-11-22T12:02:00Z">
        <w:r w:rsidR="00AE05D6">
          <w:rPr>
            <w:noProof/>
            <w:webHidden/>
          </w:rPr>
          <w:t>97</w:t>
        </w:r>
      </w:ins>
      <w:del w:id="228"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0C6A7644" w14:textId="6E400C40"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"_Toc494807128" </w:instrText>
      </w:r>
      <w:r>
        <w:rPr>
          <w:rStyle w:val="Hyperlink"/>
          <w:lang w:val="en-GB"/>
        </w:rPr>
        <w:fldChar w:fldCharType="separate"/>
      </w:r>
      <w:r w:rsidR="00464FCD" w:rsidRPr="006F5E78">
        <w:rPr>
          <w:rStyle w:val="Hyperlink"/>
          <w:noProof/>
          <w:lang w:val="en-GB"/>
        </w:rPr>
        <w:t>4.1.1</w:t>
      </w:r>
      <w:r w:rsidR="00464FCD">
        <w:rPr>
          <w:rFonts w:asciiTheme="minorHAnsi" w:eastAsiaTheme="minorEastAsia" w:hAnsiTheme="minorHAnsi" w:cstheme="minorBidi"/>
          <w:noProof/>
          <w:sz w:val="22"/>
          <w:szCs w:val="22"/>
        </w:rPr>
        <w:tab/>
      </w:r>
      <w:r w:rsidR="00464FCD" w:rsidRPr="006F5E78">
        <w:rPr>
          <w:rStyle w:val="Hyperlink"/>
          <w:noProof/>
          <w:lang w:val="en-GB"/>
        </w:rPr>
        <w:t>Copy Multiple Files</w:t>
      </w:r>
      <w:r w:rsidR="00464FCD">
        <w:rPr>
          <w:noProof/>
          <w:webHidden/>
        </w:rPr>
        <w:tab/>
      </w:r>
      <w:r w:rsidR="000D7CA7">
        <w:rPr>
          <w:noProof/>
          <w:webHidden/>
        </w:rPr>
        <w:fldChar w:fldCharType="begin"/>
      </w:r>
      <w:r w:rsidR="00464FCD">
        <w:rPr>
          <w:noProof/>
          <w:webHidden/>
        </w:rPr>
        <w:instrText xml:space="preserve"> PAGEREF _Toc494807128 \h </w:instrText>
      </w:r>
      <w:r w:rsidR="000D7CA7">
        <w:rPr>
          <w:noProof/>
          <w:webHidden/>
        </w:rPr>
      </w:r>
      <w:r w:rsidR="000D7CA7">
        <w:rPr>
          <w:noProof/>
          <w:webHidden/>
        </w:rPr>
        <w:fldChar w:fldCharType="separate"/>
      </w:r>
      <w:ins w:id="229" w:author="Holger Eichelberger" w:date="2024-11-22T12:02:00Z">
        <w:r w:rsidR="00AE05D6">
          <w:rPr>
            <w:noProof/>
            <w:webHidden/>
          </w:rPr>
          <w:t>97</w:t>
        </w:r>
      </w:ins>
      <w:del w:id="230" w:author="Holger Eichelberger" w:date="2022-09-21T12:50:00Z">
        <w:r w:rsidR="00CC21C3" w:rsidDel="000914B3">
          <w:rPr>
            <w:noProof/>
            <w:webHidden/>
          </w:rPr>
          <w:delText>94</w:delText>
        </w:r>
      </w:del>
      <w:r w:rsidR="000D7CA7">
        <w:rPr>
          <w:noProof/>
          <w:webHidden/>
        </w:rPr>
        <w:fldChar w:fldCharType="end"/>
      </w:r>
      <w:r>
        <w:rPr>
          <w:noProof/>
        </w:rPr>
        <w:fldChar w:fldCharType="end"/>
      </w:r>
    </w:p>
    <w:p w14:paraId="6B47BECE" w14:textId="19B47CF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"_Toc494807140" </w:instrText>
      </w:r>
      <w:r>
        <w:rPr>
          <w:rStyle w:val="Hyperlink"/>
          <w:lang w:val="en-GB"/>
        </w:rPr>
        <w:fldChar w:fldCharType="separate"/>
      </w:r>
      <w:r w:rsidR="00464FCD" w:rsidRPr="006F5E78">
        <w:rPr>
          <w:rStyle w:val="Hyperlink"/>
          <w:noProof/>
          <w:lang w:val="en-GB"/>
        </w:rPr>
        <w:t>4.1.2</w:t>
      </w:r>
      <w:r w:rsidR="00464FCD">
        <w:rPr>
          <w:rFonts w:asciiTheme="minorHAnsi" w:eastAsiaTheme="minorEastAsia" w:hAnsiTheme="minorHAnsi" w:cstheme="minorBidi"/>
          <w:noProof/>
          <w:sz w:val="22"/>
          <w:szCs w:val="22"/>
        </w:rPr>
        <w:tab/>
      </w:r>
      <w:r w:rsidR="00464FCD" w:rsidRPr="006F5E78">
        <w:rPr>
          <w:rStyle w:val="Hyperlink"/>
          <w:noProof/>
          <w:lang w:val="en-GB"/>
        </w:rPr>
        <w:t>Convenient Shortcuts</w:t>
      </w:r>
      <w:r w:rsidR="00464FCD">
        <w:rPr>
          <w:noProof/>
          <w:webHidden/>
        </w:rPr>
        <w:tab/>
      </w:r>
      <w:r w:rsidR="000D7CA7">
        <w:rPr>
          <w:noProof/>
          <w:webHidden/>
        </w:rPr>
        <w:fldChar w:fldCharType="begin"/>
      </w:r>
      <w:r w:rsidR="00464FCD">
        <w:rPr>
          <w:noProof/>
          <w:webHidden/>
        </w:rPr>
        <w:instrText xml:space="preserve"> PAGEREF _Toc494807140 \h </w:instrText>
      </w:r>
      <w:r w:rsidR="000D7CA7">
        <w:rPr>
          <w:noProof/>
          <w:webHidden/>
        </w:rPr>
      </w:r>
      <w:r w:rsidR="000D7CA7">
        <w:rPr>
          <w:noProof/>
          <w:webHidden/>
        </w:rPr>
        <w:fldChar w:fldCharType="separate"/>
      </w:r>
      <w:ins w:id="231" w:author="Holger Eichelberger" w:date="2024-11-22T12:02:00Z">
        <w:r w:rsidR="00AE05D6">
          <w:rPr>
            <w:noProof/>
            <w:webHidden/>
          </w:rPr>
          <w:t>98</w:t>
        </w:r>
      </w:ins>
      <w:del w:id="232"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3A6FD634" w14:textId="492C0383"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"_Toc494807141" </w:instrText>
      </w:r>
      <w:r>
        <w:rPr>
          <w:rStyle w:val="Hyperlink"/>
          <w:lang w:val="en-GB"/>
        </w:rPr>
        <w:fldChar w:fldCharType="separate"/>
      </w:r>
      <w:r w:rsidR="00464FCD" w:rsidRPr="006F5E78">
        <w:rPr>
          <w:rStyle w:val="Hyperlink"/>
          <w:noProof/>
          <w:lang w:val="en-GB"/>
        </w:rPr>
        <w:t>4.1.3</w:t>
      </w:r>
      <w:r w:rsidR="00464FCD">
        <w:rPr>
          <w:rFonts w:asciiTheme="minorHAnsi" w:eastAsiaTheme="minorEastAsia" w:hAnsiTheme="minorHAnsi" w:cstheme="minorBidi"/>
          <w:noProof/>
          <w:sz w:val="22"/>
          <w:szCs w:val="22"/>
        </w:rPr>
        <w:tab/>
      </w:r>
      <w:r w:rsidR="00464FCD" w:rsidRPr="006F5E78">
        <w:rPr>
          <w:rStyle w:val="Hyperlink"/>
          <w:noProof/>
          <w:lang w:val="en-GB"/>
        </w:rPr>
        <w:t>Projected Configurations</w:t>
      </w:r>
      <w:r w:rsidR="00464FCD">
        <w:rPr>
          <w:noProof/>
          <w:webHidden/>
        </w:rPr>
        <w:tab/>
      </w:r>
      <w:r w:rsidR="000D7CA7">
        <w:rPr>
          <w:noProof/>
          <w:webHidden/>
        </w:rPr>
        <w:fldChar w:fldCharType="begin"/>
      </w:r>
      <w:r w:rsidR="00464FCD">
        <w:rPr>
          <w:noProof/>
          <w:webHidden/>
        </w:rPr>
        <w:instrText xml:space="preserve"> PAGEREF _Toc494807141 \h </w:instrText>
      </w:r>
      <w:r w:rsidR="000D7CA7">
        <w:rPr>
          <w:noProof/>
          <w:webHidden/>
        </w:rPr>
      </w:r>
      <w:r w:rsidR="000D7CA7">
        <w:rPr>
          <w:noProof/>
          <w:webHidden/>
        </w:rPr>
        <w:fldChar w:fldCharType="separate"/>
      </w:r>
      <w:ins w:id="233" w:author="Holger Eichelberger" w:date="2024-11-22T12:02:00Z">
        <w:r w:rsidR="00AE05D6">
          <w:rPr>
            <w:noProof/>
            <w:webHidden/>
          </w:rPr>
          <w:t>98</w:t>
        </w:r>
      </w:ins>
      <w:del w:id="234" w:author="Holger Eichelberger" w:date="2022-09-21T12:50:00Z">
        <w:r w:rsidR="00CC21C3" w:rsidDel="000914B3">
          <w:rPr>
            <w:noProof/>
            <w:webHidden/>
          </w:rPr>
          <w:delText>95</w:delText>
        </w:r>
      </w:del>
      <w:r w:rsidR="000D7CA7">
        <w:rPr>
          <w:noProof/>
          <w:webHidden/>
        </w:rPr>
        <w:fldChar w:fldCharType="end"/>
      </w:r>
      <w:r>
        <w:rPr>
          <w:noProof/>
        </w:rPr>
        <w:fldChar w:fldCharType="end"/>
      </w:r>
    </w:p>
    <w:p w14:paraId="6F795BFC" w14:textId="77953042"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"_Toc494807202" </w:instrText>
      </w:r>
      <w:r>
        <w:rPr>
          <w:rStyle w:val="Hyperlink"/>
          <w:lang w:val="en-GB"/>
        </w:rPr>
        <w:fldChar w:fldCharType="separate"/>
      </w:r>
      <w:r w:rsidR="00464FCD" w:rsidRPr="006F5E78">
        <w:rPr>
          <w:rStyle w:val="Hyperlink"/>
          <w:noProof/>
          <w:lang w:val="en-GB"/>
        </w:rPr>
        <w:t>4.2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w:t>
      </w:r>
      <w:r w:rsidR="00464FCD">
        <w:rPr>
          <w:noProof/>
          <w:webHidden/>
        </w:rPr>
        <w:tab/>
      </w:r>
      <w:r w:rsidR="000D7CA7">
        <w:rPr>
          <w:noProof/>
          <w:webHidden/>
        </w:rPr>
        <w:fldChar w:fldCharType="begin"/>
      </w:r>
      <w:r w:rsidR="00464FCD">
        <w:rPr>
          <w:noProof/>
          <w:webHidden/>
        </w:rPr>
        <w:instrText xml:space="preserve"> PAGEREF _Toc494807202 \h </w:instrText>
      </w:r>
      <w:r w:rsidR="000D7CA7">
        <w:rPr>
          <w:noProof/>
          <w:webHidden/>
        </w:rPr>
      </w:r>
      <w:r w:rsidR="000D7CA7">
        <w:rPr>
          <w:noProof/>
          <w:webHidden/>
        </w:rPr>
        <w:fldChar w:fldCharType="separate"/>
      </w:r>
      <w:ins w:id="235" w:author="Holger Eichelberger" w:date="2024-11-22T12:02:00Z">
        <w:r w:rsidR="00AE05D6">
          <w:rPr>
            <w:noProof/>
            <w:webHidden/>
          </w:rPr>
          <w:t>99</w:t>
        </w:r>
      </w:ins>
      <w:del w:id="236"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1DCABD3F" w14:textId="3008E375"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"_Toc494807203" </w:instrText>
      </w:r>
      <w:r>
        <w:rPr>
          <w:rStyle w:val="Hyperlink"/>
          <w:lang w:val="en-GB"/>
        </w:rPr>
        <w:fldChar w:fldCharType="separate"/>
      </w:r>
      <w:r w:rsidR="00464FCD" w:rsidRPr="006F5E78">
        <w:rPr>
          <w:rStyle w:val="Hyperlink"/>
          <w:noProof/>
          <w:lang w:val="en-GB"/>
        </w:rPr>
        <w:t>4.2.1</w:t>
      </w:r>
      <w:r w:rsidR="00464FCD">
        <w:rPr>
          <w:rFonts w:asciiTheme="minorHAnsi" w:eastAsiaTheme="minorEastAsia" w:hAnsiTheme="minorHAnsi" w:cstheme="minorBidi"/>
          <w:noProof/>
          <w:sz w:val="22"/>
          <w:szCs w:val="22"/>
        </w:rPr>
        <w:tab/>
      </w:r>
      <w:r w:rsidR="00464FCD" w:rsidRPr="006F5E78">
        <w:rPr>
          <w:rStyle w:val="Hyperlink"/>
          <w:noProof/>
          <w:lang w:val="en-GB"/>
        </w:rPr>
        <w:t>Don’t fear named parameters</w:t>
      </w:r>
      <w:r w:rsidR="00464FCD">
        <w:rPr>
          <w:noProof/>
          <w:webHidden/>
        </w:rPr>
        <w:tab/>
      </w:r>
      <w:r w:rsidR="000D7CA7">
        <w:rPr>
          <w:noProof/>
          <w:webHidden/>
        </w:rPr>
        <w:fldChar w:fldCharType="begin"/>
      </w:r>
      <w:r w:rsidR="00464FCD">
        <w:rPr>
          <w:noProof/>
          <w:webHidden/>
        </w:rPr>
        <w:instrText xml:space="preserve"> PAGEREF _Toc494807203 \h </w:instrText>
      </w:r>
      <w:r w:rsidR="000D7CA7">
        <w:rPr>
          <w:noProof/>
          <w:webHidden/>
        </w:rPr>
      </w:r>
      <w:r w:rsidR="000D7CA7">
        <w:rPr>
          <w:noProof/>
          <w:webHidden/>
        </w:rPr>
        <w:fldChar w:fldCharType="separate"/>
      </w:r>
      <w:ins w:id="237" w:author="Holger Eichelberger" w:date="2024-11-22T12:02:00Z">
        <w:r w:rsidR="00AE05D6">
          <w:rPr>
            <w:noProof/>
            <w:webHidden/>
          </w:rPr>
          <w:t>99</w:t>
        </w:r>
      </w:ins>
      <w:del w:id="238"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05CAE68B" w14:textId="19E5064B"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"_Toc494807204" </w:instrText>
      </w:r>
      <w:r>
        <w:rPr>
          <w:rStyle w:val="Hyperlink"/>
          <w:lang w:val="en-GB"/>
        </w:rPr>
        <w:fldChar w:fldCharType="separate"/>
      </w:r>
      <w:r w:rsidR="00464FCD" w:rsidRPr="006F5E78">
        <w:rPr>
          <w:rStyle w:val="Hyperlink"/>
          <w:noProof/>
          <w:lang w:val="en-GB"/>
        </w:rPr>
        <w:t>4.2.2</w:t>
      </w:r>
      <w:r w:rsidR="00464FCD">
        <w:rPr>
          <w:rFonts w:asciiTheme="minorHAnsi" w:eastAsiaTheme="minorEastAsia" w:hAnsiTheme="minorHAnsi" w:cstheme="minorBidi"/>
          <w:noProof/>
          <w:sz w:val="22"/>
          <w:szCs w:val="22"/>
        </w:rPr>
        <w:tab/>
      </w:r>
      <w:r w:rsidR="00464FCD" w:rsidRPr="006F5E78">
        <w:rPr>
          <w:rStyle w:val="Hyperlink"/>
          <w:noProof/>
          <w:lang w:val="en-GB"/>
        </w:rPr>
        <w:t>Appending or Prepending</w:t>
      </w:r>
      <w:r w:rsidR="00464FCD">
        <w:rPr>
          <w:noProof/>
          <w:webHidden/>
        </w:rPr>
        <w:tab/>
      </w:r>
      <w:r w:rsidR="000D7CA7">
        <w:rPr>
          <w:noProof/>
          <w:webHidden/>
        </w:rPr>
        <w:fldChar w:fldCharType="begin"/>
      </w:r>
      <w:r w:rsidR="00464FCD">
        <w:rPr>
          <w:noProof/>
          <w:webHidden/>
        </w:rPr>
        <w:instrText xml:space="preserve"> PAGEREF _Toc494807204 \h </w:instrText>
      </w:r>
      <w:r w:rsidR="000D7CA7">
        <w:rPr>
          <w:noProof/>
          <w:webHidden/>
        </w:rPr>
      </w:r>
      <w:r w:rsidR="000D7CA7">
        <w:rPr>
          <w:noProof/>
          <w:webHidden/>
        </w:rPr>
        <w:fldChar w:fldCharType="separate"/>
      </w:r>
      <w:ins w:id="239" w:author="Holger Eichelberger" w:date="2024-11-22T12:02:00Z">
        <w:r w:rsidR="00AE05D6">
          <w:rPr>
            <w:noProof/>
            <w:webHidden/>
          </w:rPr>
          <w:t>99</w:t>
        </w:r>
      </w:ins>
      <w:del w:id="240" w:author="Holger Eichelberger" w:date="2022-09-21T12:50:00Z">
        <w:r w:rsidR="00CC21C3" w:rsidDel="000914B3">
          <w:rPr>
            <w:noProof/>
            <w:webHidden/>
          </w:rPr>
          <w:delText>96</w:delText>
        </w:r>
      </w:del>
      <w:r w:rsidR="000D7CA7">
        <w:rPr>
          <w:noProof/>
          <w:webHidden/>
        </w:rPr>
        <w:fldChar w:fldCharType="end"/>
      </w:r>
      <w:r>
        <w:rPr>
          <w:noProof/>
        </w:rPr>
        <w:fldChar w:fldCharType="end"/>
      </w:r>
    </w:p>
    <w:p w14:paraId="53FB0F01" w14:textId="64A651C8"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"_Toc494807205" </w:instrText>
      </w:r>
      <w:r>
        <w:rPr>
          <w:rStyle w:val="Hyperlink"/>
          <w:lang w:val="en-GB"/>
        </w:rPr>
        <w:fldChar w:fldCharType="separate"/>
      </w:r>
      <w:r w:rsidR="00464FCD" w:rsidRPr="006F5E78">
        <w:rPr>
          <w:rStyle w:val="Hyperlink"/>
          <w:noProof/>
          <w:lang w:val="en-GB"/>
        </w:rPr>
        <w:t>4.2.3</w:t>
      </w:r>
      <w:r w:rsidR="00464FCD">
        <w:rPr>
          <w:rFonts w:asciiTheme="minorHAnsi" w:eastAsiaTheme="minorEastAsia" w:hAnsiTheme="minorHAnsi" w:cstheme="minorBidi"/>
          <w:noProof/>
          <w:sz w:val="22"/>
          <w:szCs w:val="22"/>
        </w:rPr>
        <w:tab/>
      </w:r>
      <w:r w:rsidR="00464FCD" w:rsidRPr="006F5E78">
        <w:rPr>
          <w:rStyle w:val="Hyperlink"/>
          <w:noProof/>
          <w:lang w:val="en-GB"/>
        </w:rPr>
        <w:t>To format or not to format</w:t>
      </w:r>
      <w:r w:rsidR="00464FCD">
        <w:rPr>
          <w:noProof/>
          <w:webHidden/>
        </w:rPr>
        <w:tab/>
      </w:r>
      <w:r w:rsidR="000D7CA7">
        <w:rPr>
          <w:noProof/>
          <w:webHidden/>
        </w:rPr>
        <w:fldChar w:fldCharType="begin"/>
      </w:r>
      <w:r w:rsidR="00464FCD">
        <w:rPr>
          <w:noProof/>
          <w:webHidden/>
        </w:rPr>
        <w:instrText xml:space="preserve"> PAGEREF _Toc494807205 \h </w:instrText>
      </w:r>
      <w:r w:rsidR="000D7CA7">
        <w:rPr>
          <w:noProof/>
          <w:webHidden/>
        </w:rPr>
      </w:r>
      <w:r w:rsidR="000D7CA7">
        <w:rPr>
          <w:noProof/>
          <w:webHidden/>
        </w:rPr>
        <w:fldChar w:fldCharType="separate"/>
      </w:r>
      <w:ins w:id="241" w:author="Holger Eichelberger" w:date="2024-11-22T12:02:00Z">
        <w:r w:rsidR="00AE05D6">
          <w:rPr>
            <w:noProof/>
            <w:webHidden/>
          </w:rPr>
          <w:t>100</w:t>
        </w:r>
      </w:ins>
      <w:del w:id="242"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617B6F28" w14:textId="187E42CD"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"_Toc494807206" </w:instrText>
      </w:r>
      <w:r>
        <w:rPr>
          <w:rStyle w:val="Hyperlink"/>
          <w:lang w:val="en-GB"/>
        </w:rPr>
        <w:fldChar w:fldCharType="separate"/>
      </w:r>
      <w:r w:rsidR="00464FCD" w:rsidRPr="006F5E78">
        <w:rPr>
          <w:rStyle w:val="Hyperlink"/>
          <w:noProof/>
          <w:lang w:val="en-GB"/>
        </w:rPr>
        <w:t>4.3</w:t>
      </w:r>
      <w:r w:rsidR="00464FCD">
        <w:rPr>
          <w:rFonts w:asciiTheme="minorHAnsi" w:eastAsiaTheme="minorEastAsia" w:hAnsiTheme="minorHAnsi" w:cstheme="minorBidi"/>
          <w:noProof/>
          <w:sz w:val="22"/>
          <w:szCs w:val="22"/>
        </w:rPr>
        <w:tab/>
      </w:r>
      <w:r w:rsidR="00464FCD" w:rsidRPr="006F5E78">
        <w:rPr>
          <w:rStyle w:val="Hyperlink"/>
          <w:noProof/>
          <w:lang w:val="en-GB"/>
        </w:rPr>
        <w:t>All VIL languages</w:t>
      </w:r>
      <w:r w:rsidR="00464FCD">
        <w:rPr>
          <w:noProof/>
          <w:webHidden/>
        </w:rPr>
        <w:tab/>
      </w:r>
      <w:r w:rsidR="000D7CA7">
        <w:rPr>
          <w:noProof/>
          <w:webHidden/>
        </w:rPr>
        <w:fldChar w:fldCharType="begin"/>
      </w:r>
      <w:r w:rsidR="00464FCD">
        <w:rPr>
          <w:noProof/>
          <w:webHidden/>
        </w:rPr>
        <w:instrText xml:space="preserve"> PAGEREF _Toc494807206 \h </w:instrText>
      </w:r>
      <w:r w:rsidR="000D7CA7">
        <w:rPr>
          <w:noProof/>
          <w:webHidden/>
        </w:rPr>
      </w:r>
      <w:r w:rsidR="000D7CA7">
        <w:rPr>
          <w:noProof/>
          <w:webHidden/>
        </w:rPr>
        <w:fldChar w:fldCharType="separate"/>
      </w:r>
      <w:ins w:id="243" w:author="Holger Eichelberger" w:date="2024-11-22T12:02:00Z">
        <w:r w:rsidR="00AE05D6">
          <w:rPr>
            <w:noProof/>
            <w:webHidden/>
          </w:rPr>
          <w:t>100</w:t>
        </w:r>
      </w:ins>
      <w:del w:id="244" w:author="Holger Eichelberger" w:date="2022-09-21T12:50:00Z">
        <w:r w:rsidR="00CC21C3" w:rsidDel="000914B3">
          <w:rPr>
            <w:noProof/>
            <w:webHidden/>
          </w:rPr>
          <w:delText>97</w:delText>
        </w:r>
      </w:del>
      <w:r w:rsidR="000D7CA7">
        <w:rPr>
          <w:noProof/>
          <w:webHidden/>
        </w:rPr>
        <w:fldChar w:fldCharType="end"/>
      </w:r>
      <w:r>
        <w:rPr>
          <w:noProof/>
        </w:rPr>
        <w:fldChar w:fldCharType="end"/>
      </w:r>
    </w:p>
    <w:p w14:paraId="57642A8C" w14:textId="1BEE6A5D"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"_Toc494807207" </w:instrText>
      </w:r>
      <w:r>
        <w:rPr>
          <w:rStyle w:val="Hyperlink"/>
          <w:lang w:val="en-GB"/>
        </w:rPr>
        <w:fldChar w:fldCharType="separate"/>
      </w:r>
      <w:r w:rsidR="00464FCD" w:rsidRPr="006F5E78">
        <w:rPr>
          <w:rStyle w:val="Hyperlink"/>
          <w:noProof/>
          <w:lang w:val="en-GB"/>
        </w:rPr>
        <w:t>4.3.1</w:t>
      </w:r>
      <w:r w:rsidR="00464FCD">
        <w:rPr>
          <w:rFonts w:asciiTheme="minorHAnsi" w:eastAsiaTheme="minorEastAsia" w:hAnsiTheme="minorHAnsi" w:cstheme="minorBidi"/>
          <w:noProof/>
          <w:sz w:val="22"/>
          <w:szCs w:val="22"/>
        </w:rPr>
        <w:tab/>
      </w:r>
      <w:r w:rsidR="00464FCD" w:rsidRPr="006F5E78">
        <w:rPr>
          <w:rStyle w:val="Hyperlink"/>
          <w:noProof/>
          <w:lang w:val="en-GB"/>
        </w:rPr>
        <w:t>Rely on Automatic Conversions</w:t>
      </w:r>
      <w:r w:rsidR="00464FCD">
        <w:rPr>
          <w:noProof/>
          <w:webHidden/>
        </w:rPr>
        <w:tab/>
      </w:r>
      <w:r w:rsidR="000D7CA7">
        <w:rPr>
          <w:noProof/>
          <w:webHidden/>
        </w:rPr>
        <w:fldChar w:fldCharType="begin"/>
      </w:r>
      <w:r w:rsidR="00464FCD">
        <w:rPr>
          <w:noProof/>
          <w:webHidden/>
        </w:rPr>
        <w:instrText xml:space="preserve"> PAGEREF _Toc494807207 \h </w:instrText>
      </w:r>
      <w:r w:rsidR="000D7CA7">
        <w:rPr>
          <w:noProof/>
          <w:webHidden/>
        </w:rPr>
      </w:r>
      <w:r w:rsidR="000D7CA7">
        <w:rPr>
          <w:noProof/>
          <w:webHidden/>
        </w:rPr>
        <w:fldChar w:fldCharType="separate"/>
      </w:r>
      <w:ins w:id="245" w:author="Holger Eichelberger" w:date="2024-11-22T12:02:00Z">
        <w:r w:rsidR="00AE05D6">
          <w:rPr>
            <w:noProof/>
            <w:webHidden/>
          </w:rPr>
          <w:t>101</w:t>
        </w:r>
      </w:ins>
      <w:del w:id="246"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38C10E9B" w14:textId="753D5566"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"_Toc494807208" </w:instrText>
      </w:r>
      <w:r>
        <w:rPr>
          <w:rStyle w:val="Hyperlink"/>
          <w:lang w:val="en-GB"/>
        </w:rPr>
        <w:fldChar w:fldCharType="separate"/>
      </w:r>
      <w:r w:rsidR="00464FCD" w:rsidRPr="006F5E78">
        <w:rPr>
          <w:rStyle w:val="Hyperlink"/>
          <w:noProof/>
          <w:lang w:val="en-GB"/>
        </w:rPr>
        <w:t>4.3.2</w:t>
      </w:r>
      <w:r w:rsidR="00464FCD">
        <w:rPr>
          <w:rFonts w:asciiTheme="minorHAnsi" w:eastAsiaTheme="minorEastAsia" w:hAnsiTheme="minorHAnsi" w:cstheme="minorBidi"/>
          <w:noProof/>
          <w:sz w:val="22"/>
          <w:szCs w:val="22"/>
        </w:rPr>
        <w:tab/>
      </w:r>
      <w:r w:rsidR="00464FCD" w:rsidRPr="006F5E78">
        <w:rPr>
          <w:rStyle w:val="Hyperlink"/>
          <w:noProof/>
          <w:lang w:val="en-GB"/>
        </w:rPr>
        <w:t>Use Dynamic Dispatch</w:t>
      </w:r>
      <w:r w:rsidR="00464FCD">
        <w:rPr>
          <w:noProof/>
          <w:webHidden/>
        </w:rPr>
        <w:tab/>
      </w:r>
      <w:r w:rsidR="000D7CA7">
        <w:rPr>
          <w:noProof/>
          <w:webHidden/>
        </w:rPr>
        <w:fldChar w:fldCharType="begin"/>
      </w:r>
      <w:r w:rsidR="00464FCD">
        <w:rPr>
          <w:noProof/>
          <w:webHidden/>
        </w:rPr>
        <w:instrText xml:space="preserve"> PAGEREF _Toc494807208 \h </w:instrText>
      </w:r>
      <w:r w:rsidR="000D7CA7">
        <w:rPr>
          <w:noProof/>
          <w:webHidden/>
        </w:rPr>
      </w:r>
      <w:r w:rsidR="000D7CA7">
        <w:rPr>
          <w:noProof/>
          <w:webHidden/>
        </w:rPr>
        <w:fldChar w:fldCharType="separate"/>
      </w:r>
      <w:ins w:id="247" w:author="Holger Eichelberger" w:date="2024-11-22T12:02:00Z">
        <w:r w:rsidR="00AE05D6">
          <w:rPr>
            <w:noProof/>
            <w:webHidden/>
          </w:rPr>
          <w:t>101</w:t>
        </w:r>
      </w:ins>
      <w:del w:id="248" w:author="Holger Eichelberger" w:date="2022-09-21T12:50:00Z">
        <w:r w:rsidR="00CC21C3" w:rsidDel="000914B3">
          <w:rPr>
            <w:noProof/>
            <w:webHidden/>
          </w:rPr>
          <w:delText>98</w:delText>
        </w:r>
      </w:del>
      <w:r w:rsidR="000D7CA7">
        <w:rPr>
          <w:noProof/>
          <w:webHidden/>
        </w:rPr>
        <w:fldChar w:fldCharType="end"/>
      </w:r>
      <w:r>
        <w:rPr>
          <w:noProof/>
        </w:rPr>
        <w:fldChar w:fldCharType="end"/>
      </w:r>
    </w:p>
    <w:p w14:paraId="615A30AA" w14:textId="65F1052C"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"_Toc494807209" </w:instrText>
      </w:r>
      <w:r>
        <w:rPr>
          <w:rStyle w:val="Hyperlink"/>
          <w:lang w:val="en-GB"/>
        </w:rPr>
        <w:fldChar w:fldCharType="separate"/>
      </w:r>
      <w:r w:rsidR="00464FCD" w:rsidRPr="006F5E78">
        <w:rPr>
          <w:rStyle w:val="Hyperlink"/>
          <w:noProof/>
          <w:lang w:val="en-GB"/>
        </w:rPr>
        <w:t>4.3.3</w:t>
      </w:r>
      <w:r w:rsidR="00464FCD">
        <w:rPr>
          <w:rFonts w:asciiTheme="minorHAnsi" w:eastAsiaTheme="minorEastAsia" w:hAnsiTheme="minorHAnsi" w:cstheme="minorBidi"/>
          <w:noProof/>
          <w:sz w:val="22"/>
          <w:szCs w:val="22"/>
        </w:rPr>
        <w:tab/>
      </w:r>
      <w:r w:rsidR="00464FCD" w:rsidRPr="006F5E78">
        <w:rPr>
          <w:rStyle w:val="Hyperlink"/>
          <w:noProof/>
          <w:lang w:val="en-GB"/>
        </w:rPr>
        <w:t>For-loop</w:t>
      </w:r>
      <w:r w:rsidR="00464FCD">
        <w:rPr>
          <w:noProof/>
          <w:webHidden/>
        </w:rPr>
        <w:tab/>
      </w:r>
      <w:r w:rsidR="000D7CA7">
        <w:rPr>
          <w:noProof/>
          <w:webHidden/>
        </w:rPr>
        <w:fldChar w:fldCharType="begin"/>
      </w:r>
      <w:r w:rsidR="00464FCD">
        <w:rPr>
          <w:noProof/>
          <w:webHidden/>
        </w:rPr>
        <w:instrText xml:space="preserve"> PAGEREF _Toc494807209 \h </w:instrText>
      </w:r>
      <w:r w:rsidR="000D7CA7">
        <w:rPr>
          <w:noProof/>
          <w:webHidden/>
        </w:rPr>
      </w:r>
      <w:r w:rsidR="000D7CA7">
        <w:rPr>
          <w:noProof/>
          <w:webHidden/>
        </w:rPr>
        <w:fldChar w:fldCharType="separate"/>
      </w:r>
      <w:ins w:id="249" w:author="Holger Eichelberger" w:date="2024-11-22T12:02:00Z">
        <w:r w:rsidR="00AE05D6">
          <w:rPr>
            <w:noProof/>
            <w:webHidden/>
          </w:rPr>
          <w:t>102</w:t>
        </w:r>
      </w:ins>
      <w:del w:id="250" w:author="Holger Eichelberger" w:date="2022-09-21T12:50:00Z">
        <w:r w:rsidR="00CC21C3" w:rsidDel="000914B3">
          <w:rPr>
            <w:noProof/>
            <w:webHidden/>
          </w:rPr>
          <w:delText>99</w:delText>
        </w:r>
      </w:del>
      <w:r w:rsidR="000D7CA7">
        <w:rPr>
          <w:noProof/>
          <w:webHidden/>
        </w:rPr>
        <w:fldChar w:fldCharType="end"/>
      </w:r>
      <w:r>
        <w:rPr>
          <w:noProof/>
        </w:rPr>
        <w:fldChar w:fldCharType="end"/>
      </w:r>
    </w:p>
    <w:p w14:paraId="5C09DA39" w14:textId="0BE773B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"_Toc494807210" </w:instrText>
      </w:r>
      <w:r>
        <w:rPr>
          <w:rStyle w:val="Hyperlink"/>
          <w:lang w:val="en-GB"/>
        </w:rPr>
        <w:fldChar w:fldCharType="separate"/>
      </w:r>
      <w:r w:rsidR="00464FCD" w:rsidRPr="006F5E78">
        <w:rPr>
          <w:rStyle w:val="Hyperlink"/>
          <w:noProof/>
          <w:lang w:val="en-GB"/>
        </w:rPr>
        <w:t>4.3.4</w:t>
      </w:r>
      <w:r w:rsidR="00464FCD">
        <w:rPr>
          <w:rFonts w:asciiTheme="minorHAnsi" w:eastAsiaTheme="minorEastAsia" w:hAnsiTheme="minorHAnsi" w:cstheme="minorBidi"/>
          <w:noProof/>
          <w:sz w:val="22"/>
          <w:szCs w:val="22"/>
        </w:rPr>
        <w:tab/>
      </w:r>
      <w:r w:rsidR="00464FCD" w:rsidRPr="006F5E78">
        <w:rPr>
          <w:rStyle w:val="Hyperlink"/>
          <w:noProof/>
          <w:lang w:val="en-GB"/>
        </w:rPr>
        <w:t>Create XML File / XML elements / XML attributes</w:t>
      </w:r>
      <w:r w:rsidR="00464FCD">
        <w:rPr>
          <w:noProof/>
          <w:webHidden/>
        </w:rPr>
        <w:tab/>
      </w:r>
      <w:r w:rsidR="000D7CA7">
        <w:rPr>
          <w:noProof/>
          <w:webHidden/>
        </w:rPr>
        <w:fldChar w:fldCharType="begin"/>
      </w:r>
      <w:r w:rsidR="00464FCD">
        <w:rPr>
          <w:noProof/>
          <w:webHidden/>
        </w:rPr>
        <w:instrText xml:space="preserve"> PAGEREF _Toc494807210 \h </w:instrText>
      </w:r>
      <w:r w:rsidR="000D7CA7">
        <w:rPr>
          <w:noProof/>
          <w:webHidden/>
        </w:rPr>
      </w:r>
      <w:r w:rsidR="000D7CA7">
        <w:rPr>
          <w:noProof/>
          <w:webHidden/>
        </w:rPr>
        <w:fldChar w:fldCharType="separate"/>
      </w:r>
      <w:ins w:id="251" w:author="Holger Eichelberger" w:date="2024-11-22T12:02:00Z">
        <w:r w:rsidR="00AE05D6">
          <w:rPr>
            <w:noProof/>
            <w:webHidden/>
          </w:rPr>
          <w:t>103</w:t>
        </w:r>
      </w:ins>
      <w:del w:id="252"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105AF34" w14:textId="57573534"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"_Toc494807211" </w:instrText>
      </w:r>
      <w:r>
        <w:rPr>
          <w:rStyle w:val="Hyperlink"/>
          <w:lang w:val="en-GB"/>
        </w:rPr>
        <w:fldChar w:fldCharType="separate"/>
      </w:r>
      <w:r w:rsidR="00464FCD" w:rsidRPr="006F5E78">
        <w:rPr>
          <w:rStyle w:val="Hyperlink"/>
          <w:noProof/>
          <w:lang w:val="en-GB"/>
        </w:rPr>
        <w:t>4.3.5</w:t>
      </w:r>
      <w:r w:rsidR="00464FCD">
        <w:rPr>
          <w:rFonts w:asciiTheme="minorHAnsi" w:eastAsiaTheme="minorEastAsia" w:hAnsiTheme="minorHAnsi" w:cstheme="minorBidi"/>
          <w:noProof/>
          <w:sz w:val="22"/>
          <w:szCs w:val="22"/>
        </w:rPr>
        <w:tab/>
      </w:r>
      <w:r w:rsidR="00464FCD" w:rsidRPr="006F5E78">
        <w:rPr>
          <w:rStyle w:val="Hyperlink"/>
          <w:noProof/>
          <w:lang w:val="en-GB"/>
        </w:rPr>
        <w:t>Overriding / Reinstantiating an XML File</w:t>
      </w:r>
      <w:r w:rsidR="00464FCD">
        <w:rPr>
          <w:noProof/>
          <w:webHidden/>
        </w:rPr>
        <w:tab/>
      </w:r>
      <w:r w:rsidR="000D7CA7">
        <w:rPr>
          <w:noProof/>
          <w:webHidden/>
        </w:rPr>
        <w:fldChar w:fldCharType="begin"/>
      </w:r>
      <w:r w:rsidR="00464FCD">
        <w:rPr>
          <w:noProof/>
          <w:webHidden/>
        </w:rPr>
        <w:instrText xml:space="preserve"> PAGEREF _Toc494807211 \h </w:instrText>
      </w:r>
      <w:r w:rsidR="000D7CA7">
        <w:rPr>
          <w:noProof/>
          <w:webHidden/>
        </w:rPr>
      </w:r>
      <w:r w:rsidR="000D7CA7">
        <w:rPr>
          <w:noProof/>
          <w:webHidden/>
        </w:rPr>
        <w:fldChar w:fldCharType="separate"/>
      </w:r>
      <w:ins w:id="253" w:author="Holger Eichelberger" w:date="2024-11-22T12:02:00Z">
        <w:r w:rsidR="00AE05D6">
          <w:rPr>
            <w:noProof/>
            <w:webHidden/>
          </w:rPr>
          <w:t>103</w:t>
        </w:r>
      </w:ins>
      <w:del w:id="254"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521EFFFB" w14:textId="05DE82FA"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"_Toc494807212" </w:instrText>
      </w:r>
      <w:r>
        <w:rPr>
          <w:rStyle w:val="Hyperlink"/>
          <w:lang w:val="en-GB"/>
        </w:rPr>
        <w:fldChar w:fldCharType="separate"/>
      </w:r>
      <w:r w:rsidR="00464FCD" w:rsidRPr="006F5E78">
        <w:rPr>
          <w:rStyle w:val="Hyperlink"/>
          <w:noProof/>
          <w:lang w:val="en-GB"/>
        </w:rPr>
        <w:t>4.3.6</w:t>
      </w:r>
      <w:r w:rsidR="00464FCD">
        <w:rPr>
          <w:rFonts w:asciiTheme="minorHAnsi" w:eastAsiaTheme="minorEastAsia" w:hAnsiTheme="minorHAnsi" w:cstheme="minorBidi"/>
          <w:noProof/>
          <w:sz w:val="22"/>
          <w:szCs w:val="22"/>
        </w:rPr>
        <w:tab/>
      </w:r>
      <w:r w:rsidR="00464FCD" w:rsidRPr="006F5E78">
        <w:rPr>
          <w:rStyle w:val="Hyperlink"/>
          <w:noProof/>
          <w:lang w:val="en-GB"/>
        </w:rPr>
        <w:t>Print some debugging information</w:t>
      </w:r>
      <w:r w:rsidR="00464FCD">
        <w:rPr>
          <w:noProof/>
          <w:webHidden/>
        </w:rPr>
        <w:tab/>
      </w:r>
      <w:r w:rsidR="000D7CA7">
        <w:rPr>
          <w:noProof/>
          <w:webHidden/>
        </w:rPr>
        <w:fldChar w:fldCharType="begin"/>
      </w:r>
      <w:r w:rsidR="00464FCD">
        <w:rPr>
          <w:noProof/>
          <w:webHidden/>
        </w:rPr>
        <w:instrText xml:space="preserve"> PAGEREF _Toc494807212 \h </w:instrText>
      </w:r>
      <w:r w:rsidR="000D7CA7">
        <w:rPr>
          <w:noProof/>
          <w:webHidden/>
        </w:rPr>
      </w:r>
      <w:r w:rsidR="000D7CA7">
        <w:rPr>
          <w:noProof/>
          <w:webHidden/>
        </w:rPr>
        <w:fldChar w:fldCharType="separate"/>
      </w:r>
      <w:ins w:id="255" w:author="Holger Eichelberger" w:date="2024-11-22T12:02:00Z">
        <w:r w:rsidR="00AE05D6">
          <w:rPr>
            <w:noProof/>
            <w:webHidden/>
          </w:rPr>
          <w:t>103</w:t>
        </w:r>
      </w:ins>
      <w:del w:id="256" w:author="Holger Eichelberger" w:date="2022-09-21T12:50:00Z">
        <w:r w:rsidR="00CC21C3" w:rsidDel="000914B3">
          <w:rPr>
            <w:noProof/>
            <w:webHidden/>
          </w:rPr>
          <w:delText>100</w:delText>
        </w:r>
      </w:del>
      <w:r w:rsidR="000D7CA7">
        <w:rPr>
          <w:noProof/>
          <w:webHidden/>
        </w:rPr>
        <w:fldChar w:fldCharType="end"/>
      </w:r>
      <w:r>
        <w:rPr>
          <w:noProof/>
        </w:rPr>
        <w:fldChar w:fldCharType="end"/>
      </w:r>
    </w:p>
    <w:p w14:paraId="0A4F32D4" w14:textId="4CABFB42" w:rsidR="00464FCD" w:rsidRDefault="00581FE2">
      <w:pPr>
        <w:pStyle w:val="TOC3"/>
        <w:tabs>
          <w:tab w:val="left" w:pos="1200"/>
          <w:tab w:val="right" w:leader="dot" w:pos="8302"/>
        </w:tabs>
        <w:rPr>
          <w:rFonts w:asciiTheme="minorHAnsi" w:eastAsiaTheme="minorEastAsia" w:hAnsiTheme="minorHAnsi" w:cstheme="minorBidi"/>
          <w:noProof/>
          <w:sz w:val="22"/>
          <w:szCs w:val="22"/>
        </w:rPr>
      </w:pPr>
      <w:r>
        <w:rPr>
          <w:rStyle w:val="Hyperlink"/>
          <w:lang w:val="en-US"/>
        </w:rPr>
        <w:fldChar w:fldCharType="begin"/>
      </w:r>
      <w:r>
        <w:rPr>
          <w:rStyle w:val="Hyperlink"/>
          <w:noProof/>
          <w:lang w:val="en-US"/>
        </w:rPr>
        <w:instrText xml:space="preserve"> HYPERLINK \l "_Toc494807213" </w:instrText>
      </w:r>
      <w:r>
        <w:rPr>
          <w:rStyle w:val="Hyperlink"/>
          <w:lang w:val="en-US"/>
        </w:rPr>
        <w:fldChar w:fldCharType="separate"/>
      </w:r>
      <w:r w:rsidR="00464FCD" w:rsidRPr="006F5E78">
        <w:rPr>
          <w:rStyle w:val="Hyperlink"/>
          <w:noProof/>
          <w:lang w:val="en-US"/>
        </w:rPr>
        <w:t>4.3.7</w:t>
      </w:r>
      <w:r w:rsidR="00464FCD">
        <w:rPr>
          <w:rFonts w:asciiTheme="minorHAnsi" w:eastAsiaTheme="minorEastAsia" w:hAnsiTheme="minorHAnsi" w:cstheme="minorBidi"/>
          <w:noProof/>
          <w:sz w:val="22"/>
          <w:szCs w:val="22"/>
        </w:rPr>
        <w:tab/>
      </w:r>
      <w:r w:rsidR="00464FCD" w:rsidRPr="006F5E78">
        <w:rPr>
          <w:rStyle w:val="Hyperlink"/>
          <w:noProof/>
          <w:lang w:val="en-US"/>
        </w:rPr>
        <w:t>Focus execution traces</w:t>
      </w:r>
      <w:r w:rsidR="00464FCD">
        <w:rPr>
          <w:noProof/>
          <w:webHidden/>
        </w:rPr>
        <w:tab/>
      </w:r>
      <w:r w:rsidR="000D7CA7">
        <w:rPr>
          <w:noProof/>
          <w:webHidden/>
        </w:rPr>
        <w:fldChar w:fldCharType="begin"/>
      </w:r>
      <w:r w:rsidR="00464FCD">
        <w:rPr>
          <w:noProof/>
          <w:webHidden/>
        </w:rPr>
        <w:instrText xml:space="preserve"> PAGEREF _Toc494807213 \h </w:instrText>
      </w:r>
      <w:r w:rsidR="000D7CA7">
        <w:rPr>
          <w:noProof/>
          <w:webHidden/>
        </w:rPr>
      </w:r>
      <w:r w:rsidR="000D7CA7">
        <w:rPr>
          <w:noProof/>
          <w:webHidden/>
        </w:rPr>
        <w:fldChar w:fldCharType="separate"/>
      </w:r>
      <w:ins w:id="257" w:author="Holger Eichelberger" w:date="2024-11-22T12:02:00Z">
        <w:r w:rsidR="00AE05D6">
          <w:rPr>
            <w:noProof/>
            <w:webHidden/>
          </w:rPr>
          <w:t>104</w:t>
        </w:r>
      </w:ins>
      <w:del w:id="258" w:author="Holger Eichelberger" w:date="2022-09-21T12:50:00Z">
        <w:r w:rsidR="00CC21C3" w:rsidDel="000914B3">
          <w:rPr>
            <w:noProof/>
            <w:webHidden/>
          </w:rPr>
          <w:delText>101</w:delText>
        </w:r>
      </w:del>
      <w:r w:rsidR="000D7CA7">
        <w:rPr>
          <w:noProof/>
          <w:webHidden/>
        </w:rPr>
        <w:fldChar w:fldCharType="end"/>
      </w:r>
      <w:r>
        <w:rPr>
          <w:noProof/>
        </w:rPr>
        <w:fldChar w:fldCharType="end"/>
      </w:r>
    </w:p>
    <w:p w14:paraId="1B5DAA83" w14:textId="425E04E6"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"_Toc494807214" </w:instrText>
      </w:r>
      <w:r>
        <w:rPr>
          <w:rStyle w:val="Hyperlink"/>
          <w:lang w:val="en-GB"/>
        </w:rPr>
        <w:fldChar w:fldCharType="separate"/>
      </w:r>
      <w:r w:rsidR="00464FCD" w:rsidRPr="006F5E78">
        <w:rPr>
          <w:rStyle w:val="Hyperlink"/>
          <w:noProof/>
          <w:lang w:val="en-GB"/>
        </w:rPr>
        <w:t>5</w:t>
      </w:r>
      <w:r w:rsidR="00464FCD">
        <w:rPr>
          <w:rFonts w:asciiTheme="minorHAnsi" w:eastAsiaTheme="minorEastAsia" w:hAnsiTheme="minorHAnsi" w:cstheme="minorBidi"/>
          <w:noProof/>
          <w:sz w:val="22"/>
          <w:szCs w:val="22"/>
        </w:rPr>
        <w:tab/>
      </w:r>
      <w:r w:rsidR="00464FCD" w:rsidRPr="006F5E78">
        <w:rPr>
          <w:rStyle w:val="Hyperlink"/>
          <w:noProof/>
          <w:lang w:val="en-GB"/>
        </w:rPr>
        <w:t>Implementation Status</w:t>
      </w:r>
      <w:r w:rsidR="00464FCD">
        <w:rPr>
          <w:noProof/>
          <w:webHidden/>
        </w:rPr>
        <w:tab/>
      </w:r>
      <w:r w:rsidR="000D7CA7">
        <w:rPr>
          <w:noProof/>
          <w:webHidden/>
        </w:rPr>
        <w:fldChar w:fldCharType="begin"/>
      </w:r>
      <w:r w:rsidR="00464FCD">
        <w:rPr>
          <w:noProof/>
          <w:webHidden/>
        </w:rPr>
        <w:instrText xml:space="preserve"> PAGEREF _Toc494807214 \h </w:instrText>
      </w:r>
      <w:r w:rsidR="000D7CA7">
        <w:rPr>
          <w:noProof/>
          <w:webHidden/>
        </w:rPr>
      </w:r>
      <w:r w:rsidR="000D7CA7">
        <w:rPr>
          <w:noProof/>
          <w:webHidden/>
        </w:rPr>
        <w:fldChar w:fldCharType="separate"/>
      </w:r>
      <w:ins w:id="259" w:author="Holger Eichelberger" w:date="2024-11-22T12:02:00Z">
        <w:r w:rsidR="00AE05D6">
          <w:rPr>
            <w:noProof/>
            <w:webHidden/>
          </w:rPr>
          <w:t>105</w:t>
        </w:r>
      </w:ins>
      <w:del w:id="260"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73631F9B" w14:textId="045C2B3E"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"_Toc494807215" </w:instrText>
      </w:r>
      <w:r>
        <w:rPr>
          <w:rStyle w:val="Hyperlink"/>
          <w:lang w:val="en-GB"/>
        </w:rPr>
        <w:fldChar w:fldCharType="separate"/>
      </w:r>
      <w:r w:rsidR="00464FCD" w:rsidRPr="006F5E78">
        <w:rPr>
          <w:rStyle w:val="Hyperlink"/>
          <w:noProof/>
          <w:lang w:val="en-GB"/>
        </w:rPr>
        <w:t>Missing / incomplete functionality</w:t>
      </w:r>
      <w:r w:rsidR="00464FCD">
        <w:rPr>
          <w:noProof/>
          <w:webHidden/>
        </w:rPr>
        <w:tab/>
      </w:r>
      <w:r w:rsidR="000D7CA7">
        <w:rPr>
          <w:noProof/>
          <w:webHidden/>
        </w:rPr>
        <w:fldChar w:fldCharType="begin"/>
      </w:r>
      <w:r w:rsidR="00464FCD">
        <w:rPr>
          <w:noProof/>
          <w:webHidden/>
        </w:rPr>
        <w:instrText xml:space="preserve"> PAGEREF _Toc494807215 \h </w:instrText>
      </w:r>
      <w:r w:rsidR="000D7CA7">
        <w:rPr>
          <w:noProof/>
          <w:webHidden/>
        </w:rPr>
      </w:r>
      <w:r w:rsidR="000D7CA7">
        <w:rPr>
          <w:noProof/>
          <w:webHidden/>
        </w:rPr>
        <w:fldChar w:fldCharType="separate"/>
      </w:r>
      <w:ins w:id="261" w:author="Holger Eichelberger" w:date="2024-11-22T12:02:00Z">
        <w:r w:rsidR="00AE05D6">
          <w:rPr>
            <w:noProof/>
            <w:webHidden/>
          </w:rPr>
          <w:t>105</w:t>
        </w:r>
      </w:ins>
      <w:del w:id="262" w:author="Holger Eichelberger" w:date="2022-09-21T12:50:00Z">
        <w:r w:rsidR="00CC21C3" w:rsidDel="000914B3">
          <w:rPr>
            <w:noProof/>
            <w:webHidden/>
          </w:rPr>
          <w:delText>102</w:delText>
        </w:r>
      </w:del>
      <w:r w:rsidR="000D7CA7">
        <w:rPr>
          <w:noProof/>
          <w:webHidden/>
        </w:rPr>
        <w:fldChar w:fldCharType="end"/>
      </w:r>
      <w:r>
        <w:rPr>
          <w:noProof/>
        </w:rPr>
        <w:fldChar w:fldCharType="end"/>
      </w:r>
    </w:p>
    <w:p w14:paraId="3CC06A1B" w14:textId="44844788" w:rsidR="00464FCD" w:rsidRDefault="00581FE2">
      <w:pPr>
        <w:pStyle w:val="TOC1"/>
        <w:tabs>
          <w:tab w:val="left" w:pos="48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"_Toc494807216" </w:instrText>
      </w:r>
      <w:r>
        <w:rPr>
          <w:rStyle w:val="Hyperlink"/>
          <w:lang w:val="en-GB"/>
        </w:rPr>
        <w:fldChar w:fldCharType="separate"/>
      </w:r>
      <w:r w:rsidR="00464FCD" w:rsidRPr="006F5E78">
        <w:rPr>
          <w:rStyle w:val="Hyperlink"/>
          <w:noProof/>
          <w:lang w:val="en-GB"/>
        </w:rPr>
        <w:t>6</w:t>
      </w:r>
      <w:r w:rsidR="00464FCD">
        <w:rPr>
          <w:rFonts w:asciiTheme="minorHAnsi" w:eastAsiaTheme="minorEastAsia" w:hAnsiTheme="minorHAnsi" w:cstheme="minorBidi"/>
          <w:noProof/>
          <w:sz w:val="22"/>
          <w:szCs w:val="22"/>
        </w:rPr>
        <w:tab/>
      </w:r>
      <w:r w:rsidR="00464FCD" w:rsidRPr="006F5E78">
        <w:rPr>
          <w:rStyle w:val="Hyperlink"/>
          <w:noProof/>
          <w:lang w:val="en-GB"/>
        </w:rPr>
        <w:t>VIL Grammars</w:t>
      </w:r>
      <w:r w:rsidR="00464FCD">
        <w:rPr>
          <w:noProof/>
          <w:webHidden/>
        </w:rPr>
        <w:tab/>
      </w:r>
      <w:r w:rsidR="000D7CA7">
        <w:rPr>
          <w:noProof/>
          <w:webHidden/>
        </w:rPr>
        <w:fldChar w:fldCharType="begin"/>
      </w:r>
      <w:r w:rsidR="00464FCD">
        <w:rPr>
          <w:noProof/>
          <w:webHidden/>
        </w:rPr>
        <w:instrText xml:space="preserve"> PAGEREF _Toc494807216 \h </w:instrText>
      </w:r>
      <w:r w:rsidR="000D7CA7">
        <w:rPr>
          <w:noProof/>
          <w:webHidden/>
        </w:rPr>
      </w:r>
      <w:r w:rsidR="000D7CA7">
        <w:rPr>
          <w:noProof/>
          <w:webHidden/>
        </w:rPr>
        <w:fldChar w:fldCharType="separate"/>
      </w:r>
      <w:ins w:id="263" w:author="Holger Eichelberger" w:date="2024-11-22T12:02:00Z">
        <w:r w:rsidR="00AE05D6">
          <w:rPr>
            <w:noProof/>
            <w:webHidden/>
          </w:rPr>
          <w:t>106</w:t>
        </w:r>
      </w:ins>
      <w:del w:id="264"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3CB35DC2" w14:textId="52B5AA9C"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"_Toc494807217" </w:instrText>
      </w:r>
      <w:r>
        <w:rPr>
          <w:rStyle w:val="Hyperlink"/>
          <w:lang w:val="en-GB"/>
        </w:rPr>
        <w:fldChar w:fldCharType="separate"/>
      </w:r>
      <w:r w:rsidR="00464FCD" w:rsidRPr="006F5E78">
        <w:rPr>
          <w:rStyle w:val="Hyperlink"/>
          <w:noProof/>
          <w:lang w:val="en-GB"/>
        </w:rPr>
        <w:t>6.1</w:t>
      </w:r>
      <w:r w:rsidR="00464FCD">
        <w:rPr>
          <w:rFonts w:asciiTheme="minorHAnsi" w:eastAsiaTheme="minorEastAsia" w:hAnsiTheme="minorHAnsi" w:cstheme="minorBidi"/>
          <w:noProof/>
          <w:sz w:val="22"/>
          <w:szCs w:val="22"/>
        </w:rPr>
        <w:tab/>
      </w:r>
      <w:r w:rsidR="00464FCD" w:rsidRPr="006F5E78">
        <w:rPr>
          <w:rStyle w:val="Hyperlink"/>
          <w:noProof/>
          <w:lang w:val="en-GB"/>
        </w:rPr>
        <w:t>VIL Grammar</w:t>
      </w:r>
      <w:r w:rsidR="00464FCD">
        <w:rPr>
          <w:noProof/>
          <w:webHidden/>
        </w:rPr>
        <w:tab/>
      </w:r>
      <w:r w:rsidR="000D7CA7">
        <w:rPr>
          <w:noProof/>
          <w:webHidden/>
        </w:rPr>
        <w:fldChar w:fldCharType="begin"/>
      </w:r>
      <w:r w:rsidR="00464FCD">
        <w:rPr>
          <w:noProof/>
          <w:webHidden/>
        </w:rPr>
        <w:instrText xml:space="preserve"> PAGEREF _Toc494807217 \h </w:instrText>
      </w:r>
      <w:r w:rsidR="000D7CA7">
        <w:rPr>
          <w:noProof/>
          <w:webHidden/>
        </w:rPr>
      </w:r>
      <w:r w:rsidR="000D7CA7">
        <w:rPr>
          <w:noProof/>
          <w:webHidden/>
        </w:rPr>
        <w:fldChar w:fldCharType="separate"/>
      </w:r>
      <w:ins w:id="265" w:author="Holger Eichelberger" w:date="2024-11-22T12:02:00Z">
        <w:r w:rsidR="00AE05D6">
          <w:rPr>
            <w:noProof/>
            <w:webHidden/>
          </w:rPr>
          <w:t>106</w:t>
        </w:r>
      </w:ins>
      <w:del w:id="266" w:author="Holger Eichelberger" w:date="2022-09-21T12:50:00Z">
        <w:r w:rsidR="00CC21C3" w:rsidDel="000914B3">
          <w:rPr>
            <w:noProof/>
            <w:webHidden/>
          </w:rPr>
          <w:delText>103</w:delText>
        </w:r>
      </w:del>
      <w:r w:rsidR="000D7CA7">
        <w:rPr>
          <w:noProof/>
          <w:webHidden/>
        </w:rPr>
        <w:fldChar w:fldCharType="end"/>
      </w:r>
      <w:r>
        <w:rPr>
          <w:noProof/>
        </w:rPr>
        <w:fldChar w:fldCharType="end"/>
      </w:r>
    </w:p>
    <w:p w14:paraId="4820AE0C" w14:textId="3D4EFC29"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"_Toc494807218" </w:instrText>
      </w:r>
      <w:r>
        <w:rPr>
          <w:rStyle w:val="Hyperlink"/>
          <w:lang w:val="en-GB"/>
        </w:rPr>
        <w:fldChar w:fldCharType="separate"/>
      </w:r>
      <w:r w:rsidR="00464FCD" w:rsidRPr="006F5E78">
        <w:rPr>
          <w:rStyle w:val="Hyperlink"/>
          <w:noProof/>
          <w:lang w:val="en-GB"/>
        </w:rPr>
        <w:t>6.2</w:t>
      </w:r>
      <w:r w:rsidR="00464FCD">
        <w:rPr>
          <w:rFonts w:asciiTheme="minorHAnsi" w:eastAsiaTheme="minorEastAsia" w:hAnsiTheme="minorHAnsi" w:cstheme="minorBidi"/>
          <w:noProof/>
          <w:sz w:val="22"/>
          <w:szCs w:val="22"/>
        </w:rPr>
        <w:tab/>
      </w:r>
      <w:r w:rsidR="00464FCD" w:rsidRPr="006F5E78">
        <w:rPr>
          <w:rStyle w:val="Hyperlink"/>
          <w:noProof/>
          <w:lang w:val="en-GB"/>
        </w:rPr>
        <w:t>VIL Template Language Grammar</w:t>
      </w:r>
      <w:r w:rsidR="00464FCD">
        <w:rPr>
          <w:noProof/>
          <w:webHidden/>
        </w:rPr>
        <w:tab/>
      </w:r>
      <w:r w:rsidR="000D7CA7">
        <w:rPr>
          <w:noProof/>
          <w:webHidden/>
        </w:rPr>
        <w:fldChar w:fldCharType="begin"/>
      </w:r>
      <w:r w:rsidR="00464FCD">
        <w:rPr>
          <w:noProof/>
          <w:webHidden/>
        </w:rPr>
        <w:instrText xml:space="preserve"> PAGEREF _Toc494807218 \h </w:instrText>
      </w:r>
      <w:r w:rsidR="000D7CA7">
        <w:rPr>
          <w:noProof/>
          <w:webHidden/>
        </w:rPr>
      </w:r>
      <w:r w:rsidR="000D7CA7">
        <w:rPr>
          <w:noProof/>
          <w:webHidden/>
        </w:rPr>
        <w:fldChar w:fldCharType="separate"/>
      </w:r>
      <w:ins w:id="267" w:author="Holger Eichelberger" w:date="2024-11-22T12:02:00Z">
        <w:r w:rsidR="00AE05D6">
          <w:rPr>
            <w:noProof/>
            <w:webHidden/>
          </w:rPr>
          <w:t>108</w:t>
        </w:r>
      </w:ins>
      <w:del w:id="268" w:author="Holger Eichelberger" w:date="2022-09-21T12:50:00Z">
        <w:r w:rsidR="00CC21C3" w:rsidDel="000914B3">
          <w:rPr>
            <w:noProof/>
            <w:webHidden/>
          </w:rPr>
          <w:delText>105</w:delText>
        </w:r>
      </w:del>
      <w:r w:rsidR="000D7CA7">
        <w:rPr>
          <w:noProof/>
          <w:webHidden/>
        </w:rPr>
        <w:fldChar w:fldCharType="end"/>
      </w:r>
      <w:r>
        <w:rPr>
          <w:noProof/>
        </w:rPr>
        <w:fldChar w:fldCharType="end"/>
      </w:r>
    </w:p>
    <w:p w14:paraId="28C1E2A5" w14:textId="366F0707" w:rsidR="00464FCD" w:rsidRDefault="00581FE2">
      <w:pPr>
        <w:pStyle w:val="TOC2"/>
        <w:tabs>
          <w:tab w:val="left" w:pos="960"/>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"_Toc494807219" </w:instrText>
      </w:r>
      <w:r>
        <w:rPr>
          <w:rStyle w:val="Hyperlink"/>
          <w:lang w:val="en-GB"/>
        </w:rPr>
        <w:fldChar w:fldCharType="separate"/>
      </w:r>
      <w:r w:rsidR="00464FCD" w:rsidRPr="006F5E78">
        <w:rPr>
          <w:rStyle w:val="Hyperlink"/>
          <w:noProof/>
          <w:lang w:val="en-GB"/>
        </w:rPr>
        <w:t>6.3</w:t>
      </w:r>
      <w:r w:rsidR="00464FCD">
        <w:rPr>
          <w:rFonts w:asciiTheme="minorHAnsi" w:eastAsiaTheme="minorEastAsia" w:hAnsiTheme="minorHAnsi" w:cstheme="minorBidi"/>
          <w:noProof/>
          <w:sz w:val="22"/>
          <w:szCs w:val="22"/>
        </w:rPr>
        <w:tab/>
      </w:r>
      <w:r w:rsidR="00464FCD" w:rsidRPr="006F5E78">
        <w:rPr>
          <w:rStyle w:val="Hyperlink"/>
          <w:noProof/>
          <w:lang w:val="en-GB"/>
        </w:rPr>
        <w:t>Common Expression Language Grammar</w:t>
      </w:r>
      <w:r w:rsidR="00464FCD">
        <w:rPr>
          <w:noProof/>
          <w:webHidden/>
        </w:rPr>
        <w:tab/>
      </w:r>
      <w:r w:rsidR="000D7CA7">
        <w:rPr>
          <w:noProof/>
          <w:webHidden/>
        </w:rPr>
        <w:fldChar w:fldCharType="begin"/>
      </w:r>
      <w:r w:rsidR="00464FCD">
        <w:rPr>
          <w:noProof/>
          <w:webHidden/>
        </w:rPr>
        <w:instrText xml:space="preserve"> PAGEREF _Toc494807219 \h </w:instrText>
      </w:r>
      <w:r w:rsidR="000D7CA7">
        <w:rPr>
          <w:noProof/>
          <w:webHidden/>
        </w:rPr>
      </w:r>
      <w:r w:rsidR="000D7CA7">
        <w:rPr>
          <w:noProof/>
          <w:webHidden/>
        </w:rPr>
        <w:fldChar w:fldCharType="separate"/>
      </w:r>
      <w:ins w:id="269" w:author="Holger Eichelberger" w:date="2024-11-22T12:02:00Z">
        <w:r w:rsidR="00AE05D6">
          <w:rPr>
            <w:noProof/>
            <w:webHidden/>
          </w:rPr>
          <w:t>109</w:t>
        </w:r>
      </w:ins>
      <w:del w:id="270" w:author="Holger Eichelberger" w:date="2022-09-21T12:50:00Z">
        <w:r w:rsidR="00CC21C3" w:rsidDel="000914B3">
          <w:rPr>
            <w:noProof/>
            <w:webHidden/>
          </w:rPr>
          <w:delText>106</w:delText>
        </w:r>
      </w:del>
      <w:r w:rsidR="000D7CA7">
        <w:rPr>
          <w:noProof/>
          <w:webHidden/>
        </w:rPr>
        <w:fldChar w:fldCharType="end"/>
      </w:r>
      <w:r>
        <w:rPr>
          <w:noProof/>
        </w:rPr>
        <w:fldChar w:fldCharType="end"/>
      </w:r>
    </w:p>
    <w:p w14:paraId="31209714" w14:textId="6A5C3409" w:rsidR="00464FCD" w:rsidRDefault="00581FE2">
      <w:pPr>
        <w:pStyle w:val="TOC1"/>
        <w:tabs>
          <w:tab w:val="right" w:leader="dot" w:pos="8302"/>
        </w:tabs>
        <w:rPr>
          <w:rFonts w:asciiTheme="minorHAnsi" w:eastAsiaTheme="minorEastAsia" w:hAnsiTheme="minorHAnsi" w:cstheme="minorBidi"/>
          <w:noProof/>
          <w:sz w:val="22"/>
          <w:szCs w:val="22"/>
        </w:rPr>
      </w:pPr>
      <w:r>
        <w:rPr>
          <w:rStyle w:val="Hyperlink"/>
          <w:lang w:val="en-GB"/>
        </w:rPr>
        <w:fldChar w:fldCharType="begin"/>
      </w:r>
      <w:r>
        <w:rPr>
          <w:rStyle w:val="Hyperlink"/>
          <w:noProof/>
          <w:lang w:val="en-GB"/>
        </w:rPr>
        <w:instrText xml:space="preserve"> HYPERLINK \l "_Toc494807220" </w:instrText>
      </w:r>
      <w:r>
        <w:rPr>
          <w:rStyle w:val="Hyperlink"/>
          <w:lang w:val="en-GB"/>
        </w:rPr>
        <w:fldChar w:fldCharType="separate"/>
      </w:r>
      <w:r w:rsidR="00464FCD" w:rsidRPr="006F5E78">
        <w:rPr>
          <w:rStyle w:val="Hyperlink"/>
          <w:noProof/>
          <w:lang w:val="en-GB"/>
        </w:rPr>
        <w:t>References</w:t>
      </w:r>
      <w:r w:rsidR="00464FCD">
        <w:rPr>
          <w:noProof/>
          <w:webHidden/>
        </w:rPr>
        <w:tab/>
      </w:r>
      <w:r w:rsidR="000D7CA7">
        <w:rPr>
          <w:noProof/>
          <w:webHidden/>
        </w:rPr>
        <w:fldChar w:fldCharType="begin"/>
      </w:r>
      <w:r w:rsidR="00464FCD">
        <w:rPr>
          <w:noProof/>
          <w:webHidden/>
        </w:rPr>
        <w:instrText xml:space="preserve"> PAGEREF _Toc494807220 \h </w:instrText>
      </w:r>
      <w:r w:rsidR="000D7CA7">
        <w:rPr>
          <w:noProof/>
          <w:webHidden/>
        </w:rPr>
      </w:r>
      <w:r w:rsidR="000D7CA7">
        <w:rPr>
          <w:noProof/>
          <w:webHidden/>
        </w:rPr>
        <w:fldChar w:fldCharType="separate"/>
      </w:r>
      <w:ins w:id="271" w:author="Holger Eichelberger" w:date="2024-11-22T12:02:00Z">
        <w:r w:rsidR="00AE05D6">
          <w:rPr>
            <w:noProof/>
            <w:webHidden/>
          </w:rPr>
          <w:t>114</w:t>
        </w:r>
      </w:ins>
      <w:del w:id="272" w:author="Holger Eichelberger" w:date="2022-09-21T12:50:00Z">
        <w:r w:rsidR="00CC21C3" w:rsidDel="000914B3">
          <w:rPr>
            <w:noProof/>
            <w:webHidden/>
          </w:rPr>
          <w:delText>111</w:delText>
        </w:r>
      </w:del>
      <w:r w:rsidR="000D7CA7">
        <w:rPr>
          <w:noProof/>
          <w:webHidden/>
        </w:rPr>
        <w:fldChar w:fldCharType="end"/>
      </w:r>
      <w:r>
        <w:rPr>
          <w:noProof/>
        </w:rPr>
        <w:fldChar w:fldCharType="end"/>
      </w:r>
    </w:p>
    <w:p w14:paraId="4A50AA83" w14:textId="77777777" w:rsidR="00897124" w:rsidRPr="00725A64" w:rsidRDefault="000D7CA7" w:rsidP="00A429C8">
      <w:pPr>
        <w:rPr>
          <w:b/>
          <w:sz w:val="32"/>
          <w:szCs w:val="32"/>
          <w:lang w:val="en-GB"/>
        </w:rPr>
      </w:pPr>
      <w:r w:rsidRPr="00725A64">
        <w:rPr>
          <w:lang w:val="en-GB"/>
        </w:rPr>
        <w:fldChar w:fldCharType="end"/>
      </w:r>
      <w:r w:rsidR="00897124" w:rsidRPr="00725A64">
        <w:rPr>
          <w:b/>
          <w:sz w:val="32"/>
          <w:szCs w:val="32"/>
          <w:lang w:val="en-GB"/>
        </w:rPr>
        <w:br w:type="page"/>
      </w:r>
    </w:p>
    <w:p w14:paraId="13AA520A" w14:textId="77777777" w:rsidR="001D20E4" w:rsidRPr="00725A64" w:rsidRDefault="001D20E4" w:rsidP="00EA17BB">
      <w:pPr>
        <w:outlineLvl w:val="0"/>
        <w:rPr>
          <w:b/>
          <w:sz w:val="32"/>
          <w:szCs w:val="32"/>
          <w:lang w:val="en-GB"/>
        </w:rPr>
      </w:pPr>
      <w:bookmarkStart w:id="273" w:name="_Toc494806910"/>
      <w:r w:rsidRPr="00725A64">
        <w:rPr>
          <w:b/>
          <w:sz w:val="32"/>
          <w:szCs w:val="32"/>
          <w:lang w:val="en-GB"/>
        </w:rPr>
        <w:lastRenderedPageBreak/>
        <w:t>Table of Figures</w:t>
      </w:r>
      <w:bookmarkEnd w:id="273"/>
    </w:p>
    <w:p w14:paraId="0819F312" w14:textId="6D9F874E" w:rsidR="00F80448" w:rsidRDefault="000D7CA7">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r w:rsidR="00581FE2">
        <w:rPr>
          <w:rStyle w:val="Hyperlink"/>
          <w:lang w:val="en-GB"/>
        </w:rPr>
        <w:fldChar w:fldCharType="begin"/>
      </w:r>
      <w:r w:rsidR="00581FE2">
        <w:rPr>
          <w:rStyle w:val="Hyperlink"/>
          <w:noProof/>
          <w:lang w:val="en-GB"/>
        </w:rPr>
        <w:instrText xml:space="preserve"> HYPERLINK \l "_Toc449024023" </w:instrText>
      </w:r>
      <w:r w:rsidR="00581FE2">
        <w:rPr>
          <w:rStyle w:val="Hyperlink"/>
          <w:lang w:val="en-GB"/>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r>
        <w:rPr>
          <w:noProof/>
          <w:webHidden/>
        </w:rPr>
      </w:r>
      <w:r>
        <w:rPr>
          <w:noProof/>
          <w:webHidden/>
        </w:rPr>
        <w:fldChar w:fldCharType="separate"/>
      </w:r>
      <w:ins w:id="274" w:author="Holger Eichelberger" w:date="2024-11-22T12:02:00Z">
        <w:r w:rsidR="00AE05D6">
          <w:rPr>
            <w:noProof/>
            <w:webHidden/>
          </w:rPr>
          <w:t>56</w:t>
        </w:r>
      </w:ins>
      <w:del w:id="275" w:author="Holger Eichelberger" w:date="2022-09-21T12:50:00Z">
        <w:r w:rsidR="00CC21C3" w:rsidDel="000914B3">
          <w:rPr>
            <w:noProof/>
            <w:webHidden/>
          </w:rPr>
          <w:delText>54</w:delText>
        </w:r>
      </w:del>
      <w:r>
        <w:rPr>
          <w:noProof/>
          <w:webHidden/>
        </w:rPr>
        <w:fldChar w:fldCharType="end"/>
      </w:r>
      <w:r w:rsidR="00581FE2">
        <w:rPr>
          <w:noProof/>
        </w:rPr>
        <w:fldChar w:fldCharType="end"/>
      </w:r>
    </w:p>
    <w:p w14:paraId="0D228683" w14:textId="77777777" w:rsidR="002F20C6" w:rsidRPr="00725A64" w:rsidRDefault="000D7CA7" w:rsidP="003D1965">
      <w:pPr>
        <w:rPr>
          <w:lang w:val="en-GB"/>
        </w:rPr>
      </w:pPr>
      <w:r w:rsidRPr="00725A64">
        <w:rPr>
          <w:lang w:val="en-GB"/>
        </w:rPr>
        <w:fldChar w:fldCharType="end"/>
      </w:r>
    </w:p>
    <w:p w14:paraId="008F11FB" w14:textId="77777777" w:rsidR="000547E2" w:rsidRPr="00725A64" w:rsidRDefault="000547E2" w:rsidP="00EA17BB">
      <w:pPr>
        <w:pStyle w:val="Heading1"/>
        <w:ind w:hanging="792"/>
        <w:rPr>
          <w:lang w:val="en-GB"/>
        </w:rPr>
      </w:pPr>
      <w:bookmarkStart w:id="276" w:name="_Toc186688504"/>
      <w:bookmarkStart w:id="277" w:name="_Toc313096720"/>
      <w:bookmarkStart w:id="278" w:name="_Ref368048271"/>
      <w:bookmarkStart w:id="279" w:name="_Ref368048275"/>
      <w:bookmarkStart w:id="280" w:name="_Ref402953001"/>
      <w:bookmarkStart w:id="281" w:name="_Ref402953004"/>
      <w:bookmarkStart w:id="282" w:name="_Ref402953008"/>
      <w:bookmarkStart w:id="283" w:name="_Toc494806911"/>
      <w:bookmarkStart w:id="284" w:name="_Toc179456027"/>
      <w:r w:rsidRPr="00725A64">
        <w:rPr>
          <w:lang w:val="en-GB"/>
        </w:rPr>
        <w:lastRenderedPageBreak/>
        <w:t>Introduction</w:t>
      </w:r>
      <w:bookmarkEnd w:id="276"/>
      <w:bookmarkEnd w:id="277"/>
      <w:bookmarkEnd w:id="278"/>
      <w:bookmarkEnd w:id="279"/>
      <w:bookmarkEnd w:id="280"/>
      <w:bookmarkEnd w:id="281"/>
      <w:bookmarkEnd w:id="282"/>
      <w:bookmarkEnd w:id="283"/>
    </w:p>
    <w:p w14:paraId="0BB17B1E" w14:textId="77777777"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14:paraId="32CCD277" w14:textId="68F1F64B"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r w:rsidR="006903CB">
        <w:rPr>
          <w:lang w:val="en-GB"/>
        </w:rPr>
        <w:t xml:space="preserve">two </w:t>
      </w:r>
      <w:r w:rsidR="00BB5BA7" w:rsidRPr="00725A64">
        <w:rPr>
          <w:lang w:val="en-GB"/>
        </w:rPr>
        <w:t xml:space="preserve">languages: </w:t>
      </w:r>
      <w:r w:rsidRPr="00725A64">
        <w:rPr>
          <w:lang w:val="en-GB"/>
        </w:rPr>
        <w:t>a build process description language</w:t>
      </w:r>
      <w:r w:rsidR="006903CB">
        <w:rPr>
          <w:lang w:val="en-GB"/>
        </w:rPr>
        <w:t xml:space="preserve"> and</w:t>
      </w:r>
      <w:r w:rsidRPr="00725A64">
        <w:rPr>
          <w:lang w:val="en-GB"/>
        </w:rPr>
        <w:t xml:space="preserve"> a template language.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r w:rsidR="00463A1F">
        <w:rPr>
          <w:lang w:val="en-GB"/>
        </w:rPr>
        <w:t>,</w:t>
      </w:r>
      <w:r w:rsidR="007248F7" w:rsidRPr="00725A64">
        <w:rPr>
          <w:lang w:val="en-GB"/>
        </w:rPr>
        <w:t xml:space="preserve"> </w:t>
      </w:r>
      <w:r w:rsidR="00BB5BA7" w:rsidRPr="00725A64">
        <w:rPr>
          <w:lang w:val="en-GB"/>
        </w:rPr>
        <w:t xml:space="preserve">creation </w:t>
      </w:r>
      <w:r w:rsidR="00463A1F">
        <w:rPr>
          <w:lang w:val="en-GB"/>
        </w:rPr>
        <w:t xml:space="preserve">or generation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r w:rsidR="00E56A21">
        <w:fldChar w:fldCharType="begin"/>
      </w:r>
      <w:r w:rsidR="00E56A21" w:rsidRPr="00A20D3E">
        <w:rPr>
          <w:lang w:val="en-US"/>
        </w:rPr>
        <w:instrText xml:space="preserve"> REF BIB_d21 \* MERGEFORMAT </w:instrText>
      </w:r>
      <w:r w:rsidR="00E56A21">
        <w:fldChar w:fldCharType="separate"/>
      </w:r>
      <w:r w:rsidR="00AE05D6" w:rsidRPr="001E46F3">
        <w:rPr>
          <w:lang w:val="en-GB"/>
        </w:rPr>
        <w:t>3</w:t>
      </w:r>
      <w:r w:rsidR="00E56A21">
        <w:rPr>
          <w:lang w:val="en-GB"/>
        </w:rPr>
        <w:fldChar w:fldCharType="end"/>
      </w:r>
      <w:r w:rsidR="00AF5D0F" w:rsidRPr="00725A64">
        <w:rPr>
          <w:lang w:val="en-GB"/>
        </w:rPr>
        <w:t xml:space="preserve">]. </w:t>
      </w:r>
    </w:p>
    <w:p w14:paraId="76B2F6C8" w14:textId="7AE5B93E"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D7CA7" w:rsidRPr="00725A64">
        <w:rPr>
          <w:lang w:val="en-GB"/>
        </w:rPr>
        <w:fldChar w:fldCharType="begin"/>
      </w:r>
      <w:r w:rsidR="00267809" w:rsidRPr="00725A64">
        <w:rPr>
          <w:lang w:val="en-GB"/>
        </w:rPr>
        <w:instrText xml:space="preserve"> REF _Ref310321930 \r \h </w:instrText>
      </w:r>
      <w:r w:rsidR="000D7CA7" w:rsidRPr="00725A64">
        <w:rPr>
          <w:lang w:val="en-GB"/>
        </w:rPr>
      </w:r>
      <w:r w:rsidR="000D7CA7" w:rsidRPr="00725A64">
        <w:rPr>
          <w:lang w:val="en-GB"/>
        </w:rPr>
        <w:fldChar w:fldCharType="separate"/>
      </w:r>
      <w:r w:rsidR="00AE05D6">
        <w:rPr>
          <w:lang w:val="en-GB"/>
        </w:rPr>
        <w:t>2</w:t>
      </w:r>
      <w:r w:rsidR="000D7CA7"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D7CA7" w:rsidRPr="00725A64">
        <w:rPr>
          <w:lang w:val="en-GB"/>
        </w:rPr>
        <w:fldChar w:fldCharType="begin"/>
      </w:r>
      <w:r w:rsidR="001B1232" w:rsidRPr="00725A64">
        <w:rPr>
          <w:lang w:val="en-GB"/>
        </w:rPr>
        <w:instrText xml:space="preserve"> REF _Ref368648478 \r \h </w:instrText>
      </w:r>
      <w:r w:rsidR="000D7CA7" w:rsidRPr="00725A64">
        <w:rPr>
          <w:lang w:val="en-GB"/>
        </w:rPr>
      </w:r>
      <w:r w:rsidR="000D7CA7" w:rsidRPr="00725A64">
        <w:rPr>
          <w:lang w:val="en-GB"/>
        </w:rPr>
        <w:fldChar w:fldCharType="separate"/>
      </w:r>
      <w:r w:rsidR="00AE05D6">
        <w:rPr>
          <w:lang w:val="en-GB"/>
        </w:rPr>
        <w:t>3</w:t>
      </w:r>
      <w:r w:rsidR="000D7CA7"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186809">
        <w:rPr>
          <w:lang w:val="en-GB"/>
        </w:rPr>
        <w:t xml:space="preserve"> Please note that default language extensions, e.g., for Java are since version 0.98 documented in [16].</w:t>
      </w:r>
      <w:r w:rsidR="00D56021" w:rsidRPr="00725A64">
        <w:rPr>
          <w:lang w:val="en-GB"/>
        </w:rPr>
        <w:t xml:space="preserve"> </w:t>
      </w:r>
      <w:r w:rsidR="00D00AE0">
        <w:rPr>
          <w:lang w:val="en-GB"/>
        </w:rPr>
        <w:t xml:space="preserve">In Section </w:t>
      </w:r>
      <w:r w:rsidR="000D7CA7" w:rsidRPr="00725A64">
        <w:rPr>
          <w:lang w:val="en-GB"/>
        </w:rPr>
        <w:fldChar w:fldCharType="begin"/>
      </w:r>
      <w:r w:rsidR="00D00AE0" w:rsidRPr="00725A64">
        <w:rPr>
          <w:lang w:val="en-GB"/>
        </w:rPr>
        <w:instrText xml:space="preserve"> REF _Ref368648541 \r \h </w:instrText>
      </w:r>
      <w:r w:rsidR="000D7CA7" w:rsidRPr="00725A64">
        <w:rPr>
          <w:lang w:val="en-GB"/>
        </w:rPr>
      </w:r>
      <w:r w:rsidR="000D7CA7" w:rsidRPr="00725A64">
        <w:rPr>
          <w:lang w:val="en-GB"/>
        </w:rPr>
        <w:fldChar w:fldCharType="separate"/>
      </w:r>
      <w:r w:rsidR="00AE05D6">
        <w:rPr>
          <w:lang w:val="en-GB"/>
        </w:rPr>
        <w:t>4</w:t>
      </w:r>
      <w:r w:rsidR="000D7CA7" w:rsidRPr="00725A64">
        <w:rPr>
          <w:lang w:val="en-GB"/>
        </w:rPr>
        <w:fldChar w:fldCharType="end"/>
      </w:r>
      <w:r w:rsidR="00D00AE0">
        <w:rPr>
          <w:lang w:val="en-GB"/>
        </w:rPr>
        <w:t xml:space="preserve"> we provide answers to frequently asked questions in terms of a how-to collection. In Section </w:t>
      </w:r>
      <w:r w:rsidR="000D7CA7">
        <w:rPr>
          <w:lang w:val="en-GB"/>
        </w:rPr>
        <w:fldChar w:fldCharType="begin"/>
      </w:r>
      <w:r w:rsidR="00D00AE0">
        <w:rPr>
          <w:lang w:val="en-GB"/>
        </w:rPr>
        <w:instrText xml:space="preserve"> REF _Ref414440001 \r \h </w:instrText>
      </w:r>
      <w:r w:rsidR="000D7CA7">
        <w:rPr>
          <w:lang w:val="en-GB"/>
        </w:rPr>
      </w:r>
      <w:r w:rsidR="000D7CA7">
        <w:rPr>
          <w:lang w:val="en-GB"/>
        </w:rPr>
        <w:fldChar w:fldCharType="separate"/>
      </w:r>
      <w:r w:rsidR="00AE05D6">
        <w:rPr>
          <w:lang w:val="en-GB"/>
        </w:rPr>
        <w:t>5</w:t>
      </w:r>
      <w:r w:rsidR="000D7CA7">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D7CA7">
        <w:rPr>
          <w:lang w:val="en-GB"/>
        </w:rPr>
        <w:fldChar w:fldCharType="begin"/>
      </w:r>
      <w:r w:rsidR="00D00AE0">
        <w:rPr>
          <w:lang w:val="en-GB"/>
        </w:rPr>
        <w:instrText xml:space="preserve"> REF _Ref414440033 \r \h </w:instrText>
      </w:r>
      <w:r w:rsidR="000D7CA7">
        <w:rPr>
          <w:lang w:val="en-GB"/>
        </w:rPr>
      </w:r>
      <w:r w:rsidR="000D7CA7">
        <w:rPr>
          <w:lang w:val="en-GB"/>
        </w:rPr>
        <w:fldChar w:fldCharType="separate"/>
      </w:r>
      <w:r w:rsidR="00AE05D6">
        <w:rPr>
          <w:lang w:val="en-GB"/>
        </w:rPr>
        <w:t>6</w:t>
      </w:r>
      <w:r w:rsidR="000D7CA7">
        <w:rPr>
          <w:lang w:val="en-GB"/>
        </w:rPr>
        <w:fldChar w:fldCharType="end"/>
      </w:r>
      <w:r w:rsidR="00D56021" w:rsidRPr="00725A64">
        <w:rPr>
          <w:lang w:val="en-GB"/>
        </w:rPr>
        <w:t>, we provide the grammars of the VIL languages as a reference.</w:t>
      </w:r>
    </w:p>
    <w:p w14:paraId="4AB24D28" w14:textId="77777777" w:rsidR="007C3DBE" w:rsidRPr="00725A64" w:rsidRDefault="00506742" w:rsidP="00EA17BB">
      <w:pPr>
        <w:pStyle w:val="Heading1"/>
        <w:ind w:hanging="792"/>
        <w:rPr>
          <w:lang w:val="en-GB"/>
        </w:rPr>
      </w:pPr>
      <w:bookmarkStart w:id="285" w:name="_Ref310321930"/>
      <w:bookmarkStart w:id="286" w:name="_Ref310323511"/>
      <w:bookmarkStart w:id="287" w:name="_Ref310325214"/>
      <w:bookmarkStart w:id="288" w:name="_Toc313096741"/>
      <w:bookmarkStart w:id="289" w:name="_Ref313551207"/>
      <w:bookmarkStart w:id="290" w:name="_Ref314222993"/>
      <w:bookmarkStart w:id="291" w:name="_Ref314557989"/>
      <w:bookmarkStart w:id="292" w:name="_Ref314653731"/>
      <w:bookmarkStart w:id="293" w:name="_Toc494806912"/>
      <w:bookmarkEnd w:id="284"/>
      <w:r w:rsidRPr="00725A64">
        <w:rPr>
          <w:lang w:val="en-GB"/>
        </w:rPr>
        <w:lastRenderedPageBreak/>
        <w:t>The</w:t>
      </w:r>
      <w:r w:rsidR="00A7157B" w:rsidRPr="00725A64">
        <w:rPr>
          <w:lang w:val="en-GB"/>
        </w:rPr>
        <w:t xml:space="preserve"> Approach</w:t>
      </w:r>
      <w:bookmarkEnd w:id="285"/>
      <w:bookmarkEnd w:id="286"/>
      <w:bookmarkEnd w:id="287"/>
      <w:bookmarkEnd w:id="288"/>
      <w:bookmarkEnd w:id="289"/>
      <w:bookmarkEnd w:id="290"/>
      <w:bookmarkEnd w:id="291"/>
      <w:bookmarkEnd w:id="292"/>
      <w:bookmarkEnd w:id="293"/>
    </w:p>
    <w:p w14:paraId="3546C861" w14:textId="1AF1ED75"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r w:rsidR="00E56A21">
        <w:fldChar w:fldCharType="begin"/>
      </w:r>
      <w:r w:rsidR="00E56A21" w:rsidRPr="00A20D3E">
        <w:rPr>
          <w:lang w:val="en-US"/>
        </w:rPr>
        <w:instrText xml:space="preserve"> REF BIB_d222 \* MERGEFORMAT </w:instrText>
      </w:r>
      <w:r w:rsidR="00E56A21">
        <w:fldChar w:fldCharType="separate"/>
      </w:r>
      <w:r w:rsidR="00AE05D6" w:rsidRPr="001E46F3">
        <w:rPr>
          <w:lang w:val="en-GB"/>
        </w:rPr>
        <w:t>5</w:t>
      </w:r>
      <w:r w:rsidR="00E56A21">
        <w:rPr>
          <w:lang w:val="en-GB"/>
        </w:rPr>
        <w:fldChar w:fldCharType="end"/>
      </w:r>
      <w:r w:rsidR="00251A46" w:rsidRPr="00725A64">
        <w:rPr>
          <w:lang w:val="en-GB"/>
        </w:rPr>
        <w:t>].</w:t>
      </w:r>
    </w:p>
    <w:p w14:paraId="77820AB3" w14:textId="77777777"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14:paraId="52E17095" w14:textId="77777777"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14:paraId="2DA8F233" w14:textId="77777777"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14:paraId="456061D9" w14:textId="112972CF"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r w:rsidR="00E56A21">
        <w:fldChar w:fldCharType="begin"/>
      </w:r>
      <w:r w:rsidR="00E56A21" w:rsidRPr="00A20D3E">
        <w:rPr>
          <w:lang w:val="en-US"/>
        </w:rPr>
        <w:instrText xml:space="preserve"> REF BIB_d222 \* MERGEFORMAT </w:instrText>
      </w:r>
      <w:r w:rsidR="00E56A21">
        <w:fldChar w:fldCharType="separate"/>
      </w:r>
      <w:r w:rsidR="00AE05D6" w:rsidRPr="001E46F3">
        <w:rPr>
          <w:lang w:val="en-GB"/>
        </w:rPr>
        <w:t>5</w:t>
      </w:r>
      <w:r w:rsidR="00E56A21">
        <w:rPr>
          <w:lang w:val="en-GB"/>
        </w:rPr>
        <w:fldChar w:fldCharType="end"/>
      </w:r>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14:paraId="1D969B13" w14:textId="77777777"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14:paraId="35C7E831" w14:textId="77777777"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14:paraId="512373CB" w14:textId="77777777" w:rsidR="00EB4BA2" w:rsidRPr="00725A64" w:rsidRDefault="00EB4BA2" w:rsidP="00EA17BB">
      <w:pPr>
        <w:pStyle w:val="Heading1"/>
        <w:tabs>
          <w:tab w:val="clear" w:pos="792"/>
          <w:tab w:val="num" w:pos="426"/>
        </w:tabs>
        <w:ind w:left="426" w:hanging="426"/>
        <w:rPr>
          <w:lang w:val="en-GB"/>
        </w:rPr>
      </w:pPr>
      <w:bookmarkStart w:id="294" w:name="_Ref368648478"/>
      <w:bookmarkStart w:id="295" w:name="_Toc494806913"/>
      <w:r w:rsidRPr="00725A64">
        <w:rPr>
          <w:lang w:val="en-GB"/>
        </w:rPr>
        <w:lastRenderedPageBreak/>
        <w:t>The VIL Languages</w:t>
      </w:r>
      <w:bookmarkEnd w:id="294"/>
      <w:bookmarkEnd w:id="295"/>
    </w:p>
    <w:p w14:paraId="581E2456" w14:textId="1CD5664A"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D7CA7">
        <w:rPr>
          <w:lang w:val="en-GB"/>
        </w:rPr>
        <w:fldChar w:fldCharType="begin"/>
      </w:r>
      <w:r w:rsidR="0041274B">
        <w:rPr>
          <w:lang w:val="en-GB"/>
        </w:rPr>
        <w:instrText xml:space="preserve"> REF _Ref430069010 \r \h </w:instrText>
      </w:r>
      <w:r w:rsidR="000D7CA7">
        <w:rPr>
          <w:lang w:val="en-GB"/>
        </w:rPr>
      </w:r>
      <w:r w:rsidR="000D7CA7">
        <w:rPr>
          <w:lang w:val="en-GB"/>
        </w:rPr>
        <w:fldChar w:fldCharType="separate"/>
      </w:r>
      <w:r w:rsidR="00AE05D6">
        <w:rPr>
          <w:lang w:val="en-GB"/>
        </w:rPr>
        <w:t>3.1</w:t>
      </w:r>
      <w:r w:rsidR="000D7CA7">
        <w:rPr>
          <w:lang w:val="en-GB"/>
        </w:rPr>
        <w:fldChar w:fldCharType="end"/>
      </w:r>
      <w:r w:rsidR="00652C85">
        <w:rPr>
          <w:lang w:val="en-GB"/>
        </w:rPr>
        <w:t xml:space="preserve"> and</w:t>
      </w:r>
      <w:r w:rsidR="0041274B">
        <w:rPr>
          <w:lang w:val="en-GB"/>
        </w:rPr>
        <w:t xml:space="preserve"> VTL in Section </w:t>
      </w:r>
      <w:r w:rsidR="000D7CA7">
        <w:rPr>
          <w:lang w:val="en-GB"/>
        </w:rPr>
        <w:fldChar w:fldCharType="begin"/>
      </w:r>
      <w:r w:rsidR="0041274B">
        <w:rPr>
          <w:lang w:val="en-GB"/>
        </w:rPr>
        <w:instrText xml:space="preserve"> REF _Ref368405170 \r \h </w:instrText>
      </w:r>
      <w:r w:rsidR="000D7CA7">
        <w:rPr>
          <w:lang w:val="en-GB"/>
        </w:rPr>
      </w:r>
      <w:r w:rsidR="000D7CA7">
        <w:rPr>
          <w:lang w:val="en-GB"/>
        </w:rPr>
        <w:fldChar w:fldCharType="separate"/>
      </w:r>
      <w:r w:rsidR="00AE05D6">
        <w:rPr>
          <w:lang w:val="en-GB"/>
        </w:rPr>
        <w:t>3.2</w:t>
      </w:r>
      <w:r w:rsidR="000D7CA7">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D7CA7">
        <w:rPr>
          <w:lang w:val="en-GB"/>
        </w:rPr>
        <w:fldChar w:fldCharType="begin"/>
      </w:r>
      <w:r w:rsidR="00652C85">
        <w:rPr>
          <w:lang w:val="en-GB"/>
        </w:rPr>
        <w:instrText xml:space="preserve"> REF _Ref330727065 \r \h </w:instrText>
      </w:r>
      <w:r w:rsidR="000D7CA7">
        <w:rPr>
          <w:lang w:val="en-GB"/>
        </w:rPr>
      </w:r>
      <w:r w:rsidR="000D7CA7">
        <w:rPr>
          <w:lang w:val="en-GB"/>
        </w:rPr>
        <w:fldChar w:fldCharType="separate"/>
      </w:r>
      <w:r w:rsidR="00AE05D6">
        <w:rPr>
          <w:lang w:val="en-GB"/>
        </w:rPr>
        <w:t>3.3</w:t>
      </w:r>
      <w:r w:rsidR="000D7CA7">
        <w:rPr>
          <w:lang w:val="en-GB"/>
        </w:rPr>
        <w:fldChar w:fldCharType="end"/>
      </w:r>
      <w:r w:rsidR="00CB3141">
        <w:rPr>
          <w:lang w:val="en-GB"/>
        </w:rPr>
        <w:t xml:space="preserve"> and</w:t>
      </w:r>
      <w:r w:rsidR="00652C85">
        <w:rPr>
          <w:lang w:val="en-GB"/>
        </w:rPr>
        <w:t xml:space="preserve"> the type library in Section </w:t>
      </w:r>
      <w:r w:rsidR="000D7CA7">
        <w:rPr>
          <w:lang w:val="en-GB"/>
        </w:rPr>
        <w:fldChar w:fldCharType="begin"/>
      </w:r>
      <w:r w:rsidR="00652C85">
        <w:rPr>
          <w:lang w:val="en-GB"/>
        </w:rPr>
        <w:instrText xml:space="preserve"> REF _Ref411839779 \r \h </w:instrText>
      </w:r>
      <w:r w:rsidR="000D7CA7">
        <w:rPr>
          <w:lang w:val="en-GB"/>
        </w:rPr>
      </w:r>
      <w:r w:rsidR="000D7CA7">
        <w:rPr>
          <w:lang w:val="en-GB"/>
        </w:rPr>
        <w:fldChar w:fldCharType="separate"/>
      </w:r>
      <w:r w:rsidR="00AE05D6">
        <w:rPr>
          <w:lang w:val="en-GB"/>
        </w:rPr>
        <w:t>3.3.12</w:t>
      </w:r>
      <w:r w:rsidR="000D7CA7">
        <w:rPr>
          <w:lang w:val="en-GB"/>
        </w:rPr>
        <w:fldChar w:fldCharType="end"/>
      </w:r>
      <w:r w:rsidR="00CB3141">
        <w:rPr>
          <w:lang w:val="en-GB"/>
        </w:rPr>
        <w:t>.</w:t>
      </w:r>
      <w:r w:rsidR="00652C85">
        <w:rPr>
          <w:lang w:val="en-GB"/>
        </w:rPr>
        <w:t xml:space="preserve"> </w:t>
      </w:r>
      <w:r w:rsidR="00CB3141">
        <w:rPr>
          <w:lang w:val="en-GB"/>
        </w:rPr>
        <w:t>D</w:t>
      </w:r>
      <w:r w:rsidR="00652C85">
        <w:rPr>
          <w:lang w:val="en-GB"/>
        </w:rPr>
        <w:t xml:space="preserve">efault extensions for specific programming languages </w:t>
      </w:r>
      <w:r w:rsidR="00CB3141">
        <w:rPr>
          <w:lang w:val="en-GB"/>
        </w:rPr>
        <w:t>are summarized in [16]</w:t>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r w:rsidR="00E56A21">
        <w:fldChar w:fldCharType="begin"/>
      </w:r>
      <w:r w:rsidR="00E56A21" w:rsidRPr="00A20D3E">
        <w:rPr>
          <w:lang w:val="en-US"/>
        </w:rPr>
        <w:instrText xml:space="preserve"> REF BIB_d21 \* MERGEFORMAT </w:instrText>
      </w:r>
      <w:r w:rsidR="00E56A21">
        <w:fldChar w:fldCharType="separate"/>
      </w:r>
      <w:r w:rsidR="00AE05D6" w:rsidRPr="001E46F3">
        <w:rPr>
          <w:lang w:val="en-GB"/>
        </w:rPr>
        <w:t>3</w:t>
      </w:r>
      <w:r w:rsidR="00E56A21">
        <w:rPr>
          <w:lang w:val="en-GB"/>
        </w:rPr>
        <w:fldChar w:fldCharType="end"/>
      </w:r>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r w:rsidR="0020260B">
        <w:rPr>
          <w:lang w:val="en-GB"/>
        </w:rPr>
        <w:t>collections (including IVML collections)</w:t>
      </w:r>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14:paraId="1764DF2C" w14:textId="5361CEF2"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r w:rsidR="00E56A21">
        <w:fldChar w:fldCharType="begin"/>
      </w:r>
      <w:r w:rsidR="00E56A21" w:rsidRPr="00A20D3E">
        <w:rPr>
          <w:lang w:val="en-US"/>
        </w:rPr>
        <w:instrText xml:space="preserve"> REF BIB_omgocl20 \* MERGEFORMAT </w:instrText>
      </w:r>
      <w:r w:rsidR="00E56A21">
        <w:fldChar w:fldCharType="separate"/>
      </w:r>
      <w:r w:rsidR="00AE05D6" w:rsidRPr="001E46F3">
        <w:rPr>
          <w:lang w:val="en-GB"/>
        </w:rPr>
        <w:t>6</w:t>
      </w:r>
      <w:r w:rsidR="00E56A21">
        <w:rPr>
          <w:lang w:val="en-GB"/>
        </w:rPr>
        <w:fldChar w:fldCharType="end"/>
      </w:r>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14:paraId="13D24BFE" w14:textId="77777777"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14:paraId="05B9FAD0" w14:textId="77777777"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14:paraId="4AD79F21" w14:textId="77777777"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14:paraId="4D009D37" w14:textId="77777777"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14:paraId="2B9C13DC" w14:textId="77777777"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14:paraId="1DB2A056" w14:textId="77777777"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14:paraId="68BDCCAB" w14:textId="77777777"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14:paraId="5461BC9F" w14:textId="77777777"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14:paraId="448E0D4F" w14:textId="77777777"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14:paraId="18A1589B" w14:textId="77777777"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14:paraId="00D10209" w14:textId="77777777"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14:paraId="6D47D0EF" w14:textId="77777777"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14:paraId="77274D78" w14:textId="77777777"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14:paraId="39D3E882" w14:textId="01541C85" w:rsidR="00997E72" w:rsidRDefault="00D422B8" w:rsidP="00A7157B">
      <w:pPr>
        <w:rPr>
          <w:lang w:val="en-GB"/>
        </w:rPr>
      </w:pPr>
      <w:r w:rsidRPr="00725A64">
        <w:rPr>
          <w:lang w:val="en-GB"/>
        </w:rPr>
        <w:t xml:space="preserve">In Section </w:t>
      </w:r>
      <w:r w:rsidR="00E56A21">
        <w:fldChar w:fldCharType="begin"/>
      </w:r>
      <w:r w:rsidR="00E56A21" w:rsidRPr="00A20D3E">
        <w:rPr>
          <w:lang w:val="en-US"/>
        </w:rPr>
        <w:instrText xml:space="preserve"> REF _Ref314223714 \r \h  \* MERGEFORMAT </w:instrText>
      </w:r>
      <w:r w:rsidR="00E56A21">
        <w:fldChar w:fldCharType="separate"/>
      </w:r>
      <w:ins w:id="296" w:author="Holger Eichelberger" w:date="2024-11-22T12:02:00Z">
        <w:r w:rsidR="00AE05D6" w:rsidRPr="00AE05D6">
          <w:rPr>
            <w:lang w:val="en-GB"/>
            <w:rPrChange w:id="297" w:author="Holger Eichelberger" w:date="2024-11-22T12:02:00Z">
              <w:rPr>
                <w:lang w:val="en-US"/>
              </w:rPr>
            </w:rPrChange>
          </w:rPr>
          <w:t>3.1</w:t>
        </w:r>
      </w:ins>
      <w:del w:id="298" w:author="Holger Eichelberger" w:date="2021-05-18T15:18:00Z">
        <w:r w:rsidR="00266717" w:rsidRPr="00A20D3E" w:rsidDel="001E2452">
          <w:rPr>
            <w:lang w:val="en-GB"/>
          </w:rPr>
          <w:delText>3.1</w:delText>
        </w:r>
      </w:del>
      <w:r w:rsidR="00E56A21">
        <w:fldChar w:fldCharType="end"/>
      </w:r>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r w:rsidR="00E56A21">
        <w:fldChar w:fldCharType="begin"/>
      </w:r>
      <w:r w:rsidR="00E56A21" w:rsidRPr="00A20D3E">
        <w:rPr>
          <w:lang w:val="en-US"/>
        </w:rPr>
        <w:instrText xml:space="preserve"> REF _Ref368405174 \r \h  \* MERGEFORMAT </w:instrText>
      </w:r>
      <w:r w:rsidR="00E56A21">
        <w:fldChar w:fldCharType="separate"/>
      </w:r>
      <w:ins w:id="299" w:author="Holger Eichelberger" w:date="2024-11-22T12:02:00Z">
        <w:r w:rsidR="00AE05D6" w:rsidRPr="00AE05D6">
          <w:rPr>
            <w:lang w:val="en-GB"/>
            <w:rPrChange w:id="300" w:author="Holger Eichelberger" w:date="2024-11-22T12:02:00Z">
              <w:rPr>
                <w:lang w:val="en-US"/>
              </w:rPr>
            </w:rPrChange>
          </w:rPr>
          <w:t>3.2</w:t>
        </w:r>
      </w:ins>
      <w:del w:id="301" w:author="Holger Eichelberger" w:date="2021-05-18T15:18:00Z">
        <w:r w:rsidR="00266717" w:rsidRPr="00A20D3E" w:rsidDel="001E2452">
          <w:rPr>
            <w:lang w:val="en-GB"/>
          </w:rPr>
          <w:delText>3.2</w:delText>
        </w:r>
      </w:del>
      <w:r w:rsidR="00E56A21">
        <w:fldChar w:fldCharType="end"/>
      </w:r>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D7CA7" w:rsidRPr="00FF7947">
        <w:rPr>
          <w:lang w:val="en-GB"/>
        </w:rPr>
        <w:fldChar w:fldCharType="begin"/>
      </w:r>
      <w:r w:rsidR="00E25E1A" w:rsidRPr="00725A64">
        <w:rPr>
          <w:lang w:val="en-GB"/>
        </w:rPr>
        <w:instrText xml:space="preserve"> REF _Ref330727065 \r \h </w:instrText>
      </w:r>
      <w:r w:rsidR="000D7CA7" w:rsidRPr="00FF7947">
        <w:rPr>
          <w:lang w:val="en-GB"/>
        </w:rPr>
      </w:r>
      <w:r w:rsidR="000D7CA7" w:rsidRPr="00FF7947">
        <w:rPr>
          <w:lang w:val="en-GB"/>
        </w:rPr>
        <w:fldChar w:fldCharType="separate"/>
      </w:r>
      <w:r w:rsidR="00AE05D6">
        <w:rPr>
          <w:lang w:val="en-GB"/>
        </w:rPr>
        <w:t>3.3</w:t>
      </w:r>
      <w:r w:rsidR="000D7CA7"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D7CA7">
        <w:rPr>
          <w:lang w:val="en-GB"/>
        </w:rPr>
        <w:fldChar w:fldCharType="begin"/>
      </w:r>
      <w:r w:rsidR="007C2A67">
        <w:rPr>
          <w:lang w:val="en-GB"/>
        </w:rPr>
        <w:instrText xml:space="preserve"> REF _Ref411839779 \r \h </w:instrText>
      </w:r>
      <w:r w:rsidR="000D7CA7">
        <w:rPr>
          <w:lang w:val="en-GB"/>
        </w:rPr>
      </w:r>
      <w:r w:rsidR="000D7CA7">
        <w:rPr>
          <w:lang w:val="en-GB"/>
        </w:rPr>
        <w:fldChar w:fldCharType="separate"/>
      </w:r>
      <w:r w:rsidR="00AE05D6">
        <w:rPr>
          <w:lang w:val="en-GB"/>
        </w:rPr>
        <w:t>3.3.12</w:t>
      </w:r>
      <w:r w:rsidR="000D7CA7">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CB3141">
        <w:rPr>
          <w:lang w:val="en-GB"/>
        </w:rPr>
        <w:t xml:space="preserve"> [16]</w:t>
      </w:r>
      <w:r w:rsidR="007C2A67">
        <w:rPr>
          <w:lang w:val="en-GB"/>
        </w:rPr>
        <w:t xml:space="preserve">. Extensions are optional and may or may not be installed depending on the actual product line setting. </w:t>
      </w:r>
    </w:p>
    <w:p w14:paraId="118B9D12" w14:textId="77777777" w:rsidR="00A7157B" w:rsidRPr="00725A64" w:rsidRDefault="00D52B79" w:rsidP="00EA17BB">
      <w:pPr>
        <w:pStyle w:val="Heading2"/>
        <w:rPr>
          <w:lang w:val="en-GB"/>
        </w:rPr>
      </w:pPr>
      <w:bookmarkStart w:id="302" w:name="_Toc313096742"/>
      <w:bookmarkStart w:id="303" w:name="_Ref314223714"/>
      <w:bookmarkStart w:id="304" w:name="_Ref430069010"/>
      <w:bookmarkStart w:id="305"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302"/>
      <w:bookmarkEnd w:id="303"/>
      <w:bookmarkEnd w:id="304"/>
      <w:bookmarkEnd w:id="305"/>
    </w:p>
    <w:p w14:paraId="341566D9" w14:textId="77777777"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14:paraId="34176C39" w14:textId="77777777"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14:paraId="019F94F0" w14:textId="77777777" w:rsidR="00641D80" w:rsidRPr="00725A64" w:rsidRDefault="00641D80" w:rsidP="00EA17BB">
      <w:pPr>
        <w:pStyle w:val="Heading3"/>
        <w:rPr>
          <w:lang w:val="en-GB"/>
        </w:rPr>
      </w:pPr>
      <w:bookmarkStart w:id="306" w:name="_Ref368908700"/>
      <w:bookmarkStart w:id="307" w:name="_Toc494806915"/>
      <w:r w:rsidRPr="00725A64">
        <w:rPr>
          <w:lang w:val="en-GB"/>
        </w:rPr>
        <w:lastRenderedPageBreak/>
        <w:t>Reserved Keywords</w:t>
      </w:r>
      <w:bookmarkEnd w:id="306"/>
      <w:bookmarkEnd w:id="307"/>
    </w:p>
    <w:p w14:paraId="62216093" w14:textId="5348F173"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308" w:author="Holger Eichelberger" w:date="2024-11-22T12:02:00Z">
        <w:r w:rsidR="00AE05D6" w:rsidRPr="00AE05D6">
          <w:rPr>
            <w:lang w:val="en-GB"/>
            <w:rPrChange w:id="309" w:author="Holger Eichelberger" w:date="2024-11-22T12:02:00Z">
              <w:rPr>
                <w:lang w:val="en-US"/>
              </w:rPr>
            </w:rPrChange>
          </w:rPr>
          <w:t>3.3.1</w:t>
        </w:r>
      </w:ins>
      <w:del w:id="310" w:author="Holger Eichelberger" w:date="2021-05-18T15:18:00Z">
        <w:r w:rsidR="00266717" w:rsidRPr="00A20D3E" w:rsidDel="001E2452">
          <w:rPr>
            <w:lang w:val="en-GB"/>
          </w:rPr>
          <w:delText>3.3.1</w:delText>
        </w:r>
      </w:del>
      <w:r w:rsidR="00E56A21">
        <w:fldChar w:fldCharType="end"/>
      </w:r>
      <w:r w:rsidRPr="00725A64">
        <w:rPr>
          <w:lang w:val="en-GB"/>
        </w:rPr>
        <w:t>.</w:t>
      </w:r>
    </w:p>
    <w:p w14:paraId="3582D9BF" w14:textId="77777777"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14:paraId="77E83A5E" w14:textId="77777777"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14:paraId="23141B04" w14:textId="77777777"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14:paraId="555D2D76" w14:textId="77777777"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14:paraId="72A5ECDE"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627CFB2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14:paraId="6FBC06C5" w14:textId="77777777" w:rsidR="00CF0B2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w:t>
      </w:r>
    </w:p>
    <w:p w14:paraId="1B5C9A39" w14:textId="77777777"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14:paraId="4A952A7D" w14:textId="7918A9BD" w:rsidR="00916534" w:rsidRDefault="00916534" w:rsidP="00916534">
      <w:pPr>
        <w:pStyle w:val="ListParagraph"/>
        <w:numPr>
          <w:ilvl w:val="0"/>
          <w:numId w:val="13"/>
        </w:numPr>
        <w:rPr>
          <w:ins w:id="311"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4234AC06" w14:textId="6BC53767" w:rsidR="00CC4E06" w:rsidRDefault="00CC4E06" w:rsidP="00916534">
      <w:pPr>
        <w:pStyle w:val="ListParagraph"/>
        <w:numPr>
          <w:ilvl w:val="0"/>
          <w:numId w:val="13"/>
        </w:numPr>
        <w:rPr>
          <w:rFonts w:ascii="Courier New" w:hAnsi="Courier New" w:cs="Courier New"/>
          <w:b/>
          <w:sz w:val="22"/>
          <w:szCs w:val="22"/>
          <w:lang w:val="en-GB"/>
        </w:rPr>
      </w:pPr>
      <w:ins w:id="312" w:author="Holger Eichelberger" w:date="2022-09-21T10:57:00Z">
        <w:r>
          <w:rPr>
            <w:rFonts w:ascii="Courier New" w:hAnsi="Courier New" w:cs="Courier New"/>
            <w:b/>
            <w:sz w:val="22"/>
            <w:szCs w:val="22"/>
            <w:lang w:val="en-GB"/>
          </w:rPr>
          <w:t>insert</w:t>
        </w:r>
      </w:ins>
    </w:p>
    <w:p w14:paraId="578BD693" w14:textId="77777777"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14:paraId="2AB3A516"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14:paraId="48D1151C"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14:paraId="18239E07" w14:textId="77777777"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14:paraId="297237A1" w14:textId="77777777"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14:paraId="1DCCE119" w14:textId="77777777"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14:paraId="57E44C1B" w14:textId="77777777"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6C488158" w14:textId="77777777"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4970F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14:paraId="223A3ECD" w14:textId="77777777" w:rsidR="00CF0B24" w:rsidRDefault="00CF0B2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wile</w:t>
      </w:r>
    </w:p>
    <w:p w14:paraId="2F87F2C6" w14:textId="77777777"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14:paraId="0D796788" w14:textId="77777777" w:rsidR="00CB338C" w:rsidRPr="00725A64" w:rsidRDefault="000D1DFD" w:rsidP="00EA17BB">
      <w:pPr>
        <w:pStyle w:val="Heading3"/>
        <w:rPr>
          <w:lang w:val="en-GB"/>
        </w:rPr>
      </w:pPr>
      <w:bookmarkStart w:id="313" w:name="_Ref368654456"/>
      <w:bookmarkStart w:id="314" w:name="_Ref368654603"/>
      <w:bookmarkStart w:id="315" w:name="_Toc494806916"/>
      <w:r w:rsidRPr="00725A64">
        <w:rPr>
          <w:lang w:val="en-GB"/>
        </w:rPr>
        <w:t>Scripts</w:t>
      </w:r>
      <w:bookmarkEnd w:id="313"/>
      <w:bookmarkEnd w:id="314"/>
      <w:bookmarkEnd w:id="315"/>
    </w:p>
    <w:p w14:paraId="05857878" w14:textId="77777777"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14:paraId="6C6B3F93" w14:textId="77777777"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14:paraId="6972DC24" w14:textId="77777777"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w:t>
      </w:r>
      <w:r w:rsidR="00A328E7" w:rsidRPr="00725A64">
        <w:rPr>
          <w:lang w:val="en-GB"/>
        </w:rPr>
        <w:lastRenderedPageBreak/>
        <w:t xml:space="preserve">may complicate the development of VIL scripts as actually unknown identifiers will at 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14:paraId="76744716" w14:textId="77777777"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14:paraId="65D81A6A" w14:textId="77777777" w:rsidR="00B3604B" w:rsidRDefault="001365DF">
      <w:pPr>
        <w:rPr>
          <w:b/>
          <w:lang w:val="en-GB"/>
        </w:rPr>
      </w:pPr>
      <w:r w:rsidRPr="001365DF">
        <w:rPr>
          <w:b/>
          <w:lang w:val="en-GB"/>
        </w:rPr>
        <w:t>Syntax:</w:t>
      </w:r>
    </w:p>
    <w:p w14:paraId="2E7A456D" w14:textId="77777777"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23C6362C" w14:textId="77777777"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14:paraId="06190C15" w14:textId="77777777"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14:paraId="09F129CB"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14:paraId="03DD120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14:paraId="5308B895"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109E0E83" w14:textId="77777777"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14:paraId="1A9F7E06" w14:textId="77777777"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14:paraId="73B27C20" w14:textId="77777777"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14:paraId="2150D090" w14:textId="77E29A4B"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D7CA7" w:rsidRPr="00EC7934">
        <w:rPr>
          <w:lang w:val="en-GB"/>
        </w:rPr>
        <w:fldChar w:fldCharType="begin"/>
      </w:r>
      <w:r w:rsidRPr="00725A64">
        <w:rPr>
          <w:lang w:val="en-GB"/>
        </w:rPr>
        <w:instrText xml:space="preserve"> REF _Ref368381282 \r \h </w:instrText>
      </w:r>
      <w:r w:rsidR="000D7CA7" w:rsidRPr="00EC7934">
        <w:rPr>
          <w:lang w:val="en-GB"/>
        </w:rPr>
      </w:r>
      <w:r w:rsidR="000D7CA7" w:rsidRPr="00EC7934">
        <w:rPr>
          <w:lang w:val="en-GB"/>
        </w:rPr>
        <w:fldChar w:fldCharType="separate"/>
      </w:r>
      <w:r w:rsidR="00AE05D6">
        <w:rPr>
          <w:lang w:val="en-GB"/>
        </w:rPr>
        <w:t>3.1.4</w:t>
      </w:r>
      <w:r w:rsidR="000D7CA7" w:rsidRPr="00EC7934">
        <w:rPr>
          <w:lang w:val="en-GB"/>
        </w:rPr>
        <w:fldChar w:fldCharType="end"/>
      </w:r>
      <w:r w:rsidRPr="00725A64">
        <w:rPr>
          <w:lang w:val="en-GB"/>
        </w:rPr>
        <w:t>.</w:t>
      </w:r>
    </w:p>
    <w:p w14:paraId="345DDE62" w14:textId="77777777"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14:paraId="102926AD" w14:textId="77777777"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14:paraId="15BD82DB" w14:textId="77777777"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r w:rsidR="00833C96">
        <w:rPr>
          <w:lang w:val="en-GB"/>
        </w:rPr>
        <w:t xml:space="preserve">If given as first parameters in sequence project-configuration-project, the </w:t>
      </w:r>
      <w:r w:rsidR="00833C96">
        <w:rPr>
          <w:lang w:val="en-GB"/>
        </w:rPr>
        <w:lastRenderedPageBreak/>
        <w:t>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r w:rsidR="00167EE4">
        <w:rPr>
          <w:lang w:val="en-GB"/>
        </w:rPr>
        <w:t xml:space="preserve"> An implementation shall treat unspecified parameters as undefined, i.e., expressions using this parameter are undefined.</w:t>
      </w:r>
    </w:p>
    <w:p w14:paraId="2251D464" w14:textId="2BE5C109"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14:paraId="384DC916" w14:textId="77777777"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14:paraId="1B2812C8" w14:textId="77777777" w:rsidR="00377B86" w:rsidRPr="00725A64" w:rsidRDefault="00377B86" w:rsidP="004D44F3">
      <w:pPr>
        <w:spacing w:after="200" w:line="276" w:lineRule="auto"/>
        <w:rPr>
          <w:lang w:val="en-GB"/>
        </w:rPr>
      </w:pPr>
      <w:r w:rsidRPr="00725A64">
        <w:rPr>
          <w:b/>
          <w:lang w:val="en-GB"/>
        </w:rPr>
        <w:t>Example</w:t>
      </w:r>
      <w:r w:rsidRPr="00725A64">
        <w:rPr>
          <w:lang w:val="en-GB"/>
        </w:rPr>
        <w:t>:</w:t>
      </w:r>
    </w:p>
    <w:p w14:paraId="6B654890" w14:textId="77777777"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14:paraId="279DA836" w14:textId="77777777"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14:paraId="664AE8AC" w14:textId="77777777"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14:paraId="62CCEC25" w14:textId="77777777"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14:paraId="6A8C233A" w14:textId="77777777"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D305578" w14:textId="5FF5D0BF"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r w:rsidR="0020260B">
        <w:rPr>
          <w:lang w:val="en-GB"/>
        </w:rPr>
        <w:t>collections</w:t>
      </w:r>
      <w:r w:rsidR="0020260B" w:rsidRPr="00725A64">
        <w:rPr>
          <w:lang w:val="en-GB"/>
        </w:rPr>
        <w:t xml:space="preserve"> </w:t>
      </w:r>
      <w:r w:rsidRPr="00725A64">
        <w:rPr>
          <w:lang w:val="en-GB"/>
        </w:rPr>
        <w:t xml:space="preserve">of projects (see Section </w:t>
      </w:r>
      <w:r w:rsidR="00E56A21">
        <w:fldChar w:fldCharType="begin"/>
      </w:r>
      <w:r w:rsidR="00E56A21" w:rsidRPr="00A20D3E">
        <w:rPr>
          <w:lang w:val="en-US"/>
        </w:rPr>
        <w:instrText xml:space="preserve"> REF _Ref315335785 \r \h  \* MERGEFORMAT </w:instrText>
      </w:r>
      <w:r w:rsidR="00E56A21">
        <w:fldChar w:fldCharType="separate"/>
      </w:r>
      <w:ins w:id="316" w:author="Holger Eichelberger" w:date="2024-11-22T12:02:00Z">
        <w:r w:rsidR="00AE05D6" w:rsidRPr="00AE05D6">
          <w:rPr>
            <w:lang w:val="en-GB"/>
            <w:rPrChange w:id="317" w:author="Holger Eichelberger" w:date="2024-11-22T12:02:00Z">
              <w:rPr>
                <w:lang w:val="en-US"/>
              </w:rPr>
            </w:rPrChange>
          </w:rPr>
          <w:t>3.1.5.4</w:t>
        </w:r>
      </w:ins>
      <w:del w:id="318" w:author="Holger Eichelberger" w:date="2021-05-18T15:18:00Z">
        <w:r w:rsidR="00266717" w:rsidRPr="00A20D3E" w:rsidDel="001E2452">
          <w:rPr>
            <w:lang w:val="en-GB"/>
          </w:rPr>
          <w:delText>3.1.5.4</w:delText>
        </w:r>
      </w:del>
      <w:r w:rsidR="00E56A21">
        <w:fldChar w:fldCharType="end"/>
      </w:r>
      <w:r w:rsidRPr="00725A64">
        <w:rPr>
          <w:lang w:val="en-GB"/>
        </w:rPr>
        <w:t>), while single project p</w:t>
      </w:r>
      <w:r w:rsidRPr="00FF7947">
        <w:rPr>
          <w:lang w:val="en-GB"/>
        </w:rPr>
        <w:t>arameter is sufficient for a traditional product line build.</w:t>
      </w:r>
    </w:p>
    <w:p w14:paraId="624B9790" w14:textId="77777777" w:rsidR="00A749B6" w:rsidRDefault="00E51F52" w:rsidP="00A749B6">
      <w:pPr>
        <w:rPr>
          <w:lang w:val="en-GB"/>
        </w:rPr>
      </w:pPr>
      <w:r>
        <w:rPr>
          <w:lang w:val="en-GB"/>
        </w:rPr>
        <w:t>A script defines the following two implicit variables:</w:t>
      </w:r>
    </w:p>
    <w:p w14:paraId="09024748" w14:textId="77777777"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14:paraId="37755213" w14:textId="77777777"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14:paraId="2ADA703B" w14:textId="77777777" w:rsidR="00893D8C" w:rsidRPr="00725A64" w:rsidRDefault="00893D8C" w:rsidP="00EA17BB">
      <w:pPr>
        <w:pStyle w:val="Heading3"/>
        <w:rPr>
          <w:lang w:val="en-GB"/>
        </w:rPr>
      </w:pPr>
      <w:bookmarkStart w:id="319" w:name="_Ref368140846"/>
      <w:bookmarkStart w:id="320" w:name="_Toc494806917"/>
      <w:bookmarkStart w:id="321" w:name="_Toc313096743"/>
      <w:bookmarkStart w:id="322" w:name="_Ref314751571"/>
      <w:bookmarkStart w:id="323" w:name="_Ref315422188"/>
      <w:r w:rsidRPr="00725A64">
        <w:rPr>
          <w:lang w:val="en-GB"/>
        </w:rPr>
        <w:t>Version</w:t>
      </w:r>
      <w:bookmarkEnd w:id="319"/>
      <w:bookmarkEnd w:id="320"/>
      <w:r w:rsidRPr="00725A64">
        <w:rPr>
          <w:lang w:val="en-GB"/>
        </w:rPr>
        <w:t xml:space="preserve"> </w:t>
      </w:r>
    </w:p>
    <w:p w14:paraId="19104C4C" w14:textId="77777777"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14:paraId="214BB051" w14:textId="77777777" w:rsidR="0061721E" w:rsidRDefault="0047548A">
      <w:pPr>
        <w:keepNext/>
        <w:spacing w:line="276" w:lineRule="auto"/>
        <w:jc w:val="left"/>
        <w:rPr>
          <w:lang w:val="en-GB"/>
        </w:rPr>
      </w:pPr>
      <w:r w:rsidRPr="00725A64">
        <w:rPr>
          <w:b/>
          <w:lang w:val="en-GB"/>
        </w:rPr>
        <w:t>Syntax</w:t>
      </w:r>
      <w:r w:rsidRPr="00725A64">
        <w:rPr>
          <w:lang w:val="en-GB"/>
        </w:rPr>
        <w:t xml:space="preserve">: </w:t>
      </w:r>
    </w:p>
    <w:p w14:paraId="6FB7C972" w14:textId="77777777"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14:paraId="78B81931" w14:textId="77777777"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14:paraId="49AB5387" w14:textId="77777777"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14:paraId="4CB03D15" w14:textId="77777777"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14:paraId="20241CB5" w14:textId="77777777"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14:paraId="246E0992" w14:textId="77777777"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14:paraId="2C71FA43" w14:textId="77777777" w:rsidR="0061721E" w:rsidRDefault="0047548A">
      <w:pPr>
        <w:spacing w:line="276" w:lineRule="auto"/>
        <w:jc w:val="left"/>
        <w:rPr>
          <w:lang w:val="en-GB"/>
        </w:rPr>
      </w:pPr>
      <w:r w:rsidRPr="00725A64">
        <w:rPr>
          <w:b/>
          <w:lang w:val="en-GB"/>
        </w:rPr>
        <w:t>Example</w:t>
      </w:r>
      <w:r w:rsidRPr="00725A64">
        <w:rPr>
          <w:lang w:val="en-GB"/>
        </w:rPr>
        <w:t xml:space="preserve">: </w:t>
      </w:r>
    </w:p>
    <w:p w14:paraId="2B9A961C" w14:textId="77777777"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14:paraId="647D8BBB"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3F6683CA"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14:paraId="5ADAA3B7" w14:textId="77777777"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14:paraId="10C77A53" w14:textId="77777777"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4FAC89A2" w14:textId="77777777" w:rsidR="00893D8C" w:rsidRPr="00725A64" w:rsidRDefault="00893D8C" w:rsidP="00EA17BB">
      <w:pPr>
        <w:pStyle w:val="Heading3"/>
        <w:rPr>
          <w:lang w:val="en-GB"/>
        </w:rPr>
      </w:pPr>
      <w:bookmarkStart w:id="324" w:name="_Ref368381282"/>
      <w:bookmarkStart w:id="325" w:name="_Toc494806918"/>
      <w:r w:rsidRPr="00725A64">
        <w:rPr>
          <w:lang w:val="en-GB"/>
        </w:rPr>
        <w:t>Imports</w:t>
      </w:r>
      <w:bookmarkEnd w:id="324"/>
      <w:bookmarkEnd w:id="325"/>
    </w:p>
    <w:p w14:paraId="2928F0A2" w14:textId="77777777"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14:paraId="22A43618" w14:textId="2A49A3B5" w:rsidR="0061721E" w:rsidRDefault="00735931">
      <w:pPr>
        <w:spacing w:line="276" w:lineRule="auto"/>
        <w:jc w:val="left"/>
        <w:rPr>
          <w:lang w:val="en-GB"/>
        </w:rPr>
      </w:pPr>
      <w:r w:rsidRPr="00725A64">
        <w:rPr>
          <w:b/>
          <w:lang w:val="en-GB"/>
        </w:rPr>
        <w:t>Syntax</w:t>
      </w:r>
      <w:ins w:id="326" w:author="Holger Eichelberger" w:date="2022-09-21T11:00:00Z">
        <w:r w:rsidR="00065C6E">
          <w:rPr>
            <w:rStyle w:val="FootnoteReference"/>
            <w:b/>
            <w:lang w:val="en-GB"/>
          </w:rPr>
          <w:footnoteReference w:id="2"/>
        </w:r>
      </w:ins>
      <w:r w:rsidRPr="00725A64">
        <w:rPr>
          <w:lang w:val="en-GB"/>
        </w:rPr>
        <w:t xml:space="preserve">: </w:t>
      </w:r>
    </w:p>
    <w:p w14:paraId="10BBF5E3" w14:textId="77777777"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14:paraId="15D4BDAA" w14:textId="77777777"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14:paraId="1D7CDF14" w14:textId="77777777"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14:paraId="5A86BE35" w14:textId="77777777"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14:paraId="7E3BDD14" w14:textId="77777777"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14:paraId="599D42B2" w14:textId="1BEA998D"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 xml:space="preserve">hierarchical import </w:t>
      </w:r>
      <w:r w:rsidR="00E844FB" w:rsidRPr="00725A64">
        <w:rPr>
          <w:b/>
          <w:lang w:val="en-GB"/>
        </w:rPr>
        <w:lastRenderedPageBreak/>
        <w:t>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r w:rsidR="00D0017B">
        <w:rPr>
          <w:lang w:val="en-GB"/>
        </w:rPr>
        <w:t xml:space="preserve"> </w:t>
      </w:r>
      <w:del w:id="351" w:author="Holger Eichelberger" w:date="2022-09-21T10:58:00Z">
        <w:r w:rsidR="00D0017B" w:rsidDel="00CC4E06">
          <w:rPr>
            <w:lang w:val="en-GB"/>
          </w:rPr>
          <w:delText xml:space="preserve">Since version 0.98, </w:delText>
        </w:r>
      </w:del>
      <w:ins w:id="352" w:author="Holger Eichelberger" w:date="2022-09-21T10:58:00Z">
        <w:r w:rsidR="00CC4E06">
          <w:rPr>
            <w:lang w:val="en-GB"/>
          </w:rPr>
          <w:t xml:space="preserve">The name may end with a * indicating a wildcard import of models with names that start with the prefix name until the </w:t>
        </w:r>
        <w:r w:rsidR="00B125D9">
          <w:rPr>
            <w:lang w:val="en-GB"/>
          </w:rPr>
          <w:t>*</w:t>
        </w:r>
        <w:r w:rsidR="00CC4E06">
          <w:rPr>
            <w:lang w:val="en-GB"/>
          </w:rPr>
          <w:t xml:space="preserve">. </w:t>
        </w:r>
      </w:ins>
      <w:r w:rsidR="00D0017B">
        <w:rPr>
          <w:lang w:val="en-GB"/>
        </w:rPr>
        <w:t>VIL can import VTL (two default parameters, target not set</w:t>
      </w:r>
      <w:r w:rsidR="00074421">
        <w:rPr>
          <w:lang w:val="en-GB"/>
        </w:rPr>
        <w:t>, created contents is ignored / discarded</w:t>
      </w:r>
      <w:r w:rsidR="00D0017B">
        <w:rPr>
          <w:lang w:val="en-GB"/>
        </w:rPr>
        <w:t xml:space="preserve">) and call functions defined there in order to </w:t>
      </w:r>
      <w:del w:id="353" w:author="Holger Eichelberger" w:date="2021-06-23T13:18:00Z">
        <w:r w:rsidR="003018EA" w:rsidDel="00F267C9">
          <w:rPr>
            <w:lang w:val="en-GB"/>
          </w:rPr>
          <w:delText>increase</w:delText>
        </w:r>
        <w:r w:rsidR="00D0017B" w:rsidDel="00F267C9">
          <w:rPr>
            <w:lang w:val="en-GB"/>
          </w:rPr>
          <w:delText xml:space="preserve"> </w:delText>
        </w:r>
      </w:del>
      <w:ins w:id="354" w:author="Holger Eichelberger" w:date="2021-06-23T13:18:00Z">
        <w:r w:rsidR="00F267C9">
          <w:rPr>
            <w:lang w:val="en-GB"/>
          </w:rPr>
          <w:t xml:space="preserve">facilitate </w:t>
        </w:r>
      </w:ins>
      <w:r w:rsidR="00D0017B">
        <w:rPr>
          <w:lang w:val="en-GB"/>
        </w:rPr>
        <w:t>reuse.</w:t>
      </w:r>
    </w:p>
    <w:p w14:paraId="01149F61" w14:textId="240BA37A"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D7CA7">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AE05D6">
        <w:rPr>
          <w:rFonts w:asciiTheme="majorHAnsi" w:hAnsiTheme="majorHAnsi" w:cs="Courier New"/>
          <w:lang w:val="en-GB"/>
        </w:rPr>
        <w:t>3.4.6</w:t>
      </w:r>
      <w:r w:rsidR="000D7CA7">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14:paraId="0F32F142" w14:textId="77777777"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14:paraId="305E1A1D" w14:textId="77777777" w:rsidR="00B357A7" w:rsidRDefault="00735931">
      <w:pPr>
        <w:spacing w:line="276" w:lineRule="auto"/>
        <w:jc w:val="left"/>
        <w:rPr>
          <w:lang w:val="en-GB"/>
        </w:rPr>
      </w:pPr>
      <w:r w:rsidRPr="00725A64">
        <w:rPr>
          <w:b/>
          <w:lang w:val="en-GB"/>
        </w:rPr>
        <w:t>Example</w:t>
      </w:r>
      <w:r w:rsidRPr="00725A64">
        <w:rPr>
          <w:lang w:val="en-GB"/>
        </w:rPr>
        <w:t xml:space="preserve">: </w:t>
      </w:r>
    </w:p>
    <w:p w14:paraId="251CA52A" w14:textId="77777777"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14:paraId="56F8F730" w14:textId="77777777"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14:paraId="282FD41A" w14:textId="77777777"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14:paraId="4DE8BB91" w14:textId="77777777"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14:paraId="74708682" w14:textId="77777777"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BE52B74" w14:textId="77777777"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14:paraId="41C0CF4B" w14:textId="77777777"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14:paraId="1CDD3508" w14:textId="77777777" w:rsidR="00112C34" w:rsidRPr="00725A64" w:rsidRDefault="00112C34" w:rsidP="00EA17BB">
      <w:pPr>
        <w:pStyle w:val="Heading3"/>
        <w:rPr>
          <w:lang w:val="en-GB"/>
        </w:rPr>
      </w:pPr>
      <w:bookmarkStart w:id="355" w:name="_Toc385852267"/>
      <w:bookmarkStart w:id="356" w:name="_Toc385852381"/>
      <w:bookmarkStart w:id="357" w:name="_Ref368041089"/>
      <w:bookmarkStart w:id="358" w:name="_Toc494806919"/>
      <w:bookmarkEnd w:id="355"/>
      <w:bookmarkEnd w:id="356"/>
      <w:r w:rsidRPr="00725A64">
        <w:rPr>
          <w:lang w:val="en-GB"/>
        </w:rPr>
        <w:lastRenderedPageBreak/>
        <w:t>Types</w:t>
      </w:r>
      <w:bookmarkEnd w:id="357"/>
      <w:bookmarkEnd w:id="358"/>
    </w:p>
    <w:p w14:paraId="6D484401" w14:textId="54DC02F0"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r w:rsidR="0020260B">
        <w:rPr>
          <w:lang w:val="en-GB"/>
        </w:rPr>
        <w:t>collection</w:t>
      </w:r>
      <w:r w:rsidR="0020260B" w:rsidRPr="00725A64">
        <w:rPr>
          <w:lang w:val="en-GB"/>
        </w:rPr>
        <w:t xml:space="preserve"> </w:t>
      </w:r>
      <w:r w:rsidR="00CC5CE4" w:rsidRPr="00725A64">
        <w:rPr>
          <w:lang w:val="en-GB"/>
        </w:rPr>
        <w:t>types</w:t>
      </w:r>
      <w:r w:rsidRPr="00725A64">
        <w:rPr>
          <w:lang w:val="en-GB"/>
        </w:rPr>
        <w:t>.</w:t>
      </w:r>
      <w:r w:rsidR="00127F52">
        <w:rPr>
          <w:lang w:val="en-GB"/>
        </w:rPr>
        <w:t xml:space="preserve"> The respective function declarations (rules in VIL, cf. Section </w:t>
      </w:r>
      <w:r w:rsidR="000D7CA7">
        <w:rPr>
          <w:lang w:val="en-GB"/>
        </w:rPr>
        <w:fldChar w:fldCharType="begin"/>
      </w:r>
      <w:r w:rsidR="00127F52">
        <w:rPr>
          <w:lang w:val="en-GB"/>
        </w:rPr>
        <w:instrText xml:space="preserve"> REF _Ref494801838 \r \h </w:instrText>
      </w:r>
      <w:r w:rsidR="000D7CA7">
        <w:rPr>
          <w:lang w:val="en-GB"/>
        </w:rPr>
      </w:r>
      <w:r w:rsidR="000D7CA7">
        <w:rPr>
          <w:lang w:val="en-GB"/>
        </w:rPr>
        <w:fldChar w:fldCharType="separate"/>
      </w:r>
      <w:r w:rsidR="00AE05D6">
        <w:rPr>
          <w:lang w:val="en-GB"/>
        </w:rPr>
        <w:t>3.1.9</w:t>
      </w:r>
      <w:r w:rsidR="000D7CA7">
        <w:rPr>
          <w:lang w:val="en-GB"/>
        </w:rPr>
        <w:fldChar w:fldCharType="end"/>
      </w:r>
      <w:r w:rsidR="00127F52">
        <w:rPr>
          <w:lang w:val="en-GB"/>
        </w:rPr>
        <w:t xml:space="preserve"> and sub-templates in VTL, cf. Section </w:t>
      </w:r>
      <w:r w:rsidR="000D7CA7">
        <w:rPr>
          <w:lang w:val="en-GB"/>
        </w:rPr>
        <w:fldChar w:fldCharType="begin"/>
      </w:r>
      <w:r w:rsidR="00127F52">
        <w:rPr>
          <w:lang w:val="en-GB"/>
        </w:rPr>
        <w:instrText xml:space="preserve"> REF _Ref494801865 \r \h </w:instrText>
      </w:r>
      <w:r w:rsidR="000D7CA7">
        <w:rPr>
          <w:lang w:val="en-GB"/>
        </w:rPr>
      </w:r>
      <w:r w:rsidR="000D7CA7">
        <w:rPr>
          <w:lang w:val="en-GB"/>
        </w:rPr>
        <w:fldChar w:fldCharType="separate"/>
      </w:r>
      <w:r w:rsidR="00AE05D6">
        <w:rPr>
          <w:lang w:val="en-GB"/>
        </w:rPr>
        <w:t>3.2.9</w:t>
      </w:r>
      <w:r w:rsidR="000D7CA7">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0D7CA7">
        <w:rPr>
          <w:lang w:val="en-GB"/>
        </w:rPr>
        <w:fldChar w:fldCharType="begin"/>
      </w:r>
      <w:r w:rsidR="00127F52">
        <w:rPr>
          <w:lang w:val="en-GB"/>
        </w:rPr>
        <w:instrText xml:space="preserve"> REF _Ref368407518 \r \h </w:instrText>
      </w:r>
      <w:r w:rsidR="000D7CA7">
        <w:rPr>
          <w:lang w:val="en-GB"/>
        </w:rPr>
      </w:r>
      <w:r w:rsidR="000D7CA7">
        <w:rPr>
          <w:lang w:val="en-GB"/>
        </w:rPr>
        <w:fldChar w:fldCharType="separate"/>
      </w:r>
      <w:r w:rsidR="00AE05D6">
        <w:rPr>
          <w:lang w:val="en-GB"/>
        </w:rPr>
        <w:t>3.1.9.3</w:t>
      </w:r>
      <w:r w:rsidR="000D7CA7">
        <w:rPr>
          <w:lang w:val="en-GB"/>
        </w:rPr>
        <w:fldChar w:fldCharType="end"/>
      </w:r>
      <w:r w:rsidR="00127F52">
        <w:rPr>
          <w:lang w:val="en-GB"/>
        </w:rPr>
        <w:t>) applies.</w:t>
      </w:r>
    </w:p>
    <w:p w14:paraId="0865BAE0" w14:textId="77777777" w:rsidR="00112C34" w:rsidRPr="00725A64" w:rsidRDefault="00112C34" w:rsidP="00EA17BB">
      <w:pPr>
        <w:pStyle w:val="Heading3"/>
        <w:numPr>
          <w:ilvl w:val="3"/>
          <w:numId w:val="1"/>
        </w:numPr>
        <w:tabs>
          <w:tab w:val="left" w:pos="1078"/>
        </w:tabs>
        <w:ind w:left="0" w:firstLine="0"/>
        <w:rPr>
          <w:lang w:val="en-GB"/>
        </w:rPr>
      </w:pPr>
      <w:bookmarkStart w:id="359" w:name="_Ref314746418"/>
      <w:bookmarkStart w:id="360" w:name="_Toc494806920"/>
      <w:r w:rsidRPr="00725A64">
        <w:rPr>
          <w:lang w:val="en-GB"/>
        </w:rPr>
        <w:t>Basic Types</w:t>
      </w:r>
      <w:bookmarkEnd w:id="359"/>
      <w:bookmarkEnd w:id="360"/>
    </w:p>
    <w:p w14:paraId="41BED50D" w14:textId="77777777"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14:paraId="51003DF8" w14:textId="77777777"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14:paraId="115642AA" w14:textId="77777777" w:rsidR="00CC5CE4" w:rsidRPr="00725A64" w:rsidRDefault="00CC5CE4" w:rsidP="00EA17BB">
      <w:pPr>
        <w:pStyle w:val="Heading3"/>
        <w:numPr>
          <w:ilvl w:val="3"/>
          <w:numId w:val="1"/>
        </w:numPr>
        <w:tabs>
          <w:tab w:val="left" w:pos="1078"/>
        </w:tabs>
        <w:ind w:left="0" w:firstLine="0"/>
        <w:rPr>
          <w:lang w:val="en-GB"/>
        </w:rPr>
      </w:pPr>
      <w:bookmarkStart w:id="361" w:name="_Ref368044657"/>
      <w:bookmarkStart w:id="362" w:name="_Toc494806921"/>
      <w:r w:rsidRPr="00725A64">
        <w:rPr>
          <w:lang w:val="en-GB"/>
        </w:rPr>
        <w:t>Configuration Types</w:t>
      </w:r>
      <w:bookmarkEnd w:id="361"/>
      <w:bookmarkEnd w:id="362"/>
    </w:p>
    <w:p w14:paraId="354838FE" w14:textId="77777777"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14:paraId="2EBF3BD2" w14:textId="47CAD46C" w:rsidR="007C3DA3"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D7CA7" w:rsidRPr="00FF7947">
        <w:rPr>
          <w:lang w:val="en-GB"/>
        </w:rPr>
        <w:fldChar w:fldCharType="begin"/>
      </w:r>
      <w:r w:rsidR="00B90901" w:rsidRPr="00725A64">
        <w:rPr>
          <w:lang w:val="en-GB"/>
        </w:rPr>
        <w:instrText xml:space="preserve"> REF _Ref368650336 \r \h </w:instrText>
      </w:r>
      <w:r w:rsidR="000D7CA7" w:rsidRPr="00FF7947">
        <w:rPr>
          <w:lang w:val="en-GB"/>
        </w:rPr>
      </w:r>
      <w:r w:rsidR="000D7CA7" w:rsidRPr="00FF7947">
        <w:rPr>
          <w:lang w:val="en-GB"/>
        </w:rPr>
        <w:fldChar w:fldCharType="separate"/>
      </w:r>
      <w:r w:rsidR="00AE05D6">
        <w:rPr>
          <w:lang w:val="en-GB"/>
        </w:rPr>
        <w:t>3.4.6</w:t>
      </w:r>
      <w:r w:rsidR="000D7CA7" w:rsidRPr="00FF7947">
        <w:rPr>
          <w:lang w:val="en-GB"/>
        </w:rPr>
        <w:fldChar w:fldCharType="end"/>
      </w:r>
      <w:r w:rsidR="00B22002" w:rsidRPr="00725A64">
        <w:rPr>
          <w:lang w:val="en-GB"/>
        </w:rPr>
        <w:t>.</w:t>
      </w:r>
    </w:p>
    <w:p w14:paraId="73571FD3" w14:textId="77777777" w:rsidR="00CC5CE4" w:rsidRPr="00725A64" w:rsidRDefault="005057AD" w:rsidP="00EA17BB">
      <w:pPr>
        <w:pStyle w:val="Heading3"/>
        <w:numPr>
          <w:ilvl w:val="3"/>
          <w:numId w:val="1"/>
        </w:numPr>
        <w:tabs>
          <w:tab w:val="left" w:pos="1078"/>
        </w:tabs>
        <w:ind w:left="0" w:firstLine="0"/>
        <w:rPr>
          <w:lang w:val="en-GB"/>
        </w:rPr>
      </w:pPr>
      <w:bookmarkStart w:id="363" w:name="_Toc494806922"/>
      <w:bookmarkStart w:id="364" w:name="_Toc494806923"/>
      <w:bookmarkEnd w:id="363"/>
      <w:r w:rsidRPr="00725A64">
        <w:rPr>
          <w:lang w:val="en-GB"/>
        </w:rPr>
        <w:lastRenderedPageBreak/>
        <w:t>Art</w:t>
      </w:r>
      <w:r>
        <w:rPr>
          <w:lang w:val="en-GB"/>
        </w:rPr>
        <w:t>i</w:t>
      </w:r>
      <w:r w:rsidRPr="00725A64">
        <w:rPr>
          <w:lang w:val="en-GB"/>
        </w:rPr>
        <w:t xml:space="preserve">fact </w:t>
      </w:r>
      <w:r w:rsidR="00CC5CE4" w:rsidRPr="00725A64">
        <w:rPr>
          <w:lang w:val="en-GB"/>
        </w:rPr>
        <w:t>Types</w:t>
      </w:r>
      <w:bookmarkEnd w:id="364"/>
    </w:p>
    <w:p w14:paraId="706CDD35" w14:textId="77777777"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14:paraId="1B6F2853" w14:textId="77777777"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14:paraId="126ACB8D" w14:textId="0D169420"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r w:rsidR="00E56A21">
        <w:fldChar w:fldCharType="begin"/>
      </w:r>
      <w:r w:rsidR="00E56A21" w:rsidRPr="00A20D3E">
        <w:rPr>
          <w:lang w:val="en-US"/>
        </w:rPr>
        <w:instrText xml:space="preserve"> REF BIB_ant13 \* MERGEFORMAT </w:instrText>
      </w:r>
      <w:r w:rsidR="00E56A21">
        <w:fldChar w:fldCharType="separate"/>
      </w:r>
      <w:r w:rsidR="00AE05D6" w:rsidRPr="001E46F3">
        <w:rPr>
          <w:lang w:val="en-GB"/>
        </w:rPr>
        <w:t>9</w:t>
      </w:r>
      <w:r w:rsidR="00E56A21">
        <w:rPr>
          <w:lang w:val="en-GB"/>
        </w:rPr>
        <w:fldChar w:fldCharType="end"/>
      </w:r>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14:paraId="260F9A12" w14:textId="6A29ACC0"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D7CA7" w:rsidRPr="00FF7947">
        <w:rPr>
          <w:lang w:val="en-GB"/>
        </w:rPr>
        <w:fldChar w:fldCharType="begin"/>
      </w:r>
      <w:r w:rsidR="00F73649" w:rsidRPr="00725A64">
        <w:rPr>
          <w:lang w:val="en-GB"/>
        </w:rPr>
        <w:instrText xml:space="preserve"> REF _Ref368650561 \r \h </w:instrText>
      </w:r>
      <w:r w:rsidR="000D7CA7" w:rsidRPr="00FF7947">
        <w:rPr>
          <w:lang w:val="en-GB"/>
        </w:rPr>
      </w:r>
      <w:r w:rsidR="000D7CA7" w:rsidRPr="00FF7947">
        <w:rPr>
          <w:lang w:val="en-GB"/>
        </w:rPr>
        <w:fldChar w:fldCharType="separate"/>
      </w:r>
      <w:r w:rsidR="00AE05D6">
        <w:rPr>
          <w:lang w:val="en-GB"/>
        </w:rPr>
        <w:t>3.4.8</w:t>
      </w:r>
      <w:r w:rsidR="000D7CA7"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14:paraId="3F9660B5" w14:textId="133417A0" w:rsidR="00C37BE1" w:rsidRPr="00725A64" w:rsidRDefault="0020260B" w:rsidP="00EA17BB">
      <w:pPr>
        <w:pStyle w:val="Heading3"/>
        <w:numPr>
          <w:ilvl w:val="3"/>
          <w:numId w:val="1"/>
        </w:numPr>
        <w:tabs>
          <w:tab w:val="left" w:pos="1078"/>
        </w:tabs>
        <w:ind w:left="0" w:firstLine="0"/>
        <w:rPr>
          <w:lang w:val="en-GB"/>
        </w:rPr>
      </w:pPr>
      <w:bookmarkStart w:id="365" w:name="_Ref315335785"/>
      <w:bookmarkStart w:id="366" w:name="_Ref315419594"/>
      <w:bookmarkStart w:id="367" w:name="_Ref315420320"/>
      <w:bookmarkStart w:id="368" w:name="_Ref315420673"/>
      <w:bookmarkStart w:id="369" w:name="_Ref315420793"/>
      <w:bookmarkStart w:id="370" w:name="_Toc494806924"/>
      <w:r>
        <w:rPr>
          <w:lang w:val="en-GB"/>
        </w:rPr>
        <w:t>Collection</w:t>
      </w:r>
      <w:r w:rsidRPr="00725A64">
        <w:rPr>
          <w:lang w:val="en-GB"/>
        </w:rPr>
        <w:t xml:space="preserve"> </w:t>
      </w:r>
      <w:r w:rsidR="00C37BE1" w:rsidRPr="00725A64">
        <w:rPr>
          <w:lang w:val="en-GB"/>
        </w:rPr>
        <w:t>Types</w:t>
      </w:r>
      <w:bookmarkEnd w:id="365"/>
      <w:bookmarkEnd w:id="366"/>
      <w:bookmarkEnd w:id="367"/>
      <w:bookmarkEnd w:id="368"/>
      <w:bookmarkEnd w:id="369"/>
      <w:bookmarkEnd w:id="370"/>
    </w:p>
    <w:p w14:paraId="0708D421" w14:textId="1A847370"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r w:rsidR="0020260B">
        <w:rPr>
          <w:lang w:val="en-GB"/>
        </w:rPr>
        <w:t>collection</w:t>
      </w:r>
      <w:r w:rsidR="0020260B" w:rsidRPr="00725A64">
        <w:rPr>
          <w:lang w:val="en-GB"/>
        </w:rPr>
        <w:t xml:space="preserve"> </w:t>
      </w:r>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20260B">
        <w:rPr>
          <w:lang w:val="en-GB"/>
        </w:rPr>
        <w:t>Collection</w:t>
      </w:r>
      <w:r w:rsidR="0020260B" w:rsidRPr="00725A64">
        <w:rPr>
          <w:lang w:val="en-GB"/>
        </w:rPr>
        <w:t xml:space="preserve"> </w:t>
      </w:r>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r w:rsidR="00CF229F">
        <w:rPr>
          <w:lang w:val="en-GB"/>
        </w:rPr>
        <w:t xml:space="preserve"> Akin to IVML, collections can be nested and contain further collections.</w:t>
      </w:r>
    </w:p>
    <w:p w14:paraId="78BE9754" w14:textId="41D09D7C"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r w:rsidR="0020260B">
        <w:rPr>
          <w:lang w:val="en-GB"/>
        </w:rPr>
        <w:t>collection</w:t>
      </w:r>
      <w:r w:rsidR="0020260B" w:rsidRPr="00725A64">
        <w:rPr>
          <w:lang w:val="en-GB"/>
        </w:rPr>
        <w:t xml:space="preserve"> </w:t>
      </w:r>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w:t>
      </w:r>
      <w:r w:rsidRPr="00725A64">
        <w:rPr>
          <w:lang w:val="en-GB"/>
        </w:rPr>
        <w:lastRenderedPageBreak/>
        <w:t xml:space="preserve">number of elements in the </w:t>
      </w:r>
      <w:r w:rsidR="0020260B">
        <w:rPr>
          <w:lang w:val="en-GB"/>
        </w:rPr>
        <w:t>collection</w:t>
      </w:r>
      <w:r w:rsidR="0020260B" w:rsidRPr="00725A64">
        <w:rPr>
          <w:lang w:val="en-GB"/>
        </w:rPr>
        <w:t xml:space="preserve"> </w:t>
      </w:r>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14:paraId="42C06B33" w14:textId="77777777"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14:paraId="6ADD5CC4" w14:textId="77777777"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14:paraId="493CB1DB" w14:textId="30F0E272"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r w:rsidR="0020260B">
        <w:rPr>
          <w:lang w:val="en-GB"/>
        </w:rPr>
        <w:t>collection</w:t>
      </w:r>
      <w:r w:rsidR="0020260B" w:rsidRPr="00725A64">
        <w:rPr>
          <w:lang w:val="en-GB"/>
        </w:rPr>
        <w:t xml:space="preserve"> </w:t>
      </w:r>
      <w:r w:rsidR="00AD7603" w:rsidRPr="00725A64">
        <w:rPr>
          <w:lang w:val="en-GB"/>
        </w:rPr>
        <w:t xml:space="preserve">in VIL, i.e., </w:t>
      </w:r>
      <w:r w:rsidR="00400D8C">
        <w:rPr>
          <w:lang w:val="en-GB"/>
        </w:rPr>
        <w:t xml:space="preserve">a </w:t>
      </w:r>
      <w:r w:rsidR="0020260B">
        <w:rPr>
          <w:lang w:val="en-GB"/>
        </w:rPr>
        <w:t>collection</w:t>
      </w:r>
      <w:r w:rsidR="0020260B" w:rsidRPr="00725A64">
        <w:rPr>
          <w:lang w:val="en-GB"/>
        </w:rPr>
        <w:t xml:space="preserve"> </w:t>
      </w:r>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r w:rsidR="0020260B">
        <w:rPr>
          <w:lang w:val="en-GB"/>
        </w:rPr>
        <w:t>collection</w:t>
      </w:r>
      <w:r w:rsidR="0020260B" w:rsidRPr="00725A64">
        <w:rPr>
          <w:lang w:val="en-GB"/>
        </w:rPr>
        <w:t xml:space="preserve">s </w:t>
      </w:r>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r w:rsidR="0020260B">
        <w:rPr>
          <w:lang w:val="en-GB"/>
        </w:rPr>
        <w:t>collection</w:t>
      </w:r>
      <w:r w:rsidR="0020260B" w:rsidRPr="00725A64">
        <w:rPr>
          <w:lang w:val="en-GB"/>
        </w:rPr>
        <w:t xml:space="preserve">s </w:t>
      </w:r>
      <w:r w:rsidR="00987E99" w:rsidRPr="00725A64">
        <w:rPr>
          <w:lang w:val="en-GB"/>
        </w:rPr>
        <w:t>can be explicitly initialized in terms of key-value-pairs using type-compatible expressions</w:t>
      </w:r>
    </w:p>
    <w:p w14:paraId="387FF2B4" w14:textId="77777777"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14:paraId="1F8EBC8F" w14:textId="77777777"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14:paraId="41E47345" w14:textId="1B22AF6D" w:rsidR="00C37BE1" w:rsidRPr="00FF7947" w:rsidRDefault="00C37BE1" w:rsidP="00C37BE1">
      <w:pPr>
        <w:rPr>
          <w:lang w:val="en-GB"/>
        </w:rPr>
      </w:pPr>
      <w:r w:rsidRPr="00725A64">
        <w:rPr>
          <w:lang w:val="en-GB"/>
        </w:rPr>
        <w:t xml:space="preserve">VIL supports a set of operations specific for </w:t>
      </w:r>
      <w:r w:rsidR="0020260B">
        <w:rPr>
          <w:lang w:val="en-GB"/>
        </w:rPr>
        <w:t>collection</w:t>
      </w:r>
      <w:r w:rsidR="0020260B" w:rsidRPr="00725A64">
        <w:rPr>
          <w:lang w:val="en-GB"/>
        </w:rPr>
        <w:t xml:space="preserve"> </w:t>
      </w:r>
      <w:r w:rsidRPr="00725A64">
        <w:rPr>
          <w:lang w:val="en-GB"/>
        </w:rPr>
        <w:t>types, e.g., excluding, projecting</w:t>
      </w:r>
      <w:r w:rsidR="00242E31">
        <w:rPr>
          <w:lang w:val="en-GB"/>
        </w:rPr>
        <w:t>,</w:t>
      </w:r>
      <w:r w:rsidRPr="00725A64">
        <w:rPr>
          <w:lang w:val="en-GB"/>
        </w:rPr>
        <w:t xml:space="preserve"> or collecting elements in a </w:t>
      </w:r>
      <w:r w:rsidR="0020260B">
        <w:rPr>
          <w:lang w:val="en-GB"/>
        </w:rPr>
        <w:t>collection</w:t>
      </w:r>
      <w:r w:rsidRPr="00725A64">
        <w:rPr>
          <w:lang w:val="en-GB"/>
        </w:rPr>
        <w:t xml:space="preserve">, etc. We will introduce the full set of operations in Section </w:t>
      </w:r>
      <w:r w:rsidR="000D7CA7" w:rsidRPr="00FF7947">
        <w:rPr>
          <w:lang w:val="en-GB"/>
        </w:rPr>
        <w:fldChar w:fldCharType="begin"/>
      </w:r>
      <w:r w:rsidR="00462FDA" w:rsidRPr="00725A64">
        <w:rPr>
          <w:lang w:val="en-GB"/>
        </w:rPr>
        <w:instrText xml:space="preserve"> REF _Ref368334460 \r \h </w:instrText>
      </w:r>
      <w:r w:rsidR="000D7CA7" w:rsidRPr="00FF7947">
        <w:rPr>
          <w:lang w:val="en-GB"/>
        </w:rPr>
      </w:r>
      <w:r w:rsidR="000D7CA7" w:rsidRPr="00FF7947">
        <w:rPr>
          <w:lang w:val="en-GB"/>
        </w:rPr>
        <w:fldChar w:fldCharType="separate"/>
      </w:r>
      <w:r w:rsidR="00AE05D6">
        <w:rPr>
          <w:lang w:val="en-GB"/>
        </w:rPr>
        <w:t>3.4.5</w:t>
      </w:r>
      <w:r w:rsidR="000D7CA7" w:rsidRPr="00FF7947">
        <w:rPr>
          <w:lang w:val="en-GB"/>
        </w:rPr>
        <w:fldChar w:fldCharType="end"/>
      </w:r>
      <w:r w:rsidR="00462FDA" w:rsidRPr="00725A64">
        <w:rPr>
          <w:lang w:val="en-GB"/>
        </w:rPr>
        <w:t>.</w:t>
      </w:r>
    </w:p>
    <w:p w14:paraId="7426F62E" w14:textId="77777777" w:rsidR="00067033" w:rsidRDefault="00B233EF" w:rsidP="00A20D3E">
      <w:pPr>
        <w:pStyle w:val="Heading3"/>
        <w:numPr>
          <w:ilvl w:val="3"/>
          <w:numId w:val="1"/>
        </w:numPr>
        <w:tabs>
          <w:tab w:val="left" w:pos="1078"/>
        </w:tabs>
        <w:ind w:left="0" w:firstLine="0"/>
        <w:rPr>
          <w:lang w:val="en-GB"/>
        </w:rPr>
      </w:pPr>
      <w:bookmarkStart w:id="371" w:name="_Ref494643749"/>
      <w:bookmarkStart w:id="372" w:name="_Toc494806925"/>
      <w:bookmarkStart w:id="373" w:name="_Ref426990866"/>
      <w:bookmarkStart w:id="374" w:name="_Ref368048281"/>
      <w:bookmarkStart w:id="375" w:name="_Ref368040896"/>
      <w:r>
        <w:rPr>
          <w:lang w:val="en-GB"/>
        </w:rPr>
        <w:t>Compound Types</w:t>
      </w:r>
      <w:bookmarkEnd w:id="371"/>
      <w:bookmarkEnd w:id="372"/>
    </w:p>
    <w:p w14:paraId="15BF33EE" w14:textId="77777777" w:rsidR="00B233EF" w:rsidRDefault="00B233EF" w:rsidP="00B233EF">
      <w:pPr>
        <w:rPr>
          <w:lang w:val="en-GB"/>
        </w:rPr>
      </w:pPr>
      <w:r>
        <w:rPr>
          <w:lang w:val="en-GB"/>
        </w:rPr>
        <w:t>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type, using named parameters values for individual slots can be assigned. Akin to IVML, compounds can be abstract and refined (although slots cannot be shadowed by redefining them).</w:t>
      </w:r>
    </w:p>
    <w:p w14:paraId="6337F69E" w14:textId="77777777" w:rsidR="00B233EF" w:rsidRDefault="00B233EF" w:rsidP="00B233EF">
      <w:pPr>
        <w:keepNext/>
        <w:keepLines/>
        <w:spacing w:line="276" w:lineRule="auto"/>
        <w:jc w:val="left"/>
        <w:rPr>
          <w:lang w:val="en-GB"/>
        </w:rPr>
      </w:pPr>
      <w:r w:rsidRPr="00FF7947">
        <w:rPr>
          <w:b/>
          <w:lang w:val="en-GB"/>
        </w:rPr>
        <w:t>Syntax</w:t>
      </w:r>
      <w:r w:rsidRPr="00725A64">
        <w:rPr>
          <w:lang w:val="en-GB"/>
        </w:rPr>
        <w:t xml:space="preserve">: </w:t>
      </w:r>
    </w:p>
    <w:p w14:paraId="74FCFE56" w14:textId="77777777" w:rsidR="00B233EF" w:rsidRDefault="00B233EF" w:rsidP="00B233EF">
      <w:pPr>
        <w:keepNext/>
        <w:keepLines/>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[abstract]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p>
    <w:p w14:paraId="28B61B82" w14:textId="77777777" w:rsidR="00B233EF" w:rsidRDefault="00B233EF" w:rsidP="00B233EF">
      <w:pPr>
        <w:keepNext/>
        <w:keepLines/>
        <w:spacing w:after="60" w:line="276" w:lineRule="auto"/>
        <w:ind w:left="562"/>
        <w:jc w:val="left"/>
        <w:rPr>
          <w:rFonts w:ascii="Courier New" w:hAnsi="Courier New" w:cs="Courier New"/>
          <w:i/>
          <w:sz w:val="22"/>
          <w:szCs w:val="22"/>
          <w:lang w:val="en-GB"/>
        </w:rPr>
      </w:pPr>
      <w:r>
        <w:rPr>
          <w:rFonts w:ascii="Courier New" w:hAnsi="Courier New" w:cs="Courier New"/>
          <w:b/>
          <w:sz w:val="22"/>
          <w:szCs w:val="22"/>
          <w:lang w:val="en-GB"/>
        </w:rPr>
        <w:t xml:space="preserve">    [const]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p>
    <w:p w14:paraId="6D4A2437" w14:textId="77777777" w:rsidR="00B233EF" w:rsidRPr="00B8012B" w:rsidRDefault="00B233EF" w:rsidP="00B233EF">
      <w:pPr>
        <w:keepNext/>
        <w:keepLines/>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505C3197" w14:textId="77777777" w:rsidR="00B233EF" w:rsidRDefault="00B233EF" w:rsidP="00B233EF">
      <w:pPr>
        <w:rPr>
          <w:lang w:val="en-GB"/>
        </w:rPr>
      </w:pPr>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p>
    <w:p w14:paraId="7BE73F00"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p>
    <w:p w14:paraId="7168D856" w14:textId="77777777" w:rsidR="00B233EF" w:rsidRPr="00725A64" w:rsidRDefault="00B233EF" w:rsidP="00B233EF">
      <w:pPr>
        <w:pStyle w:val="ListParagraph"/>
        <w:numPr>
          <w:ilvl w:val="0"/>
          <w:numId w:val="7"/>
        </w:numPr>
        <w:spacing w:after="200" w:line="276" w:lineRule="auto"/>
        <w:ind w:left="993"/>
        <w:rPr>
          <w:lang w:val="en-GB"/>
        </w:rPr>
      </w:pPr>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compound</w:t>
      </w:r>
      <w:r w:rsidRPr="00725A64">
        <w:rPr>
          <w:lang w:val="en-GB"/>
        </w:rPr>
        <w:t>.</w:t>
      </w:r>
    </w:p>
    <w:p w14:paraId="5E404677" w14:textId="77777777" w:rsidR="00B233EF" w:rsidRDefault="00B233EF" w:rsidP="00B233EF">
      <w:pPr>
        <w:pStyle w:val="ListParagraph"/>
        <w:numPr>
          <w:ilvl w:val="0"/>
          <w:numId w:val="7"/>
        </w:numPr>
        <w:spacing w:after="200" w:line="276" w:lineRule="auto"/>
        <w:ind w:left="993"/>
        <w:rPr>
          <w:lang w:val="en-GB"/>
        </w:rPr>
      </w:pPr>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p>
    <w:p w14:paraId="62DC1A5F" w14:textId="77777777" w:rsidR="00B233EF" w:rsidRDefault="00B233EF" w:rsidP="00B233EF">
      <w:pPr>
        <w:pStyle w:val="ListParagraph"/>
        <w:numPr>
          <w:ilvl w:val="0"/>
          <w:numId w:val="7"/>
        </w:numPr>
        <w:spacing w:after="200" w:line="276" w:lineRule="auto"/>
        <w:ind w:left="993"/>
        <w:rPr>
          <w:lang w:val="en-GB"/>
        </w:rPr>
      </w:pPr>
      <w:r>
        <w:rPr>
          <w:lang w:val="en-GB"/>
        </w:rPr>
        <w:t xml:space="preserve">Within a compound, arbitrary variable (slot) definitions with optional default value can be given. The names of the sloths must be unique within </w:t>
      </w:r>
      <w:r>
        <w:rPr>
          <w:lang w:val="en-GB"/>
        </w:rPr>
        <w:lastRenderedPageBreak/>
        <w:t>the defined hierarchy of compound types. Slots can be defined constant and are then read-only.</w:t>
      </w:r>
    </w:p>
    <w:p w14:paraId="30EC91DE" w14:textId="77777777" w:rsidR="00B233EF" w:rsidRDefault="00B233EF" w:rsidP="00B233EF">
      <w:pPr>
        <w:pStyle w:val="ListParagraph"/>
        <w:numPr>
          <w:ilvl w:val="0"/>
          <w:numId w:val="7"/>
        </w:numPr>
        <w:spacing w:after="200" w:line="276" w:lineRule="auto"/>
        <w:ind w:left="993"/>
        <w:rPr>
          <w:lang w:val="en-GB"/>
        </w:rPr>
      </w:pPr>
      <w:r>
        <w:rPr>
          <w:lang w:val="en-GB"/>
        </w:rPr>
        <w:t>A compound definition can optionally end with a semicolon.</w:t>
      </w:r>
    </w:p>
    <w:p w14:paraId="7EA4C5F0" w14:textId="77777777" w:rsidR="00B233EF" w:rsidRDefault="00B233EF" w:rsidP="00B233EF">
      <w:pPr>
        <w:rPr>
          <w:lang w:val="en-GB"/>
        </w:rPr>
      </w:pPr>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p>
    <w:p w14:paraId="124A95A8" w14:textId="77777777" w:rsidR="00B233EF" w:rsidRDefault="00B233EF" w:rsidP="00B233EF">
      <w:pPr>
        <w:spacing w:line="276" w:lineRule="auto"/>
        <w:jc w:val="left"/>
        <w:rPr>
          <w:lang w:val="en-GB"/>
        </w:rPr>
      </w:pPr>
      <w:r w:rsidRPr="00725A64">
        <w:rPr>
          <w:b/>
          <w:lang w:val="en-GB"/>
        </w:rPr>
        <w:t>Example</w:t>
      </w:r>
      <w:r w:rsidRPr="00725A64">
        <w:rPr>
          <w:lang w:val="en-GB"/>
        </w:rPr>
        <w:t xml:space="preserve">: </w:t>
      </w:r>
    </w:p>
    <w:p w14:paraId="525BFF1C"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abstract compound </w:t>
      </w:r>
      <w:r w:rsidRPr="00CF1255">
        <w:rPr>
          <w:rFonts w:ascii="Courier New" w:hAnsi="Courier New" w:cs="Courier New"/>
          <w:sz w:val="22"/>
          <w:szCs w:val="22"/>
          <w:lang w:val="en-GB"/>
        </w:rPr>
        <w:t>Base {</w:t>
      </w:r>
    </w:p>
    <w:p w14:paraId="2E56AE0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p>
    <w:p w14:paraId="4E5F7971"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p>
    <w:p w14:paraId="3FC2CCA7"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p>
    <w:p w14:paraId="2F31EC06" w14:textId="77777777" w:rsidR="00B233EF" w:rsidRDefault="00B233EF" w:rsidP="00B233EF">
      <w:pPr>
        <w:spacing w:after="60" w:line="276" w:lineRule="auto"/>
        <w:ind w:left="562"/>
        <w:jc w:val="left"/>
        <w:rPr>
          <w:rFonts w:ascii="Courier New" w:hAnsi="Courier New" w:cs="Courier New"/>
          <w:b/>
          <w:sz w:val="22"/>
          <w:szCs w:val="22"/>
          <w:lang w:val="en-GB"/>
        </w:rPr>
      </w:pPr>
    </w:p>
    <w:p w14:paraId="2938755A"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compound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p>
    <w:p w14:paraId="75FAC8FF" w14:textId="77777777" w:rsidR="00B233EF" w:rsidRDefault="00B233EF" w:rsidP="00B233EF">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p>
    <w:p w14:paraId="30FDCD88" w14:textId="77777777" w:rsidR="00B233EF" w:rsidRPr="00104963" w:rsidRDefault="00B233EF" w:rsidP="00B233EF">
      <w:pPr>
        <w:spacing w:after="60" w:line="276" w:lineRule="auto"/>
        <w:ind w:left="562"/>
        <w:jc w:val="left"/>
        <w:rPr>
          <w:rFonts w:ascii="Courier New" w:hAnsi="Courier New" w:cs="Courier New"/>
          <w:sz w:val="22"/>
          <w:szCs w:val="22"/>
          <w:lang w:val="en-GB"/>
        </w:rPr>
      </w:pPr>
      <w:r w:rsidRPr="00CF1255">
        <w:rPr>
          <w:rFonts w:ascii="Courier New" w:hAnsi="Courier New" w:cs="Courier New"/>
          <w:sz w:val="22"/>
          <w:szCs w:val="22"/>
          <w:lang w:val="en-GB"/>
        </w:rPr>
        <w:t>}</w:t>
      </w:r>
      <w:r>
        <w:rPr>
          <w:rFonts w:ascii="Courier New" w:hAnsi="Courier New" w:cs="Courier New"/>
          <w:sz w:val="22"/>
          <w:szCs w:val="22"/>
          <w:lang w:val="en-GB"/>
        </w:rPr>
        <w:t>;</w:t>
      </w:r>
    </w:p>
    <w:p w14:paraId="13C2ADA8" w14:textId="77777777" w:rsidR="00B233EF" w:rsidRDefault="00B233EF" w:rsidP="00B233EF">
      <w:pPr>
        <w:rPr>
          <w:lang w:val="en-GB"/>
        </w:rPr>
      </w:pPr>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r>
        <w:rPr>
          <w:rFonts w:ascii="Courier New" w:hAnsi="Courier New" w:cs="Courier New"/>
          <w:sz w:val="22"/>
          <w:szCs w:val="22"/>
          <w:lang w:val="en-GB"/>
        </w:rPr>
        <w:t>a</w:t>
      </w:r>
      <w:r>
        <w:rPr>
          <w:lang w:val="en-GB"/>
        </w:rPr>
        <w:t xml:space="preserve"> with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p>
    <w:p w14:paraId="2E8CB1F1" w14:textId="77777777" w:rsidR="00B233EF" w:rsidRDefault="00B233EF" w:rsidP="00B233EF">
      <w:pPr>
        <w:rPr>
          <w:lang w:val="en-GB"/>
        </w:rPr>
      </w:pPr>
      <w:r>
        <w:rPr>
          <w:rFonts w:ascii="Courier New" w:hAnsi="Courier New" w:cs="Courier New"/>
          <w:sz w:val="22"/>
          <w:szCs w:val="22"/>
          <w:lang w:val="en-GB"/>
        </w:rPr>
        <w:t>Refined r = new Refined();</w:t>
      </w:r>
    </w:p>
    <w:p w14:paraId="66932EF5" w14:textId="77777777" w:rsidR="00B233EF" w:rsidRDefault="00B233EF" w:rsidP="00B233EF">
      <w:pPr>
        <w:rPr>
          <w:lang w:val="en-GB"/>
        </w:rPr>
      </w:pPr>
      <w:r>
        <w:rPr>
          <w:rFonts w:ascii="Courier New" w:hAnsi="Courier New" w:cs="Courier New"/>
          <w:sz w:val="22"/>
          <w:szCs w:val="22"/>
          <w:lang w:val="en-GB"/>
        </w:rPr>
        <w:t>Base b = new Refined();</w:t>
      </w:r>
    </w:p>
    <w:p w14:paraId="377D66FD" w14:textId="77777777" w:rsidR="00B233EF" w:rsidRDefault="00B233EF" w:rsidP="00B233EF">
      <w:pPr>
        <w:rPr>
          <w:lang w:val="en-GB"/>
        </w:rPr>
      </w:pPr>
      <w:r>
        <w:rPr>
          <w:lang w:val="en-GB"/>
        </w:rPr>
        <w:t>To change the value assignments to slots, named parameters can be used.</w:t>
      </w:r>
    </w:p>
    <w:p w14:paraId="60E4C6A8" w14:textId="77777777" w:rsidR="00B233EF" w:rsidRDefault="00B233EF" w:rsidP="00B233EF">
      <w:pPr>
        <w:rPr>
          <w:lang w:val="en-GB"/>
        </w:rPr>
      </w:pPr>
      <w:r>
        <w:rPr>
          <w:rFonts w:ascii="Courier New" w:hAnsi="Courier New" w:cs="Courier New"/>
          <w:sz w:val="22"/>
          <w:szCs w:val="22"/>
          <w:lang w:val="en-GB"/>
        </w:rPr>
        <w:t>Refined r1 = new Refined(a = 7, b = “abba”, r = 2.2);</w:t>
      </w:r>
    </w:p>
    <w:p w14:paraId="43A61790" w14:textId="77777777" w:rsidR="00B233EF" w:rsidRDefault="00BC469E" w:rsidP="00B233EF">
      <w:pPr>
        <w:rPr>
          <w:lang w:val="en-GB"/>
        </w:rPr>
      </w:pPr>
      <w:r>
        <w:rPr>
          <w:lang w:val="en-GB"/>
        </w:rPr>
        <w:t xml:space="preserve">Field access </w:t>
      </w:r>
      <w:r w:rsidR="00D759A0">
        <w:rPr>
          <w:lang w:val="en-GB"/>
        </w:rPr>
        <w:t>through</w:t>
      </w:r>
      <w:r>
        <w:rPr>
          <w:lang w:val="en-GB"/>
        </w:rPr>
        <w:t xml:space="preserve"> the dot-operator</w:t>
      </w:r>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Only slots known by the respective type can be accessed. Of course, compound types can be used in collections, e.g., sets, sequences or maps.</w:t>
      </w:r>
      <w:r w:rsidR="00D759A0">
        <w:rPr>
          <w:lang w:val="en-GB"/>
        </w:rPr>
        <w:t xml:space="preserve"> </w:t>
      </w:r>
    </w:p>
    <w:p w14:paraId="55E2C4CE" w14:textId="77777777" w:rsidR="00EC54B9" w:rsidRPr="00725A64" w:rsidRDefault="00EC54B9" w:rsidP="00EC54B9">
      <w:pPr>
        <w:pStyle w:val="Heading3"/>
        <w:rPr>
          <w:lang w:val="en-GB"/>
        </w:rPr>
      </w:pPr>
      <w:bookmarkStart w:id="376" w:name="_Toc494806926"/>
      <w:r w:rsidRPr="00725A64">
        <w:rPr>
          <w:lang w:val="en-GB"/>
        </w:rPr>
        <w:t>Variables</w:t>
      </w:r>
      <w:bookmarkEnd w:id="376"/>
    </w:p>
    <w:p w14:paraId="77A4F656" w14:textId="3E1599F0" w:rsidR="00EC54B9" w:rsidRPr="00FF7947" w:rsidRDefault="00EC54B9" w:rsidP="00EC54B9">
      <w:pPr>
        <w:rPr>
          <w:lang w:val="en-GB"/>
        </w:rPr>
      </w:pPr>
      <w:r w:rsidRPr="00725A64">
        <w:rPr>
          <w:lang w:val="en-GB"/>
        </w:rPr>
        <w:t xml:space="preserve">A variable provides name-based access to a value of a certain type (see Section </w:t>
      </w:r>
      <w:r w:rsidR="000D7CA7" w:rsidRPr="00FF7947">
        <w:rPr>
          <w:lang w:val="en-GB"/>
        </w:rPr>
        <w:fldChar w:fldCharType="begin"/>
      </w:r>
      <w:r w:rsidRPr="00725A64">
        <w:rPr>
          <w:lang w:val="en-GB"/>
        </w:rPr>
        <w:instrText xml:space="preserve"> REF _Ref368041089 \r \h </w:instrText>
      </w:r>
      <w:r w:rsidR="000D7CA7" w:rsidRPr="00FF7947">
        <w:rPr>
          <w:lang w:val="en-GB"/>
        </w:rPr>
      </w:r>
      <w:r w:rsidR="000D7CA7" w:rsidRPr="00FF7947">
        <w:rPr>
          <w:lang w:val="en-GB"/>
        </w:rPr>
        <w:fldChar w:fldCharType="separate"/>
      </w:r>
      <w:r w:rsidR="00AE05D6">
        <w:rPr>
          <w:lang w:val="en-GB"/>
        </w:rPr>
        <w:t>3.1.5</w:t>
      </w:r>
      <w:r w:rsidR="000D7CA7"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p>
    <w:p w14:paraId="0E8B49D7" w14:textId="297F47F7" w:rsidR="00EC54B9" w:rsidRPr="00725A64" w:rsidRDefault="00EC54B9" w:rsidP="00EC54B9">
      <w:pPr>
        <w:rPr>
          <w:lang w:val="en-GB"/>
        </w:rPr>
      </w:pPr>
      <w:r w:rsidRPr="00725A64">
        <w:rPr>
          <w:lang w:val="en-GB"/>
        </w:rPr>
        <w:t>In VIL, the value of a variable can be modified at any time (in contrast to build languages such as ANT [</w:t>
      </w:r>
      <w:r w:rsidR="000D7CA7">
        <w:fldChar w:fldCharType="begin"/>
      </w:r>
      <w:r w:rsidRPr="004D17AD">
        <w:rPr>
          <w:lang w:val="en-US"/>
        </w:rPr>
        <w:instrText xml:space="preserve"> REF BIB_ant13 \* MERGEFORMAT </w:instrText>
      </w:r>
      <w:r w:rsidR="000D7CA7">
        <w:fldChar w:fldCharType="separate"/>
      </w:r>
      <w:r w:rsidR="00AE05D6" w:rsidRPr="001E46F3">
        <w:rPr>
          <w:lang w:val="en-GB"/>
        </w:rPr>
        <w:t>9</w:t>
      </w:r>
      <w:r w:rsidR="000D7CA7">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D7CA7" w:rsidRPr="00FF7947">
        <w:rPr>
          <w:lang w:val="en-GB"/>
        </w:rPr>
        <w:fldChar w:fldCharType="begin"/>
      </w:r>
      <w:r w:rsidRPr="00725A64">
        <w:rPr>
          <w:lang w:val="en-GB"/>
        </w:rPr>
        <w:instrText xml:space="preserve"> REF _Ref368040896 \r \h </w:instrText>
      </w:r>
      <w:r w:rsidR="000D7CA7" w:rsidRPr="00FF7947">
        <w:rPr>
          <w:lang w:val="en-GB"/>
        </w:rPr>
      </w:r>
      <w:r w:rsidR="000D7CA7" w:rsidRPr="00FF7947">
        <w:rPr>
          <w:lang w:val="en-GB"/>
        </w:rPr>
        <w:fldChar w:fldCharType="separate"/>
      </w:r>
      <w:r w:rsidR="00AE05D6">
        <w:rPr>
          <w:lang w:val="en-GB"/>
        </w:rPr>
        <w:t>3.1.5.5</w:t>
      </w:r>
      <w:r w:rsidR="000D7CA7" w:rsidRPr="00FF7947">
        <w:rPr>
          <w:lang w:val="en-GB"/>
        </w:rPr>
        <w:fldChar w:fldCharType="end"/>
      </w:r>
      <w:r w:rsidRPr="00725A64">
        <w:rPr>
          <w:lang w:val="en-GB"/>
        </w:rPr>
        <w:t>).</w:t>
      </w:r>
    </w:p>
    <w:p w14:paraId="109C75AE" w14:textId="77777777" w:rsidR="00EC54B9" w:rsidRDefault="00EC54B9" w:rsidP="00EC54B9">
      <w:pPr>
        <w:keepNext/>
        <w:keepLines/>
        <w:spacing w:line="276" w:lineRule="auto"/>
        <w:jc w:val="left"/>
        <w:rPr>
          <w:lang w:val="en-GB"/>
        </w:rPr>
      </w:pPr>
      <w:r w:rsidRPr="00FF7947">
        <w:rPr>
          <w:b/>
          <w:lang w:val="en-GB"/>
        </w:rPr>
        <w:lastRenderedPageBreak/>
        <w:t>Syntax</w:t>
      </w:r>
      <w:r w:rsidRPr="00725A64">
        <w:rPr>
          <w:lang w:val="en-GB"/>
        </w:rPr>
        <w:t xml:space="preserve">: </w:t>
      </w:r>
    </w:p>
    <w:p w14:paraId="5D5B4D01"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14:paraId="12A6136E" w14:textId="77777777" w:rsidR="00EC54B9" w:rsidRDefault="00EC54B9" w:rsidP="00EC54B9">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14:paraId="0844244D" w14:textId="77777777" w:rsidR="00EC54B9" w:rsidRDefault="00EC54B9" w:rsidP="00EC54B9">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931606F"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14:paraId="364D6096" w14:textId="77777777" w:rsidR="00EC54B9" w:rsidRDefault="00EC54B9" w:rsidP="00EC54B9">
      <w:pPr>
        <w:keepNext/>
        <w:spacing w:line="276" w:lineRule="auto"/>
        <w:rPr>
          <w:lang w:val="en-GB"/>
        </w:rPr>
      </w:pPr>
      <w:r w:rsidRPr="00725A64">
        <w:rPr>
          <w:b/>
          <w:lang w:val="en-GB"/>
        </w:rPr>
        <w:t>Description of Syntax</w:t>
      </w:r>
      <w:r w:rsidRPr="00725A64">
        <w:rPr>
          <w:lang w:val="en-GB"/>
        </w:rPr>
        <w:t>: The declaration of variables consists of the following elements:</w:t>
      </w:r>
    </w:p>
    <w:p w14:paraId="517F214C"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14:paraId="152D5367"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14:paraId="06E55463"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14:paraId="26E315C2"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A variable may optionally be initialized by a value or an expression, which evaluates to a value of the given type.</w:t>
      </w:r>
    </w:p>
    <w:p w14:paraId="70C68B5D" w14:textId="77777777" w:rsidR="00EC54B9" w:rsidRPr="00725A64" w:rsidRDefault="00EC54B9" w:rsidP="00EC54B9">
      <w:pPr>
        <w:pStyle w:val="ListParagraph"/>
        <w:numPr>
          <w:ilvl w:val="0"/>
          <w:numId w:val="7"/>
        </w:numPr>
        <w:spacing w:after="200" w:line="276" w:lineRule="auto"/>
        <w:ind w:left="993"/>
        <w:rPr>
          <w:lang w:val="en-GB"/>
        </w:rPr>
      </w:pPr>
      <w:r w:rsidRPr="00725A64">
        <w:rPr>
          <w:lang w:val="en-GB"/>
        </w:rPr>
        <w:t>Variable declarations end by a semicolon.</w:t>
      </w:r>
    </w:p>
    <w:p w14:paraId="0BDD7177" w14:textId="77777777" w:rsidR="00EC54B9" w:rsidRPr="00725A64" w:rsidRDefault="00EC54B9" w:rsidP="00EC54B9">
      <w:pPr>
        <w:spacing w:after="200" w:line="276" w:lineRule="auto"/>
        <w:rPr>
          <w:lang w:val="en-GB"/>
        </w:rPr>
      </w:pPr>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p>
    <w:p w14:paraId="49568D50" w14:textId="77777777" w:rsidR="00EC54B9" w:rsidRDefault="00EC54B9" w:rsidP="00EC54B9">
      <w:pPr>
        <w:spacing w:line="276" w:lineRule="auto"/>
        <w:jc w:val="left"/>
        <w:rPr>
          <w:lang w:val="en-GB"/>
        </w:rPr>
      </w:pPr>
      <w:r w:rsidRPr="00725A64">
        <w:rPr>
          <w:b/>
          <w:lang w:val="en-GB"/>
        </w:rPr>
        <w:t>Example</w:t>
      </w:r>
      <w:r w:rsidRPr="00725A64">
        <w:rPr>
          <w:lang w:val="en-GB"/>
        </w:rPr>
        <w:t xml:space="preserve">: </w:t>
      </w:r>
    </w:p>
    <w:p w14:paraId="187820EA"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14:paraId="5393653B" w14:textId="77777777" w:rsidR="00EC54B9" w:rsidRDefault="00EC54B9" w:rsidP="00EC54B9">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14:paraId="589F796D" w14:textId="77777777" w:rsidR="00EC54B9" w:rsidRPr="00725A64" w:rsidRDefault="00EC54B9" w:rsidP="00EC54B9">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14:paraId="79022123" w14:textId="66C40D97" w:rsidR="00EC54B9" w:rsidRPr="00725A64" w:rsidRDefault="00EC54B9" w:rsidP="00EC54B9">
      <w:pPr>
        <w:rPr>
          <w:lang w:val="en-GB"/>
        </w:rPr>
      </w:pPr>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E05D6">
        <w:rPr>
          <w:lang w:val="en-GB"/>
        </w:rPr>
        <w:t>3.3</w:t>
      </w:r>
      <w:r w:rsidR="000D7CA7"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 xml:space="preserve">be </w:t>
      </w:r>
      <w:ins w:id="377" w:author="Holger Eichelberger" w:date="2021-05-18T15:17:00Z">
        <w:r w:rsidR="005C2357">
          <w:rPr>
            <w:lang w:val="en-GB"/>
          </w:rPr>
          <w:t>quoted/</w:t>
        </w:r>
      </w:ins>
      <w:r w:rsidRPr="001E4616">
        <w:rPr>
          <w:lang w:val="en-GB"/>
        </w:rPr>
        <w:t>escaped by prefixing a backslash</w:t>
      </w:r>
      <w:ins w:id="378" w:author="Holger Eichelberger" w:date="2021-05-18T15:17:00Z">
        <w:r w:rsidR="000A0EC2">
          <w:rPr>
            <w:lang w:val="en-GB"/>
          </w:rPr>
          <w:t xml:space="preserve"> in Java notation</w:t>
        </w:r>
      </w:ins>
      <w:r w:rsidRPr="001E4616">
        <w:rPr>
          <w:lang w:val="en-GB"/>
        </w:rPr>
        <w:t>, i.e.</w:t>
      </w:r>
      <w:r>
        <w:rPr>
          <w:rFonts w:ascii="Courier New" w:hAnsi="Courier New" w:cs="Courier New"/>
          <w:sz w:val="22"/>
          <w:szCs w:val="22"/>
          <w:lang w:val="en-GB"/>
        </w:rPr>
        <w:t xml:space="preserve"> </w:t>
      </w:r>
      <w:del w:id="379" w:author="Holger Eichelberger" w:date="2021-05-18T15:16:00Z">
        <w:r w:rsidR="004B05DC" w:rsidDel="005C2357">
          <w:fldChar w:fldCharType="begin"/>
        </w:r>
        <w:r w:rsidR="004B05DC" w:rsidRPr="005C2357" w:rsidDel="005C2357">
          <w:rPr>
            <w:lang w:val="en-US"/>
            <w:rPrChange w:id="380" w:author="Holger Eichelberger" w:date="2021-05-18T15:16:00Z">
              <w:rPr/>
            </w:rPrChange>
          </w:rPr>
          <w:delInstrText xml:space="preserve"> HYPERLINK "file:///\\\\)prevents" </w:delInstrText>
        </w:r>
        <w:r w:rsidR="004B05DC" w:rsidDel="005C2357">
          <w:fldChar w:fldCharType="separate"/>
        </w:r>
        <w:r w:rsidRPr="00D64660" w:rsidDel="005C2357">
          <w:rPr>
            <w:lang w:val="en-US"/>
            <w:rPrChange w:id="381" w:author="Holger Eichelberger" w:date="2021-05-18T23:39:00Z">
              <w:rPr>
                <w:rStyle w:val="Hyperlink"/>
                <w:rFonts w:ascii="Courier New" w:hAnsi="Courier New" w:cs="Courier New"/>
                <w:sz w:val="22"/>
                <w:szCs w:val="22"/>
                <w:lang w:val="en-GB"/>
              </w:rPr>
            </w:rPrChange>
          </w:rPr>
          <w:delText>\\</w:delText>
        </w:r>
        <w:r w:rsidRPr="00D64660" w:rsidDel="005C2357">
          <w:rPr>
            <w:lang w:val="en-US"/>
            <w:rPrChange w:id="382" w:author="Holger Eichelberger" w:date="2021-05-18T23:39:00Z">
              <w:rPr>
                <w:rStyle w:val="Hyperlink"/>
                <w:lang w:val="en-GB"/>
              </w:rPr>
            </w:rPrChange>
          </w:rPr>
          <w:delText xml:space="preserve"> prevents</w:delText>
        </w:r>
        <w:r w:rsidR="004B05DC" w:rsidDel="005C2357">
          <w:rPr>
            <w:rStyle w:val="Hyperlink"/>
            <w:lang w:val="en-GB"/>
          </w:rPr>
          <w:fldChar w:fldCharType="end"/>
        </w:r>
      </w:del>
      <w:ins w:id="383" w:author="Holger Eichelberger" w:date="2021-05-18T15:16:00Z">
        <w:r w:rsidR="005C2357" w:rsidRPr="00D64660">
          <w:rPr>
            <w:lang w:val="en-US"/>
            <w:rPrChange w:id="384" w:author="Holger Eichelberger" w:date="2021-05-18T23:39:00Z">
              <w:rPr>
                <w:rStyle w:val="Hyperlink"/>
                <w:rFonts w:ascii="Courier New" w:hAnsi="Courier New" w:cs="Courier New"/>
                <w:sz w:val="22"/>
                <w:szCs w:val="22"/>
                <w:lang w:val="en-GB"/>
              </w:rPr>
            </w:rPrChange>
          </w:rPr>
          <w:t>\\</w:t>
        </w:r>
        <w:r w:rsidR="005C2357" w:rsidRPr="00D64660">
          <w:rPr>
            <w:lang w:val="en-US"/>
            <w:rPrChange w:id="385" w:author="Holger Eichelberger" w:date="2021-05-18T23:39:00Z">
              <w:rPr>
                <w:rStyle w:val="Hyperlink"/>
                <w:lang w:val="en-GB"/>
              </w:rPr>
            </w:rPrChange>
          </w:rPr>
          <w:t xml:space="preserve"> prevents</w:t>
        </w:r>
      </w:ins>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p>
    <w:p w14:paraId="61BE340C" w14:textId="77777777" w:rsidR="00EC54B9" w:rsidRPr="00725A64" w:rsidRDefault="00EC54B9" w:rsidP="00EC54B9">
      <w:pPr>
        <w:pStyle w:val="Heading3"/>
        <w:rPr>
          <w:lang w:val="en-GB"/>
        </w:rPr>
      </w:pPr>
      <w:bookmarkStart w:id="386" w:name="_Toc494806927"/>
      <w:r w:rsidRPr="00725A64">
        <w:rPr>
          <w:lang w:val="en-GB"/>
        </w:rPr>
        <w:t>Externally Defined Values of Global Variables</w:t>
      </w:r>
      <w:bookmarkEnd w:id="386"/>
    </w:p>
    <w:p w14:paraId="58DFA5C5" w14:textId="644513D4" w:rsidR="00067033" w:rsidRDefault="00EC54B9" w:rsidP="00A20D3E">
      <w:pPr>
        <w:rPr>
          <w:lang w:val="en-GB"/>
        </w:rPr>
      </w:pPr>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0D7CA7">
        <w:fldChar w:fldCharType="begin"/>
      </w:r>
      <w:r w:rsidRPr="004D17AD">
        <w:rPr>
          <w:lang w:val="en-US"/>
        </w:rPr>
        <w:instrText xml:space="preserve"> REF BIB_ant13 \* MERGEFORMAT </w:instrText>
      </w:r>
      <w:r w:rsidR="000D7CA7">
        <w:fldChar w:fldCharType="separate"/>
      </w:r>
      <w:r w:rsidR="00AE05D6" w:rsidRPr="001E46F3">
        <w:rPr>
          <w:lang w:val="en-GB"/>
        </w:rPr>
        <w:t>9</w:t>
      </w:r>
      <w:r w:rsidR="000D7CA7">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p>
    <w:p w14:paraId="16E7689C" w14:textId="77777777" w:rsidR="00685F1F" w:rsidRDefault="00685F1F" w:rsidP="00685F1F">
      <w:pPr>
        <w:rPr>
          <w:lang w:val="en-GB"/>
        </w:rPr>
      </w:pPr>
      <w:r w:rsidRPr="00725A64">
        <w:rPr>
          <w:b/>
          <w:lang w:val="en-GB"/>
        </w:rPr>
        <w:lastRenderedPageBreak/>
        <w:t>Syntax</w:t>
      </w:r>
      <w:r w:rsidRPr="00725A64">
        <w:rPr>
          <w:lang w:val="en-GB"/>
        </w:rPr>
        <w:t xml:space="preserve">: </w:t>
      </w:r>
    </w:p>
    <w:p w14:paraId="46A4EDAE" w14:textId="77777777" w:rsidR="00685F1F" w:rsidRPr="00A749B6" w:rsidRDefault="00685F1F" w:rsidP="00685F1F">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14:paraId="403F1137" w14:textId="77777777" w:rsidR="00685F1F" w:rsidRPr="00725A64" w:rsidRDefault="00685F1F" w:rsidP="00685F1F">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14:paraId="4E843F20" w14:textId="77777777" w:rsidR="00685F1F" w:rsidRDefault="00685F1F" w:rsidP="00685F1F">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14:paraId="427687CA"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14:paraId="58443011" w14:textId="006A709D" w:rsidR="00685F1F" w:rsidRPr="00725A64" w:rsidRDefault="00685F1F" w:rsidP="00685F1F">
      <w:pPr>
        <w:pStyle w:val="ListParagraph"/>
        <w:numPr>
          <w:ilvl w:val="0"/>
          <w:numId w:val="7"/>
        </w:numPr>
        <w:spacing w:after="200" w:line="276" w:lineRule="auto"/>
        <w:ind w:left="993"/>
        <w:rPr>
          <w:lang w:val="en-GB"/>
        </w:rPr>
      </w:pPr>
      <w:r w:rsidRPr="00725A64">
        <w:rPr>
          <w:lang w:val="en-GB"/>
        </w:rPr>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0D7CA7">
        <w:rPr>
          <w:lang w:val="en-GB"/>
        </w:rPr>
        <w:fldChar w:fldCharType="begin"/>
      </w:r>
      <w:r>
        <w:rPr>
          <w:lang w:val="en-GB"/>
        </w:rPr>
        <w:instrText xml:space="preserve"> REF _Ref368048281 \r \h </w:instrText>
      </w:r>
      <w:r w:rsidR="000D7CA7">
        <w:rPr>
          <w:lang w:val="en-GB"/>
        </w:rPr>
      </w:r>
      <w:r w:rsidR="000D7CA7">
        <w:rPr>
          <w:lang w:val="en-GB"/>
        </w:rPr>
        <w:fldChar w:fldCharType="separate"/>
      </w:r>
      <w:r w:rsidR="00AE05D6">
        <w:rPr>
          <w:lang w:val="en-GB"/>
        </w:rPr>
        <w:t>3.1.5.5</w:t>
      </w:r>
      <w:r w:rsidR="000D7CA7">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p>
    <w:p w14:paraId="4AF4D44B" w14:textId="77777777" w:rsidR="00685F1F" w:rsidRPr="00725A64" w:rsidRDefault="00685F1F" w:rsidP="00685F1F">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14:paraId="2D810C1A" w14:textId="77777777" w:rsidR="00685F1F" w:rsidRDefault="00685F1F" w:rsidP="00685F1F">
      <w:pPr>
        <w:pStyle w:val="ListParagraph"/>
        <w:spacing w:after="200" w:line="276" w:lineRule="auto"/>
        <w:ind w:left="993"/>
        <w:rPr>
          <w:lang w:val="en-GB"/>
        </w:rPr>
      </w:pPr>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r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p>
    <w:p w14:paraId="4ABA0687" w14:textId="77777777" w:rsidR="00685F1F" w:rsidRPr="00725A64" w:rsidRDefault="00685F1F" w:rsidP="00685F1F">
      <w:pPr>
        <w:pStyle w:val="ListParagraph"/>
        <w:numPr>
          <w:ilvl w:val="0"/>
          <w:numId w:val="7"/>
        </w:numPr>
        <w:spacing w:after="200" w:line="276" w:lineRule="auto"/>
        <w:ind w:left="993"/>
        <w:rPr>
          <w:lang w:val="en-GB"/>
        </w:rPr>
      </w:pPr>
      <w:r w:rsidRPr="00725A64">
        <w:rPr>
          <w:lang w:val="en-GB"/>
        </w:rPr>
        <w:t>Loading values from an external file ends by a semicolon.</w:t>
      </w:r>
    </w:p>
    <w:p w14:paraId="5D995503" w14:textId="77777777" w:rsidR="00685F1F" w:rsidRPr="00725A64" w:rsidRDefault="00685F1F" w:rsidP="00685F1F">
      <w:pPr>
        <w:spacing w:after="200" w:line="276" w:lineRule="auto"/>
        <w:jc w:val="left"/>
        <w:rPr>
          <w:lang w:val="en-GB"/>
        </w:rPr>
      </w:pPr>
      <w:r w:rsidRPr="00725A64">
        <w:rPr>
          <w:b/>
          <w:lang w:val="en-GB"/>
        </w:rPr>
        <w:t>Example</w:t>
      </w:r>
      <w:r w:rsidRPr="00725A64">
        <w:rPr>
          <w:lang w:val="en-GB"/>
        </w:rPr>
        <w:t xml:space="preserve">: </w:t>
      </w:r>
    </w:p>
    <w:p w14:paraId="5E5F4A7A" w14:textId="77777777" w:rsidR="00685F1F" w:rsidRDefault="00685F1F" w:rsidP="00685F1F">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p>
    <w:p w14:paraId="08B903DD" w14:textId="77777777" w:rsidR="00685F1F" w:rsidRDefault="00685F1F" w:rsidP="00685F1F">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p>
    <w:p w14:paraId="3CD5EB16" w14:textId="77777777" w:rsidR="00685F1F" w:rsidRPr="00967FDE" w:rsidRDefault="00685F1F" w:rsidP="00685F1F">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14:paraId="75A86E80" w14:textId="77777777" w:rsidR="007269D0" w:rsidRDefault="007269D0" w:rsidP="00EA17BB">
      <w:pPr>
        <w:pStyle w:val="Heading3"/>
        <w:rPr>
          <w:lang w:val="en-GB"/>
        </w:rPr>
      </w:pPr>
      <w:bookmarkStart w:id="387" w:name="_Toc494806928"/>
      <w:r>
        <w:rPr>
          <w:lang w:val="en-GB"/>
        </w:rPr>
        <w:t>Typedefs</w:t>
      </w:r>
      <w:bookmarkEnd w:id="373"/>
      <w:bookmarkEnd w:id="387"/>
    </w:p>
    <w:p w14:paraId="59A41797" w14:textId="77777777" w:rsidR="00230223" w:rsidRDefault="007269D0">
      <w:pPr>
        <w:rPr>
          <w:lang w:val="en-GB"/>
        </w:rPr>
      </w:pPr>
      <w:r>
        <w:rPr>
          <w:lang w:val="en-GB"/>
        </w:rPr>
        <w:t>Generic types such as the collections can lead to rather complex but inconvenient type names. A typical example is</w:t>
      </w:r>
    </w:p>
    <w:p w14:paraId="0729D5B3" w14:textId="77777777"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14:paraId="6AF7DF55" w14:textId="77777777" w:rsidR="00230223" w:rsidRDefault="007269D0">
      <w:pPr>
        <w:rPr>
          <w:lang w:val="en-GB"/>
        </w:rPr>
      </w:pPr>
      <w:r>
        <w:rPr>
          <w:lang w:val="en-GB"/>
        </w:rPr>
        <w:lastRenderedPageBreak/>
        <w:t>In order to simplify the use of such types and to increase type safety, we allow the definition of type aliases akin to C or the unconstraint typedefs in IVML.</w:t>
      </w:r>
    </w:p>
    <w:p w14:paraId="423FBFA2" w14:textId="77777777"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14:paraId="22A77827" w14:textId="77777777"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14:paraId="0DB942E4" w14:textId="77777777"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14:paraId="1747ECB0" w14:textId="77777777"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14:paraId="3D4FD6D5" w14:textId="77777777"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14:paraId="3AF17A61" w14:textId="77777777"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14:paraId="5CF09C46" w14:textId="77777777"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14:paraId="15A81CBF" w14:textId="77777777" w:rsidR="007269D0" w:rsidRDefault="007269D0" w:rsidP="007269D0">
      <w:pPr>
        <w:spacing w:line="276" w:lineRule="auto"/>
        <w:jc w:val="left"/>
        <w:rPr>
          <w:lang w:val="en-GB"/>
        </w:rPr>
      </w:pPr>
      <w:r w:rsidRPr="00725A64">
        <w:rPr>
          <w:b/>
          <w:lang w:val="en-GB"/>
        </w:rPr>
        <w:t>Example</w:t>
      </w:r>
      <w:r w:rsidRPr="00725A64">
        <w:rPr>
          <w:lang w:val="en-GB"/>
        </w:rPr>
        <w:t xml:space="preserve">: </w:t>
      </w:r>
    </w:p>
    <w:p w14:paraId="6D6393C4" w14:textId="77777777"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14:paraId="2028B1E1" w14:textId="77777777" w:rsidR="00D777E5" w:rsidRDefault="00D777E5" w:rsidP="007269D0">
      <w:pPr>
        <w:rPr>
          <w:lang w:val="en-GB"/>
        </w:rPr>
      </w:pPr>
      <w:r>
        <w:rPr>
          <w:lang w:val="en-GB"/>
        </w:rPr>
        <w:t>Then the expression shown above becomes</w:t>
      </w:r>
    </w:p>
    <w:p w14:paraId="543CB8F6" w14:textId="77777777" w:rsidR="00230223" w:rsidRDefault="00D777E5">
      <w:pPr>
        <w:ind w:firstLine="567"/>
        <w:rPr>
          <w:lang w:val="en-GB"/>
        </w:rPr>
      </w:pPr>
      <w:r>
        <w:rPr>
          <w:rFonts w:ascii="Courier New" w:hAnsi="Courier New" w:cs="Courier New"/>
          <w:sz w:val="22"/>
          <w:szCs w:val="22"/>
          <w:lang w:val="en-GB"/>
        </w:rPr>
        <w:t>DataType data;</w:t>
      </w:r>
    </w:p>
    <w:p w14:paraId="37456C84" w14:textId="77777777" w:rsidR="009E67E3" w:rsidRPr="00725A64" w:rsidRDefault="009E67E3" w:rsidP="00EA17BB">
      <w:pPr>
        <w:pStyle w:val="Heading3"/>
        <w:rPr>
          <w:lang w:val="en-GB"/>
        </w:rPr>
      </w:pPr>
      <w:bookmarkStart w:id="388" w:name="_Toc494643456"/>
      <w:bookmarkStart w:id="389" w:name="_Toc494806929"/>
      <w:bookmarkStart w:id="390" w:name="_Toc494643457"/>
      <w:bookmarkStart w:id="391" w:name="_Toc494806930"/>
      <w:bookmarkStart w:id="392" w:name="_Toc494643458"/>
      <w:bookmarkStart w:id="393" w:name="_Toc494806931"/>
      <w:bookmarkStart w:id="394" w:name="_Toc494643459"/>
      <w:bookmarkStart w:id="395" w:name="_Toc494806932"/>
      <w:bookmarkStart w:id="396" w:name="_Toc494643460"/>
      <w:bookmarkStart w:id="397" w:name="_Toc494806933"/>
      <w:bookmarkStart w:id="398" w:name="_Toc494643461"/>
      <w:bookmarkStart w:id="399" w:name="_Toc494806934"/>
      <w:bookmarkStart w:id="400" w:name="_Toc494643462"/>
      <w:bookmarkStart w:id="401" w:name="_Toc494806935"/>
      <w:bookmarkStart w:id="402" w:name="_Toc494643463"/>
      <w:bookmarkStart w:id="403" w:name="_Toc494806936"/>
      <w:bookmarkStart w:id="404" w:name="_Toc494643464"/>
      <w:bookmarkStart w:id="405" w:name="_Toc494806937"/>
      <w:bookmarkStart w:id="406" w:name="_Toc494643465"/>
      <w:bookmarkStart w:id="407" w:name="_Toc494806938"/>
      <w:bookmarkStart w:id="408" w:name="_Toc494643466"/>
      <w:bookmarkStart w:id="409" w:name="_Toc494806939"/>
      <w:bookmarkStart w:id="410" w:name="_Toc494643467"/>
      <w:bookmarkStart w:id="411" w:name="_Toc494806940"/>
      <w:bookmarkStart w:id="412" w:name="_Toc494643468"/>
      <w:bookmarkStart w:id="413" w:name="_Toc494806941"/>
      <w:bookmarkStart w:id="414" w:name="_Toc494643469"/>
      <w:bookmarkStart w:id="415" w:name="_Toc494806942"/>
      <w:bookmarkStart w:id="416" w:name="_Toc494643470"/>
      <w:bookmarkStart w:id="417" w:name="_Toc494806943"/>
      <w:bookmarkStart w:id="418" w:name="_Toc494643471"/>
      <w:bookmarkStart w:id="419" w:name="_Toc494806944"/>
      <w:bookmarkStart w:id="420" w:name="_Toc494643472"/>
      <w:bookmarkStart w:id="421" w:name="_Toc494806945"/>
      <w:bookmarkStart w:id="422" w:name="_Toc494643473"/>
      <w:bookmarkStart w:id="423" w:name="_Toc494806946"/>
      <w:bookmarkStart w:id="424" w:name="_Toc494643474"/>
      <w:bookmarkStart w:id="425" w:name="_Toc494806947"/>
      <w:bookmarkStart w:id="426" w:name="_Toc494643475"/>
      <w:bookmarkStart w:id="427" w:name="_Toc494806948"/>
      <w:bookmarkStart w:id="428" w:name="_Toc494643476"/>
      <w:bookmarkStart w:id="429" w:name="_Toc494806949"/>
      <w:bookmarkStart w:id="430" w:name="_Toc494643477"/>
      <w:bookmarkStart w:id="431" w:name="_Toc494806950"/>
      <w:bookmarkStart w:id="432" w:name="_Ref494801838"/>
      <w:bookmarkStart w:id="433" w:name="_Toc494806964"/>
      <w:bookmarkEnd w:id="374"/>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r w:rsidRPr="00725A64">
        <w:rPr>
          <w:lang w:val="en-GB"/>
        </w:rPr>
        <w:t>Rules</w:t>
      </w:r>
      <w:bookmarkEnd w:id="375"/>
      <w:bookmarkEnd w:id="432"/>
      <w:bookmarkEnd w:id="433"/>
    </w:p>
    <w:p w14:paraId="7D60CD4E" w14:textId="14454252"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AE05D6" w:rsidRPr="001E46F3">
        <w:rPr>
          <w:lang w:val="en-GB"/>
        </w:rPr>
        <w:t>8</w:t>
      </w:r>
      <w:r w:rsidR="00E56A21">
        <w:rPr>
          <w:lang w:val="en-GB"/>
        </w:rPr>
        <w:fldChar w:fldCharType="end"/>
      </w:r>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14:paraId="05B122E0" w14:textId="77777777"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14:paraId="77939076" w14:textId="77777777"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34" w:name="_Ref368045237"/>
      <w:r w:rsidR="00D74804" w:rsidRPr="00725A64">
        <w:rPr>
          <w:rStyle w:val="FootnoteReference"/>
          <w:lang w:val="en-GB"/>
        </w:rPr>
        <w:footnoteReference w:id="7"/>
      </w:r>
      <w:bookmarkEnd w:id="434"/>
      <w:r w:rsidR="00F64F3C" w:rsidRPr="00725A64">
        <w:rPr>
          <w:lang w:val="en-GB"/>
        </w:rPr>
        <w:t>.</w:t>
      </w:r>
      <w:r w:rsidR="00757344">
        <w:rPr>
          <w:lang w:val="en-GB"/>
        </w:rPr>
        <w:t xml:space="preserve"> If the preconditions of a rule are not fulfilled, the rule is not considered for evaluation, i.e., it also does not fail.</w:t>
      </w:r>
    </w:p>
    <w:p w14:paraId="7319FBB2" w14:textId="3D869BB3"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D7CA7" w:rsidRPr="00EC7934">
        <w:rPr>
          <w:lang w:val="en-GB"/>
        </w:rPr>
        <w:fldChar w:fldCharType="begin"/>
      </w:r>
      <w:r w:rsidR="00C97518" w:rsidRPr="00725A64">
        <w:rPr>
          <w:lang w:val="en-GB"/>
        </w:rPr>
        <w:instrText xml:space="preserve"> REF _Ref368044657 \r \h </w:instrText>
      </w:r>
      <w:r w:rsidR="000D7CA7" w:rsidRPr="00EC7934">
        <w:rPr>
          <w:lang w:val="en-GB"/>
        </w:rPr>
      </w:r>
      <w:r w:rsidR="000D7CA7" w:rsidRPr="00EC7934">
        <w:rPr>
          <w:lang w:val="en-GB"/>
        </w:rPr>
        <w:fldChar w:fldCharType="separate"/>
      </w:r>
      <w:r w:rsidR="00AE05D6">
        <w:rPr>
          <w:lang w:val="en-GB"/>
        </w:rPr>
        <w:t>3.1.5.2</w:t>
      </w:r>
      <w:r w:rsidR="000D7CA7"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r w:rsidR="00E56A21">
        <w:fldChar w:fldCharType="begin"/>
      </w:r>
      <w:r w:rsidR="00E56A21" w:rsidRPr="00A20D3E">
        <w:rPr>
          <w:lang w:val="en-US"/>
        </w:rPr>
        <w:instrText xml:space="preserve"> REF BIB_make10 \* MERGEFORMAT </w:instrText>
      </w:r>
      <w:r w:rsidR="00E56A21">
        <w:fldChar w:fldCharType="separate"/>
      </w:r>
      <w:r w:rsidR="00AE05D6" w:rsidRPr="001E46F3">
        <w:rPr>
          <w:lang w:val="en-GB"/>
        </w:rPr>
        <w:t>8</w:t>
      </w:r>
      <w:r w:rsidR="00E56A21">
        <w:rPr>
          <w:lang w:val="en-GB"/>
        </w:rPr>
        <w:fldChar w:fldCharType="end"/>
      </w:r>
      <w:r w:rsidR="00695C5F" w:rsidRPr="00725A64">
        <w:rPr>
          <w:lang w:val="en-GB"/>
        </w:rPr>
        <w:t xml:space="preserve">] </w:t>
      </w:r>
      <w:r w:rsidR="0024478A" w:rsidRPr="00725A64">
        <w:rPr>
          <w:lang w:val="en-GB"/>
        </w:rPr>
        <w:t>but with extended pattern matching capabilities)</w:t>
      </w:r>
      <w:r w:rsidR="00617CD7" w:rsidRPr="00725A64">
        <w:rPr>
          <w:lang w:val="en-GB"/>
        </w:rPr>
        <w:t>.</w:t>
      </w:r>
    </w:p>
    <w:p w14:paraId="46D9CD2E" w14:textId="77777777" w:rsidR="00617CD7" w:rsidRPr="00725A64" w:rsidRDefault="00617CD7" w:rsidP="008D4253">
      <w:pPr>
        <w:pStyle w:val="ListParagraph"/>
        <w:numPr>
          <w:ilvl w:val="0"/>
          <w:numId w:val="7"/>
        </w:numPr>
        <w:ind w:left="851" w:hanging="425"/>
        <w:rPr>
          <w:lang w:val="en-GB"/>
        </w:rPr>
      </w:pPr>
      <w:r w:rsidRPr="00725A64">
        <w:rPr>
          <w:lang w:val="en-GB"/>
        </w:rPr>
        <w:lastRenderedPageBreak/>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14:paraId="2CA13EBF" w14:textId="77777777"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14:paraId="40F0E17B" w14:textId="325AAD02"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r w:rsidR="008F3800">
        <w:rPr>
          <w:lang w:val="en-GB"/>
        </w:rPr>
        <w:t xml:space="preserve"> If the @advice mapping </w:t>
      </w:r>
      <w:r w:rsidR="00BD7634">
        <w:rPr>
          <w:lang w:val="en-GB"/>
        </w:rPr>
        <w:t xml:space="preserve">(Section </w:t>
      </w:r>
      <w:r w:rsidR="000D7CA7">
        <w:rPr>
          <w:lang w:val="en-GB"/>
        </w:rPr>
        <w:fldChar w:fldCharType="begin"/>
      </w:r>
      <w:r w:rsidR="00BD7634">
        <w:rPr>
          <w:lang w:val="en-GB"/>
        </w:rPr>
        <w:instrText xml:space="preserve"> REF _Ref389205656 \r \h </w:instrText>
      </w:r>
      <w:r w:rsidR="000D7CA7">
        <w:rPr>
          <w:lang w:val="en-GB"/>
        </w:rPr>
      </w:r>
      <w:r w:rsidR="000D7CA7">
        <w:rPr>
          <w:lang w:val="en-GB"/>
        </w:rPr>
        <w:fldChar w:fldCharType="separate"/>
      </w:r>
      <w:r w:rsidR="00AE05D6">
        <w:rPr>
          <w:lang w:val="en-GB"/>
        </w:rPr>
        <w:t>3.3.11</w:t>
      </w:r>
      <w:r w:rsidR="000D7CA7">
        <w:rPr>
          <w:lang w:val="en-GB"/>
        </w:rPr>
        <w:fldChar w:fldCharType="end"/>
      </w:r>
      <w:r w:rsidR="00BD7634">
        <w:rPr>
          <w:lang w:val="en-GB"/>
        </w:rPr>
        <w:t xml:space="preserve">) </w:t>
      </w:r>
      <w:r w:rsidR="008F3800">
        <w:rPr>
          <w:lang w:val="en-GB"/>
        </w:rPr>
        <w:t>is activated, also a VIL variable or a compound access evaluating to a Boolean value can be given.</w:t>
      </w:r>
    </w:p>
    <w:p w14:paraId="7406F915" w14:textId="77777777"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14:paraId="4A8E8CD2" w14:textId="19B4EC6C"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r w:rsidR="00E56A21">
        <w:fldChar w:fldCharType="begin"/>
      </w:r>
      <w:r w:rsidR="00E56A21" w:rsidRPr="00A20D3E">
        <w:rPr>
          <w:lang w:val="en-US"/>
        </w:rPr>
        <w:instrText xml:space="preserve"> REF BIB_make10 \* MERGEFORMAT </w:instrText>
      </w:r>
      <w:r w:rsidR="00E56A21">
        <w:fldChar w:fldCharType="separate"/>
      </w:r>
      <w:r w:rsidR="00AE05D6" w:rsidRPr="001E46F3">
        <w:rPr>
          <w:lang w:val="en-GB"/>
        </w:rPr>
        <w:t>8</w:t>
      </w:r>
      <w:r w:rsidR="00E56A21">
        <w:rPr>
          <w:lang w:val="en-GB"/>
        </w:rPr>
        <w:fldChar w:fldCharType="end"/>
      </w:r>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321"/>
    <w:bookmarkEnd w:id="322"/>
    <w:bookmarkEnd w:id="323"/>
    <w:p w14:paraId="59BD273C" w14:textId="77777777"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14:paraId="4897058F" w14:textId="77777777"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14:paraId="64BD13D7" w14:textId="77777777"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14:paraId="44AF1797" w14:textId="77777777"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w:t>
      </w:r>
      <w:r w:rsidR="008540BB" w:rsidRPr="00725A64">
        <w:rPr>
          <w:lang w:val="en-GB"/>
        </w:rPr>
        <w:lastRenderedPageBreak/>
        <w:t>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8"/>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14:paraId="0C28D8B2" w14:textId="77777777"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14:paraId="160DDA2A" w14:textId="77777777"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r w:rsidR="00F53A9E">
        <w:rPr>
          <w:lang w:val="en-GB"/>
        </w:rPr>
        <w:t xml:space="preserve"> For a rule </w:t>
      </w:r>
      <w:r w:rsidR="006F3F24">
        <w:rPr>
          <w:rFonts w:ascii="Courier New" w:hAnsi="Courier New" w:cs="Courier New"/>
          <w:sz w:val="22"/>
          <w:szCs w:val="22"/>
          <w:lang w:val="en-GB"/>
        </w:rPr>
        <w:t>r</w:t>
      </w:r>
      <w:r w:rsidR="006F3F24">
        <w:rPr>
          <w:lang w:val="en-GB"/>
        </w:rPr>
        <w:t xml:space="preserve"> </w:t>
      </w:r>
      <w:r w:rsidR="00F53A9E">
        <w:rPr>
          <w:lang w:val="en-GB"/>
        </w:rPr>
        <w:t xml:space="preserve">you can retrieve the results explicitly by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 xml:space="preserve">().result(); </w:t>
      </w:r>
      <w:r w:rsidR="00F53A9E">
        <w:rPr>
          <w:lang w:val="en-GB"/>
        </w:rPr>
        <w:t xml:space="preserve">or simpler </w:t>
      </w:r>
      <w:r w:rsidR="00F53A9E">
        <w:rPr>
          <w:rFonts w:ascii="Courier New" w:hAnsi="Courier New" w:cs="Courier New"/>
          <w:sz w:val="22"/>
          <w:szCs w:val="22"/>
          <w:lang w:val="en-GB"/>
        </w:rPr>
        <w:t>setOf(Artifact) r</w:t>
      </w:r>
      <w:r w:rsidR="006F3F24">
        <w:rPr>
          <w:rFonts w:ascii="Courier New" w:hAnsi="Courier New" w:cs="Courier New"/>
          <w:sz w:val="22"/>
          <w:szCs w:val="22"/>
          <w:lang w:val="en-GB"/>
        </w:rPr>
        <w:t>es = r</w:t>
      </w:r>
      <w:r w:rsidR="00F53A9E">
        <w:rPr>
          <w:rFonts w:ascii="Courier New" w:hAnsi="Courier New" w:cs="Courier New"/>
          <w:sz w:val="22"/>
          <w:szCs w:val="22"/>
          <w:lang w:val="en-GB"/>
        </w:rPr>
        <w:t>();</w:t>
      </w:r>
      <w:r w:rsidR="00F53A9E">
        <w:rPr>
          <w:lang w:val="en-GB"/>
        </w:rPr>
        <w:t>.</w:t>
      </w:r>
    </w:p>
    <w:p w14:paraId="2C774B42" w14:textId="77777777"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r w:rsidR="00F53A9E">
        <w:rPr>
          <w:lang w:val="en-GB"/>
        </w:rPr>
        <w:t xml:space="preserve"> For a rule</w:t>
      </w:r>
      <w:r w:rsidR="006F3F24">
        <w:rPr>
          <w:lang w:val="en-GB"/>
        </w:rPr>
        <w:t xml:space="preserve"> </w:t>
      </w:r>
      <w:r w:rsidR="006F3F24">
        <w:rPr>
          <w:rFonts w:ascii="Courier New" w:hAnsi="Courier New" w:cs="Courier New"/>
          <w:sz w:val="22"/>
          <w:szCs w:val="22"/>
          <w:lang w:val="en-GB"/>
        </w:rPr>
        <w:t>r</w:t>
      </w:r>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res = r</w:t>
      </w:r>
      <w:r w:rsidR="00F53A9E">
        <w:rPr>
          <w:rFonts w:ascii="Courier New" w:hAnsi="Courier New" w:cs="Courier New"/>
          <w:sz w:val="22"/>
          <w:szCs w:val="22"/>
          <w:lang w:val="en-GB"/>
        </w:rPr>
        <w:t>().allResults();</w:t>
      </w:r>
    </w:p>
    <w:p w14:paraId="778F002F" w14:textId="45495958" w:rsidR="00A90082" w:rsidRDefault="00A90082" w:rsidP="0028788B">
      <w:pPr>
        <w:rPr>
          <w:lang w:val="en-GB"/>
        </w:rPr>
      </w:pPr>
      <w:r>
        <w:rPr>
          <w:lang w:val="en-GB"/>
        </w:rPr>
        <w:t xml:space="preserve">In addition, rules may act as functions, i.e., </w:t>
      </w:r>
      <w:r w:rsidR="00DF2419">
        <w:rPr>
          <w:lang w:val="en-GB"/>
        </w:rPr>
        <w:t xml:space="preserve">a rule </w:t>
      </w:r>
      <w:r>
        <w:rPr>
          <w:lang w:val="en-GB"/>
        </w:rPr>
        <w:t>may declare a return type and the last expression</w:t>
      </w:r>
      <w:r w:rsidR="00DF2419">
        <w:rPr>
          <w:lang w:val="en-GB"/>
        </w:rPr>
        <w:t xml:space="preserve"> executed by the rule determining the result value </w:t>
      </w:r>
      <w:r>
        <w:rPr>
          <w:lang w:val="en-GB"/>
        </w:rPr>
        <w:t xml:space="preserve">must comply </w:t>
      </w:r>
      <w:r w:rsidR="00DF2419">
        <w:rPr>
          <w:lang w:val="en-GB"/>
        </w:rPr>
        <w:t>with</w:t>
      </w:r>
      <w:r>
        <w:rPr>
          <w:lang w:val="en-GB"/>
        </w:rPr>
        <w:t xml:space="preserve"> </w:t>
      </w:r>
      <w:r w:rsidR="00DF2419">
        <w:rPr>
          <w:lang w:val="en-GB"/>
        </w:rPr>
        <w:t xml:space="preserve">the </w:t>
      </w:r>
      <w:r>
        <w:rPr>
          <w:lang w:val="en-GB"/>
        </w:rPr>
        <w:t>return type.</w:t>
      </w:r>
    </w:p>
    <w:p w14:paraId="440709C7" w14:textId="77777777"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14:paraId="5D0EF720" w14:textId="77777777" w:rsidR="0061721E" w:rsidRDefault="008A6C46">
      <w:pPr>
        <w:keepNext/>
        <w:keepLines/>
        <w:jc w:val="left"/>
        <w:rPr>
          <w:lang w:val="en-GB"/>
        </w:rPr>
      </w:pPr>
      <w:r w:rsidRPr="00725A64">
        <w:rPr>
          <w:b/>
          <w:lang w:val="en-GB"/>
        </w:rPr>
        <w:t>Syntax</w:t>
      </w:r>
      <w:r w:rsidRPr="00725A64">
        <w:rPr>
          <w:lang w:val="en-GB"/>
        </w:rPr>
        <w:t xml:space="preserve">: </w:t>
      </w:r>
    </w:p>
    <w:p w14:paraId="222B6CAE" w14:textId="77777777"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14:paraId="76F511D2" w14:textId="77777777"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14:paraId="32B9917D" w14:textId="77777777"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14:paraId="140F26FA"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14:paraId="24571200"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14:paraId="3B5A40EC" w14:textId="77777777"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14:paraId="10797D0C" w14:textId="77777777"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1FBEEAA3" w14:textId="77777777"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14:paraId="7A3C284F" w14:textId="1BE668D2"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r w:rsidR="00E56A21">
        <w:fldChar w:fldCharType="begin"/>
      </w:r>
      <w:r w:rsidR="00E56A21" w:rsidRPr="00A20D3E">
        <w:rPr>
          <w:lang w:val="en-US"/>
        </w:rPr>
        <w:instrText xml:space="preserve"> REF BIB_ant13 \* MERGEFORMAT </w:instrText>
      </w:r>
      <w:r w:rsidR="00E56A21">
        <w:fldChar w:fldCharType="separate"/>
      </w:r>
      <w:r w:rsidR="00AE05D6" w:rsidRPr="001E46F3">
        <w:rPr>
          <w:lang w:val="en-GB"/>
        </w:rPr>
        <w:t>9</w:t>
      </w:r>
      <w:r w:rsidR="00E56A21">
        <w:rPr>
          <w:lang w:val="en-GB"/>
        </w:rPr>
        <w:fldChar w:fldCharType="end"/>
      </w:r>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14:paraId="70E34845" w14:textId="77777777"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14:paraId="5A587CB8" w14:textId="77777777"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14:paraId="0FB59037" w14:textId="77777777"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lastRenderedPageBreak/>
        <w:t xml:space="preserve">Parameters are given in terms of types and parameter names separated by commas if more than two parameters are listed. </w:t>
      </w:r>
      <w:r w:rsidR="00536D0E">
        <w:rPr>
          <w:lang w:val="en-GB"/>
        </w:rPr>
        <w:t>Parameters may have default values (</w:t>
      </w:r>
      <w:r w:rsidR="000D7CA7" w:rsidRPr="00A20D3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14:paraId="436A3AA3" w14:textId="77777777"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14:paraId="5D5862F1"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14:paraId="22D8AEB0" w14:textId="77777777"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14:paraId="6DB2686E" w14:textId="77777777"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14:paraId="705D43A3" w14:textId="77777777"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14:paraId="44F8B1D6"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14:paraId="13CB2EB2"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74CB0EDE"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14:paraId="2D06614C" w14:textId="77777777"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68CF63D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14:paraId="77354681"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51DEAD30"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14:paraId="66A6DAAF" w14:textId="77777777"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A205A05" w14:textId="77777777"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14:paraId="362A419E"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0E240F09" w14:textId="77777777"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14:paraId="18618E6F" w14:textId="77777777"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14:paraId="71A1FAB5" w14:textId="591EC875" w:rsidR="00CF7B34" w:rsidRDefault="00CF7B34" w:rsidP="00CF7B34">
      <w:pPr>
        <w:rPr>
          <w:ins w:id="435" w:author="Holger Eichelberger" w:date="2023-05-11T12:17:00Z"/>
          <w:lang w:val="en-GB"/>
        </w:rPr>
      </w:pPr>
      <w:bookmarkStart w:id="436" w:name="_Toc315425764"/>
      <w:bookmarkStart w:id="437" w:name="_Toc315425765"/>
      <w:bookmarkStart w:id="438" w:name="_Toc315425766"/>
      <w:bookmarkStart w:id="439" w:name="_Toc315425767"/>
      <w:bookmarkStart w:id="440" w:name="_Toc315425768"/>
      <w:bookmarkEnd w:id="436"/>
      <w:bookmarkEnd w:id="437"/>
      <w:bookmarkEnd w:id="438"/>
      <w:bookmarkEnd w:id="439"/>
      <w:bookmarkEnd w:id="44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lastRenderedPageBreak/>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14:paraId="642C1080" w14:textId="062B0BAF" w:rsidR="00B50B6B" w:rsidRDefault="00B50B6B" w:rsidP="00B50B6B">
      <w:pPr>
        <w:spacing w:after="200" w:line="276" w:lineRule="auto"/>
        <w:rPr>
          <w:ins w:id="441" w:author="Holger Eichelberger" w:date="2023-05-11T12:17:00Z"/>
          <w:lang w:val="en-GB"/>
        </w:rPr>
      </w:pPr>
      <w:ins w:id="442" w:author="Holger Eichelberger" w:date="2023-05-11T12:17:00Z">
        <w:r>
          <w:rPr>
            <w:lang w:val="en-GB"/>
          </w:rPr>
          <w:t xml:space="preserve">Rules can be annotated similar to Java, e.g., </w:t>
        </w:r>
      </w:ins>
    </w:p>
    <w:p w14:paraId="0981DBCA" w14:textId="3B3462F7" w:rsidR="00B50B6B" w:rsidRDefault="00B50B6B" w:rsidP="00B50B6B">
      <w:pPr>
        <w:spacing w:after="0" w:line="276" w:lineRule="auto"/>
        <w:ind w:left="567"/>
        <w:rPr>
          <w:ins w:id="443" w:author="Holger Eichelberger" w:date="2023-05-11T12:17:00Z"/>
          <w:rFonts w:ascii="Courier New" w:hAnsi="Courier New" w:cs="Courier New"/>
          <w:b/>
          <w:sz w:val="22"/>
          <w:szCs w:val="22"/>
          <w:lang w:val="en-GB"/>
        </w:rPr>
      </w:pPr>
      <w:ins w:id="444" w:author="Holger Eichelberger" w:date="2023-05-11T12:17:00Z">
        <w:r>
          <w:rPr>
            <w:rFonts w:ascii="Courier New" w:hAnsi="Courier New" w:cs="Courier New"/>
            <w:b/>
            <w:sz w:val="22"/>
            <w:szCs w:val="22"/>
            <w:lang w:val="en-GB"/>
          </w:rPr>
          <w:t>@dispatchBasis</w:t>
        </w:r>
      </w:ins>
    </w:p>
    <w:p w14:paraId="29131304" w14:textId="77777777" w:rsidR="00B50B6B" w:rsidRDefault="00B50B6B" w:rsidP="00B50B6B">
      <w:pPr>
        <w:spacing w:before="120" w:after="0" w:line="276" w:lineRule="auto"/>
        <w:ind w:left="567"/>
        <w:jc w:val="left"/>
        <w:rPr>
          <w:ins w:id="445" w:author="Holger Eichelberger" w:date="2023-05-11T12:17:00Z"/>
          <w:rFonts w:ascii="Courier New" w:hAnsi="Courier New" w:cs="Courier New"/>
          <w:b/>
          <w:sz w:val="22"/>
          <w:szCs w:val="22"/>
          <w:lang w:val="en-GB"/>
        </w:rPr>
      </w:pPr>
      <w:ins w:id="446" w:author="Holger Eichelberger" w:date="2023-05-11T12:17: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BCD42FD" w14:textId="77777777" w:rsidR="00B50B6B" w:rsidRPr="003A7553" w:rsidRDefault="00B50B6B" w:rsidP="00B50B6B">
      <w:pPr>
        <w:spacing w:after="0" w:line="276" w:lineRule="auto"/>
        <w:ind w:left="567"/>
        <w:jc w:val="left"/>
        <w:rPr>
          <w:ins w:id="447" w:author="Holger Eichelberger" w:date="2023-05-11T12:17:00Z"/>
          <w:rFonts w:ascii="Courier New" w:hAnsi="Courier New" w:cs="Courier New"/>
          <w:sz w:val="22"/>
          <w:szCs w:val="22"/>
          <w:lang w:val="en-GB"/>
        </w:rPr>
      </w:pPr>
      <w:ins w:id="448" w:author="Holger Eichelberger" w:date="2023-05-11T12:17:00Z">
        <w:r w:rsidRPr="003A7553">
          <w:rPr>
            <w:rFonts w:ascii="Courier New" w:hAnsi="Courier New" w:cs="Courier New"/>
            <w:sz w:val="22"/>
            <w:szCs w:val="22"/>
            <w:lang w:val="en-GB"/>
          </w:rPr>
          <w:t>{</w:t>
        </w:r>
      </w:ins>
    </w:p>
    <w:p w14:paraId="6C8FC923" w14:textId="77777777" w:rsidR="00B50B6B" w:rsidRPr="003A7553" w:rsidRDefault="00B50B6B" w:rsidP="00B50B6B">
      <w:pPr>
        <w:spacing w:after="0" w:line="276" w:lineRule="auto"/>
        <w:ind w:left="567"/>
        <w:jc w:val="left"/>
        <w:rPr>
          <w:ins w:id="449" w:author="Holger Eichelberger" w:date="2023-05-11T12:17:00Z"/>
          <w:rFonts w:ascii="Courier New" w:hAnsi="Courier New" w:cs="Courier New"/>
          <w:sz w:val="22"/>
          <w:szCs w:val="22"/>
          <w:lang w:val="en-GB"/>
        </w:rPr>
      </w:pPr>
      <w:ins w:id="450" w:author="Holger Eichelberger" w:date="2023-05-11T12:17:00Z">
        <w:r w:rsidRPr="003A7553">
          <w:rPr>
            <w:rFonts w:ascii="Courier New" w:hAnsi="Courier New" w:cs="Courier New"/>
            <w:sz w:val="22"/>
            <w:szCs w:val="22"/>
            <w:lang w:val="en-GB"/>
          </w:rPr>
          <w:t xml:space="preserve">    param + 100;</w:t>
        </w:r>
      </w:ins>
    </w:p>
    <w:p w14:paraId="63242CC3" w14:textId="77777777" w:rsidR="00B50B6B" w:rsidRPr="00A90082" w:rsidRDefault="00B50B6B" w:rsidP="00B50B6B">
      <w:pPr>
        <w:spacing w:after="200" w:line="276" w:lineRule="auto"/>
        <w:ind w:left="567"/>
        <w:jc w:val="left"/>
        <w:rPr>
          <w:ins w:id="451" w:author="Holger Eichelberger" w:date="2023-05-11T12:17:00Z"/>
          <w:rFonts w:ascii="Courier New" w:hAnsi="Courier New" w:cs="Courier New"/>
          <w:sz w:val="22"/>
          <w:szCs w:val="22"/>
          <w:lang w:val="en-GB"/>
        </w:rPr>
      </w:pPr>
      <w:ins w:id="452" w:author="Holger Eichelberger" w:date="2023-05-11T12:17:00Z">
        <w:r w:rsidRPr="003A7553">
          <w:rPr>
            <w:rFonts w:ascii="Courier New" w:hAnsi="Courier New" w:cs="Courier New"/>
            <w:sz w:val="22"/>
            <w:szCs w:val="22"/>
            <w:lang w:val="en-GB"/>
          </w:rPr>
          <w:t>}</w:t>
        </w:r>
      </w:ins>
    </w:p>
    <w:p w14:paraId="160FAB28" w14:textId="0E9BD84E" w:rsidR="00B50B6B" w:rsidRDefault="00B50B6B" w:rsidP="00B50B6B">
      <w:pPr>
        <w:spacing w:after="200" w:line="276" w:lineRule="auto"/>
        <w:rPr>
          <w:ins w:id="453" w:author="Holger Eichelberger" w:date="2023-05-11T12:17:00Z"/>
          <w:lang w:val="en-GB"/>
        </w:rPr>
      </w:pPr>
      <w:ins w:id="454" w:author="Holger Eichelberger" w:date="2023-05-11T12:17:00Z">
        <w:r>
          <w:rPr>
            <w:lang w:val="en-GB"/>
          </w:rPr>
          <w:t xml:space="preserve">We </w:t>
        </w:r>
      </w:ins>
      <w:ins w:id="455" w:author="Holger Eichelberger" w:date="2023-05-11T20:04:00Z">
        <w:r w:rsidR="0019786D">
          <w:rPr>
            <w:lang w:val="en-GB"/>
          </w:rPr>
          <w:t>define</w:t>
        </w:r>
      </w:ins>
      <w:ins w:id="456" w:author="Holger Eichelberger" w:date="2023-05-11T12:17:00Z">
        <w:r>
          <w:rPr>
            <w:lang w:val="en-GB"/>
          </w:rPr>
          <w:t xml:space="preserve"> the following annotations</w:t>
        </w:r>
      </w:ins>
      <w:ins w:id="457" w:author="Holger Eichelberger" w:date="2023-05-11T20:04:00Z">
        <w:r w:rsidR="0019786D">
          <w:rPr>
            <w:lang w:val="en-GB"/>
          </w:rPr>
          <w:t xml:space="preserve"> (case insensitive naming)</w:t>
        </w:r>
      </w:ins>
      <w:ins w:id="458" w:author="Holger Eichelberger" w:date="2023-05-11T12:17:00Z">
        <w:r>
          <w:rPr>
            <w:lang w:val="en-GB"/>
          </w:rPr>
          <w:t>:</w:t>
        </w:r>
      </w:ins>
    </w:p>
    <w:p w14:paraId="7225D6A0" w14:textId="0AECF150" w:rsidR="00B50B6B" w:rsidRDefault="00B50B6B" w:rsidP="00B50B6B">
      <w:pPr>
        <w:pStyle w:val="ListParagraph"/>
        <w:numPr>
          <w:ilvl w:val="0"/>
          <w:numId w:val="51"/>
        </w:numPr>
        <w:spacing w:after="200" w:line="276" w:lineRule="auto"/>
        <w:rPr>
          <w:ins w:id="459" w:author="Holger Eichelberger" w:date="2023-05-11T12:17:00Z"/>
          <w:lang w:val="en-GB"/>
        </w:rPr>
      </w:pPr>
      <w:ins w:id="460" w:author="Holger Eichelberger" w:date="2023-05-11T12:17:00Z">
        <w:r w:rsidRPr="00AF3A42">
          <w:rPr>
            <w:rFonts w:ascii="Consolas" w:hAnsi="Consolas"/>
            <w:lang w:val="en-GB"/>
          </w:rPr>
          <w:t>@override</w:t>
        </w:r>
        <w:r>
          <w:rPr>
            <w:lang w:val="en-GB"/>
          </w:rPr>
          <w:t xml:space="preserve">: The annotated operation overrides an already existing operation with the same or a refined signature. </w:t>
        </w:r>
      </w:ins>
      <w:ins w:id="461" w:author="Holger Eichelberger" w:date="2023-05-11T20:04:00Z">
        <w:r w:rsidR="0019786D">
          <w:rPr>
            <w:lang w:val="en-GB"/>
          </w:rPr>
          <w:t>An implementation shall emit at least a warning if there is no overridden base operation.</w:t>
        </w:r>
      </w:ins>
    </w:p>
    <w:p w14:paraId="1BAE7788" w14:textId="77777777" w:rsidR="00986546" w:rsidRDefault="00B50B6B" w:rsidP="00B50B6B">
      <w:pPr>
        <w:pStyle w:val="ListParagraph"/>
        <w:numPr>
          <w:ilvl w:val="0"/>
          <w:numId w:val="51"/>
        </w:numPr>
        <w:spacing w:after="200" w:line="276" w:lineRule="auto"/>
        <w:rPr>
          <w:ins w:id="462" w:author="Holger Eichelberger" w:date="2023-05-11T12:17:00Z"/>
          <w:lang w:val="en-GB"/>
        </w:rPr>
      </w:pPr>
      <w:ins w:id="463" w:author="Holger Eichelberger" w:date="2023-05-11T12:17: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0CFD1570" w14:textId="11B09868" w:rsidR="00B50B6B" w:rsidRPr="00986546" w:rsidRDefault="00B50B6B">
      <w:pPr>
        <w:pStyle w:val="ListParagraph"/>
        <w:numPr>
          <w:ilvl w:val="0"/>
          <w:numId w:val="51"/>
        </w:numPr>
        <w:spacing w:after="200" w:line="276" w:lineRule="auto"/>
        <w:rPr>
          <w:lang w:val="en-GB"/>
          <w:rPrChange w:id="464" w:author="Holger Eichelberger" w:date="2023-05-11T12:17:00Z">
            <w:rPr>
              <w:highlight w:val="yellow"/>
              <w:lang w:val="en-GB"/>
            </w:rPr>
          </w:rPrChange>
        </w:rPr>
        <w:pPrChange w:id="465" w:author="Holger Eichelberger" w:date="2023-05-11T12:17:00Z">
          <w:pPr/>
        </w:pPrChange>
      </w:pPr>
      <w:ins w:id="466" w:author="Holger Eichelberger" w:date="2023-05-11T12:17: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ins>
      <w:ins w:id="467" w:author="Holger Eichelberger" w:date="2023-05-11T20:04:00Z">
        <w:r w:rsidR="0019786D">
          <w:rPr>
            <w:lang w:val="en-GB"/>
          </w:rPr>
          <w:t>An implementation shall emit at least a warning if there is no overridden dispatch basis.</w:t>
        </w:r>
      </w:ins>
    </w:p>
    <w:p w14:paraId="6E1BEF68" w14:textId="77777777" w:rsidR="00BC2DDD" w:rsidRPr="00725A64" w:rsidRDefault="00BC2DDD" w:rsidP="00EA17BB">
      <w:pPr>
        <w:pStyle w:val="Heading3"/>
        <w:numPr>
          <w:ilvl w:val="3"/>
          <w:numId w:val="1"/>
        </w:numPr>
        <w:tabs>
          <w:tab w:val="left" w:pos="1078"/>
        </w:tabs>
        <w:ind w:left="0" w:firstLine="0"/>
        <w:rPr>
          <w:lang w:val="en-GB"/>
        </w:rPr>
      </w:pPr>
      <w:bookmarkStart w:id="468" w:name="_Toc494806965"/>
      <w:r w:rsidRPr="00725A64">
        <w:rPr>
          <w:lang w:val="en-GB"/>
        </w:rPr>
        <w:t>Variable Declarations</w:t>
      </w:r>
      <w:bookmarkEnd w:id="468"/>
    </w:p>
    <w:p w14:paraId="40BC5A26" w14:textId="26B4306F"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r w:rsidR="00E56A21">
        <w:fldChar w:fldCharType="begin"/>
      </w:r>
      <w:r w:rsidR="00E56A21" w:rsidRPr="00A20D3E">
        <w:rPr>
          <w:lang w:val="en-US"/>
        </w:rPr>
        <w:instrText xml:space="preserve"> REF _Ref368048281 \w \h  \* MERGEFORMAT </w:instrText>
      </w:r>
      <w:r w:rsidR="00E56A21">
        <w:fldChar w:fldCharType="separate"/>
      </w:r>
      <w:ins w:id="469" w:author="Holger Eichelberger" w:date="2024-11-22T12:02:00Z">
        <w:r w:rsidR="00AE05D6" w:rsidRPr="00AE05D6">
          <w:rPr>
            <w:lang w:val="en-GB"/>
            <w:rPrChange w:id="470" w:author="Holger Eichelberger" w:date="2024-11-22T12:02:00Z">
              <w:rPr>
                <w:lang w:val="en-US"/>
              </w:rPr>
            </w:rPrChange>
          </w:rPr>
          <w:t>3.1.5.5</w:t>
        </w:r>
      </w:ins>
      <w:del w:id="471" w:author="Holger Eichelberger" w:date="2021-05-18T15:18:00Z">
        <w:r w:rsidR="00266717" w:rsidRPr="00A20D3E" w:rsidDel="001E2452">
          <w:rPr>
            <w:lang w:val="en-GB"/>
          </w:rPr>
          <w:delText>3.1.5.5</w:delText>
        </w:r>
      </w:del>
      <w:r w:rsidR="00E56A21">
        <w:fldChar w:fldCharType="end"/>
      </w:r>
      <w:r w:rsidRPr="00725A64">
        <w:rPr>
          <w:lang w:val="en-GB"/>
        </w:rPr>
        <w:t>.</w:t>
      </w:r>
    </w:p>
    <w:p w14:paraId="14DB36E7" w14:textId="77777777" w:rsidR="00F322BB" w:rsidRPr="00725A64" w:rsidRDefault="00F322BB" w:rsidP="00EA17BB">
      <w:pPr>
        <w:pStyle w:val="Heading3"/>
        <w:numPr>
          <w:ilvl w:val="3"/>
          <w:numId w:val="1"/>
        </w:numPr>
        <w:tabs>
          <w:tab w:val="left" w:pos="1078"/>
        </w:tabs>
        <w:ind w:left="0" w:firstLine="0"/>
        <w:rPr>
          <w:lang w:val="en-GB"/>
        </w:rPr>
      </w:pPr>
      <w:bookmarkStart w:id="472" w:name="_Ref368655740"/>
      <w:bookmarkStart w:id="473" w:name="_Toc494806966"/>
      <w:r w:rsidRPr="00725A64">
        <w:rPr>
          <w:lang w:val="en-GB"/>
        </w:rPr>
        <w:t>Expressions</w:t>
      </w:r>
      <w:bookmarkEnd w:id="472"/>
      <w:bookmarkEnd w:id="473"/>
    </w:p>
    <w:p w14:paraId="38D60041" w14:textId="0BA88C25"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D7CA7" w:rsidRPr="00FF7947">
        <w:rPr>
          <w:lang w:val="en-GB"/>
        </w:rPr>
        <w:fldChar w:fldCharType="begin"/>
      </w:r>
      <w:r w:rsidR="003D4BC6" w:rsidRPr="00725A64">
        <w:rPr>
          <w:lang w:val="en-GB"/>
        </w:rPr>
        <w:instrText xml:space="preserve"> REF _Ref330727065 \r \h </w:instrText>
      </w:r>
      <w:r w:rsidR="000D7CA7" w:rsidRPr="00FF7947">
        <w:rPr>
          <w:lang w:val="en-GB"/>
        </w:rPr>
      </w:r>
      <w:r w:rsidR="000D7CA7" w:rsidRPr="00FF7947">
        <w:rPr>
          <w:lang w:val="en-GB"/>
        </w:rPr>
        <w:fldChar w:fldCharType="separate"/>
      </w:r>
      <w:r w:rsidR="00AE05D6">
        <w:rPr>
          <w:lang w:val="en-GB"/>
        </w:rPr>
        <w:t>3.3</w:t>
      </w:r>
      <w:r w:rsidR="000D7CA7"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14:paraId="04D48A45" w14:textId="77777777"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14:paraId="68C92592" w14:textId="77777777"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14:paraId="07B34E33" w14:textId="33BE9820" w:rsidR="00230223" w:rsidRDefault="00BE45FF">
      <w:pPr>
        <w:rPr>
          <w:lang w:val="en-GB"/>
        </w:rPr>
      </w:pPr>
      <w:r>
        <w:rPr>
          <w:lang w:val="en-GB"/>
        </w:rPr>
        <w:t xml:space="preserve">As we will explain in </w:t>
      </w:r>
      <w:r w:rsidRPr="00725A64">
        <w:rPr>
          <w:lang w:val="en-GB"/>
        </w:rPr>
        <w:t xml:space="preserve">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E05D6">
        <w:rPr>
          <w:lang w:val="en-GB"/>
        </w:rPr>
        <w:t>3.3</w:t>
      </w:r>
      <w:r w:rsidR="000D7CA7"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14:paraId="04CBAD2F" w14:textId="77777777" w:rsidR="00090BA8" w:rsidRPr="00725A64" w:rsidRDefault="002974D0" w:rsidP="00EA17BB">
      <w:pPr>
        <w:pStyle w:val="Heading3"/>
        <w:numPr>
          <w:ilvl w:val="3"/>
          <w:numId w:val="1"/>
        </w:numPr>
        <w:tabs>
          <w:tab w:val="left" w:pos="1078"/>
        </w:tabs>
        <w:ind w:left="0" w:firstLine="0"/>
        <w:rPr>
          <w:lang w:val="en-GB"/>
        </w:rPr>
      </w:pPr>
      <w:bookmarkStart w:id="474" w:name="_Ref368407518"/>
      <w:bookmarkStart w:id="475" w:name="_Ref368655795"/>
      <w:bookmarkStart w:id="476" w:name="_Toc494806967"/>
      <w:r w:rsidRPr="00725A64">
        <w:rPr>
          <w:lang w:val="en-GB"/>
        </w:rPr>
        <w:lastRenderedPageBreak/>
        <w:t>Call</w:t>
      </w:r>
      <w:r w:rsidR="00CD7D9D" w:rsidRPr="00725A64">
        <w:rPr>
          <w:lang w:val="en-GB"/>
        </w:rPr>
        <w:t>s</w:t>
      </w:r>
      <w:bookmarkEnd w:id="474"/>
      <w:bookmarkEnd w:id="475"/>
      <w:bookmarkEnd w:id="476"/>
    </w:p>
    <w:p w14:paraId="14BF8F76" w14:textId="4DCBF0F0"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D7CA7" w:rsidRPr="00FF7947">
        <w:rPr>
          <w:lang w:val="en-GB"/>
        </w:rPr>
        <w:fldChar w:fldCharType="begin"/>
      </w:r>
      <w:r w:rsidR="00052437" w:rsidRPr="00725A64">
        <w:rPr>
          <w:lang w:val="en-GB"/>
        </w:rPr>
        <w:instrText xml:space="preserve"> REF _Ref368652008 \r \h </w:instrText>
      </w:r>
      <w:r w:rsidR="000D7CA7" w:rsidRPr="00FF7947">
        <w:rPr>
          <w:lang w:val="en-GB"/>
        </w:rPr>
      </w:r>
      <w:r w:rsidR="000D7CA7" w:rsidRPr="00FF7947">
        <w:rPr>
          <w:lang w:val="en-GB"/>
        </w:rPr>
        <w:fldChar w:fldCharType="separate"/>
      </w:r>
      <w:r w:rsidR="00AE05D6">
        <w:rPr>
          <w:lang w:val="en-GB"/>
        </w:rPr>
        <w:t>3.1.9.4</w:t>
      </w:r>
      <w:r w:rsidR="000D7CA7" w:rsidRPr="00FF7947">
        <w:rPr>
          <w:lang w:val="en-GB"/>
        </w:rPr>
        <w:fldChar w:fldCharType="end"/>
      </w:r>
      <w:r w:rsidRPr="00725A64">
        <w:rPr>
          <w:lang w:val="en-GB"/>
        </w:rPr>
        <w:t>.</w:t>
      </w:r>
    </w:p>
    <w:p w14:paraId="13EF5BDD" w14:textId="77777777"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14:paraId="60A3F763" w14:textId="77777777"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14:paraId="0D568375" w14:textId="77777777"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14:paraId="4AFDE7F6" w14:textId="77777777" w:rsidR="009255B9" w:rsidRPr="00725A64" w:rsidRDefault="009255B9" w:rsidP="00EA17BB">
      <w:pPr>
        <w:pStyle w:val="Heading4"/>
        <w:rPr>
          <w:lang w:val="en-GB"/>
        </w:rPr>
      </w:pPr>
      <w:r w:rsidRPr="00725A64">
        <w:rPr>
          <w:lang w:val="en-GB"/>
        </w:rPr>
        <w:t>Rule Calls</w:t>
      </w:r>
    </w:p>
    <w:p w14:paraId="09B894A6" w14:textId="77777777"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14:paraId="092B5456" w14:textId="77777777"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5E4F2B47" w14:textId="77777777"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14:paraId="1E3C19F0" w14:textId="77777777" w:rsidR="009255B9" w:rsidRPr="00725A64" w:rsidRDefault="009255B9" w:rsidP="00EA17BB">
      <w:pPr>
        <w:pStyle w:val="Heading4"/>
        <w:rPr>
          <w:lang w:val="en-GB"/>
        </w:rPr>
      </w:pPr>
      <w:r w:rsidRPr="00725A64">
        <w:rPr>
          <w:lang w:val="en-GB"/>
        </w:rPr>
        <w:t>Instantiator Calls</w:t>
      </w:r>
    </w:p>
    <w:p w14:paraId="02BBC92F" w14:textId="77777777"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14:paraId="7921BE01" w14:textId="77777777"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14:paraId="1E831378"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258EAAC0" w14:textId="77777777"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14:paraId="6D395E84" w14:textId="6F3F054D" w:rsidR="009255B9" w:rsidRPr="00FF7947" w:rsidRDefault="001A1347" w:rsidP="009255B9">
      <w:pPr>
        <w:rPr>
          <w:lang w:val="en-GB"/>
        </w:rPr>
      </w:pPr>
      <w:r w:rsidRPr="00725A64">
        <w:rPr>
          <w:lang w:val="en-GB"/>
        </w:rPr>
        <w:t xml:space="preserve">We will detail the built-in instantiators in Section </w:t>
      </w:r>
      <w:r w:rsidR="000D7CA7" w:rsidRPr="00FF7947">
        <w:rPr>
          <w:lang w:val="en-GB"/>
        </w:rPr>
        <w:fldChar w:fldCharType="begin"/>
      </w:r>
      <w:r w:rsidR="008731F9" w:rsidRPr="00725A64">
        <w:rPr>
          <w:lang w:val="en-GB"/>
        </w:rPr>
        <w:instrText xml:space="preserve"> REF _Ref368652388 \r \h </w:instrText>
      </w:r>
      <w:r w:rsidR="000D7CA7" w:rsidRPr="00FF7947">
        <w:rPr>
          <w:lang w:val="en-GB"/>
        </w:rPr>
      </w:r>
      <w:r w:rsidR="000D7CA7" w:rsidRPr="00FF7947">
        <w:rPr>
          <w:lang w:val="en-GB"/>
        </w:rPr>
        <w:fldChar w:fldCharType="separate"/>
      </w:r>
      <w:r w:rsidR="00AE05D6">
        <w:rPr>
          <w:lang w:val="en-GB"/>
        </w:rPr>
        <w:t>3.4.9</w:t>
      </w:r>
      <w:r w:rsidR="000D7CA7" w:rsidRPr="00FF7947">
        <w:rPr>
          <w:lang w:val="en-GB"/>
        </w:rPr>
        <w:fldChar w:fldCharType="end"/>
      </w:r>
      <w:r w:rsidRPr="00725A64">
        <w:rPr>
          <w:lang w:val="en-GB"/>
        </w:rPr>
        <w:t>. Please refer to the developer documentation of EASy-Producer for obtaining information on how to realize an instantiator.</w:t>
      </w:r>
    </w:p>
    <w:p w14:paraId="4CEBD4D4" w14:textId="77777777"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14:paraId="0E50B1FE" w14:textId="77777777"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14:paraId="48C9231B"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6754A7BC" w14:textId="77777777"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14:paraId="35B3CAD6" w14:textId="77777777"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14:paraId="4D795107" w14:textId="77777777"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14:paraId="422658DA"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14:paraId="542B7ED5" w14:textId="77777777"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14:paraId="23AD90D7" w14:textId="77777777"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14:paraId="549A4B51" w14:textId="77777777"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14:paraId="3E4839A5" w14:textId="77777777"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14:paraId="73D832E6" w14:textId="77777777"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14:paraId="48259817" w14:textId="77777777"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14:paraId="654891FB" w14:textId="2E0248FF"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D7CA7" w:rsidRPr="00FF7947">
        <w:rPr>
          <w:lang w:val="en-GB"/>
        </w:rPr>
        <w:fldChar w:fldCharType="begin"/>
      </w:r>
      <w:r w:rsidR="006F02CC" w:rsidRPr="00725A64">
        <w:rPr>
          <w:lang w:val="en-GB"/>
        </w:rPr>
        <w:instrText xml:space="preserve"> REF _Ref368652722 \r \h </w:instrText>
      </w:r>
      <w:r w:rsidR="000D7CA7" w:rsidRPr="00FF7947">
        <w:rPr>
          <w:lang w:val="en-GB"/>
        </w:rPr>
      </w:r>
      <w:r w:rsidR="000D7CA7" w:rsidRPr="00FF7947">
        <w:rPr>
          <w:lang w:val="en-GB"/>
        </w:rPr>
        <w:fldChar w:fldCharType="separate"/>
      </w:r>
      <w:r w:rsidR="00AE05D6">
        <w:rPr>
          <w:lang w:val="en-GB"/>
        </w:rPr>
        <w:t>3.4.8</w:t>
      </w:r>
      <w:r w:rsidR="000D7CA7"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14:paraId="2C152C0B" w14:textId="77777777" w:rsidR="008552A0" w:rsidRPr="00725A64" w:rsidRDefault="00A92C8B" w:rsidP="00EA17BB">
      <w:pPr>
        <w:pStyle w:val="Heading4"/>
        <w:rPr>
          <w:lang w:val="en-GB"/>
        </w:rPr>
      </w:pPr>
      <w:r w:rsidRPr="00725A64">
        <w:rPr>
          <w:lang w:val="en-GB"/>
        </w:rPr>
        <w:lastRenderedPageBreak/>
        <w:t>Operation Resolution</w:t>
      </w:r>
    </w:p>
    <w:p w14:paraId="43475E04" w14:textId="77777777"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14:paraId="23EE85E3" w14:textId="77777777"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14:paraId="1093256B" w14:textId="77777777"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14:paraId="780F2613" w14:textId="17D913AD"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D7CA7" w:rsidRPr="00EC7934">
        <w:rPr>
          <w:lang w:val="en-GB"/>
        </w:rPr>
        <w:fldChar w:fldCharType="begin"/>
      </w:r>
      <w:r w:rsidR="00643476" w:rsidRPr="00725A64">
        <w:rPr>
          <w:lang w:val="en-GB"/>
        </w:rPr>
        <w:instrText xml:space="preserve"> REF _Ref330727065 \w \h </w:instrText>
      </w:r>
      <w:r w:rsidR="000D7CA7" w:rsidRPr="00EC7934">
        <w:rPr>
          <w:lang w:val="en-GB"/>
        </w:rPr>
      </w:r>
      <w:r w:rsidR="000D7CA7" w:rsidRPr="00EC7934">
        <w:rPr>
          <w:lang w:val="en-GB"/>
        </w:rPr>
        <w:fldChar w:fldCharType="separate"/>
      </w:r>
      <w:r w:rsidR="00AE05D6">
        <w:rPr>
          <w:lang w:val="en-GB"/>
        </w:rPr>
        <w:t>3.3</w:t>
      </w:r>
      <w:r w:rsidR="000D7CA7" w:rsidRPr="00EC7934">
        <w:rPr>
          <w:lang w:val="en-GB"/>
        </w:rPr>
        <w:fldChar w:fldCharType="end"/>
      </w:r>
      <w:r w:rsidR="005A7247" w:rsidRPr="00725A64">
        <w:rPr>
          <w:lang w:val="en-GB"/>
        </w:rPr>
        <w:t>.</w:t>
      </w:r>
      <w:r w:rsidR="002974D0" w:rsidRPr="00725A64">
        <w:rPr>
          <w:lang w:val="en-GB"/>
        </w:rPr>
        <w:t xml:space="preserve"> </w:t>
      </w:r>
    </w:p>
    <w:p w14:paraId="7834AD8C" w14:textId="77777777"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14:paraId="17F2BD70" w14:textId="77777777" w:rsidR="0029300F" w:rsidRPr="00725A64" w:rsidRDefault="0029300F" w:rsidP="00845E9C">
      <w:pPr>
        <w:pStyle w:val="ListParagraph"/>
        <w:numPr>
          <w:ilvl w:val="0"/>
          <w:numId w:val="16"/>
        </w:numPr>
        <w:rPr>
          <w:lang w:val="en-GB"/>
        </w:rPr>
      </w:pPr>
      <w:r w:rsidRPr="00725A64">
        <w:rPr>
          <w:lang w:val="en-GB"/>
        </w:rPr>
        <w:t>Rule calls</w:t>
      </w:r>
    </w:p>
    <w:p w14:paraId="565A229D" w14:textId="77777777" w:rsidR="0029300F" w:rsidRPr="00725A64" w:rsidRDefault="0029300F" w:rsidP="00845E9C">
      <w:pPr>
        <w:pStyle w:val="ListParagraph"/>
        <w:numPr>
          <w:ilvl w:val="0"/>
          <w:numId w:val="16"/>
        </w:numPr>
        <w:rPr>
          <w:lang w:val="en-GB"/>
        </w:rPr>
      </w:pPr>
      <w:r w:rsidRPr="00725A64">
        <w:rPr>
          <w:lang w:val="en-GB"/>
        </w:rPr>
        <w:t>Instantiator calls</w:t>
      </w:r>
    </w:p>
    <w:p w14:paraId="5AEED253" w14:textId="77777777"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14:paraId="1707AC92" w14:textId="4C325009" w:rsidR="00A92C8B" w:rsidRDefault="0029300F" w:rsidP="00A92C8B">
      <w:pPr>
        <w:rPr>
          <w:ins w:id="477" w:author="Holger Eichelberger" w:date="2021-06-23T13:23:00Z"/>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r w:rsidR="00E56A21">
        <w:fldChar w:fldCharType="begin"/>
      </w:r>
      <w:r w:rsidR="00E56A21" w:rsidRPr="00A20D3E">
        <w:rPr>
          <w:lang w:val="en-US"/>
        </w:rPr>
        <w:instrText xml:space="preserve"> REF BIB_xtend13 \* MERGEFORMAT </w:instrText>
      </w:r>
      <w:r w:rsidR="00E56A21">
        <w:fldChar w:fldCharType="separate"/>
      </w:r>
      <w:r w:rsidR="00AE05D6" w:rsidRPr="001E46F3">
        <w:rPr>
          <w:lang w:val="en-GB"/>
        </w:rPr>
        <w:t>2</w:t>
      </w:r>
      <w:r w:rsidR="00E56A21">
        <w:rPr>
          <w:lang w:val="en-GB"/>
        </w:rPr>
        <w:fldChar w:fldCharType="end"/>
      </w:r>
      <w:r w:rsidR="007A771B" w:rsidRPr="00725A64">
        <w:rPr>
          <w:lang w:val="en-GB"/>
        </w:rPr>
        <w:t>]</w:t>
      </w:r>
      <w:r w:rsidRPr="00FF7947">
        <w:rPr>
          <w:lang w:val="en-GB"/>
        </w:rPr>
        <w:t>). This avoids the need for e</w:t>
      </w:r>
      <w:r w:rsidRPr="00725A64">
        <w:rPr>
          <w:lang w:val="en-GB"/>
        </w:rPr>
        <w:t>xplicit type checking or large alternative decision blocks</w:t>
      </w:r>
      <w:ins w:id="478" w:author="Holger Eichelberger" w:date="2021-06-23T13:23:00Z">
        <w:r w:rsidR="00AF610E">
          <w:rPr>
            <w:lang w:val="en-GB"/>
          </w:rPr>
          <w:t xml:space="preserve"> that are painful to modify if the </w:t>
        </w:r>
      </w:ins>
      <w:ins w:id="479" w:author="Holger Eichelberger" w:date="2021-06-23T13:24:00Z">
        <w:r w:rsidR="00AF610E">
          <w:rPr>
            <w:lang w:val="en-GB"/>
          </w:rPr>
          <w:t>underlying type hierarchy changes</w:t>
        </w:r>
      </w:ins>
      <w:r w:rsidRPr="00725A64">
        <w:rPr>
          <w:lang w:val="en-GB"/>
        </w:rPr>
        <w:t>.</w:t>
      </w:r>
      <w:ins w:id="480" w:author="Holger Eichelberger" w:date="2021-06-23T13:24:00Z">
        <w:r w:rsidR="00AF610E">
          <w:rPr>
            <w:lang w:val="en-GB"/>
          </w:rPr>
          <w:t xml:space="preserve"> Moreover, as dynamic dispatch applies to importing and extended scripts, it supports openness of the instantiation, i.e., types that are added later, e.g., </w:t>
        </w:r>
      </w:ins>
      <w:ins w:id="481" w:author="Holger Eichelberger" w:date="2021-06-23T13:25:00Z">
        <w:r w:rsidR="00AF610E">
          <w:rPr>
            <w:lang w:val="en-GB"/>
          </w:rPr>
          <w:t xml:space="preserve">when configuring </w:t>
        </w:r>
      </w:ins>
      <w:ins w:id="482" w:author="Holger Eichelberger" w:date="2021-06-23T13:24:00Z">
        <w:r w:rsidR="00AF610E">
          <w:rPr>
            <w:lang w:val="en-GB"/>
          </w:rPr>
          <w:t xml:space="preserve">an IVML </w:t>
        </w:r>
      </w:ins>
      <w:ins w:id="483" w:author="Holger Eichelberger" w:date="2021-06-23T13:25:00Z">
        <w:r w:rsidR="00AF610E">
          <w:rPr>
            <w:lang w:val="en-GB"/>
          </w:rPr>
          <w:t>model, are considered and called dependent on the actual types and arguments.</w:t>
        </w:r>
      </w:ins>
    </w:p>
    <w:p w14:paraId="7AAEE21E" w14:textId="13DC8E2F" w:rsidR="00AF610E" w:rsidRPr="00725A64" w:rsidRDefault="00AF610E" w:rsidP="00A92C8B">
      <w:pPr>
        <w:rPr>
          <w:lang w:val="en-GB"/>
        </w:rPr>
      </w:pPr>
      <w:ins w:id="484" w:author="Holger Eichelberger" w:date="2021-06-23T13:23:00Z">
        <w:r>
          <w:rPr>
            <w:lang w:val="en-GB"/>
          </w:rPr>
          <w:t xml:space="preserve">To apply dynamic dispatch, a base case must be defined, i.e., a rule with the most common type to be used in that situation so that the language environment can </w:t>
        </w:r>
      </w:ins>
      <w:ins w:id="485" w:author="Holger Eichelberger" w:date="2021-06-23T13:25:00Z">
        <w:r>
          <w:rPr>
            <w:lang w:val="en-GB"/>
          </w:rPr>
          <w:t xml:space="preserve">initially bind the respective call </w:t>
        </w:r>
      </w:ins>
      <w:ins w:id="486" w:author="Holger Eichelberger" w:date="2021-06-23T13:23:00Z">
        <w:r>
          <w:rPr>
            <w:lang w:val="en-GB"/>
          </w:rPr>
          <w:t>statically. If further rules with the same signature but more specific types are defined, the dynamic dispatch mechanism will select the best match at execution time</w:t>
        </w:r>
        <w:r>
          <w:rPr>
            <w:rStyle w:val="FootnoteReference"/>
            <w:lang w:val="en-GB"/>
          </w:rPr>
          <w:footnoteReference w:id="9"/>
        </w:r>
      </w:ins>
      <w:ins w:id="496" w:author="Holger Eichelberger" w:date="2021-06-23T13:26:00Z">
        <w:r>
          <w:rPr>
            <w:lang w:val="en-GB"/>
          </w:rPr>
          <w:t>.</w:t>
        </w:r>
      </w:ins>
    </w:p>
    <w:p w14:paraId="1C741E87" w14:textId="77777777" w:rsidR="00D32EE9" w:rsidRPr="00725A64" w:rsidRDefault="0029300F" w:rsidP="00EA17BB">
      <w:pPr>
        <w:pStyle w:val="Heading3"/>
        <w:numPr>
          <w:ilvl w:val="3"/>
          <w:numId w:val="1"/>
        </w:numPr>
        <w:tabs>
          <w:tab w:val="left" w:pos="1078"/>
        </w:tabs>
        <w:ind w:left="0" w:firstLine="0"/>
        <w:rPr>
          <w:lang w:val="en-GB"/>
        </w:rPr>
      </w:pPr>
      <w:bookmarkStart w:id="497" w:name="_Ref368652008"/>
      <w:bookmarkStart w:id="498" w:name="_Toc494806968"/>
      <w:r w:rsidRPr="00725A64">
        <w:rPr>
          <w:lang w:val="en-GB"/>
        </w:rPr>
        <w:t>Operating System Commands</w:t>
      </w:r>
      <w:bookmarkEnd w:id="497"/>
      <w:bookmarkEnd w:id="498"/>
    </w:p>
    <w:p w14:paraId="2DC3F171" w14:textId="35EBBD5C"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D7CA7" w:rsidRPr="00FF7947">
        <w:rPr>
          <w:lang w:val="en-GB"/>
        </w:rPr>
        <w:fldChar w:fldCharType="begin"/>
      </w:r>
      <w:r w:rsidR="008A653F" w:rsidRPr="00725A64">
        <w:rPr>
          <w:lang w:val="en-GB"/>
        </w:rPr>
        <w:instrText xml:space="preserve"> REF _Ref368407518 \w \h </w:instrText>
      </w:r>
      <w:r w:rsidR="000D7CA7" w:rsidRPr="00FF7947">
        <w:rPr>
          <w:lang w:val="en-GB"/>
        </w:rPr>
      </w:r>
      <w:r w:rsidR="000D7CA7" w:rsidRPr="00FF7947">
        <w:rPr>
          <w:lang w:val="en-GB"/>
        </w:rPr>
        <w:fldChar w:fldCharType="separate"/>
      </w:r>
      <w:r w:rsidR="00AE05D6">
        <w:rPr>
          <w:lang w:val="en-GB"/>
        </w:rPr>
        <w:t>3.1.9.3</w:t>
      </w:r>
      <w:r w:rsidR="000D7CA7"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14:paraId="51125211" w14:textId="77777777"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14:paraId="46E34418" w14:textId="77777777"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14:paraId="17B83878" w14:textId="77777777" w:rsidR="00C46179" w:rsidRDefault="00C46179" w:rsidP="00470D67">
      <w:pPr>
        <w:rPr>
          <w:lang w:val="en-GB"/>
        </w:rPr>
      </w:pPr>
      <w:r>
        <w:rPr>
          <w:lang w:val="en-GB"/>
        </w:rPr>
        <w:lastRenderedPageBreak/>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14:paraId="115B0EB7" w14:textId="275ACC92" w:rsidR="0029300F" w:rsidRDefault="00D11A40" w:rsidP="00470D67">
      <w:pPr>
        <w:rPr>
          <w:lang w:val="en-GB"/>
        </w:rPr>
      </w:pPr>
      <w:r w:rsidRPr="00725A64">
        <w:rPr>
          <w:lang w:val="en-GB"/>
        </w:rPr>
        <w:t>This enables that operating system calls can be composed at script execution time or determined using external values</w:t>
      </w:r>
      <w:del w:id="499" w:author="Holger Eichelberger" w:date="2021-06-23T13:28:00Z">
        <w:r w:rsidRPr="00725A64" w:rsidDel="00135BAF">
          <w:rPr>
            <w:lang w:val="en-GB"/>
          </w:rPr>
          <w:delText xml:space="preserve"> (see Section </w:delText>
        </w:r>
        <w:r w:rsidR="000D7CA7" w:rsidRPr="00FF7947" w:rsidDel="00135BAF">
          <w:rPr>
            <w:lang w:val="en-GB"/>
          </w:rPr>
          <w:fldChar w:fldCharType="begin"/>
        </w:r>
        <w:r w:rsidRPr="00725A64" w:rsidDel="00135BAF">
          <w:rPr>
            <w:lang w:val="en-GB"/>
          </w:rPr>
          <w:delInstrText xml:space="preserve"> REF _Ref368652903 \r \h </w:delInstrText>
        </w:r>
        <w:r w:rsidR="000D7CA7" w:rsidRPr="00FF7947" w:rsidDel="00135BAF">
          <w:rPr>
            <w:lang w:val="en-GB"/>
          </w:rPr>
        </w:r>
        <w:r w:rsidR="000D7CA7" w:rsidRPr="00FF7947" w:rsidDel="00135BAF">
          <w:rPr>
            <w:lang w:val="en-GB"/>
          </w:rPr>
          <w:fldChar w:fldCharType="separate"/>
        </w:r>
      </w:del>
      <w:del w:id="500" w:author="Holger Eichelberger" w:date="2021-05-18T15:18:00Z">
        <w:r w:rsidR="00266717" w:rsidDel="001E2452">
          <w:rPr>
            <w:lang w:val="en-GB"/>
          </w:rPr>
          <w:delText>1.1.1</w:delText>
        </w:r>
      </w:del>
      <w:del w:id="501" w:author="Holger Eichelberger" w:date="2021-06-23T13:28:00Z">
        <w:r w:rsidR="000D7CA7" w:rsidRPr="00FF7947" w:rsidDel="00135BAF">
          <w:rPr>
            <w:lang w:val="en-GB"/>
          </w:rPr>
          <w:fldChar w:fldCharType="end"/>
        </w:r>
        <w:r w:rsidRPr="00725A64" w:rsidDel="00135BAF">
          <w:rPr>
            <w:lang w:val="en-GB"/>
          </w:rPr>
          <w:delText>)</w:delText>
        </w:r>
      </w:del>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14:paraId="6D504204" w14:textId="77777777" w:rsidR="009339CE" w:rsidRPr="00725A64" w:rsidRDefault="009339CE" w:rsidP="009339CE">
      <w:pPr>
        <w:pStyle w:val="Heading3"/>
        <w:numPr>
          <w:ilvl w:val="3"/>
          <w:numId w:val="1"/>
        </w:numPr>
        <w:tabs>
          <w:tab w:val="left" w:pos="1078"/>
        </w:tabs>
        <w:ind w:left="0" w:firstLine="0"/>
        <w:rPr>
          <w:lang w:val="en-GB"/>
        </w:rPr>
      </w:pPr>
      <w:bookmarkStart w:id="502" w:name="_Toc494806969"/>
      <w:r>
        <w:rPr>
          <w:lang w:val="en-GB"/>
        </w:rPr>
        <w:t>Alternative</w:t>
      </w:r>
      <w:r w:rsidRPr="00725A64">
        <w:rPr>
          <w:lang w:val="en-GB"/>
        </w:rPr>
        <w:t xml:space="preserve"> Execution</w:t>
      </w:r>
      <w:bookmarkEnd w:id="502"/>
    </w:p>
    <w:p w14:paraId="3B0194DB" w14:textId="77777777"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14:paraId="46B863B5" w14:textId="77777777"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2AD601E7" w14:textId="77777777" w:rsidR="009339CE" w:rsidRDefault="009339CE" w:rsidP="009339CE">
      <w:pPr>
        <w:spacing w:line="276" w:lineRule="auto"/>
        <w:jc w:val="left"/>
        <w:rPr>
          <w:lang w:val="en-GB"/>
        </w:rPr>
      </w:pPr>
      <w:r w:rsidRPr="00725A64">
        <w:rPr>
          <w:b/>
          <w:lang w:val="en-GB"/>
        </w:rPr>
        <w:t>Syntax</w:t>
      </w:r>
      <w:r w:rsidRPr="00725A64">
        <w:rPr>
          <w:lang w:val="en-GB"/>
        </w:rPr>
        <w:t xml:space="preserve">: </w:t>
      </w:r>
    </w:p>
    <w:p w14:paraId="6F13CB04" w14:textId="77777777"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14:paraId="656038F5" w14:textId="77777777"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14:paraId="37760D69" w14:textId="77777777"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46ED3908"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14:paraId="15B1B1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14:paraId="5CE46AC4"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41E0DB1D"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14:paraId="6A42AF50" w14:textId="77777777"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14:paraId="1B4C90B8" w14:textId="77777777" w:rsidR="009339CE" w:rsidRDefault="009339CE" w:rsidP="009339CE">
      <w:pPr>
        <w:spacing w:line="276" w:lineRule="auto"/>
        <w:jc w:val="left"/>
        <w:rPr>
          <w:lang w:val="en-GB"/>
        </w:rPr>
      </w:pPr>
      <w:r w:rsidRPr="00725A64">
        <w:rPr>
          <w:b/>
          <w:lang w:val="en-GB"/>
        </w:rPr>
        <w:t>Example</w:t>
      </w:r>
      <w:r w:rsidRPr="00725A64">
        <w:rPr>
          <w:lang w:val="en-GB"/>
        </w:rPr>
        <w:t xml:space="preserve">: </w:t>
      </w:r>
    </w:p>
    <w:p w14:paraId="63589199"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57D6819B" w14:textId="77777777"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5B370E25" w14:textId="77777777"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14:paraId="6A267E6D" w14:textId="77777777" w:rsidR="00D13AAE" w:rsidRPr="00725A64" w:rsidRDefault="00692492" w:rsidP="00EA17BB">
      <w:pPr>
        <w:pStyle w:val="Heading3"/>
        <w:numPr>
          <w:ilvl w:val="3"/>
          <w:numId w:val="1"/>
        </w:numPr>
        <w:tabs>
          <w:tab w:val="left" w:pos="1078"/>
        </w:tabs>
        <w:ind w:left="0" w:firstLine="0"/>
        <w:rPr>
          <w:lang w:val="en-GB"/>
        </w:rPr>
      </w:pPr>
      <w:bookmarkStart w:id="503" w:name="_Toc402953141"/>
      <w:bookmarkStart w:id="504" w:name="_Ref368407271"/>
      <w:bookmarkStart w:id="505" w:name="_Toc494806970"/>
      <w:bookmarkEnd w:id="503"/>
      <w:r w:rsidRPr="00725A64">
        <w:rPr>
          <w:lang w:val="en-GB"/>
        </w:rPr>
        <w:lastRenderedPageBreak/>
        <w:t>Iterated</w:t>
      </w:r>
      <w:r w:rsidR="00D13AAE" w:rsidRPr="00725A64">
        <w:rPr>
          <w:lang w:val="en-GB"/>
        </w:rPr>
        <w:t xml:space="preserve"> Execution</w:t>
      </w:r>
      <w:bookmarkEnd w:id="504"/>
      <w:bookmarkEnd w:id="505"/>
    </w:p>
    <w:p w14:paraId="61CD0565" w14:textId="0D0F3C99"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r w:rsidR="0020260B">
        <w:rPr>
          <w:lang w:val="en-GB"/>
        </w:rPr>
        <w:t>collection</w:t>
      </w:r>
      <w:r w:rsidR="0020260B" w:rsidRPr="00725A64">
        <w:rPr>
          <w:lang w:val="en-GB"/>
        </w:rPr>
        <w:t xml:space="preserve"> </w:t>
      </w:r>
      <w:r w:rsidRPr="00725A64">
        <w:rPr>
          <w:lang w:val="en-GB"/>
        </w:rPr>
        <w:t>of art</w:t>
      </w:r>
      <w:r w:rsidR="001B20D7">
        <w:rPr>
          <w:lang w:val="en-GB"/>
        </w:rPr>
        <w:t>i</w:t>
      </w:r>
      <w:r w:rsidRPr="00725A64">
        <w:rPr>
          <w:lang w:val="en-GB"/>
        </w:rPr>
        <w:t xml:space="preserve">facts. </w:t>
      </w:r>
      <w:r w:rsidR="00230223">
        <w:rPr>
          <w:lang w:val="en-GB"/>
        </w:rPr>
        <w:t xml:space="preserve">This section introduces the VIL </w:t>
      </w:r>
      <w:r w:rsidR="008D25F7" w:rsidRPr="00725A64">
        <w:rPr>
          <w:rFonts w:ascii="Courier New" w:hAnsi="Courier New" w:cs="Courier New"/>
          <w:sz w:val="22"/>
          <w:szCs w:val="22"/>
          <w:lang w:val="en-GB"/>
        </w:rPr>
        <w:t>map</w:t>
      </w:r>
      <w:r w:rsidR="008D25F7" w:rsidRPr="00725A64">
        <w:rPr>
          <w:lang w:val="en-GB"/>
        </w:rPr>
        <w:t xml:space="preserve"> </w:t>
      </w:r>
      <w:r w:rsidR="00230223">
        <w:rPr>
          <w:lang w:val="en-GB"/>
        </w:rPr>
        <w:t xml:space="preserve">expression, which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r w:rsidR="00230223">
        <w:rPr>
          <w:lang w:val="en-GB"/>
        </w:rPr>
        <w:t xml:space="preserve">(potentially in a parallel fashion) </w:t>
      </w:r>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r w:rsidR="00230223">
        <w:rPr>
          <w:lang w:val="en-GB"/>
        </w:rPr>
        <w:t xml:space="preserve">The </w:t>
      </w:r>
      <w:r w:rsidR="00230223" w:rsidRPr="00725A64">
        <w:rPr>
          <w:rFonts w:ascii="Courier New" w:hAnsi="Courier New" w:cs="Courier New"/>
          <w:sz w:val="22"/>
          <w:szCs w:val="22"/>
          <w:lang w:val="en-GB"/>
        </w:rPr>
        <w:t>map</w:t>
      </w:r>
      <w:r w:rsidR="00230223" w:rsidRPr="00725A64">
        <w:rPr>
          <w:lang w:val="en-GB"/>
        </w:rPr>
        <w:t xml:space="preserve"> </w:t>
      </w:r>
      <w:r w:rsidR="00230223">
        <w:rPr>
          <w:lang w:val="en-GB"/>
        </w:rPr>
        <w:t xml:space="preserve">expression is more like a map-application in a functional language and, therefore, an implementation shall issue a warning if the loop accesses variables defined outside the loop, i.e., the body depends on other values and is potentially not executable as a single unit / not parallelizable. For typical loops see the for-loop in Section </w:t>
      </w:r>
      <w:r w:rsidR="000D7CA7">
        <w:rPr>
          <w:lang w:val="en-GB"/>
        </w:rPr>
        <w:fldChar w:fldCharType="begin"/>
      </w:r>
      <w:r w:rsidR="00230223">
        <w:rPr>
          <w:lang w:val="en-GB"/>
        </w:rPr>
        <w:instrText xml:space="preserve"> REF _Ref445905949 \r \h </w:instrText>
      </w:r>
      <w:r w:rsidR="000D7CA7">
        <w:rPr>
          <w:lang w:val="en-GB"/>
        </w:rPr>
      </w:r>
      <w:r w:rsidR="000D7CA7">
        <w:rPr>
          <w:lang w:val="en-GB"/>
        </w:rPr>
        <w:fldChar w:fldCharType="separate"/>
      </w:r>
      <w:r w:rsidR="00AE05D6">
        <w:rPr>
          <w:lang w:val="en-GB"/>
        </w:rPr>
        <w:t>3.1.9.7</w:t>
      </w:r>
      <w:r w:rsidR="000D7CA7">
        <w:rPr>
          <w:lang w:val="en-GB"/>
        </w:rPr>
        <w:fldChar w:fldCharType="end"/>
      </w:r>
      <w:r w:rsidR="00230223">
        <w:rPr>
          <w:lang w:val="en-GB"/>
        </w:rPr>
        <w:t xml:space="preserve"> and the while-loop in Section </w:t>
      </w:r>
      <w:r w:rsidR="000D7CA7">
        <w:rPr>
          <w:lang w:val="en-GB"/>
        </w:rPr>
        <w:fldChar w:fldCharType="begin"/>
      </w:r>
      <w:r w:rsidR="00230223">
        <w:rPr>
          <w:lang w:val="en-GB"/>
        </w:rPr>
        <w:instrText xml:space="preserve"> REF _Ref445905946 \r \h </w:instrText>
      </w:r>
      <w:r w:rsidR="000D7CA7">
        <w:rPr>
          <w:lang w:val="en-GB"/>
        </w:rPr>
      </w:r>
      <w:r w:rsidR="000D7CA7">
        <w:rPr>
          <w:lang w:val="en-GB"/>
        </w:rPr>
        <w:fldChar w:fldCharType="separate"/>
      </w:r>
      <w:r w:rsidR="00AE05D6">
        <w:rPr>
          <w:lang w:val="en-GB"/>
        </w:rPr>
        <w:t>3.1.9.8</w:t>
      </w:r>
      <w:r w:rsidR="000D7CA7">
        <w:rPr>
          <w:lang w:val="en-GB"/>
        </w:rPr>
        <w:fldChar w:fldCharType="end"/>
      </w:r>
      <w:r w:rsidR="00230223">
        <w:rPr>
          <w:lang w:val="en-GB"/>
        </w:rPr>
        <w:t xml:space="preserve">. </w:t>
      </w:r>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14:paraId="1154DFD1" w14:textId="77777777" w:rsidR="0061721E" w:rsidRDefault="004274B9">
      <w:pPr>
        <w:spacing w:line="276" w:lineRule="auto"/>
        <w:jc w:val="left"/>
        <w:rPr>
          <w:lang w:val="en-GB"/>
        </w:rPr>
      </w:pPr>
      <w:r w:rsidRPr="00725A64">
        <w:rPr>
          <w:b/>
          <w:lang w:val="en-GB"/>
        </w:rPr>
        <w:t>Syntax</w:t>
      </w:r>
      <w:r w:rsidRPr="00725A64">
        <w:rPr>
          <w:lang w:val="en-GB"/>
        </w:rPr>
        <w:t xml:space="preserve">: </w:t>
      </w:r>
    </w:p>
    <w:p w14:paraId="001B0C87" w14:textId="77777777"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14:paraId="28BC41F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593BF0BB"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6B8F2726" w14:textId="77777777"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6DDDC840" w14:textId="77777777"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14:paraId="70582B5E" w14:textId="77777777"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14:paraId="0184B98D" w14:textId="77777777"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14:paraId="5BCF0833" w14:textId="12C446BD"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r w:rsidR="0020260B">
        <w:rPr>
          <w:lang w:val="en-GB"/>
        </w:rPr>
        <w:t>collection</w:t>
      </w:r>
      <w:r w:rsidR="0020260B" w:rsidRPr="00725A64">
        <w:rPr>
          <w:lang w:val="en-GB"/>
        </w:rPr>
        <w:t xml:space="preserve"> </w:t>
      </w:r>
      <w:r w:rsidR="00BE4762" w:rsidRPr="00725A64">
        <w:rPr>
          <w:lang w:val="en-GB"/>
        </w:rPr>
        <w:t xml:space="preserve">with one parameter type so that map will iterate over that collection using exactly one variable of the element type of the </w:t>
      </w:r>
      <w:r w:rsidR="0020260B">
        <w:rPr>
          <w:lang w:val="en-GB"/>
        </w:rPr>
        <w:t>collection</w:t>
      </w:r>
      <w:r w:rsidR="00BE4762" w:rsidRPr="00725A64">
        <w:rPr>
          <w:lang w:val="en-GB"/>
        </w:rPr>
        <w:t xml:space="preserve">. However, as we will discuss </w:t>
      </w:r>
      <w:r w:rsidR="00740B3A" w:rsidRPr="00725A64">
        <w:rPr>
          <w:lang w:val="en-GB"/>
        </w:rPr>
        <w:t xml:space="preserve">in Section </w:t>
      </w:r>
      <w:r w:rsidR="000D7CA7" w:rsidRPr="00EC7934">
        <w:rPr>
          <w:lang w:val="en-GB"/>
        </w:rPr>
        <w:fldChar w:fldCharType="begin"/>
      </w:r>
      <w:r w:rsidR="008331D3" w:rsidRPr="00725A64">
        <w:rPr>
          <w:lang w:val="en-GB"/>
        </w:rPr>
        <w:instrText xml:space="preserve"> REF _Ref368407485 \w \h </w:instrText>
      </w:r>
      <w:r w:rsidR="000D7CA7" w:rsidRPr="00EC7934">
        <w:rPr>
          <w:lang w:val="en-GB"/>
        </w:rPr>
      </w:r>
      <w:r w:rsidR="000D7CA7" w:rsidRPr="00EC7934">
        <w:rPr>
          <w:lang w:val="en-GB"/>
        </w:rPr>
        <w:fldChar w:fldCharType="separate"/>
      </w:r>
      <w:r w:rsidR="00AE05D6">
        <w:rPr>
          <w:lang w:val="en-GB"/>
        </w:rPr>
        <w:t>3.1.9.7</w:t>
      </w:r>
      <w:r w:rsidR="000D7CA7"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r w:rsidR="0020260B">
        <w:rPr>
          <w:lang w:val="en-GB"/>
        </w:rPr>
        <w:t>collection</w:t>
      </w:r>
      <w:r w:rsidR="003B18D1">
        <w:rPr>
          <w:lang w:val="en-GB"/>
        </w:rPr>
        <w:t>,</w:t>
      </w:r>
      <w:r w:rsidR="00BE4762" w:rsidRPr="00725A64">
        <w:rPr>
          <w:lang w:val="en-GB"/>
        </w:rPr>
        <w:t xml:space="preserve"> which then needs multiple iterator variables.</w:t>
      </w:r>
    </w:p>
    <w:p w14:paraId="307A6C4A" w14:textId="77777777"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14:paraId="63991711" w14:textId="77777777"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14:paraId="0316CC42" w14:textId="77777777" w:rsidR="004274B9" w:rsidRPr="00725A64" w:rsidRDefault="004274B9" w:rsidP="004274B9">
      <w:pPr>
        <w:spacing w:after="200" w:line="276" w:lineRule="auto"/>
        <w:jc w:val="left"/>
        <w:rPr>
          <w:lang w:val="en-GB"/>
        </w:rPr>
      </w:pPr>
      <w:r w:rsidRPr="00725A64">
        <w:rPr>
          <w:b/>
          <w:lang w:val="en-GB"/>
        </w:rPr>
        <w:lastRenderedPageBreak/>
        <w:t>Example</w:t>
      </w:r>
      <w:r w:rsidRPr="00725A64">
        <w:rPr>
          <w:lang w:val="en-GB"/>
        </w:rPr>
        <w:t xml:space="preserve">: </w:t>
      </w:r>
    </w:p>
    <w:p w14:paraId="1CA6B4BB" w14:textId="77777777"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14:paraId="4270189E" w14:textId="77777777"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616D3618" w14:textId="6E302E2D"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r w:rsidR="00E56A21">
        <w:fldChar w:fldCharType="begin"/>
      </w:r>
      <w:r w:rsidR="00E56A21" w:rsidRPr="00A20D3E">
        <w:rPr>
          <w:lang w:val="en-US"/>
        </w:rPr>
        <w:instrText xml:space="preserve"> REF _Ref368653020 \r \h  \* MERGEFORMAT </w:instrText>
      </w:r>
      <w:r w:rsidR="00E56A21">
        <w:fldChar w:fldCharType="separate"/>
      </w:r>
      <w:ins w:id="506" w:author="Holger Eichelberger" w:date="2024-11-22T12:02:00Z">
        <w:r w:rsidR="00AE05D6" w:rsidRPr="00AE05D6">
          <w:rPr>
            <w:rFonts w:ascii="Courier New" w:hAnsi="Courier New" w:cs="Courier New"/>
            <w:sz w:val="22"/>
            <w:szCs w:val="22"/>
            <w:lang w:val="en-GB"/>
            <w:rPrChange w:id="507" w:author="Holger Eichelberger" w:date="2024-11-22T12:02:00Z">
              <w:rPr>
                <w:lang w:val="en-US"/>
              </w:rPr>
            </w:rPrChange>
          </w:rPr>
          <w:t>3.4.7.6</w:t>
        </w:r>
      </w:ins>
      <w:del w:id="508"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306B6B">
        <w:rPr>
          <w:rFonts w:ascii="Courier New" w:hAnsi="Courier New" w:cs="Courier New"/>
          <w:sz w:val="22"/>
          <w:szCs w:val="22"/>
          <w:lang w:val="en-GB"/>
        </w:rPr>
        <w:t>)</w:t>
      </w:r>
    </w:p>
    <w:p w14:paraId="35C1289C" w14:textId="77777777"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14:paraId="4E3FC61B" w14:textId="77777777"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14:paraId="7F9FE70D" w14:textId="77777777"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14:paraId="346FD77B" w14:textId="7777777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41AA69F7" w14:textId="4654E217"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E56A21">
        <w:fldChar w:fldCharType="begin"/>
      </w:r>
      <w:r w:rsidR="00E56A21">
        <w:instrText xml:space="preserve"> REF _Ref368653020 \r \h  \* MERGEFORMAT </w:instrText>
      </w:r>
      <w:r w:rsidR="00E56A21">
        <w:fldChar w:fldCharType="separate"/>
      </w:r>
      <w:ins w:id="509" w:author="Holger Eichelberger" w:date="2024-11-22T12:02:00Z">
        <w:r w:rsidR="00AE05D6" w:rsidRPr="00AE05D6">
          <w:rPr>
            <w:rFonts w:ascii="Courier New" w:hAnsi="Courier New" w:cs="Courier New"/>
            <w:sz w:val="22"/>
            <w:szCs w:val="22"/>
            <w:lang w:val="en-GB"/>
            <w:rPrChange w:id="510" w:author="Holger Eichelberger" w:date="2024-11-22T12:02:00Z">
              <w:rPr/>
            </w:rPrChange>
          </w:rPr>
          <w:t>3.4.7.6</w:t>
        </w:r>
      </w:ins>
      <w:del w:id="511" w:author="Holger Eichelberger" w:date="2021-05-18T15:18:00Z">
        <w:r w:rsidR="00266717" w:rsidRPr="00A20D3E" w:rsidDel="001E2452">
          <w:rPr>
            <w:rFonts w:ascii="Courier New" w:hAnsi="Courier New" w:cs="Courier New"/>
            <w:sz w:val="22"/>
            <w:szCs w:val="22"/>
            <w:lang w:val="en-GB"/>
          </w:rPr>
          <w:delText>3.4.7.6</w:delText>
        </w:r>
      </w:del>
      <w:r w:rsidR="00E56A21">
        <w:fldChar w:fldCharType="end"/>
      </w:r>
      <w:r w:rsidRPr="001F2209">
        <w:rPr>
          <w:rFonts w:ascii="Courier New" w:hAnsi="Courier New" w:cs="Courier New"/>
          <w:sz w:val="22"/>
          <w:szCs w:val="22"/>
          <w:lang w:val="en-GB"/>
        </w:rPr>
        <w:t>)</w:t>
      </w:r>
    </w:p>
    <w:p w14:paraId="41B0123B" w14:textId="77777777"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1AB831AF" w14:textId="77777777" w:rsidR="00230223" w:rsidRDefault="00230223" w:rsidP="00EA17BB">
      <w:pPr>
        <w:pStyle w:val="Heading3"/>
        <w:numPr>
          <w:ilvl w:val="3"/>
          <w:numId w:val="1"/>
        </w:numPr>
        <w:tabs>
          <w:tab w:val="left" w:pos="1078"/>
        </w:tabs>
        <w:ind w:left="0" w:firstLine="0"/>
        <w:rPr>
          <w:lang w:val="en-GB"/>
        </w:rPr>
      </w:pPr>
      <w:bookmarkStart w:id="512" w:name="_Ref445905949"/>
      <w:bookmarkStart w:id="513" w:name="_Toc494806971"/>
      <w:bookmarkStart w:id="514" w:name="_Ref368407485"/>
      <w:r>
        <w:rPr>
          <w:lang w:val="en-GB"/>
        </w:rPr>
        <w:t>For Loop</w:t>
      </w:r>
      <w:bookmarkEnd w:id="512"/>
      <w:bookmarkEnd w:id="513"/>
    </w:p>
    <w:p w14:paraId="2756CEA8" w14:textId="77777777" w:rsidR="00230223" w:rsidRPr="00725A64" w:rsidRDefault="00230223" w:rsidP="00230223">
      <w:pPr>
        <w:rPr>
          <w:lang w:val="en-GB"/>
        </w:rPr>
      </w:pPr>
      <w:r>
        <w:rPr>
          <w:lang w:val="en-GB"/>
        </w:rPr>
        <w:t xml:space="preserve">In addition to the </w:t>
      </w:r>
      <w:r w:rsidRPr="00725A64">
        <w:rPr>
          <w:rFonts w:ascii="Courier New" w:hAnsi="Courier New" w:cs="Courier New"/>
          <w:sz w:val="22"/>
          <w:szCs w:val="22"/>
          <w:lang w:val="en-GB"/>
        </w:rPr>
        <w:t>map</w:t>
      </w:r>
      <w:r w:rsidRPr="00725A64">
        <w:rPr>
          <w:lang w:val="en-GB"/>
        </w:rPr>
        <w:t xml:space="preserve"> </w:t>
      </w:r>
      <w:r>
        <w:rPr>
          <w:lang w:val="en-GB"/>
        </w:rPr>
        <w:t xml:space="preserve">expression, </w:t>
      </w:r>
      <w:r w:rsidRPr="00725A64">
        <w:rPr>
          <w:lang w:val="en-GB"/>
        </w:rPr>
        <w:t xml:space="preserve">VIL </w:t>
      </w:r>
      <w:r>
        <w:rPr>
          <w:lang w:val="en-GB"/>
        </w:rPr>
        <w:t>also offers a typical for loop based on iterating over a collection. A for loop can be terminated by a semicolon. A for loop does not return a result.</w:t>
      </w:r>
    </w:p>
    <w:p w14:paraId="4842D2D4"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69EFA03" w14:textId="77777777" w:rsidR="00230223" w:rsidRDefault="00230223" w:rsidP="00230223">
      <w:pPr>
        <w:spacing w:after="60" w:line="276" w:lineRule="auto"/>
        <w:ind w:left="562"/>
        <w:jc w:val="left"/>
        <w:rPr>
          <w:rFonts w:ascii="Courier New" w:hAnsi="Courier New" w:cs="Courier New"/>
          <w:b/>
          <w:sz w:val="22"/>
          <w:szCs w:val="22"/>
          <w:lang w:val="en-GB"/>
        </w:rPr>
      </w:pPr>
      <w:r>
        <w:rPr>
          <w:rFonts w:ascii="Courier New" w:hAnsi="Courier New" w:cs="Courier New"/>
          <w:b/>
          <w:sz w:val="22"/>
          <w:szCs w:val="22"/>
          <w:lang w:val="en-GB"/>
        </w:rPr>
        <w:t>for</w:t>
      </w:r>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BEA2D9D"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41E4C8C9"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14:paraId="00F79E51" w14:textId="77777777" w:rsidR="00230223" w:rsidRDefault="00230223" w:rsidP="00230223">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14:paraId="36812DFE"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Pr>
          <w:rFonts w:ascii="Courier New" w:hAnsi="Courier New" w:cs="Courier New"/>
          <w:b/>
          <w:sz w:val="22"/>
          <w:szCs w:val="22"/>
          <w:lang w:val="en-GB"/>
        </w:rPr>
        <w:t>;</w:t>
      </w:r>
    </w:p>
    <w:p w14:paraId="14CE3554" w14:textId="77777777" w:rsidR="00230223" w:rsidRDefault="00230223" w:rsidP="00230223">
      <w:pPr>
        <w:keepNext/>
        <w:spacing w:line="276" w:lineRule="auto"/>
        <w:rPr>
          <w:lang w:val="en-GB"/>
        </w:rPr>
      </w:pPr>
      <w:r w:rsidRPr="00725A64">
        <w:rPr>
          <w:b/>
          <w:lang w:val="en-GB"/>
        </w:rPr>
        <w:t>Description of Syntax</w:t>
      </w:r>
      <w:r w:rsidRPr="00725A64">
        <w:rPr>
          <w:lang w:val="en-GB"/>
        </w:rPr>
        <w:t>: An iterated execution consists of the following elements:</w:t>
      </w:r>
    </w:p>
    <w:p w14:paraId="45E0A478"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for</w:t>
      </w:r>
      <w:r w:rsidRPr="00725A64">
        <w:rPr>
          <w:lang w:val="en-GB"/>
        </w:rPr>
        <w:t xml:space="preserve"> followed by parenthesis defining the iterator variables.</w:t>
      </w:r>
    </w:p>
    <w:p w14:paraId="561257F9" w14:textId="77777777" w:rsidR="00230223" w:rsidRDefault="00230223" w:rsidP="0023022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r>
        <w:rPr>
          <w:lang w:val="en-GB"/>
        </w:rPr>
        <w:t xml:space="preserve"> akin to a </w:t>
      </w:r>
      <w:r>
        <w:rPr>
          <w:rFonts w:ascii="Courier New" w:hAnsi="Courier New" w:cs="Courier New"/>
          <w:b/>
          <w:sz w:val="22"/>
          <w:szCs w:val="22"/>
          <w:lang w:val="en-GB"/>
        </w:rPr>
        <w:t>map</w:t>
      </w:r>
      <w:r>
        <w:rPr>
          <w:lang w:val="en-GB"/>
        </w:rPr>
        <w:t xml:space="preserve"> expression</w:t>
      </w:r>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p>
    <w:p w14:paraId="18C5D722" w14:textId="77777777" w:rsidR="00230223" w:rsidRPr="00725A64" w:rsidRDefault="00230223" w:rsidP="0023022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p>
    <w:p w14:paraId="78DAE780"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b/>
          <w:sz w:val="22"/>
          <w:szCs w:val="22"/>
          <w:lang w:val="en-GB"/>
        </w:rPr>
        <w:t>for</w:t>
      </w:r>
      <w:r w:rsidRPr="00725A64">
        <w:rPr>
          <w:lang w:val="en-GB"/>
        </w:rPr>
        <w:t xml:space="preserve"> </w:t>
      </w:r>
      <w:r>
        <w:rPr>
          <w:lang w:val="en-GB"/>
        </w:rPr>
        <w:t xml:space="preserve">loop </w:t>
      </w:r>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p>
    <w:p w14:paraId="00F00387" w14:textId="77777777" w:rsidR="00230223" w:rsidRPr="00725A64" w:rsidRDefault="00230223" w:rsidP="00230223">
      <w:pPr>
        <w:spacing w:after="200" w:line="276" w:lineRule="auto"/>
        <w:jc w:val="left"/>
        <w:rPr>
          <w:lang w:val="en-GB"/>
        </w:rPr>
      </w:pPr>
      <w:r w:rsidRPr="00725A64">
        <w:rPr>
          <w:b/>
          <w:lang w:val="en-GB"/>
        </w:rPr>
        <w:t>Example</w:t>
      </w:r>
      <w:r w:rsidRPr="00725A64">
        <w:rPr>
          <w:lang w:val="en-GB"/>
        </w:rPr>
        <w:t xml:space="preserve">: </w:t>
      </w:r>
    </w:p>
    <w:p w14:paraId="12C4066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p>
    <w:p w14:paraId="05370F71" w14:textId="77777777"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14:paraId="2C58157E" w14:textId="06FA552D" w:rsidR="00230223" w:rsidRPr="00306B6B" w:rsidRDefault="00230223" w:rsidP="00230223">
      <w:pPr>
        <w:spacing w:after="0"/>
        <w:ind w:left="567"/>
        <w:rPr>
          <w:rFonts w:ascii="Courier New" w:hAnsi="Courier New" w:cs="Courier New"/>
          <w:sz w:val="22"/>
          <w:szCs w:val="22"/>
          <w:lang w:val="en-GB"/>
        </w:rPr>
      </w:pPr>
      <w:r w:rsidRPr="00306B6B">
        <w:rPr>
          <w:rFonts w:ascii="Courier New" w:hAnsi="Courier New" w:cs="Courier New"/>
          <w:sz w:val="22"/>
          <w:szCs w:val="22"/>
          <w:lang w:val="en-GB"/>
        </w:rPr>
        <w:lastRenderedPageBreak/>
        <w:t xml:space="preserve">    // DecisionVariable (see Section </w:t>
      </w:r>
      <w:r w:rsidR="000D7CA7">
        <w:fldChar w:fldCharType="begin"/>
      </w:r>
      <w:r w:rsidRPr="007E4224">
        <w:rPr>
          <w:lang w:val="en-GB"/>
        </w:rPr>
        <w:instrText xml:space="preserve"> REF _Ref368653020 \r \h  \* MERGEFORMAT </w:instrText>
      </w:r>
      <w:r w:rsidR="000D7CA7">
        <w:fldChar w:fldCharType="separate"/>
      </w:r>
      <w:ins w:id="515" w:author="Holger Eichelberger" w:date="2024-11-22T12:02:00Z">
        <w:r w:rsidR="00AE05D6" w:rsidRPr="00AE05D6">
          <w:rPr>
            <w:rFonts w:ascii="Courier New" w:hAnsi="Courier New" w:cs="Courier New"/>
            <w:sz w:val="22"/>
            <w:szCs w:val="22"/>
            <w:lang w:val="en-GB"/>
            <w:rPrChange w:id="516" w:author="Holger Eichelberger" w:date="2024-11-22T12:02:00Z">
              <w:rPr>
                <w:lang w:val="en-GB"/>
              </w:rPr>
            </w:rPrChange>
          </w:rPr>
          <w:t>3.4.7.6</w:t>
        </w:r>
      </w:ins>
      <w:del w:id="517"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306B6B">
        <w:rPr>
          <w:rFonts w:ascii="Courier New" w:hAnsi="Courier New" w:cs="Courier New"/>
          <w:sz w:val="22"/>
          <w:szCs w:val="22"/>
          <w:lang w:val="en-GB"/>
        </w:rPr>
        <w:t>)</w:t>
      </w:r>
    </w:p>
    <w:p w14:paraId="4A3D3DC7"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A77E9ED" w14:textId="77777777" w:rsidR="00230223" w:rsidRPr="00306B6B" w:rsidRDefault="00230223" w:rsidP="00230223">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p>
    <w:p w14:paraId="5555F7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for</w:t>
      </w:r>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p>
    <w:p w14:paraId="5DF83729" w14:textId="77777777"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14:paraId="16691A7B" w14:textId="07EED5BF" w:rsidR="00230223" w:rsidRPr="001F2209" w:rsidRDefault="00230223" w:rsidP="00230223">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r w:rsidR="000D7CA7">
        <w:fldChar w:fldCharType="begin"/>
      </w:r>
      <w:r>
        <w:instrText xml:space="preserve"> REF _Ref368653020 \r \h  \* MERGEFORMAT </w:instrText>
      </w:r>
      <w:r w:rsidR="000D7CA7">
        <w:fldChar w:fldCharType="separate"/>
      </w:r>
      <w:ins w:id="518" w:author="Holger Eichelberger" w:date="2024-11-22T12:02:00Z">
        <w:r w:rsidR="00AE05D6" w:rsidRPr="00AE05D6">
          <w:rPr>
            <w:rFonts w:ascii="Courier New" w:hAnsi="Courier New" w:cs="Courier New"/>
            <w:sz w:val="22"/>
            <w:szCs w:val="22"/>
            <w:lang w:val="en-GB"/>
            <w:rPrChange w:id="519" w:author="Holger Eichelberger" w:date="2024-11-22T12:02:00Z">
              <w:rPr/>
            </w:rPrChange>
          </w:rPr>
          <w:t>3.4.7.6</w:t>
        </w:r>
      </w:ins>
      <w:del w:id="520" w:author="Holger Eichelberger" w:date="2021-05-18T15:18:00Z">
        <w:r w:rsidR="00266717" w:rsidRPr="00A20D3E" w:rsidDel="001E2452">
          <w:rPr>
            <w:rFonts w:ascii="Courier New" w:hAnsi="Courier New" w:cs="Courier New"/>
            <w:sz w:val="22"/>
            <w:szCs w:val="22"/>
            <w:lang w:val="en-GB"/>
          </w:rPr>
          <w:delText>3.4.7.6</w:delText>
        </w:r>
      </w:del>
      <w:r w:rsidR="000D7CA7">
        <w:fldChar w:fldCharType="end"/>
      </w:r>
      <w:r w:rsidRPr="001F2209">
        <w:rPr>
          <w:rFonts w:ascii="Courier New" w:hAnsi="Courier New" w:cs="Courier New"/>
          <w:sz w:val="22"/>
          <w:szCs w:val="22"/>
          <w:lang w:val="en-GB"/>
        </w:rPr>
        <w:t>)</w:t>
      </w:r>
    </w:p>
    <w:p w14:paraId="59299A74" w14:textId="77777777" w:rsidR="00230223" w:rsidRPr="00725A64" w:rsidRDefault="00230223" w:rsidP="0023022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14:paraId="2C172FB4" w14:textId="77777777" w:rsidR="00230223" w:rsidRPr="00725A64" w:rsidRDefault="00230223" w:rsidP="00230223">
      <w:pPr>
        <w:pStyle w:val="Heading3"/>
        <w:numPr>
          <w:ilvl w:val="3"/>
          <w:numId w:val="1"/>
        </w:numPr>
        <w:tabs>
          <w:tab w:val="left" w:pos="1078"/>
        </w:tabs>
        <w:ind w:left="0" w:firstLine="0"/>
        <w:rPr>
          <w:lang w:val="en-GB"/>
        </w:rPr>
      </w:pPr>
      <w:bookmarkStart w:id="521" w:name="_Ref445905946"/>
      <w:bookmarkStart w:id="522" w:name="_Toc494806972"/>
      <w:r>
        <w:rPr>
          <w:lang w:val="en-GB"/>
        </w:rPr>
        <w:t>While-</w:t>
      </w:r>
      <w:r w:rsidRPr="00725A64">
        <w:rPr>
          <w:lang w:val="en-GB"/>
        </w:rPr>
        <w:t>Loop</w:t>
      </w:r>
      <w:bookmarkEnd w:id="521"/>
      <w:bookmarkEnd w:id="522"/>
    </w:p>
    <w:p w14:paraId="108DE4E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IL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E92796F"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44496E2B" w14:textId="77777777" w:rsidR="00230223" w:rsidRPr="00725A64" w:rsidRDefault="00230223" w:rsidP="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0142F1A"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315FDD3A"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5B6B94F"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p>
    <w:p w14:paraId="0DEFF13B" w14:textId="77777777" w:rsidR="00230223" w:rsidRDefault="00230223" w:rsidP="00230223">
      <w:pPr>
        <w:spacing w:line="276" w:lineRule="auto"/>
        <w:jc w:val="left"/>
        <w:rPr>
          <w:lang w:val="en-GB"/>
        </w:rPr>
      </w:pPr>
      <w:r w:rsidRPr="00725A64">
        <w:rPr>
          <w:b/>
          <w:lang w:val="en-GB"/>
        </w:rPr>
        <w:t>Example</w:t>
      </w:r>
      <w:r w:rsidRPr="00725A64">
        <w:rPr>
          <w:lang w:val="en-GB"/>
        </w:rPr>
        <w:t xml:space="preserve">: </w:t>
      </w:r>
    </w:p>
    <w:p w14:paraId="49061CA1" w14:textId="77777777" w:rsidR="00230223" w:rsidRPr="00230223"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0A852F2C"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326F66EE"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76CC77EC"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1D21932B" w14:textId="77777777" w:rsidR="003B5B22" w:rsidRPr="00725A64" w:rsidRDefault="003B5B22" w:rsidP="00EA17BB">
      <w:pPr>
        <w:pStyle w:val="Heading3"/>
        <w:numPr>
          <w:ilvl w:val="3"/>
          <w:numId w:val="1"/>
        </w:numPr>
        <w:tabs>
          <w:tab w:val="left" w:pos="1078"/>
        </w:tabs>
        <w:ind w:left="0" w:firstLine="0"/>
        <w:rPr>
          <w:lang w:val="en-GB"/>
        </w:rPr>
      </w:pPr>
      <w:bookmarkStart w:id="523" w:name="_Toc494806973"/>
      <w:r w:rsidRPr="00725A64">
        <w:rPr>
          <w:lang w:val="en-GB"/>
        </w:rPr>
        <w:t>Join Expression</w:t>
      </w:r>
      <w:bookmarkEnd w:id="514"/>
      <w:bookmarkEnd w:id="523"/>
    </w:p>
    <w:p w14:paraId="2C17AAF8" w14:textId="77777777"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14:paraId="2306B779" w14:textId="0716A06D"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r w:rsidR="0020260B">
        <w:rPr>
          <w:lang w:val="en-GB"/>
        </w:rPr>
        <w:t>collection</w:t>
      </w:r>
      <w:r w:rsidR="0020260B" w:rsidRPr="00725A64">
        <w:rPr>
          <w:lang w:val="en-GB"/>
        </w:rPr>
        <w:t xml:space="preserve">s </w:t>
      </w:r>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14:paraId="53B96C74" w14:textId="77777777" w:rsidR="00B357A7" w:rsidRDefault="00BC46D0">
      <w:pPr>
        <w:spacing w:line="276" w:lineRule="auto"/>
        <w:jc w:val="left"/>
        <w:rPr>
          <w:lang w:val="en-GB"/>
        </w:rPr>
      </w:pPr>
      <w:r w:rsidRPr="00725A64">
        <w:rPr>
          <w:b/>
          <w:lang w:val="en-GB"/>
        </w:rPr>
        <w:t>Syntax</w:t>
      </w:r>
      <w:r w:rsidRPr="00725A64">
        <w:rPr>
          <w:lang w:val="en-GB"/>
        </w:rPr>
        <w:t xml:space="preserve">: </w:t>
      </w:r>
    </w:p>
    <w:p w14:paraId="0B8293A2" w14:textId="77777777"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14:paraId="2B665A23" w14:textId="77777777" w:rsidR="00B357A7" w:rsidRDefault="00BC46D0">
      <w:pPr>
        <w:keepNext/>
        <w:spacing w:line="276" w:lineRule="auto"/>
        <w:rPr>
          <w:lang w:val="en-GB"/>
        </w:rPr>
      </w:pPr>
      <w:r w:rsidRPr="00725A64">
        <w:rPr>
          <w:b/>
          <w:lang w:val="en-GB"/>
        </w:rPr>
        <w:lastRenderedPageBreak/>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14:paraId="109CB19B" w14:textId="0A152BC6"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20260B">
        <w:rPr>
          <w:lang w:val="en-GB"/>
        </w:rPr>
        <w:t>collection</w:t>
      </w:r>
      <w:r w:rsidR="0020260B" w:rsidRPr="00725A64">
        <w:rPr>
          <w:lang w:val="en-GB"/>
        </w:rPr>
        <w:t xml:space="preserve">s </w:t>
      </w:r>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14:paraId="66564652" w14:textId="693D0AEB"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r w:rsidR="0020260B">
        <w:rPr>
          <w:lang w:val="en-GB"/>
        </w:rPr>
        <w:t>collection</w:t>
      </w:r>
      <w:r w:rsidR="0020260B" w:rsidRPr="00725A64">
        <w:rPr>
          <w:lang w:val="en-GB"/>
        </w:rPr>
        <w:t xml:space="preserve">s </w:t>
      </w:r>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14:paraId="16D4AEC7" w14:textId="77777777"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14:paraId="7841CCD9" w14:textId="77777777" w:rsidR="00B357A7" w:rsidRDefault="00BC46D0">
      <w:pPr>
        <w:spacing w:line="276" w:lineRule="auto"/>
        <w:jc w:val="left"/>
        <w:rPr>
          <w:lang w:val="en-GB"/>
        </w:rPr>
      </w:pPr>
      <w:r w:rsidRPr="00725A64">
        <w:rPr>
          <w:b/>
          <w:lang w:val="en-GB"/>
        </w:rPr>
        <w:t>Example</w:t>
      </w:r>
      <w:r w:rsidRPr="00725A64">
        <w:rPr>
          <w:lang w:val="en-GB"/>
        </w:rPr>
        <w:t xml:space="preserve">: </w:t>
      </w:r>
    </w:p>
    <w:p w14:paraId="0F5CA8C1"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14:paraId="70C2BAC5"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14:paraId="7983FC6B" w14:textId="77777777"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14:paraId="57778197" w14:textId="77777777"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14:paraId="1EB36D47" w14:textId="77777777"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14:paraId="6473F417" w14:textId="77777777"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14:paraId="4F67F224"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14:paraId="61C13C79" w14:textId="77777777"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14:paraId="4D39CF4A" w14:textId="77777777"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14:paraId="3DD221D9" w14:textId="77777777" w:rsidR="00B357A7" w:rsidRDefault="007D048F">
      <w:pPr>
        <w:pStyle w:val="Heading3"/>
        <w:numPr>
          <w:ilvl w:val="3"/>
          <w:numId w:val="1"/>
        </w:numPr>
        <w:tabs>
          <w:tab w:val="left" w:pos="1078"/>
        </w:tabs>
        <w:ind w:left="0" w:firstLine="0"/>
        <w:rPr>
          <w:lang w:val="en-GB"/>
        </w:rPr>
      </w:pPr>
      <w:bookmarkStart w:id="524" w:name="_Toc494806974"/>
      <w:r>
        <w:rPr>
          <w:lang w:val="en-GB"/>
        </w:rPr>
        <w:t>Instantiate</w:t>
      </w:r>
      <w:r w:rsidRPr="00725A64">
        <w:rPr>
          <w:lang w:val="en-GB"/>
        </w:rPr>
        <w:t xml:space="preserve"> Expression</w:t>
      </w:r>
      <w:bookmarkEnd w:id="524"/>
    </w:p>
    <w:p w14:paraId="4169651D" w14:textId="77777777"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14:paraId="0358D6DD" w14:textId="77777777" w:rsidR="00306B6B" w:rsidRPr="00306B6B" w:rsidRDefault="00306B6B" w:rsidP="00306B6B">
      <w:pPr>
        <w:rPr>
          <w:b/>
          <w:lang w:val="en-GB"/>
        </w:rPr>
      </w:pPr>
      <w:r w:rsidRPr="00306B6B">
        <w:rPr>
          <w:b/>
          <w:lang w:val="en-GB"/>
        </w:rPr>
        <w:t xml:space="preserve">Syntax: </w:t>
      </w:r>
    </w:p>
    <w:p w14:paraId="0237A126" w14:textId="77777777"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14:paraId="2B2DDF82" w14:textId="77777777" w:rsidR="002D628D" w:rsidRDefault="002D628D" w:rsidP="002D628D">
      <w:pPr>
        <w:keepNext/>
        <w:spacing w:line="276" w:lineRule="auto"/>
        <w:rPr>
          <w:lang w:val="en-GB"/>
        </w:rPr>
      </w:pPr>
      <w:r w:rsidRPr="00725A64">
        <w:rPr>
          <w:b/>
          <w:lang w:val="en-GB"/>
        </w:rPr>
        <w:lastRenderedPageBreak/>
        <w:t>Description of Syntax</w:t>
      </w:r>
      <w:r w:rsidRPr="00725A64">
        <w:rPr>
          <w:lang w:val="en-GB"/>
        </w:rPr>
        <w:t xml:space="preserve">: A VIL </w:t>
      </w:r>
      <w:r>
        <w:rPr>
          <w:lang w:val="en-GB"/>
        </w:rPr>
        <w:t>instantiate</w:t>
      </w:r>
      <w:r w:rsidRPr="00725A64">
        <w:rPr>
          <w:lang w:val="en-GB"/>
        </w:rPr>
        <w:t xml:space="preserve"> expression consists of the following elements:</w:t>
      </w:r>
    </w:p>
    <w:p w14:paraId="19E45A9E" w14:textId="77777777"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14:paraId="68752874" w14:textId="77777777"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14:paraId="719DC7CC" w14:textId="77777777"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14:paraId="4D06DF42" w14:textId="77777777" w:rsidR="00AB2FCD" w:rsidRDefault="00AB2FCD">
      <w:pPr>
        <w:spacing w:after="0"/>
        <w:jc w:val="left"/>
        <w:rPr>
          <w:b/>
          <w:lang w:val="en-GB"/>
        </w:rPr>
      </w:pPr>
    </w:p>
    <w:p w14:paraId="1BAFD473" w14:textId="77777777" w:rsidR="00306B6B" w:rsidRPr="00306B6B" w:rsidRDefault="00306B6B" w:rsidP="00306B6B">
      <w:pPr>
        <w:rPr>
          <w:b/>
          <w:lang w:val="en-GB"/>
        </w:rPr>
      </w:pPr>
      <w:r w:rsidRPr="00306B6B">
        <w:rPr>
          <w:b/>
          <w:lang w:val="en-GB"/>
        </w:rPr>
        <w:t xml:space="preserve">Example: </w:t>
      </w:r>
    </w:p>
    <w:p w14:paraId="437601B7" w14:textId="77777777"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14:paraId="212C9D54" w14:textId="77777777"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14:paraId="479C5CCF" w14:textId="77777777"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14:paraId="54A13B01"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14:paraId="48616BFB"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14:paraId="5C78551F"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14:paraId="0F667768" w14:textId="77777777"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14:paraId="68FF8EE5" w14:textId="77777777" w:rsidR="0061721E" w:rsidRDefault="00B671C6" w:rsidP="00EA17BB">
      <w:pPr>
        <w:pStyle w:val="Heading2"/>
        <w:pageBreakBefore/>
        <w:ind w:left="706" w:hanging="706"/>
        <w:rPr>
          <w:lang w:val="en-GB"/>
        </w:rPr>
      </w:pPr>
      <w:bookmarkStart w:id="525" w:name="_Toc402953145"/>
      <w:bookmarkStart w:id="526" w:name="_Ref368405170"/>
      <w:bookmarkStart w:id="527" w:name="_Ref368405174"/>
      <w:bookmarkStart w:id="528" w:name="_Ref393195232"/>
      <w:bookmarkStart w:id="529" w:name="_Toc494806975"/>
      <w:bookmarkEnd w:id="525"/>
      <w:r w:rsidRPr="00725A64">
        <w:rPr>
          <w:lang w:val="en-GB"/>
        </w:rPr>
        <w:lastRenderedPageBreak/>
        <w:t xml:space="preserve">VIL </w:t>
      </w:r>
      <w:r w:rsidR="00361FD3">
        <w:rPr>
          <w:lang w:val="en-GB"/>
        </w:rPr>
        <w:t>Artifact/</w:t>
      </w:r>
      <w:r w:rsidRPr="00725A64">
        <w:rPr>
          <w:lang w:val="en-GB"/>
        </w:rPr>
        <w:t>Template Language</w:t>
      </w:r>
      <w:bookmarkEnd w:id="526"/>
      <w:bookmarkEnd w:id="527"/>
      <w:bookmarkEnd w:id="528"/>
      <w:bookmarkEnd w:id="529"/>
    </w:p>
    <w:p w14:paraId="2F19D749" w14:textId="77777777"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r w:rsidR="00066906">
        <w:rPr>
          <w:lang w:val="en-GB"/>
        </w:rPr>
        <w:t xml:space="preserve">or generation </w:t>
      </w:r>
      <w:r w:rsidRPr="00725A64">
        <w:rPr>
          <w:lang w:val="en-GB"/>
        </w:rPr>
        <w:t>of a single art</w:t>
      </w:r>
      <w:r w:rsidR="001B20D7">
        <w:rPr>
          <w:lang w:val="en-GB"/>
        </w:rPr>
        <w:t>i</w:t>
      </w:r>
      <w:r w:rsidRPr="00725A64">
        <w:rPr>
          <w:lang w:val="en-GB"/>
        </w:rPr>
        <w:t xml:space="preserve">fact. </w:t>
      </w:r>
    </w:p>
    <w:p w14:paraId="0D64DB2C" w14:textId="77777777" w:rsidR="00833B7B" w:rsidRPr="00725A64" w:rsidRDefault="00641D80" w:rsidP="00EA17BB">
      <w:pPr>
        <w:pStyle w:val="Heading3"/>
        <w:rPr>
          <w:lang w:val="en-GB"/>
        </w:rPr>
      </w:pPr>
      <w:bookmarkStart w:id="530" w:name="_Ref368908704"/>
      <w:bookmarkStart w:id="531" w:name="_Toc494806976"/>
      <w:r w:rsidRPr="00725A64">
        <w:rPr>
          <w:lang w:val="en-GB"/>
        </w:rPr>
        <w:t>Reserved Keywords</w:t>
      </w:r>
      <w:bookmarkEnd w:id="530"/>
      <w:bookmarkEnd w:id="531"/>
    </w:p>
    <w:p w14:paraId="7138DDAE" w14:textId="5F2022CE"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r w:rsidR="00E56A21">
        <w:fldChar w:fldCharType="begin"/>
      </w:r>
      <w:r w:rsidR="00E56A21" w:rsidRPr="00A20D3E">
        <w:rPr>
          <w:lang w:val="en-US"/>
        </w:rPr>
        <w:instrText xml:space="preserve"> REF _Ref368140216 \r \h  \* MERGEFORMAT </w:instrText>
      </w:r>
      <w:r w:rsidR="00E56A21">
        <w:fldChar w:fldCharType="separate"/>
      </w:r>
      <w:ins w:id="532" w:author="Holger Eichelberger" w:date="2024-11-22T12:02:00Z">
        <w:r w:rsidR="00AE05D6" w:rsidRPr="00AE05D6">
          <w:rPr>
            <w:lang w:val="en-GB"/>
            <w:rPrChange w:id="533" w:author="Holger Eichelberger" w:date="2024-11-22T12:02:00Z">
              <w:rPr>
                <w:lang w:val="en-US"/>
              </w:rPr>
            </w:rPrChange>
          </w:rPr>
          <w:t>3.3.1</w:t>
        </w:r>
      </w:ins>
      <w:del w:id="534" w:author="Holger Eichelberger" w:date="2021-05-18T15:18:00Z">
        <w:r w:rsidR="00266717" w:rsidRPr="00A20D3E" w:rsidDel="001E2452">
          <w:rPr>
            <w:lang w:val="en-GB"/>
          </w:rPr>
          <w:delText>3.3.1</w:delText>
        </w:r>
      </w:del>
      <w:r w:rsidR="00E56A21">
        <w:fldChar w:fldCharType="end"/>
      </w:r>
      <w:r w:rsidR="00F06C20" w:rsidRPr="00725A64">
        <w:rPr>
          <w:lang w:val="en-GB"/>
        </w:rPr>
        <w:t>.</w:t>
      </w:r>
    </w:p>
    <w:p w14:paraId="2D9D4CFB"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14:paraId="069EFAE6" w14:textId="77777777"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14:paraId="1C0C087F"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14:paraId="14AEB9CB" w14:textId="77777777" w:rsidR="00F00D27" w:rsidRPr="00725A64" w:rsidRDefault="00F00D27"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&lt;CR&gt;</w:t>
      </w:r>
    </w:p>
    <w:p w14:paraId="0E1A696E" w14:textId="77777777"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14:paraId="264B5BC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14:paraId="340CD1B0"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14:paraId="6AD5121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14:paraId="0B2415AA"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14:paraId="025FC073"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14:paraId="2E66BD44" w14:textId="77777777"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14:paraId="3677AA1B" w14:textId="77777777" w:rsidR="00840630" w:rsidRPr="00725A64" w:rsidRDefault="00840630"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flush</w:t>
      </w:r>
    </w:p>
    <w:p w14:paraId="27C59478"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14:paraId="61DD7E15" w14:textId="07EB5BB7" w:rsidR="005C15B0" w:rsidRDefault="005C15B0" w:rsidP="005C15B0">
      <w:pPr>
        <w:pStyle w:val="ListParagraph"/>
        <w:numPr>
          <w:ilvl w:val="0"/>
          <w:numId w:val="13"/>
        </w:numPr>
        <w:rPr>
          <w:ins w:id="535" w:author="Holger Eichelberger" w:date="2022-09-21T10:57:00Z"/>
          <w:rFonts w:ascii="Courier New" w:hAnsi="Courier New" w:cs="Courier New"/>
          <w:b/>
          <w:sz w:val="22"/>
          <w:szCs w:val="22"/>
          <w:lang w:val="en-GB"/>
        </w:rPr>
      </w:pPr>
      <w:r w:rsidRPr="00725A64">
        <w:rPr>
          <w:rFonts w:ascii="Courier New" w:hAnsi="Courier New" w:cs="Courier New"/>
          <w:b/>
          <w:sz w:val="22"/>
          <w:szCs w:val="22"/>
          <w:lang w:val="en-GB"/>
        </w:rPr>
        <w:t>import</w:t>
      </w:r>
    </w:p>
    <w:p w14:paraId="6B2A212B" w14:textId="20B9407E" w:rsidR="00CC4E06" w:rsidRPr="00725A64" w:rsidRDefault="00CC4E06" w:rsidP="005C15B0">
      <w:pPr>
        <w:pStyle w:val="ListParagraph"/>
        <w:numPr>
          <w:ilvl w:val="0"/>
          <w:numId w:val="13"/>
        </w:numPr>
        <w:rPr>
          <w:rFonts w:ascii="Courier New" w:hAnsi="Courier New" w:cs="Courier New"/>
          <w:b/>
          <w:sz w:val="22"/>
          <w:szCs w:val="22"/>
          <w:lang w:val="en-GB"/>
        </w:rPr>
      </w:pPr>
      <w:ins w:id="536" w:author="Holger Eichelberger" w:date="2022-09-21T10:57:00Z">
        <w:r>
          <w:rPr>
            <w:rFonts w:ascii="Courier New" w:hAnsi="Courier New" w:cs="Courier New"/>
            <w:b/>
            <w:sz w:val="22"/>
            <w:szCs w:val="22"/>
            <w:lang w:val="en-GB"/>
          </w:rPr>
          <w:t>insert</w:t>
        </w:r>
      </w:ins>
    </w:p>
    <w:p w14:paraId="3184FDEF" w14:textId="77777777"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14:paraId="560E98C2" w14:textId="77777777"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14:paraId="090729A4" w14:textId="77777777"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14:paraId="72D51FEA" w14:textId="77777777"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14:paraId="75363BB5" w14:textId="77777777"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14:paraId="3C9D7794" w14:textId="77777777" w:rsidR="00CF0B24" w:rsidRPr="00725A64" w:rsidRDefault="00CF0B24"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while</w:t>
      </w:r>
    </w:p>
    <w:p w14:paraId="0001471B" w14:textId="77777777"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14:paraId="4C117E38" w14:textId="77777777" w:rsidR="00641D80" w:rsidRPr="00725A64" w:rsidRDefault="00641D80" w:rsidP="00EA17BB">
      <w:pPr>
        <w:pStyle w:val="Heading3"/>
        <w:rPr>
          <w:lang w:val="en-GB"/>
        </w:rPr>
      </w:pPr>
      <w:bookmarkStart w:id="537" w:name="_Toc494806977"/>
      <w:r w:rsidRPr="00725A64">
        <w:rPr>
          <w:lang w:val="en-GB"/>
        </w:rPr>
        <w:t>Template</w:t>
      </w:r>
      <w:bookmarkEnd w:id="537"/>
    </w:p>
    <w:p w14:paraId="56241903" w14:textId="77777777"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14:paraId="41E07AA8" w14:textId="77777777"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14:paraId="5BCE4E74" w14:textId="41C3C4F5"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w:t>
      </w:r>
      <w:r w:rsidRPr="00725A64">
        <w:rPr>
          <w:lang w:val="en-GB"/>
        </w:rPr>
        <w:lastRenderedPageBreak/>
        <w:t xml:space="preserve">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D7CA7" w:rsidRPr="00FF7947">
        <w:rPr>
          <w:lang w:val="en-GB"/>
        </w:rPr>
        <w:fldChar w:fldCharType="begin"/>
      </w:r>
      <w:r w:rsidR="00AE56B5" w:rsidRPr="00725A64">
        <w:rPr>
          <w:lang w:val="en-GB"/>
        </w:rPr>
        <w:instrText xml:space="preserve"> REF _Ref368654456 \r \h </w:instrText>
      </w:r>
      <w:r w:rsidR="000D7CA7" w:rsidRPr="00FF7947">
        <w:rPr>
          <w:lang w:val="en-GB"/>
        </w:rPr>
      </w:r>
      <w:r w:rsidR="000D7CA7" w:rsidRPr="00FF7947">
        <w:rPr>
          <w:lang w:val="en-GB"/>
        </w:rPr>
        <w:fldChar w:fldCharType="separate"/>
      </w:r>
      <w:r w:rsidR="00AE05D6">
        <w:rPr>
          <w:lang w:val="en-GB"/>
        </w:rPr>
        <w:t>3.1.2</w:t>
      </w:r>
      <w:r w:rsidR="000D7CA7" w:rsidRPr="00FF7947">
        <w:rPr>
          <w:lang w:val="en-GB"/>
        </w:rPr>
        <w:fldChar w:fldCharType="end"/>
      </w:r>
      <w:r w:rsidR="00AE56B5" w:rsidRPr="00725A64">
        <w:rPr>
          <w:lang w:val="en-GB"/>
        </w:rPr>
        <w:t>)</w:t>
      </w:r>
      <w:r w:rsidR="00617A61" w:rsidRPr="00FF7947">
        <w:rPr>
          <w:lang w:val="en-GB"/>
        </w:rPr>
        <w:t>.</w:t>
      </w:r>
    </w:p>
    <w:p w14:paraId="14A4A6AA" w14:textId="77777777"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14:paraId="0B9A782A" w14:textId="4A261D6F"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r w:rsidR="00E56A21">
        <w:fldChar w:fldCharType="begin"/>
      </w:r>
      <w:r w:rsidR="00E56A21" w:rsidRPr="00A20D3E">
        <w:rPr>
          <w:lang w:val="en-US"/>
        </w:rPr>
        <w:instrText xml:space="preserve"> REF BIB_xtend13 \* MERGEFORMAT </w:instrText>
      </w:r>
      <w:r w:rsidR="00E56A21">
        <w:fldChar w:fldCharType="separate"/>
      </w:r>
      <w:r w:rsidR="00AE05D6" w:rsidRPr="001E46F3">
        <w:rPr>
          <w:lang w:val="en-GB"/>
        </w:rPr>
        <w:t>2</w:t>
      </w:r>
      <w:r w:rsidR="00E56A21">
        <w:rPr>
          <w:lang w:val="en-GB"/>
        </w:rPr>
        <w:fldChar w:fldCharType="end"/>
      </w:r>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D7CA7" w:rsidRPr="00FF7947">
        <w:rPr>
          <w:lang w:val="en-GB"/>
        </w:rPr>
        <w:fldChar w:fldCharType="begin"/>
      </w:r>
      <w:r w:rsidR="00EE28C7" w:rsidRPr="00725A64">
        <w:rPr>
          <w:lang w:val="en-GB"/>
        </w:rPr>
        <w:instrText xml:space="preserve"> REF _Ref368380103 \r \h </w:instrText>
      </w:r>
      <w:r w:rsidR="000D7CA7" w:rsidRPr="00FF7947">
        <w:rPr>
          <w:lang w:val="en-GB"/>
        </w:rPr>
      </w:r>
      <w:r w:rsidR="000D7CA7" w:rsidRPr="00FF7947">
        <w:rPr>
          <w:lang w:val="en-GB"/>
        </w:rPr>
        <w:fldChar w:fldCharType="separate"/>
      </w:r>
      <w:r w:rsidR="00AE05D6">
        <w:rPr>
          <w:lang w:val="en-GB"/>
        </w:rPr>
        <w:t>3.2.9.7</w:t>
      </w:r>
      <w:r w:rsidR="000D7CA7" w:rsidRPr="00FF7947">
        <w:rPr>
          <w:lang w:val="en-GB"/>
        </w:rPr>
        <w:fldChar w:fldCharType="end"/>
      </w:r>
      <w:r w:rsidR="00EE28C7" w:rsidRPr="00725A64">
        <w:rPr>
          <w:lang w:val="en-GB"/>
        </w:rPr>
        <w:t>.</w:t>
      </w:r>
    </w:p>
    <w:p w14:paraId="4000A3C5" w14:textId="77777777"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14:paraId="7397A577" w14:textId="77777777" w:rsidR="00A749B6" w:rsidRPr="00A749B6" w:rsidRDefault="00A749B6" w:rsidP="00A749B6">
      <w:pPr>
        <w:rPr>
          <w:b/>
          <w:lang w:val="en-GB"/>
        </w:rPr>
      </w:pPr>
      <w:r w:rsidRPr="00A749B6">
        <w:rPr>
          <w:b/>
          <w:lang w:val="en-GB"/>
        </w:rPr>
        <w:t>Syntax:</w:t>
      </w:r>
    </w:p>
    <w:p w14:paraId="1BB3AB76"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14:paraId="56C590A1" w14:textId="77777777"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14:paraId="744A4441"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14:paraId="602974A9" w14:textId="77777777"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14:paraId="316D6BC2" w14:textId="77777777"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14:paraId="4DCBCEB0" w14:textId="77777777"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14:paraId="1EC50E48"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14:paraId="08C1998E"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r w:rsidR="00F83FEC">
        <w:rPr>
          <w:rFonts w:ascii="Courier New" w:hAnsi="Courier New" w:cs="Courier New"/>
          <w:sz w:val="22"/>
          <w:szCs w:val="22"/>
          <w:lang w:val="en-GB"/>
        </w:rPr>
        <w:t>, type defs, compound defs</w:t>
      </w:r>
    </w:p>
    <w:p w14:paraId="062C954F"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14:paraId="7768BE6E" w14:textId="77777777"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14:paraId="085E6DC9" w14:textId="77777777"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14:paraId="29A67A2F" w14:textId="77777777"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14:paraId="72AA1F75" w14:textId="5133E8B3"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D7CA7" w:rsidRPr="00EC7934">
        <w:rPr>
          <w:lang w:val="en-GB"/>
        </w:rPr>
        <w:fldChar w:fldCharType="begin"/>
      </w:r>
      <w:r w:rsidR="00A57451" w:rsidRPr="00725A64">
        <w:rPr>
          <w:lang w:val="en-GB"/>
        </w:rPr>
        <w:instrText xml:space="preserve"> REF _Ref368654603 \r \h </w:instrText>
      </w:r>
      <w:r w:rsidR="000D7CA7" w:rsidRPr="00EC7934">
        <w:rPr>
          <w:lang w:val="en-GB"/>
        </w:rPr>
      </w:r>
      <w:r w:rsidR="000D7CA7" w:rsidRPr="00EC7934">
        <w:rPr>
          <w:lang w:val="en-GB"/>
        </w:rPr>
        <w:fldChar w:fldCharType="separate"/>
      </w:r>
      <w:r w:rsidR="00AE05D6">
        <w:rPr>
          <w:lang w:val="en-GB"/>
        </w:rPr>
        <w:t>3.1.2</w:t>
      </w:r>
      <w:r w:rsidR="000D7CA7" w:rsidRPr="00EC7934">
        <w:rPr>
          <w:lang w:val="en-GB"/>
        </w:rPr>
        <w:fldChar w:fldCharType="end"/>
      </w:r>
      <w:r w:rsidR="00A57451" w:rsidRPr="00725A64">
        <w:rPr>
          <w:lang w:val="en-GB"/>
        </w:rPr>
        <w:t>).</w:t>
      </w:r>
    </w:p>
    <w:p w14:paraId="0385C92A" w14:textId="09734B74" w:rsidR="000C1B1A" w:rsidRDefault="000C1B1A" w:rsidP="00124995">
      <w:pPr>
        <w:pStyle w:val="ListParagraph"/>
        <w:numPr>
          <w:ilvl w:val="0"/>
          <w:numId w:val="6"/>
        </w:numPr>
        <w:spacing w:after="200" w:line="276" w:lineRule="auto"/>
        <w:ind w:left="993"/>
        <w:rPr>
          <w:lang w:val="en-GB"/>
        </w:rPr>
      </w:pPr>
      <w:r w:rsidRPr="00725A64">
        <w:rPr>
          <w:lang w:val="en-GB"/>
        </w:rPr>
        <w:lastRenderedPageBreak/>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D7CA7" w:rsidRPr="00EC7934">
        <w:rPr>
          <w:lang w:val="en-GB"/>
        </w:rPr>
        <w:fldChar w:fldCharType="begin"/>
      </w:r>
      <w:r w:rsidR="00D01845" w:rsidRPr="00725A64">
        <w:rPr>
          <w:lang w:val="en-GB"/>
        </w:rPr>
        <w:instrText xml:space="preserve"> REF _Ref368380103 \r \h </w:instrText>
      </w:r>
      <w:r w:rsidR="000D7CA7" w:rsidRPr="00EC7934">
        <w:rPr>
          <w:lang w:val="en-GB"/>
        </w:rPr>
      </w:r>
      <w:r w:rsidR="000D7CA7" w:rsidRPr="00EC7934">
        <w:rPr>
          <w:lang w:val="en-GB"/>
        </w:rPr>
        <w:fldChar w:fldCharType="separate"/>
      </w:r>
      <w:r w:rsidR="00AE05D6">
        <w:rPr>
          <w:lang w:val="en-GB"/>
        </w:rPr>
        <w:t>3.2.9.7</w:t>
      </w:r>
      <w:r w:rsidR="000D7CA7"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14:paraId="3E82F4E6" w14:textId="68FB7B41"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D7CA7" w:rsidRPr="00EC7934">
        <w:rPr>
          <w:lang w:val="en-GB"/>
        </w:rPr>
        <w:fldChar w:fldCharType="begin"/>
      </w:r>
      <w:r w:rsidRPr="00725A64">
        <w:rPr>
          <w:lang w:val="en-GB"/>
        </w:rPr>
        <w:instrText xml:space="preserve"> REF _Ref368380103 \r \h </w:instrText>
      </w:r>
      <w:r w:rsidR="000D7CA7" w:rsidRPr="00EC7934">
        <w:rPr>
          <w:lang w:val="en-GB"/>
        </w:rPr>
      </w:r>
      <w:r w:rsidR="000D7CA7" w:rsidRPr="00EC7934">
        <w:rPr>
          <w:lang w:val="en-GB"/>
        </w:rPr>
        <w:fldChar w:fldCharType="separate"/>
      </w:r>
      <w:r w:rsidR="00AE05D6">
        <w:rPr>
          <w:lang w:val="en-GB"/>
        </w:rPr>
        <w:t>3.2.9.7</w:t>
      </w:r>
      <w:r w:rsidR="000D7CA7"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14:paraId="40F9EE93" w14:textId="77777777"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14:paraId="4F426122"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r w:rsidR="00167EE4">
        <w:rPr>
          <w:lang w:val="en-GB"/>
        </w:rPr>
        <w:t xml:space="preserve"> </w:t>
      </w:r>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r w:rsidR="00167EE4">
        <w:rPr>
          <w:lang w:val="en-GB"/>
        </w:rPr>
        <w:t>An implementation shall treat unspecified parameters as undefined, i.e., expressions using this parameter are undefined.</w:t>
      </w:r>
    </w:p>
    <w:p w14:paraId="40952620" w14:textId="77777777"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14:paraId="34E46C1F" w14:textId="77777777"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14:paraId="3A14BA94" w14:textId="77777777" w:rsidR="0061721E" w:rsidRDefault="00124995">
      <w:pPr>
        <w:spacing w:line="276" w:lineRule="auto"/>
        <w:rPr>
          <w:lang w:val="en-GB"/>
        </w:rPr>
      </w:pPr>
      <w:r w:rsidRPr="00725A64">
        <w:rPr>
          <w:b/>
          <w:lang w:val="en-GB"/>
        </w:rPr>
        <w:t>Example</w:t>
      </w:r>
      <w:r w:rsidRPr="00725A64">
        <w:rPr>
          <w:lang w:val="en-GB"/>
        </w:rPr>
        <w:t>:</w:t>
      </w:r>
    </w:p>
    <w:p w14:paraId="48468706" w14:textId="77777777"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14:paraId="54B6C10D" w14:textId="77777777"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14:paraId="021901B1" w14:textId="77777777"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14:paraId="1462A158" w14:textId="77777777"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26D46FBC" w14:textId="77777777" w:rsidR="00302E55" w:rsidRPr="00725A64" w:rsidRDefault="00302E55" w:rsidP="00EA17BB">
      <w:pPr>
        <w:pStyle w:val="Heading3"/>
        <w:rPr>
          <w:lang w:val="en-GB"/>
        </w:rPr>
      </w:pPr>
      <w:bookmarkStart w:id="538" w:name="_Toc494806978"/>
      <w:r w:rsidRPr="00725A64">
        <w:rPr>
          <w:lang w:val="en-GB"/>
        </w:rPr>
        <w:lastRenderedPageBreak/>
        <w:t>Version</w:t>
      </w:r>
      <w:bookmarkEnd w:id="538"/>
      <w:r w:rsidRPr="00725A64">
        <w:rPr>
          <w:lang w:val="en-GB"/>
        </w:rPr>
        <w:t xml:space="preserve"> </w:t>
      </w:r>
    </w:p>
    <w:p w14:paraId="3ECF43B5" w14:textId="3EA9A3B0"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r w:rsidR="00E56A21">
        <w:fldChar w:fldCharType="begin"/>
      </w:r>
      <w:r w:rsidR="00E56A21" w:rsidRPr="00A20D3E">
        <w:rPr>
          <w:lang w:val="en-US"/>
        </w:rPr>
        <w:instrText xml:space="preserve"> REF _Ref368140846 \r \h  \* MERGEFORMAT </w:instrText>
      </w:r>
      <w:r w:rsidR="00E56A21">
        <w:fldChar w:fldCharType="separate"/>
      </w:r>
      <w:ins w:id="539" w:author="Holger Eichelberger" w:date="2024-11-22T12:02:00Z">
        <w:r w:rsidR="00AE05D6" w:rsidRPr="00AE05D6">
          <w:rPr>
            <w:lang w:val="en-GB"/>
            <w:rPrChange w:id="540" w:author="Holger Eichelberger" w:date="2024-11-22T12:02:00Z">
              <w:rPr>
                <w:lang w:val="en-US"/>
              </w:rPr>
            </w:rPrChange>
          </w:rPr>
          <w:t>3.1.3</w:t>
        </w:r>
      </w:ins>
      <w:del w:id="541" w:author="Holger Eichelberger" w:date="2021-05-18T15:18:00Z">
        <w:r w:rsidR="00266717" w:rsidRPr="00A20D3E" w:rsidDel="001E2452">
          <w:rPr>
            <w:lang w:val="en-GB"/>
          </w:rPr>
          <w:delText>3.1.3</w:delText>
        </w:r>
      </w:del>
      <w:r w:rsidR="00E56A21">
        <w:fldChar w:fldCharType="end"/>
      </w:r>
      <w:r w:rsidRPr="00725A64">
        <w:rPr>
          <w:lang w:val="en-GB"/>
        </w:rPr>
        <w:t>.</w:t>
      </w:r>
    </w:p>
    <w:p w14:paraId="30654A60" w14:textId="77777777" w:rsidR="00302E55" w:rsidRPr="00725A64" w:rsidRDefault="00302E55" w:rsidP="00EA17BB">
      <w:pPr>
        <w:pStyle w:val="Heading3"/>
        <w:rPr>
          <w:lang w:val="en-GB"/>
        </w:rPr>
      </w:pPr>
      <w:bookmarkStart w:id="542" w:name="_Toc494806979"/>
      <w:r w:rsidRPr="00FF7947">
        <w:rPr>
          <w:lang w:val="en-GB"/>
        </w:rPr>
        <w:t>Impor</w:t>
      </w:r>
      <w:r w:rsidRPr="00725A64">
        <w:rPr>
          <w:lang w:val="en-GB"/>
        </w:rPr>
        <w:t>ts</w:t>
      </w:r>
      <w:bookmarkEnd w:id="542"/>
      <w:r w:rsidRPr="00725A64">
        <w:rPr>
          <w:lang w:val="en-GB"/>
        </w:rPr>
        <w:t xml:space="preserve"> </w:t>
      </w:r>
    </w:p>
    <w:p w14:paraId="38E313A0" w14:textId="58DB4ECA"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w:t>
      </w:r>
      <w:ins w:id="543" w:author="Holger Eichelberger" w:date="2022-09-21T10:59:00Z">
        <w:r w:rsidR="003312DA">
          <w:rPr>
            <w:lang w:val="en-GB"/>
          </w:rPr>
          <w:t xml:space="preserve">As VIL, also VTL supports wildcard imports and the experimental </w:t>
        </w:r>
        <w:r w:rsidR="003312DA" w:rsidRPr="003312DA">
          <w:rPr>
            <w:rFonts w:ascii="Consolas" w:hAnsi="Consolas"/>
            <w:lang w:val="en-GB"/>
            <w:rPrChange w:id="544" w:author="Holger Eichelberger" w:date="2022-09-21T10:59:00Z">
              <w:rPr>
                <w:lang w:val="en-GB"/>
              </w:rPr>
            </w:rPrChange>
          </w:rPr>
          <w:t>insert</w:t>
        </w:r>
        <w:r w:rsidR="003312DA">
          <w:rPr>
            <w:lang w:val="en-GB"/>
          </w:rPr>
          <w:t xml:space="preserve"> imports. </w:t>
        </w:r>
      </w:ins>
      <w:r w:rsidRPr="00725A64">
        <w:rPr>
          <w:lang w:val="en-GB"/>
        </w:rPr>
        <w:t xml:space="preserve">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D7CA7" w:rsidRPr="00FF7947">
        <w:rPr>
          <w:lang w:val="en-GB"/>
        </w:rPr>
        <w:fldChar w:fldCharType="begin"/>
      </w:r>
      <w:r w:rsidRPr="00725A64">
        <w:rPr>
          <w:lang w:val="en-GB"/>
        </w:rPr>
        <w:instrText xml:space="preserve"> REF _Ref368381282 \r \h </w:instrText>
      </w:r>
      <w:r w:rsidR="000D7CA7" w:rsidRPr="00FF7947">
        <w:rPr>
          <w:lang w:val="en-GB"/>
        </w:rPr>
      </w:r>
      <w:r w:rsidR="000D7CA7" w:rsidRPr="00FF7947">
        <w:rPr>
          <w:lang w:val="en-GB"/>
        </w:rPr>
        <w:fldChar w:fldCharType="separate"/>
      </w:r>
      <w:r w:rsidR="00AE05D6">
        <w:rPr>
          <w:lang w:val="en-GB"/>
        </w:rPr>
        <w:t>3.1.4</w:t>
      </w:r>
      <w:r w:rsidR="000D7CA7"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14:paraId="7A74B74A" w14:textId="77777777" w:rsidR="0040600F" w:rsidRPr="00725A64" w:rsidRDefault="0040600F" w:rsidP="0040600F">
      <w:pPr>
        <w:pStyle w:val="Heading3"/>
        <w:rPr>
          <w:lang w:val="en-GB"/>
        </w:rPr>
      </w:pPr>
      <w:bookmarkStart w:id="545" w:name="_Toc494806980"/>
      <w:r>
        <w:rPr>
          <w:lang w:val="en-GB"/>
        </w:rPr>
        <w:t>Typedefs</w:t>
      </w:r>
      <w:bookmarkEnd w:id="545"/>
      <w:r>
        <w:rPr>
          <w:lang w:val="en-GB"/>
        </w:rPr>
        <w:t xml:space="preserve"> </w:t>
      </w:r>
    </w:p>
    <w:p w14:paraId="6AA88DBD" w14:textId="43196F99"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D7CA7">
        <w:rPr>
          <w:lang w:val="en-GB"/>
        </w:rPr>
        <w:fldChar w:fldCharType="begin"/>
      </w:r>
      <w:r>
        <w:rPr>
          <w:lang w:val="en-GB"/>
        </w:rPr>
        <w:instrText xml:space="preserve"> REF _Ref426990866 \r \h </w:instrText>
      </w:r>
      <w:r w:rsidR="000D7CA7">
        <w:rPr>
          <w:lang w:val="en-GB"/>
        </w:rPr>
      </w:r>
      <w:r w:rsidR="000D7CA7">
        <w:rPr>
          <w:lang w:val="en-GB"/>
        </w:rPr>
        <w:fldChar w:fldCharType="separate"/>
      </w:r>
      <w:r w:rsidR="00AE05D6">
        <w:rPr>
          <w:lang w:val="en-GB"/>
        </w:rPr>
        <w:t>3.1.5.5</w:t>
      </w:r>
      <w:r w:rsidR="000D7CA7">
        <w:rPr>
          <w:lang w:val="en-GB"/>
        </w:rPr>
        <w:fldChar w:fldCharType="end"/>
      </w:r>
      <w:r w:rsidRPr="00725A64">
        <w:rPr>
          <w:lang w:val="en-GB"/>
        </w:rPr>
        <w:t>.</w:t>
      </w:r>
    </w:p>
    <w:p w14:paraId="5F526F3D" w14:textId="77777777" w:rsidR="00CD1302" w:rsidRPr="00FF7947" w:rsidRDefault="00CD1302" w:rsidP="00EA17BB">
      <w:pPr>
        <w:pStyle w:val="Heading3"/>
        <w:rPr>
          <w:lang w:val="en-GB"/>
        </w:rPr>
      </w:pPr>
      <w:bookmarkStart w:id="546" w:name="_Toc426990925"/>
      <w:bookmarkStart w:id="547" w:name="_Toc426991066"/>
      <w:bookmarkStart w:id="548" w:name="_Toc430067858"/>
      <w:bookmarkStart w:id="549" w:name="_Toc430078888"/>
      <w:bookmarkStart w:id="550" w:name="_Toc434595810"/>
      <w:bookmarkStart w:id="551" w:name="_Ref394660897"/>
      <w:bookmarkStart w:id="552" w:name="_Toc494806981"/>
      <w:bookmarkEnd w:id="546"/>
      <w:bookmarkEnd w:id="547"/>
      <w:bookmarkEnd w:id="548"/>
      <w:bookmarkEnd w:id="549"/>
      <w:bookmarkEnd w:id="550"/>
      <w:r w:rsidRPr="00FF7947">
        <w:rPr>
          <w:lang w:val="en-GB"/>
        </w:rPr>
        <w:t>Functional Extension</w:t>
      </w:r>
      <w:bookmarkEnd w:id="551"/>
      <w:bookmarkEnd w:id="552"/>
    </w:p>
    <w:p w14:paraId="7882605B" w14:textId="6126DBA7"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r w:rsidR="00E56A21">
        <w:fldChar w:fldCharType="begin"/>
      </w:r>
      <w:r w:rsidR="00E56A21" w:rsidRPr="00A20D3E">
        <w:rPr>
          <w:lang w:val="en-US"/>
        </w:rPr>
        <w:instrText xml:space="preserve"> REF BIB_xtend13 \* MERGEFORMAT </w:instrText>
      </w:r>
      <w:r w:rsidR="00E56A21">
        <w:fldChar w:fldCharType="separate"/>
      </w:r>
      <w:r w:rsidR="00AE05D6" w:rsidRPr="001E46F3">
        <w:rPr>
          <w:lang w:val="en-GB"/>
        </w:rPr>
        <w:t>2</w:t>
      </w:r>
      <w:r w:rsidR="00E56A21">
        <w:rPr>
          <w:lang w:val="en-GB"/>
        </w:rPr>
        <w:fldChar w:fldCharType="end"/>
      </w:r>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14:paraId="3CB78429" w14:textId="77777777" w:rsidR="0061721E" w:rsidRDefault="00152FA2">
      <w:pPr>
        <w:spacing w:line="276" w:lineRule="auto"/>
        <w:jc w:val="left"/>
        <w:rPr>
          <w:lang w:val="en-GB"/>
        </w:rPr>
      </w:pPr>
      <w:r w:rsidRPr="00725A64">
        <w:rPr>
          <w:b/>
          <w:lang w:val="en-GB"/>
        </w:rPr>
        <w:t>Syntax</w:t>
      </w:r>
      <w:r w:rsidRPr="00725A64">
        <w:rPr>
          <w:lang w:val="en-GB"/>
        </w:rPr>
        <w:t xml:space="preserve">: </w:t>
      </w:r>
    </w:p>
    <w:p w14:paraId="6755F188" w14:textId="77777777"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14:paraId="671FEA09" w14:textId="77777777"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14:paraId="4E62503B" w14:textId="760597DC"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r w:rsidR="00E56A21">
        <w:fldChar w:fldCharType="begin"/>
      </w:r>
      <w:r w:rsidR="00E56A21" w:rsidRPr="00A20D3E">
        <w:rPr>
          <w:lang w:val="en-US"/>
        </w:rPr>
        <w:instrText xml:space="preserve"> REF _Ref330727065 \r \h  \* MERGEFORMAT </w:instrText>
      </w:r>
      <w:r w:rsidR="00E56A21">
        <w:fldChar w:fldCharType="separate"/>
      </w:r>
      <w:ins w:id="553" w:author="Holger Eichelberger" w:date="2024-11-22T12:02:00Z">
        <w:r w:rsidR="00AE05D6" w:rsidRPr="00AE05D6">
          <w:rPr>
            <w:lang w:val="en-GB"/>
            <w:rPrChange w:id="554" w:author="Holger Eichelberger" w:date="2024-11-22T12:02:00Z">
              <w:rPr>
                <w:lang w:val="en-US"/>
              </w:rPr>
            </w:rPrChange>
          </w:rPr>
          <w:t>3.3</w:t>
        </w:r>
      </w:ins>
      <w:del w:id="555" w:author="Holger Eichelberger" w:date="2021-05-18T15:18:00Z">
        <w:r w:rsidR="00266717" w:rsidRPr="00A20D3E" w:rsidDel="001E2452">
          <w:rPr>
            <w:lang w:val="en-GB"/>
          </w:rPr>
          <w:delText>3.3</w:delText>
        </w:r>
      </w:del>
      <w:r w:rsidR="00E56A21">
        <w:fldChar w:fldCharType="end"/>
      </w:r>
      <w:r w:rsidR="00AF30AC">
        <w:rPr>
          <w:lang w:val="en-GB"/>
        </w:rPr>
        <w:t>.</w:t>
      </w:r>
    </w:p>
    <w:p w14:paraId="2CACD607" w14:textId="77777777"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14:paraId="7D9BA846" w14:textId="77777777" w:rsidR="0061721E" w:rsidRDefault="00152FA2">
      <w:pPr>
        <w:spacing w:line="276" w:lineRule="auto"/>
        <w:jc w:val="left"/>
        <w:rPr>
          <w:lang w:val="en-GB"/>
        </w:rPr>
      </w:pPr>
      <w:r w:rsidRPr="00725A64">
        <w:rPr>
          <w:b/>
          <w:lang w:val="en-GB"/>
        </w:rPr>
        <w:t>Example</w:t>
      </w:r>
      <w:r w:rsidRPr="00725A64">
        <w:rPr>
          <w:lang w:val="en-GB"/>
        </w:rPr>
        <w:t xml:space="preserve">: </w:t>
      </w:r>
    </w:p>
    <w:p w14:paraId="57938E8C" w14:textId="77777777"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14:paraId="52D07A48" w14:textId="77777777" w:rsidR="00A749B6" w:rsidRDefault="00A749B6" w:rsidP="00A749B6">
      <w:pPr>
        <w:autoSpaceDE w:val="0"/>
        <w:autoSpaceDN w:val="0"/>
        <w:adjustRightInd w:val="0"/>
        <w:spacing w:after="0"/>
        <w:jc w:val="left"/>
        <w:rPr>
          <w:rFonts w:ascii="Courier New" w:hAnsi="Courier New" w:cs="Courier New"/>
          <w:sz w:val="22"/>
          <w:szCs w:val="22"/>
          <w:lang w:val="en-GB"/>
        </w:rPr>
      </w:pPr>
    </w:p>
    <w:p w14:paraId="22F00BCD" w14:textId="77777777"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14:paraId="6E0183AC" w14:textId="77777777" w:rsidR="00CD1302" w:rsidRPr="00725A64" w:rsidRDefault="00CD1302" w:rsidP="00EA17BB">
      <w:pPr>
        <w:pStyle w:val="Heading3"/>
        <w:rPr>
          <w:lang w:val="en-GB"/>
        </w:rPr>
      </w:pPr>
      <w:bookmarkStart w:id="556" w:name="_Toc402953152"/>
      <w:bookmarkStart w:id="557" w:name="_Toc402953153"/>
      <w:bookmarkStart w:id="558" w:name="_Toc402953154"/>
      <w:bookmarkStart w:id="559" w:name="_Toc402953155"/>
      <w:bookmarkStart w:id="560" w:name="_Toc395683444"/>
      <w:bookmarkStart w:id="561" w:name="_Toc494806982"/>
      <w:bookmarkEnd w:id="556"/>
      <w:bookmarkEnd w:id="557"/>
      <w:bookmarkEnd w:id="558"/>
      <w:bookmarkEnd w:id="559"/>
      <w:bookmarkEnd w:id="560"/>
      <w:r w:rsidRPr="00725A64">
        <w:rPr>
          <w:lang w:val="en-GB"/>
        </w:rPr>
        <w:t>Types</w:t>
      </w:r>
      <w:bookmarkEnd w:id="561"/>
    </w:p>
    <w:p w14:paraId="4B255345" w14:textId="4148263D"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D7CA7" w:rsidRPr="00FF7947">
        <w:rPr>
          <w:lang w:val="en-GB"/>
        </w:rPr>
        <w:fldChar w:fldCharType="begin"/>
      </w:r>
      <w:r w:rsidR="00EC22F1" w:rsidRPr="00725A64">
        <w:rPr>
          <w:lang w:val="en-GB"/>
        </w:rPr>
        <w:instrText xml:space="preserve"> REF _Ref368041089 \r \h </w:instrText>
      </w:r>
      <w:r w:rsidR="000D7CA7" w:rsidRPr="00FF7947">
        <w:rPr>
          <w:lang w:val="en-GB"/>
        </w:rPr>
      </w:r>
      <w:r w:rsidR="000D7CA7" w:rsidRPr="00FF7947">
        <w:rPr>
          <w:lang w:val="en-GB"/>
        </w:rPr>
        <w:fldChar w:fldCharType="separate"/>
      </w:r>
      <w:r w:rsidR="00AE05D6">
        <w:rPr>
          <w:lang w:val="en-GB"/>
        </w:rPr>
        <w:t>3.1.5</w:t>
      </w:r>
      <w:r w:rsidR="000D7CA7" w:rsidRPr="00FF7947">
        <w:rPr>
          <w:lang w:val="en-GB"/>
        </w:rPr>
        <w:fldChar w:fldCharType="end"/>
      </w:r>
      <w:r w:rsidRPr="00725A64">
        <w:rPr>
          <w:lang w:val="en-GB"/>
        </w:rPr>
        <w:t>.</w:t>
      </w:r>
    </w:p>
    <w:p w14:paraId="71F86C95" w14:textId="77777777" w:rsidR="00CD1302" w:rsidRPr="00725A64" w:rsidRDefault="00CD1302" w:rsidP="00EA17BB">
      <w:pPr>
        <w:pStyle w:val="Heading3"/>
        <w:rPr>
          <w:lang w:val="en-GB"/>
        </w:rPr>
      </w:pPr>
      <w:bookmarkStart w:id="562" w:name="_Ref368383463"/>
      <w:bookmarkStart w:id="563" w:name="_Toc494806983"/>
      <w:r w:rsidRPr="00725A64">
        <w:rPr>
          <w:lang w:val="en-GB"/>
        </w:rPr>
        <w:t>Variable</w:t>
      </w:r>
      <w:r w:rsidR="00EC22F1" w:rsidRPr="00725A64">
        <w:rPr>
          <w:lang w:val="en-GB"/>
        </w:rPr>
        <w:t>s</w:t>
      </w:r>
      <w:bookmarkEnd w:id="562"/>
      <w:bookmarkEnd w:id="563"/>
    </w:p>
    <w:p w14:paraId="626A8D42" w14:textId="1324A830"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D7CA7" w:rsidRPr="00FF7947">
        <w:rPr>
          <w:lang w:val="en-GB"/>
        </w:rPr>
        <w:fldChar w:fldCharType="begin"/>
      </w:r>
      <w:r w:rsidRPr="00725A64">
        <w:rPr>
          <w:lang w:val="en-GB"/>
        </w:rPr>
        <w:instrText xml:space="preserve"> REF _Ref368048281 \r \h </w:instrText>
      </w:r>
      <w:r w:rsidR="000D7CA7" w:rsidRPr="00FF7947">
        <w:rPr>
          <w:lang w:val="en-GB"/>
        </w:rPr>
      </w:r>
      <w:r w:rsidR="000D7CA7" w:rsidRPr="00FF7947">
        <w:rPr>
          <w:lang w:val="en-GB"/>
        </w:rPr>
        <w:fldChar w:fldCharType="separate"/>
      </w:r>
      <w:r w:rsidR="00AE05D6">
        <w:rPr>
          <w:lang w:val="en-GB"/>
        </w:rPr>
        <w:t>3.1.5.5</w:t>
      </w:r>
      <w:r w:rsidR="000D7CA7"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14:paraId="2CBA0401" w14:textId="551FFE08"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r w:rsidR="009E4D8B">
        <w:rPr>
          <w:lang w:val="en-GB"/>
        </w:rPr>
        <w:t>E</w:t>
      </w:r>
      <w:r w:rsidRPr="00725A64">
        <w:rPr>
          <w:lang w:val="en-GB"/>
        </w:rPr>
        <w:t xml:space="preserve">ntire VIL expressions (see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E05D6">
        <w:rPr>
          <w:lang w:val="en-GB"/>
        </w:rPr>
        <w:t>3.3</w:t>
      </w:r>
      <w:r w:rsidR="000D7CA7"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0D7CA7" w:rsidRPr="00A20D3E">
        <w:rPr>
          <w:lang w:val="en-US"/>
        </w:rPr>
        <w:t>\\ prevents</w:t>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14:paraId="77386AD5" w14:textId="77777777" w:rsidR="00CD1302" w:rsidRPr="00725A64" w:rsidRDefault="00CD1302" w:rsidP="00EA17BB">
      <w:pPr>
        <w:pStyle w:val="Heading3"/>
        <w:rPr>
          <w:lang w:val="en-GB"/>
        </w:rPr>
      </w:pPr>
      <w:bookmarkStart w:id="564" w:name="_Ref494801865"/>
      <w:bookmarkStart w:id="565" w:name="_Toc494806984"/>
      <w:r w:rsidRPr="00725A64">
        <w:rPr>
          <w:lang w:val="en-GB"/>
        </w:rPr>
        <w:t>Sub-Templates (defs)</w:t>
      </w:r>
      <w:bookmarkEnd w:id="564"/>
      <w:bookmarkEnd w:id="565"/>
    </w:p>
    <w:p w14:paraId="4A6770BA" w14:textId="77777777"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14:paraId="7D5C7971" w14:textId="77777777"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14:paraId="5FABD724" w14:textId="77777777" w:rsidR="0061721E" w:rsidRDefault="00ED08A4">
      <w:pPr>
        <w:spacing w:line="276" w:lineRule="auto"/>
        <w:jc w:val="left"/>
        <w:rPr>
          <w:lang w:val="en-GB"/>
        </w:rPr>
      </w:pPr>
      <w:r w:rsidRPr="00725A64">
        <w:rPr>
          <w:b/>
          <w:lang w:val="en-GB"/>
        </w:rPr>
        <w:t>Syntax</w:t>
      </w:r>
      <w:r w:rsidRPr="00725A64">
        <w:rPr>
          <w:lang w:val="en-GB"/>
        </w:rPr>
        <w:t xml:space="preserve">: </w:t>
      </w:r>
    </w:p>
    <w:p w14:paraId="5E6959EA" w14:textId="77777777"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14:paraId="0AAB5E0C"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14:paraId="6B43A562"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14:paraId="1D2C9531" w14:textId="77777777"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14:paraId="5264448D" w14:textId="77777777"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6BA6C790" w14:textId="77777777" w:rsidR="0061721E" w:rsidRDefault="0061721E">
      <w:pPr>
        <w:spacing w:after="60"/>
        <w:ind w:left="562"/>
        <w:jc w:val="left"/>
        <w:rPr>
          <w:rFonts w:ascii="Courier New" w:hAnsi="Courier New" w:cs="Courier New"/>
          <w:b/>
          <w:sz w:val="22"/>
          <w:szCs w:val="22"/>
          <w:lang w:val="en-GB"/>
        </w:rPr>
      </w:pPr>
    </w:p>
    <w:p w14:paraId="7842C031" w14:textId="77777777"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14:paraId="33D412C2" w14:textId="77777777"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14:paraId="69E07929"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14:paraId="63950E2E" w14:textId="77777777"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14:paraId="684DF751"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14:paraId="1215BAE4" w14:textId="77777777"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14:paraId="66AF75D9" w14:textId="77777777"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14:paraId="7448E86F" w14:textId="77777777"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14:paraId="2C09EC07" w14:textId="77777777"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14:paraId="13B08C35" w14:textId="77777777"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14:paraId="76FF818D" w14:textId="77777777"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319F62F" w14:textId="77777777"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14:paraId="56063B9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14:paraId="4828295A"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14:paraId="47C74F51" w14:textId="77777777"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14:paraId="443AA64D" w14:textId="77777777"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14:paraId="190AA394" w14:textId="19D1DB2E" w:rsidR="00ED08A4" w:rsidRDefault="00FF163D" w:rsidP="00ED08A4">
      <w:pPr>
        <w:rPr>
          <w:ins w:id="566" w:author="Holger Eichelberger" w:date="2023-05-11T12:18:00Z"/>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0D7CA7">
        <w:rPr>
          <w:lang w:val="en-GB"/>
        </w:rPr>
        <w:fldChar w:fldCharType="begin"/>
      </w:r>
      <w:r w:rsidR="001B2A41">
        <w:rPr>
          <w:lang w:val="en-GB"/>
        </w:rPr>
        <w:instrText xml:space="preserve"> REF _Ref397260663 \r \h </w:instrText>
      </w:r>
      <w:r w:rsidR="000D7CA7">
        <w:rPr>
          <w:lang w:val="en-GB"/>
        </w:rPr>
      </w:r>
      <w:r w:rsidR="000D7CA7">
        <w:rPr>
          <w:lang w:val="en-GB"/>
        </w:rPr>
        <w:fldChar w:fldCharType="separate"/>
      </w:r>
      <w:r w:rsidR="00AE05D6">
        <w:rPr>
          <w:lang w:val="en-GB"/>
        </w:rPr>
        <w:t>3.2.9.4</w:t>
      </w:r>
      <w:r w:rsidR="000D7CA7">
        <w:rPr>
          <w:lang w:val="en-GB"/>
        </w:rPr>
        <w:fldChar w:fldCharType="end"/>
      </w:r>
      <w:r w:rsidR="001B2A41">
        <w:rPr>
          <w:lang w:val="en-GB"/>
        </w:rPr>
        <w:t xml:space="preserve">) or a variable declaration, as otherwise a String is recognized as a Content statement (Section </w:t>
      </w:r>
      <w:r w:rsidR="000D7CA7">
        <w:rPr>
          <w:lang w:val="en-GB"/>
        </w:rPr>
        <w:fldChar w:fldCharType="begin"/>
      </w:r>
      <w:r w:rsidR="001B2A41">
        <w:rPr>
          <w:lang w:val="en-GB"/>
        </w:rPr>
        <w:instrText xml:space="preserve"> REF _Ref368380103 \r \h </w:instrText>
      </w:r>
      <w:r w:rsidR="000D7CA7">
        <w:rPr>
          <w:lang w:val="en-GB"/>
        </w:rPr>
      </w:r>
      <w:r w:rsidR="000D7CA7">
        <w:rPr>
          <w:lang w:val="en-GB"/>
        </w:rPr>
        <w:fldChar w:fldCharType="separate"/>
      </w:r>
      <w:r w:rsidR="00AE05D6">
        <w:rPr>
          <w:lang w:val="en-GB"/>
        </w:rPr>
        <w:t>3.2.9.7</w:t>
      </w:r>
      <w:r w:rsidR="000D7CA7">
        <w:rPr>
          <w:lang w:val="en-GB"/>
        </w:rPr>
        <w:fldChar w:fldCharType="end"/>
      </w:r>
      <w:r w:rsidR="001B2A41">
        <w:rPr>
          <w:lang w:val="en-GB"/>
        </w:rPr>
        <w:t>).</w:t>
      </w:r>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call a def.</w:t>
      </w:r>
    </w:p>
    <w:p w14:paraId="74A4A953" w14:textId="152C4C3F" w:rsidR="00D278C1" w:rsidRDefault="00D278C1" w:rsidP="00D278C1">
      <w:pPr>
        <w:spacing w:after="200" w:line="276" w:lineRule="auto"/>
        <w:rPr>
          <w:ins w:id="567" w:author="Holger Eichelberger" w:date="2023-05-11T12:18:00Z"/>
          <w:lang w:val="en-GB"/>
        </w:rPr>
      </w:pPr>
      <w:ins w:id="568" w:author="Holger Eichelberger" w:date="2023-05-11T12:18:00Z">
        <w:r>
          <w:rPr>
            <w:lang w:val="en-GB"/>
          </w:rPr>
          <w:t xml:space="preserve">Defs can be annotated similar to Java, e.g., </w:t>
        </w:r>
      </w:ins>
    </w:p>
    <w:p w14:paraId="6C00C013" w14:textId="77777777" w:rsidR="00D278C1" w:rsidRDefault="00D278C1" w:rsidP="00D278C1">
      <w:pPr>
        <w:spacing w:after="0" w:line="276" w:lineRule="auto"/>
        <w:ind w:left="567"/>
        <w:rPr>
          <w:ins w:id="569" w:author="Holger Eichelberger" w:date="2023-05-11T12:18:00Z"/>
          <w:rFonts w:ascii="Courier New" w:hAnsi="Courier New" w:cs="Courier New"/>
          <w:b/>
          <w:sz w:val="22"/>
          <w:szCs w:val="22"/>
          <w:lang w:val="en-GB"/>
        </w:rPr>
      </w:pPr>
      <w:ins w:id="570" w:author="Holger Eichelberger" w:date="2023-05-11T12:18:00Z">
        <w:r>
          <w:rPr>
            <w:rFonts w:ascii="Courier New" w:hAnsi="Courier New" w:cs="Courier New"/>
            <w:b/>
            <w:sz w:val="22"/>
            <w:szCs w:val="22"/>
            <w:lang w:val="en-GB"/>
          </w:rPr>
          <w:t>@dispatchBasis</w:t>
        </w:r>
      </w:ins>
    </w:p>
    <w:p w14:paraId="73D57A88" w14:textId="77777777" w:rsidR="00D278C1" w:rsidRDefault="00D278C1" w:rsidP="00D278C1">
      <w:pPr>
        <w:spacing w:before="120" w:after="0" w:line="276" w:lineRule="auto"/>
        <w:ind w:left="567"/>
        <w:jc w:val="left"/>
        <w:rPr>
          <w:ins w:id="571" w:author="Holger Eichelberger" w:date="2023-05-11T12:18:00Z"/>
          <w:rFonts w:ascii="Courier New" w:hAnsi="Courier New" w:cs="Courier New"/>
          <w:b/>
          <w:sz w:val="22"/>
          <w:szCs w:val="22"/>
          <w:lang w:val="en-GB"/>
        </w:rPr>
      </w:pPr>
      <w:ins w:id="572" w:author="Holger Eichelberger" w:date="2023-05-11T12:18:00Z">
        <w:r>
          <w:rPr>
            <w:rFonts w:ascii="Courier New" w:hAnsi="Courier New" w:cs="Courier New"/>
            <w:b/>
            <w:sz w:val="22"/>
            <w:szCs w:val="22"/>
            <w:lang w:val="en-GB"/>
          </w:rPr>
          <w:t xml:space="preserve">Integer </w:t>
        </w:r>
        <w:r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Pr="003A7553">
          <w:rPr>
            <w:rFonts w:ascii="Courier New" w:hAnsi="Courier New" w:cs="Courier New"/>
            <w:sz w:val="22"/>
            <w:szCs w:val="22"/>
            <w:lang w:val="en-GB"/>
          </w:rPr>
          <w:t>param</w:t>
        </w:r>
        <w:r>
          <w:rPr>
            <w:rFonts w:ascii="Courier New" w:hAnsi="Courier New" w:cs="Courier New"/>
            <w:b/>
            <w:sz w:val="22"/>
            <w:szCs w:val="22"/>
            <w:lang w:val="en-GB"/>
          </w:rPr>
          <w:t xml:space="preserve">) = </w:t>
        </w:r>
      </w:ins>
    </w:p>
    <w:p w14:paraId="5FCAA752" w14:textId="77777777" w:rsidR="00D278C1" w:rsidRPr="003A7553" w:rsidRDefault="00D278C1" w:rsidP="00D278C1">
      <w:pPr>
        <w:spacing w:after="0" w:line="276" w:lineRule="auto"/>
        <w:ind w:left="567"/>
        <w:jc w:val="left"/>
        <w:rPr>
          <w:ins w:id="573" w:author="Holger Eichelberger" w:date="2023-05-11T12:18:00Z"/>
          <w:rFonts w:ascii="Courier New" w:hAnsi="Courier New" w:cs="Courier New"/>
          <w:sz w:val="22"/>
          <w:szCs w:val="22"/>
          <w:lang w:val="en-GB"/>
        </w:rPr>
      </w:pPr>
      <w:ins w:id="574" w:author="Holger Eichelberger" w:date="2023-05-11T12:18:00Z">
        <w:r w:rsidRPr="003A7553">
          <w:rPr>
            <w:rFonts w:ascii="Courier New" w:hAnsi="Courier New" w:cs="Courier New"/>
            <w:sz w:val="22"/>
            <w:szCs w:val="22"/>
            <w:lang w:val="en-GB"/>
          </w:rPr>
          <w:t>{</w:t>
        </w:r>
      </w:ins>
    </w:p>
    <w:p w14:paraId="7C81CEA0" w14:textId="77777777" w:rsidR="00D278C1" w:rsidRPr="003A7553" w:rsidRDefault="00D278C1" w:rsidP="00D278C1">
      <w:pPr>
        <w:spacing w:after="0" w:line="276" w:lineRule="auto"/>
        <w:ind w:left="567"/>
        <w:jc w:val="left"/>
        <w:rPr>
          <w:ins w:id="575" w:author="Holger Eichelberger" w:date="2023-05-11T12:18:00Z"/>
          <w:rFonts w:ascii="Courier New" w:hAnsi="Courier New" w:cs="Courier New"/>
          <w:sz w:val="22"/>
          <w:szCs w:val="22"/>
          <w:lang w:val="en-GB"/>
        </w:rPr>
      </w:pPr>
      <w:ins w:id="576" w:author="Holger Eichelberger" w:date="2023-05-11T12:18:00Z">
        <w:r w:rsidRPr="003A7553">
          <w:rPr>
            <w:rFonts w:ascii="Courier New" w:hAnsi="Courier New" w:cs="Courier New"/>
            <w:sz w:val="22"/>
            <w:szCs w:val="22"/>
            <w:lang w:val="en-GB"/>
          </w:rPr>
          <w:t xml:space="preserve">    param + 100;</w:t>
        </w:r>
      </w:ins>
    </w:p>
    <w:p w14:paraId="1AE0C82A" w14:textId="77777777" w:rsidR="00D278C1" w:rsidRPr="00A90082" w:rsidRDefault="00D278C1" w:rsidP="00D278C1">
      <w:pPr>
        <w:spacing w:after="200" w:line="276" w:lineRule="auto"/>
        <w:ind w:left="567"/>
        <w:jc w:val="left"/>
        <w:rPr>
          <w:ins w:id="577" w:author="Holger Eichelberger" w:date="2023-05-11T12:18:00Z"/>
          <w:rFonts w:ascii="Courier New" w:hAnsi="Courier New" w:cs="Courier New"/>
          <w:sz w:val="22"/>
          <w:szCs w:val="22"/>
          <w:lang w:val="en-GB"/>
        </w:rPr>
      </w:pPr>
      <w:ins w:id="578" w:author="Holger Eichelberger" w:date="2023-05-11T12:18:00Z">
        <w:r w:rsidRPr="003A7553">
          <w:rPr>
            <w:rFonts w:ascii="Courier New" w:hAnsi="Courier New" w:cs="Courier New"/>
            <w:sz w:val="22"/>
            <w:szCs w:val="22"/>
            <w:lang w:val="en-GB"/>
          </w:rPr>
          <w:t>}</w:t>
        </w:r>
      </w:ins>
    </w:p>
    <w:p w14:paraId="3954309F" w14:textId="77777777" w:rsidR="00787E75" w:rsidRDefault="00787E75" w:rsidP="00787E75">
      <w:pPr>
        <w:spacing w:after="200" w:line="276" w:lineRule="auto"/>
        <w:rPr>
          <w:ins w:id="579" w:author="Holger Eichelberger" w:date="2023-05-11T20:04:00Z"/>
          <w:lang w:val="en-GB"/>
        </w:rPr>
      </w:pPr>
      <w:ins w:id="580" w:author="Holger Eichelberger" w:date="2023-05-11T20:04:00Z">
        <w:r>
          <w:rPr>
            <w:lang w:val="en-GB"/>
          </w:rPr>
          <w:t>We define the following annotations (case insensitive naming):</w:t>
        </w:r>
      </w:ins>
    </w:p>
    <w:p w14:paraId="6DDA1A14" w14:textId="77777777" w:rsidR="00787E75" w:rsidRDefault="00787E75" w:rsidP="00787E75">
      <w:pPr>
        <w:pStyle w:val="ListParagraph"/>
        <w:numPr>
          <w:ilvl w:val="0"/>
          <w:numId w:val="51"/>
        </w:numPr>
        <w:spacing w:after="200" w:line="276" w:lineRule="auto"/>
        <w:rPr>
          <w:ins w:id="581" w:author="Holger Eichelberger" w:date="2023-05-11T20:04:00Z"/>
          <w:lang w:val="en-GB"/>
        </w:rPr>
      </w:pPr>
      <w:ins w:id="582" w:author="Holger Eichelberger" w:date="2023-05-11T20:04:00Z">
        <w:r w:rsidRPr="00AF3A42">
          <w:rPr>
            <w:rFonts w:ascii="Consolas" w:hAnsi="Consolas"/>
            <w:lang w:val="en-GB"/>
          </w:rPr>
          <w:t>@override</w:t>
        </w:r>
        <w:r>
          <w:rPr>
            <w:lang w:val="en-GB"/>
          </w:rPr>
          <w:t>: The annotated operation overrides an already existing operation with the same or a refined signature. An implementation shall emit at least a warning if there is no overridden base operation.</w:t>
        </w:r>
      </w:ins>
    </w:p>
    <w:p w14:paraId="632754B2" w14:textId="77777777" w:rsidR="00787E75" w:rsidRDefault="00787E75" w:rsidP="00787E75">
      <w:pPr>
        <w:pStyle w:val="ListParagraph"/>
        <w:numPr>
          <w:ilvl w:val="0"/>
          <w:numId w:val="51"/>
        </w:numPr>
        <w:spacing w:after="200" w:line="276" w:lineRule="auto"/>
        <w:rPr>
          <w:ins w:id="583" w:author="Holger Eichelberger" w:date="2023-05-11T20:04:00Z"/>
          <w:lang w:val="en-GB"/>
        </w:rPr>
      </w:pPr>
      <w:ins w:id="584" w:author="Holger Eichelberger" w:date="2023-05-11T20:04:00Z">
        <w:r w:rsidRPr="00AF3A42">
          <w:rPr>
            <w:rFonts w:ascii="Consolas" w:hAnsi="Consolas"/>
            <w:lang w:val="en-GB"/>
          </w:rPr>
          <w:t>@dispatchBasis</w:t>
        </w:r>
        <w:r>
          <w:rPr>
            <w:lang w:val="en-GB"/>
          </w:rPr>
          <w:t xml:space="preserve">: The annotated operation acts as basis for dynamic dispatch calls and, thus, typically utilizes the most generic types. </w:t>
        </w:r>
      </w:ins>
    </w:p>
    <w:p w14:paraId="5092F10B" w14:textId="76E90C00" w:rsidR="00D278C1" w:rsidRPr="00D278C1" w:rsidRDefault="00787E75">
      <w:pPr>
        <w:pStyle w:val="ListParagraph"/>
        <w:numPr>
          <w:ilvl w:val="0"/>
          <w:numId w:val="51"/>
        </w:numPr>
        <w:spacing w:after="200" w:line="276" w:lineRule="auto"/>
        <w:rPr>
          <w:lang w:val="en-GB"/>
        </w:rPr>
        <w:pPrChange w:id="585" w:author="Holger Eichelberger" w:date="2023-05-11T12:18:00Z">
          <w:pPr/>
        </w:pPrChange>
      </w:pPr>
      <w:ins w:id="586" w:author="Holger Eichelberger" w:date="2023-05-11T20:04:00Z">
        <w:r w:rsidRPr="00986546">
          <w:rPr>
            <w:rFonts w:ascii="Consolas" w:hAnsi="Consolas"/>
            <w:lang w:val="en-GB"/>
          </w:rPr>
          <w:t>@dispatchCase</w:t>
        </w:r>
        <w:r w:rsidRPr="00986546">
          <w:rPr>
            <w:lang w:val="en-GB"/>
          </w:rPr>
          <w:t xml:space="preserve">: The annotated operation overrides </w:t>
        </w:r>
        <w:r w:rsidRPr="00D278C1">
          <w:rPr>
            <w:lang w:val="en-GB"/>
          </w:rPr>
          <w:t xml:space="preserve">directly or transitively </w:t>
        </w:r>
        <w:r w:rsidRPr="0049733A">
          <w:rPr>
            <w:lang w:val="en-GB"/>
          </w:rPr>
          <w:t>a</w:t>
        </w:r>
        <w:r w:rsidRPr="00986546">
          <w:rPr>
            <w:lang w:val="en-GB"/>
          </w:rPr>
          <w:t xml:space="preserve"> dispatch basis operation. </w:t>
        </w:r>
        <w:r>
          <w:rPr>
            <w:lang w:val="en-GB"/>
          </w:rPr>
          <w:t>An implementation shall emit at least a warning if there is no overridden dispatch basis.</w:t>
        </w:r>
      </w:ins>
    </w:p>
    <w:p w14:paraId="483222CE" w14:textId="77777777" w:rsidR="00CD1302" w:rsidRPr="00725A64" w:rsidRDefault="00CD1302" w:rsidP="00EA17BB">
      <w:pPr>
        <w:pStyle w:val="Heading3"/>
        <w:numPr>
          <w:ilvl w:val="3"/>
          <w:numId w:val="1"/>
        </w:numPr>
        <w:tabs>
          <w:tab w:val="left" w:pos="1078"/>
        </w:tabs>
        <w:ind w:left="0" w:firstLine="0"/>
        <w:rPr>
          <w:lang w:val="en-GB"/>
        </w:rPr>
      </w:pPr>
      <w:bookmarkStart w:id="587" w:name="_Toc494806985"/>
      <w:r w:rsidRPr="00725A64">
        <w:rPr>
          <w:lang w:val="en-GB"/>
        </w:rPr>
        <w:t>Variable Declaration</w:t>
      </w:r>
      <w:bookmarkEnd w:id="587"/>
    </w:p>
    <w:p w14:paraId="466E21F6" w14:textId="74F3BA10"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r w:rsidR="00E56A21">
        <w:fldChar w:fldCharType="begin"/>
      </w:r>
      <w:r w:rsidR="00E56A21" w:rsidRPr="00A20D3E">
        <w:rPr>
          <w:lang w:val="en-US"/>
        </w:rPr>
        <w:instrText xml:space="preserve"> REF _Ref368383463 \r \h  \* MERGEFORMAT </w:instrText>
      </w:r>
      <w:r w:rsidR="00E56A21">
        <w:fldChar w:fldCharType="separate"/>
      </w:r>
      <w:ins w:id="588" w:author="Holger Eichelberger" w:date="2024-11-22T12:02:00Z">
        <w:r w:rsidR="00AE05D6" w:rsidRPr="00AE05D6">
          <w:rPr>
            <w:lang w:val="en-GB"/>
            <w:rPrChange w:id="589" w:author="Holger Eichelberger" w:date="2024-11-22T12:02:00Z">
              <w:rPr>
                <w:lang w:val="en-US"/>
              </w:rPr>
            </w:rPrChange>
          </w:rPr>
          <w:t>3.2.8</w:t>
        </w:r>
      </w:ins>
      <w:del w:id="590" w:author="Holger Eichelberger" w:date="2021-05-18T15:18:00Z">
        <w:r w:rsidR="00266717" w:rsidRPr="00A20D3E" w:rsidDel="001E2452">
          <w:rPr>
            <w:lang w:val="en-GB"/>
          </w:rPr>
          <w:delText>3.2.8</w:delText>
        </w:r>
      </w:del>
      <w:r w:rsidR="00E56A21">
        <w:fldChar w:fldCharType="end"/>
      </w:r>
      <w:r w:rsidRPr="00725A64">
        <w:rPr>
          <w:lang w:val="en-GB"/>
        </w:rPr>
        <w:t>.</w:t>
      </w:r>
    </w:p>
    <w:p w14:paraId="0A19AE24" w14:textId="77777777" w:rsidR="00CD1302" w:rsidRPr="00725A64" w:rsidRDefault="00CD1302" w:rsidP="00EA17BB">
      <w:pPr>
        <w:pStyle w:val="Heading3"/>
        <w:numPr>
          <w:ilvl w:val="3"/>
          <w:numId w:val="1"/>
        </w:numPr>
        <w:tabs>
          <w:tab w:val="left" w:pos="1078"/>
        </w:tabs>
        <w:ind w:left="0" w:firstLine="0"/>
        <w:rPr>
          <w:lang w:val="en-GB"/>
        </w:rPr>
      </w:pPr>
      <w:bookmarkStart w:id="591" w:name="_Toc494806986"/>
      <w:r w:rsidRPr="00725A64">
        <w:rPr>
          <w:lang w:val="en-GB"/>
        </w:rPr>
        <w:t>Expression Statement</w:t>
      </w:r>
      <w:bookmarkEnd w:id="591"/>
    </w:p>
    <w:p w14:paraId="163A5167" w14:textId="49C2E76D"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D7CA7" w:rsidRPr="00FF7947">
        <w:rPr>
          <w:lang w:val="en-GB"/>
        </w:rPr>
        <w:fldChar w:fldCharType="begin"/>
      </w:r>
      <w:r w:rsidRPr="00725A64">
        <w:rPr>
          <w:lang w:val="en-GB"/>
        </w:rPr>
        <w:instrText xml:space="preserve"> REF _Ref330727065 \r \h </w:instrText>
      </w:r>
      <w:r w:rsidR="000D7CA7" w:rsidRPr="00FF7947">
        <w:rPr>
          <w:lang w:val="en-GB"/>
        </w:rPr>
      </w:r>
      <w:r w:rsidR="000D7CA7" w:rsidRPr="00FF7947">
        <w:rPr>
          <w:lang w:val="en-GB"/>
        </w:rPr>
        <w:fldChar w:fldCharType="separate"/>
      </w:r>
      <w:r w:rsidR="00AE05D6">
        <w:rPr>
          <w:lang w:val="en-GB"/>
        </w:rPr>
        <w:t>3.3</w:t>
      </w:r>
      <w:r w:rsidR="000D7CA7"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D7CA7" w:rsidRPr="00FF7947">
        <w:rPr>
          <w:lang w:val="en-GB"/>
        </w:rPr>
        <w:fldChar w:fldCharType="begin"/>
      </w:r>
      <w:r w:rsidR="002C167D" w:rsidRPr="00725A64">
        <w:rPr>
          <w:lang w:val="en-GB"/>
        </w:rPr>
        <w:instrText xml:space="preserve"> REF _Ref368655740 \r \h </w:instrText>
      </w:r>
      <w:r w:rsidR="000D7CA7" w:rsidRPr="00FF7947">
        <w:rPr>
          <w:lang w:val="en-GB"/>
        </w:rPr>
      </w:r>
      <w:r w:rsidR="000D7CA7" w:rsidRPr="00FF7947">
        <w:rPr>
          <w:lang w:val="en-GB"/>
        </w:rPr>
        <w:fldChar w:fldCharType="separate"/>
      </w:r>
      <w:r w:rsidR="00AE05D6">
        <w:rPr>
          <w:lang w:val="en-GB"/>
        </w:rPr>
        <w:t>3.1.9.2</w:t>
      </w:r>
      <w:r w:rsidR="000D7CA7"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D7CA7" w:rsidRPr="00FF7947">
        <w:rPr>
          <w:lang w:val="en-GB"/>
        </w:rPr>
        <w:fldChar w:fldCharType="begin"/>
      </w:r>
      <w:r w:rsidR="002C167D" w:rsidRPr="00725A64">
        <w:rPr>
          <w:lang w:val="en-GB"/>
        </w:rPr>
        <w:instrText xml:space="preserve"> REF _Ref368655795 \r \h </w:instrText>
      </w:r>
      <w:r w:rsidR="000D7CA7" w:rsidRPr="00FF7947">
        <w:rPr>
          <w:lang w:val="en-GB"/>
        </w:rPr>
      </w:r>
      <w:r w:rsidR="000D7CA7" w:rsidRPr="00FF7947">
        <w:rPr>
          <w:lang w:val="en-GB"/>
        </w:rPr>
        <w:fldChar w:fldCharType="separate"/>
      </w:r>
      <w:r w:rsidR="00AE05D6">
        <w:rPr>
          <w:lang w:val="en-GB"/>
        </w:rPr>
        <w:t>3.1.9.3</w:t>
      </w:r>
      <w:r w:rsidR="000D7CA7" w:rsidRPr="00FF7947">
        <w:rPr>
          <w:lang w:val="en-GB"/>
        </w:rPr>
        <w:fldChar w:fldCharType="end"/>
      </w:r>
      <w:r w:rsidR="002C167D" w:rsidRPr="00725A64">
        <w:rPr>
          <w:lang w:val="en-GB"/>
        </w:rPr>
        <w:t xml:space="preserve"> are </w:t>
      </w:r>
      <w:r w:rsidR="002C167D" w:rsidRPr="00725A64">
        <w:rPr>
          <w:lang w:val="en-GB"/>
        </w:rPr>
        <w:lastRenderedPageBreak/>
        <w:t>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14:paraId="5651AA58" w14:textId="77777777" w:rsidR="006C3577" w:rsidRPr="00725A64" w:rsidRDefault="006C3577" w:rsidP="006C3577">
      <w:pPr>
        <w:pStyle w:val="ListParagraph"/>
        <w:numPr>
          <w:ilvl w:val="0"/>
          <w:numId w:val="18"/>
        </w:numPr>
        <w:rPr>
          <w:lang w:val="en-GB"/>
        </w:rPr>
      </w:pPr>
      <w:r w:rsidRPr="00725A64">
        <w:rPr>
          <w:lang w:val="en-GB"/>
        </w:rPr>
        <w:t>Template calls</w:t>
      </w:r>
    </w:p>
    <w:p w14:paraId="1600C837" w14:textId="77777777"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14:paraId="370D9C14" w14:textId="77777777" w:rsidR="006C3577" w:rsidRPr="00725A64" w:rsidRDefault="008505A0" w:rsidP="006C3577">
      <w:pPr>
        <w:pStyle w:val="ListParagraph"/>
        <w:numPr>
          <w:ilvl w:val="0"/>
          <w:numId w:val="18"/>
        </w:numPr>
        <w:rPr>
          <w:lang w:val="en-GB"/>
        </w:rPr>
      </w:pPr>
      <w:r w:rsidRPr="00725A64">
        <w:rPr>
          <w:lang w:val="en-GB"/>
        </w:rPr>
        <w:t>Functional extension calls</w:t>
      </w:r>
    </w:p>
    <w:p w14:paraId="20298AA7" w14:textId="77777777" w:rsidR="00CD1302" w:rsidRPr="00725A64" w:rsidRDefault="00CD1302" w:rsidP="00EA17BB">
      <w:pPr>
        <w:pStyle w:val="Heading3"/>
        <w:numPr>
          <w:ilvl w:val="3"/>
          <w:numId w:val="1"/>
        </w:numPr>
        <w:tabs>
          <w:tab w:val="left" w:pos="1078"/>
        </w:tabs>
        <w:ind w:left="0" w:firstLine="0"/>
        <w:rPr>
          <w:lang w:val="en-GB"/>
        </w:rPr>
      </w:pPr>
      <w:bookmarkStart w:id="592" w:name="_Ref488046389"/>
      <w:bookmarkStart w:id="593" w:name="_Toc494806987"/>
      <w:r w:rsidRPr="00725A64">
        <w:rPr>
          <w:lang w:val="en-GB"/>
        </w:rPr>
        <w:t>Alternative</w:t>
      </w:r>
      <w:bookmarkEnd w:id="592"/>
      <w:bookmarkEnd w:id="593"/>
    </w:p>
    <w:p w14:paraId="74B8E4E8" w14:textId="77777777"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14:paraId="743299FB" w14:textId="77777777"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14:paraId="544A1C35" w14:textId="77777777" w:rsidR="0061721E" w:rsidRDefault="00EB7B01">
      <w:pPr>
        <w:spacing w:line="276" w:lineRule="auto"/>
        <w:jc w:val="left"/>
        <w:rPr>
          <w:lang w:val="en-GB"/>
        </w:rPr>
      </w:pPr>
      <w:r w:rsidRPr="00725A64">
        <w:rPr>
          <w:b/>
          <w:lang w:val="en-GB"/>
        </w:rPr>
        <w:t>Syntax</w:t>
      </w:r>
      <w:r w:rsidRPr="00725A64">
        <w:rPr>
          <w:lang w:val="en-GB"/>
        </w:rPr>
        <w:t xml:space="preserve">: </w:t>
      </w:r>
    </w:p>
    <w:p w14:paraId="3A28F7FE" w14:textId="77777777"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14:paraId="50BEA3D7" w14:textId="77777777"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14:paraId="3CA03D68" w14:textId="77777777"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14:paraId="6A609180"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14:paraId="15BAC9B9" w14:textId="77777777"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14:paraId="39D9791A" w14:textId="77777777"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14:paraId="6707AB71"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14:paraId="2C48F574" w14:textId="77777777"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14:paraId="05FD3019" w14:textId="77777777" w:rsidR="0061721E" w:rsidRDefault="00EB7B01">
      <w:pPr>
        <w:spacing w:line="276" w:lineRule="auto"/>
        <w:jc w:val="left"/>
        <w:rPr>
          <w:lang w:val="en-GB"/>
        </w:rPr>
      </w:pPr>
      <w:r w:rsidRPr="00725A64">
        <w:rPr>
          <w:b/>
          <w:lang w:val="en-GB"/>
        </w:rPr>
        <w:t>Example</w:t>
      </w:r>
      <w:r w:rsidRPr="00725A64">
        <w:rPr>
          <w:lang w:val="en-GB"/>
        </w:rPr>
        <w:t xml:space="preserve">: </w:t>
      </w:r>
    </w:p>
    <w:p w14:paraId="5D2AD119"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14:paraId="4EA497C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14:paraId="1B5EA1A1"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14:paraId="186B6127"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14:paraId="6A7AC977"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038FD232" w14:textId="77777777" w:rsidR="00CD1302" w:rsidRPr="00725A64" w:rsidRDefault="00CD1302" w:rsidP="00EA17BB">
      <w:pPr>
        <w:pStyle w:val="Heading3"/>
        <w:numPr>
          <w:ilvl w:val="3"/>
          <w:numId w:val="1"/>
        </w:numPr>
        <w:tabs>
          <w:tab w:val="left" w:pos="1078"/>
        </w:tabs>
        <w:ind w:left="0" w:firstLine="0"/>
        <w:rPr>
          <w:lang w:val="en-GB"/>
        </w:rPr>
      </w:pPr>
      <w:bookmarkStart w:id="594" w:name="_Ref397260663"/>
      <w:bookmarkStart w:id="595" w:name="_Toc494806988"/>
      <w:r w:rsidRPr="00725A64">
        <w:rPr>
          <w:lang w:val="en-GB"/>
        </w:rPr>
        <w:lastRenderedPageBreak/>
        <w:t>Switch</w:t>
      </w:r>
      <w:bookmarkEnd w:id="594"/>
      <w:bookmarkEnd w:id="595"/>
    </w:p>
    <w:p w14:paraId="3F7F7439" w14:textId="6F27A4AC" w:rsidR="00F02893" w:rsidRPr="00FF7947" w:rsidRDefault="00052411" w:rsidP="00CD1302">
      <w:pPr>
        <w:rPr>
          <w:lang w:val="en-GB"/>
        </w:rPr>
      </w:pPr>
      <w:r w:rsidRPr="00725A64">
        <w:rPr>
          <w:lang w:val="en-GB"/>
        </w:rPr>
        <w:t xml:space="preserve">The switch </w:t>
      </w:r>
      <w:del w:id="596" w:author="Holger Eichelberger" w:date="2024-04-12T11:09:00Z">
        <w:r w:rsidRPr="00725A64" w:rsidDel="00F50A4C">
          <w:rPr>
            <w:lang w:val="en-GB"/>
          </w:rPr>
          <w:delText xml:space="preserve">statement </w:delText>
        </w:r>
      </w:del>
      <w:ins w:id="597" w:author="Holger Eichelberger" w:date="2024-04-12T11:09:00Z">
        <w:r w:rsidR="00F50A4C">
          <w:rPr>
            <w:lang w:val="en-GB"/>
          </w:rPr>
          <w:t>expression</w:t>
        </w:r>
        <w:r w:rsidR="00F50A4C" w:rsidRPr="00725A64">
          <w:rPr>
            <w:lang w:val="en-GB"/>
          </w:rPr>
          <w:t xml:space="preserve"> </w:t>
        </w:r>
      </w:ins>
      <w:r w:rsidRPr="00725A64">
        <w:rPr>
          <w:lang w:val="en-GB"/>
        </w:rPr>
        <w:t xml:space="preserve">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r w:rsidR="00E56A21">
        <w:fldChar w:fldCharType="begin"/>
      </w:r>
      <w:r w:rsidR="00E56A21" w:rsidRPr="00A20D3E">
        <w:rPr>
          <w:lang w:val="en-US"/>
        </w:rPr>
        <w:instrText xml:space="preserve"> REF _Ref315335785 \r \h  \* MERGEFORMAT </w:instrText>
      </w:r>
      <w:r w:rsidR="00E56A21">
        <w:fldChar w:fldCharType="separate"/>
      </w:r>
      <w:ins w:id="598" w:author="Holger Eichelberger" w:date="2024-11-22T12:02:00Z">
        <w:r w:rsidR="00AE05D6" w:rsidRPr="00AE05D6">
          <w:rPr>
            <w:lang w:val="en-GB"/>
            <w:rPrChange w:id="599" w:author="Holger Eichelberger" w:date="2024-11-22T12:02:00Z">
              <w:rPr>
                <w:lang w:val="en-US"/>
              </w:rPr>
            </w:rPrChange>
          </w:rPr>
          <w:t>3.1.5.4</w:t>
        </w:r>
      </w:ins>
      <w:del w:id="600" w:author="Holger Eichelberger" w:date="2021-05-18T15:18:00Z">
        <w:r w:rsidR="00266717" w:rsidRPr="00A20D3E" w:rsidDel="001E2452">
          <w:rPr>
            <w:lang w:val="en-GB"/>
          </w:rPr>
          <w:delText>3.1.5.4</w:delText>
        </w:r>
      </w:del>
      <w:r w:rsidR="00E56A21">
        <w:fldChar w:fldCharType="end"/>
      </w:r>
      <w:r w:rsidRPr="00725A64">
        <w:rPr>
          <w:lang w:val="en-GB"/>
        </w:rPr>
        <w:t>).</w:t>
      </w:r>
    </w:p>
    <w:p w14:paraId="179A810E" w14:textId="77777777"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14:paraId="1D55C177" w14:textId="77777777" w:rsidR="0061721E" w:rsidRDefault="00FD15A3">
      <w:pPr>
        <w:spacing w:line="276" w:lineRule="auto"/>
        <w:jc w:val="left"/>
        <w:rPr>
          <w:lang w:val="en-GB"/>
        </w:rPr>
      </w:pPr>
      <w:r w:rsidRPr="00725A64">
        <w:rPr>
          <w:b/>
          <w:lang w:val="en-GB"/>
        </w:rPr>
        <w:t>Syntax</w:t>
      </w:r>
      <w:r w:rsidRPr="00725A64">
        <w:rPr>
          <w:lang w:val="en-GB"/>
        </w:rPr>
        <w:t xml:space="preserve">: </w:t>
      </w:r>
    </w:p>
    <w:p w14:paraId="7DEBC1BA"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14:paraId="5873F20F"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14:paraId="7319FC1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14:paraId="46E90BF8" w14:textId="77777777"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14:paraId="757D0E9E" w14:textId="77777777"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14:paraId="59A6C852" w14:textId="77777777"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14:paraId="6E5FD49E" w14:textId="51886DF9"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w:t>
      </w:r>
      <w:del w:id="601" w:author="Holger Eichelberger" w:date="2024-04-12T11:09:00Z">
        <w:r w:rsidRPr="00725A64" w:rsidDel="00F50A4C">
          <w:rPr>
            <w:lang w:val="en-GB"/>
          </w:rPr>
          <w:delText>statement</w:delText>
        </w:r>
      </w:del>
      <w:ins w:id="602" w:author="Holger Eichelberger" w:date="2024-04-12T11:09:00Z">
        <w:r w:rsidR="00F50A4C">
          <w:rPr>
            <w:lang w:val="en-GB"/>
          </w:rPr>
          <w:t>expression</w:t>
        </w:r>
      </w:ins>
      <w:r w:rsidRPr="00725A64">
        <w:rPr>
          <w:lang w:val="en-GB"/>
        </w:rPr>
        <w: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14:paraId="6D6CA1A3" w14:textId="2AF906AE"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w:t>
      </w:r>
      <w:del w:id="603" w:author="Holger Eichelberger" w:date="2024-04-12T11:09:00Z">
        <w:r w:rsidRPr="00725A64" w:rsidDel="00F50A4C">
          <w:rPr>
            <w:lang w:val="en-GB"/>
          </w:rPr>
          <w:delText>statement</w:delText>
        </w:r>
      </w:del>
      <w:ins w:id="604" w:author="Holger Eichelberger" w:date="2024-04-12T11:09:00Z">
        <w:r w:rsidR="00F50A4C">
          <w:rPr>
            <w:lang w:val="en-GB"/>
          </w:rPr>
          <w:t>expression</w:t>
        </w:r>
      </w:ins>
      <w:r w:rsidRPr="00725A64">
        <w:rPr>
          <w:lang w:val="en-GB"/>
        </w:rPr>
        <w: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14:paraId="7B81EE4F" w14:textId="0CA1A6AF"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 xml:space="preserve">case can be given which is considered if none of the previous cases matches. In that case, the expression stated behind the default will be evaluated and determines the (result) value of the switch </w:t>
      </w:r>
      <w:del w:id="605" w:author="Holger Eichelberger" w:date="2024-04-12T11:09:00Z">
        <w:r w:rsidRPr="00725A64" w:rsidDel="00F50A4C">
          <w:rPr>
            <w:lang w:val="en-GB"/>
          </w:rPr>
          <w:delText>statement</w:delText>
        </w:r>
      </w:del>
      <w:ins w:id="606" w:author="Holger Eichelberger" w:date="2024-04-12T11:09:00Z">
        <w:r w:rsidR="00F50A4C">
          <w:rPr>
            <w:lang w:val="en-GB"/>
          </w:rPr>
          <w:t>expression</w:t>
        </w:r>
      </w:ins>
      <w:r w:rsidRPr="00725A64">
        <w:rPr>
          <w:lang w:val="en-GB"/>
        </w:rPr>
        <w:t>.</w:t>
      </w:r>
    </w:p>
    <w:p w14:paraId="42A055E5" w14:textId="77777777" w:rsidR="0061721E" w:rsidRDefault="00FD15A3">
      <w:pPr>
        <w:keepNext/>
        <w:spacing w:line="276" w:lineRule="auto"/>
        <w:jc w:val="left"/>
        <w:rPr>
          <w:lang w:val="en-GB"/>
        </w:rPr>
      </w:pPr>
      <w:r w:rsidRPr="00725A64">
        <w:rPr>
          <w:b/>
          <w:lang w:val="en-GB"/>
        </w:rPr>
        <w:t>Example</w:t>
      </w:r>
      <w:r w:rsidRPr="00725A64">
        <w:rPr>
          <w:lang w:val="en-GB"/>
        </w:rPr>
        <w:t xml:space="preserve">: </w:t>
      </w:r>
    </w:p>
    <w:p w14:paraId="1C0BFC2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14:paraId="12D4FC00"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14:paraId="0FD43656"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14:paraId="5B354CC5"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14:paraId="26CEFF01"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14:paraId="6E19903E" w14:textId="77777777"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14:paraId="65BF9448" w14:textId="77777777" w:rsidR="00CD1302" w:rsidRPr="00725A64" w:rsidRDefault="00230223" w:rsidP="00EA17BB">
      <w:pPr>
        <w:pStyle w:val="Heading3"/>
        <w:numPr>
          <w:ilvl w:val="3"/>
          <w:numId w:val="1"/>
        </w:numPr>
        <w:tabs>
          <w:tab w:val="left" w:pos="1078"/>
        </w:tabs>
        <w:ind w:left="0" w:firstLine="0"/>
        <w:rPr>
          <w:lang w:val="en-GB"/>
        </w:rPr>
      </w:pPr>
      <w:bookmarkStart w:id="607" w:name="_Ref368407251"/>
      <w:bookmarkStart w:id="608" w:name="_Toc494806989"/>
      <w:r>
        <w:rPr>
          <w:lang w:val="en-GB"/>
        </w:rPr>
        <w:t>For-</w:t>
      </w:r>
      <w:r w:rsidR="00CD1302" w:rsidRPr="00725A64">
        <w:rPr>
          <w:lang w:val="en-GB"/>
        </w:rPr>
        <w:t>Loop</w:t>
      </w:r>
      <w:bookmarkEnd w:id="607"/>
      <w:bookmarkEnd w:id="608"/>
    </w:p>
    <w:p w14:paraId="01A86E71" w14:textId="49FDB040"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r w:rsidR="00230223" w:rsidRPr="00725A64">
        <w:rPr>
          <w:lang w:val="en-GB"/>
        </w:rPr>
        <w:t>V</w:t>
      </w:r>
      <w:r w:rsidR="00230223">
        <w:rPr>
          <w:lang w:val="en-GB"/>
        </w:rPr>
        <w:t>TL</w:t>
      </w:r>
      <w:r w:rsidR="00230223" w:rsidRPr="00725A64">
        <w:rPr>
          <w:lang w:val="en-GB"/>
        </w:rPr>
        <w:t xml:space="preserve"> </w:t>
      </w:r>
      <w:r w:rsidR="00054CDC" w:rsidRPr="00725A64">
        <w:rPr>
          <w:lang w:val="en-GB"/>
        </w:rPr>
        <w:t>enables the defined repetition of statements</w:t>
      </w:r>
      <w:r w:rsidR="00230223">
        <w:rPr>
          <w:lang w:val="en-GB"/>
        </w:rPr>
        <w:t xml:space="preserve"> based on iterating over a collection</w:t>
      </w:r>
      <w:r w:rsidR="00054CDC" w:rsidRPr="00725A64">
        <w:rPr>
          <w:lang w:val="en-GB"/>
        </w:rPr>
        <w:t>.</w:t>
      </w:r>
      <w:r w:rsidR="00B73A39" w:rsidRPr="00725A64">
        <w:rPr>
          <w:lang w:val="en-GB"/>
        </w:rPr>
        <w:t xml:space="preserve"> </w:t>
      </w:r>
    </w:p>
    <w:p w14:paraId="35A1A830" w14:textId="77777777" w:rsidR="0061721E" w:rsidRDefault="00054CDC">
      <w:pPr>
        <w:spacing w:line="276" w:lineRule="auto"/>
        <w:jc w:val="left"/>
        <w:rPr>
          <w:lang w:val="en-GB"/>
        </w:rPr>
      </w:pPr>
      <w:r w:rsidRPr="00725A64">
        <w:rPr>
          <w:b/>
          <w:lang w:val="en-GB"/>
        </w:rPr>
        <w:lastRenderedPageBreak/>
        <w:t>Syntax</w:t>
      </w:r>
      <w:r w:rsidRPr="00725A64">
        <w:rPr>
          <w:lang w:val="en-GB"/>
        </w:rPr>
        <w:t xml:space="preserve">: </w:t>
      </w:r>
    </w:p>
    <w:p w14:paraId="15BE09B1" w14:textId="77777777"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686787C" w14:textId="77777777"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5FC8F4D4" w14:textId="77777777"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3B65434E" w14:textId="77777777"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r w:rsidR="00230223">
        <w:rPr>
          <w:lang w:val="en-GB"/>
        </w:rPr>
        <w:t>for-</w:t>
      </w:r>
      <w:r w:rsidR="00096350" w:rsidRPr="00725A64">
        <w:rPr>
          <w:lang w:val="en-GB"/>
        </w:rPr>
        <w:t xml:space="preserve">loop statement </w:t>
      </w:r>
      <w:r w:rsidRPr="00725A64">
        <w:rPr>
          <w:lang w:val="en-GB"/>
        </w:rPr>
        <w:t>consists of the following elements:</w:t>
      </w:r>
    </w:p>
    <w:p w14:paraId="36D3DC75" w14:textId="77777777"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14:paraId="78BD352A" w14:textId="77777777"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14:paraId="0DAD8319" w14:textId="77777777"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14:paraId="548B0CDB" w14:textId="77777777"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r w:rsidR="00096A9B">
        <w:rPr>
          <w:lang w:val="en-GB"/>
        </w:rPr>
        <w:t>, but not if no iteration happened</w:t>
      </w:r>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14:paraId="7578FEEE" w14:textId="77777777" w:rsidR="0061721E" w:rsidRDefault="00054CDC">
      <w:pPr>
        <w:spacing w:line="276" w:lineRule="auto"/>
        <w:jc w:val="left"/>
        <w:rPr>
          <w:lang w:val="en-GB"/>
        </w:rPr>
      </w:pPr>
      <w:r w:rsidRPr="00725A64">
        <w:rPr>
          <w:b/>
          <w:lang w:val="en-GB"/>
        </w:rPr>
        <w:t>Example</w:t>
      </w:r>
      <w:r w:rsidRPr="00725A64">
        <w:rPr>
          <w:lang w:val="en-GB"/>
        </w:rPr>
        <w:t xml:space="preserve">: </w:t>
      </w:r>
    </w:p>
    <w:p w14:paraId="3DD8D457" w14:textId="77777777"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14:paraId="4256EC64" w14:textId="77777777"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14:paraId="1BB7898E" w14:textId="77777777"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B24BC2A" w14:textId="77777777"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14:paraId="7B537E35" w14:textId="77777777"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14:paraId="4D1DA745" w14:textId="77777777"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14:paraId="05A6F130" w14:textId="77777777"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14:paraId="707F8039" w14:textId="77777777"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6666F6FA"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14:paraId="171DC0CB" w14:textId="77777777"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14:paraId="6B79FBC4"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14:paraId="41BC8E1B" w14:textId="77777777"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14:paraId="79A47E0B" w14:textId="77777777"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14:paraId="36845CD7" w14:textId="77777777" w:rsidR="000F1C25" w:rsidRDefault="000F1C25" w:rsidP="000F1C2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0EEA6CDD" w14:textId="77777777" w:rsidR="00230223" w:rsidRPr="00725A64" w:rsidRDefault="00230223" w:rsidP="00230223">
      <w:pPr>
        <w:pStyle w:val="Heading3"/>
        <w:numPr>
          <w:ilvl w:val="3"/>
          <w:numId w:val="1"/>
        </w:numPr>
        <w:tabs>
          <w:tab w:val="left" w:pos="1078"/>
        </w:tabs>
        <w:ind w:left="0" w:firstLine="0"/>
        <w:rPr>
          <w:lang w:val="en-GB"/>
        </w:rPr>
      </w:pPr>
      <w:bookmarkStart w:id="609" w:name="_Toc494806990"/>
      <w:r>
        <w:rPr>
          <w:lang w:val="en-GB"/>
        </w:rPr>
        <w:lastRenderedPageBreak/>
        <w:t>While-</w:t>
      </w:r>
      <w:r w:rsidRPr="00725A64">
        <w:rPr>
          <w:lang w:val="en-GB"/>
        </w:rPr>
        <w:t>Loop</w:t>
      </w:r>
      <w:bookmarkEnd w:id="609"/>
    </w:p>
    <w:p w14:paraId="525F1C12" w14:textId="77777777" w:rsidR="00230223" w:rsidRPr="00725A64" w:rsidRDefault="00230223" w:rsidP="00230223">
      <w:pPr>
        <w:rPr>
          <w:lang w:val="en-GB"/>
        </w:rPr>
      </w:pPr>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p>
    <w:p w14:paraId="25C4CAD0" w14:textId="77777777" w:rsidR="00230223" w:rsidRDefault="00230223" w:rsidP="00230223">
      <w:pPr>
        <w:spacing w:line="276" w:lineRule="auto"/>
        <w:jc w:val="left"/>
        <w:rPr>
          <w:lang w:val="en-GB"/>
        </w:rPr>
      </w:pPr>
      <w:r w:rsidRPr="00725A64">
        <w:rPr>
          <w:b/>
          <w:lang w:val="en-GB"/>
        </w:rPr>
        <w:t>Syntax</w:t>
      </w:r>
      <w:r w:rsidRPr="00725A64">
        <w:rPr>
          <w:lang w:val="en-GB"/>
        </w:rPr>
        <w:t xml:space="preserve">: </w:t>
      </w:r>
    </w:p>
    <w:p w14:paraId="09A55319" w14:textId="77777777" w:rsidR="00965FF2" w:rsidRDefault="00230223">
      <w:pPr>
        <w:spacing w:after="200" w:line="276" w:lineRule="auto"/>
        <w:ind w:left="567"/>
        <w:jc w:val="left"/>
        <w:rPr>
          <w:rFonts w:ascii="Courier New" w:hAnsi="Courier New" w:cs="Courier New"/>
          <w:i/>
          <w:sz w:val="22"/>
          <w:szCs w:val="22"/>
          <w:lang w:val="en-GB"/>
        </w:rPr>
      </w:pPr>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14:paraId="2671AF24" w14:textId="77777777" w:rsidR="00230223" w:rsidRDefault="00230223" w:rsidP="00230223">
      <w:pPr>
        <w:keepNext/>
        <w:spacing w:line="276" w:lineRule="auto"/>
        <w:rPr>
          <w:lang w:val="en-GB"/>
        </w:rPr>
      </w:pPr>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p>
    <w:p w14:paraId="7258AF5F" w14:textId="77777777" w:rsidR="00230223" w:rsidRPr="00725A64" w:rsidRDefault="00230223" w:rsidP="00230223">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p>
    <w:p w14:paraId="4F4CD1A9" w14:textId="77777777" w:rsidR="00230223" w:rsidRPr="00230223" w:rsidRDefault="00230223" w:rsidP="00230223">
      <w:pPr>
        <w:pStyle w:val="ListParagraph"/>
        <w:numPr>
          <w:ilvl w:val="0"/>
          <w:numId w:val="7"/>
        </w:numPr>
        <w:spacing w:after="200" w:line="276" w:lineRule="auto"/>
        <w:ind w:left="993"/>
        <w:rPr>
          <w:lang w:val="en-GB"/>
        </w:rPr>
      </w:pPr>
      <w:r w:rsidRPr="00230223">
        <w:rPr>
          <w:lang w:val="en-GB"/>
        </w:rPr>
        <w:t>The statement (or statement block enclosed in curly braces) represents the loop body</w:t>
      </w:r>
      <w:r w:rsidR="000D7CA7" w:rsidRPr="00A20D3E">
        <w:rPr>
          <w:lang w:val="en-GB"/>
        </w:rPr>
        <w:t>.</w:t>
      </w:r>
    </w:p>
    <w:p w14:paraId="51142DDD" w14:textId="77777777" w:rsidR="00965FF2" w:rsidRDefault="00230223">
      <w:pPr>
        <w:spacing w:line="276" w:lineRule="auto"/>
        <w:jc w:val="left"/>
        <w:rPr>
          <w:lang w:val="en-GB"/>
        </w:rPr>
      </w:pPr>
      <w:r w:rsidRPr="00725A64">
        <w:rPr>
          <w:b/>
          <w:lang w:val="en-GB"/>
        </w:rPr>
        <w:t>Example</w:t>
      </w:r>
      <w:r w:rsidRPr="00725A64">
        <w:rPr>
          <w:lang w:val="en-GB"/>
        </w:rPr>
        <w:t xml:space="preserve">: </w:t>
      </w:r>
    </w:p>
    <w:p w14:paraId="0E305F97" w14:textId="77777777" w:rsidR="00230223" w:rsidRPr="00A20D3E"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Integer i = 0;</w:t>
      </w:r>
    </w:p>
    <w:p w14:paraId="70CFD156" w14:textId="77777777" w:rsidR="00230223" w:rsidRPr="00725A64" w:rsidRDefault="00230223" w:rsidP="00230223">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p>
    <w:p w14:paraId="6F9EB3E5" w14:textId="77777777" w:rsidR="00230223" w:rsidRDefault="00230223" w:rsidP="00230223">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p>
    <w:p w14:paraId="36684883" w14:textId="77777777" w:rsidR="00230223" w:rsidRDefault="00230223" w:rsidP="00230223">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14:paraId="3112B43A" w14:textId="77777777" w:rsidR="00CD1302" w:rsidRPr="00725A64" w:rsidRDefault="00CD1302" w:rsidP="00EA17BB">
      <w:pPr>
        <w:pStyle w:val="Heading3"/>
        <w:numPr>
          <w:ilvl w:val="3"/>
          <w:numId w:val="1"/>
        </w:numPr>
        <w:tabs>
          <w:tab w:val="left" w:pos="1078"/>
        </w:tabs>
        <w:ind w:left="0" w:firstLine="0"/>
        <w:rPr>
          <w:lang w:val="en-GB"/>
        </w:rPr>
      </w:pPr>
      <w:bookmarkStart w:id="610" w:name="_Toc493054412"/>
      <w:bookmarkStart w:id="611" w:name="_Toc494643518"/>
      <w:bookmarkStart w:id="612" w:name="_Toc494806991"/>
      <w:bookmarkStart w:id="613" w:name="_Toc385852297"/>
      <w:bookmarkStart w:id="614" w:name="_Toc385852411"/>
      <w:bookmarkStart w:id="615" w:name="_Ref368380103"/>
      <w:bookmarkStart w:id="616" w:name="_Toc494806992"/>
      <w:bookmarkEnd w:id="610"/>
      <w:bookmarkEnd w:id="611"/>
      <w:bookmarkEnd w:id="612"/>
      <w:bookmarkEnd w:id="613"/>
      <w:bookmarkEnd w:id="614"/>
      <w:r w:rsidRPr="00725A64">
        <w:rPr>
          <w:lang w:val="en-GB"/>
        </w:rPr>
        <w:t>Content</w:t>
      </w:r>
      <w:bookmarkEnd w:id="615"/>
      <w:bookmarkEnd w:id="616"/>
    </w:p>
    <w:p w14:paraId="3598DC7A" w14:textId="1B2359BF" w:rsidR="00E40C83"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r w:rsidR="00E05233" w:rsidRPr="00725A64">
        <w:rPr>
          <w:lang w:val="en-GB"/>
        </w:rPr>
        <w:t>apostrophes</w:t>
      </w:r>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D7CA7" w:rsidRPr="00FF7947">
        <w:rPr>
          <w:lang w:val="en-GB"/>
        </w:rPr>
        <w:fldChar w:fldCharType="begin"/>
      </w:r>
      <w:r w:rsidR="001C67A0" w:rsidRPr="00725A64">
        <w:rPr>
          <w:lang w:val="en-GB"/>
        </w:rPr>
        <w:instrText xml:space="preserve"> REF _Ref368383463 \w \h </w:instrText>
      </w:r>
      <w:r w:rsidR="000D7CA7" w:rsidRPr="00FF7947">
        <w:rPr>
          <w:lang w:val="en-GB"/>
        </w:rPr>
      </w:r>
      <w:r w:rsidR="000D7CA7" w:rsidRPr="00FF7947">
        <w:rPr>
          <w:lang w:val="en-GB"/>
        </w:rPr>
        <w:fldChar w:fldCharType="separate"/>
      </w:r>
      <w:r w:rsidR="00AE05D6">
        <w:rPr>
          <w:lang w:val="en-GB"/>
        </w:rPr>
        <w:t>3.2.8</w:t>
      </w:r>
      <w:r w:rsidR="000D7CA7" w:rsidRPr="00FF7947">
        <w:rPr>
          <w:lang w:val="en-GB"/>
        </w:rPr>
        <w:fldChar w:fldCharType="end"/>
      </w:r>
      <w:r w:rsidR="009B2001" w:rsidRPr="00725A64">
        <w:rPr>
          <w:lang w:val="en-GB"/>
        </w:rPr>
        <w:t xml:space="preserve">. </w:t>
      </w:r>
    </w:p>
    <w:p w14:paraId="444F1221" w14:textId="5889EF6B" w:rsidR="003F7FA7" w:rsidRPr="00FF7947" w:rsidRDefault="00CC3F59" w:rsidP="00CD1302">
      <w:pPr>
        <w:rPr>
          <w:lang w:val="en-GB"/>
        </w:rPr>
      </w:pPr>
      <w:r>
        <w:rPr>
          <w:lang w:val="en-GB"/>
        </w:rPr>
        <w:t xml:space="preserve">Chained (sequential) content statements within the same def are concatenated. </w:t>
      </w:r>
      <w:r w:rsidR="00E05233">
        <w:rPr>
          <w:lang w:val="en-GB"/>
        </w:rPr>
        <w:t xml:space="preserve">By default, content statements within a def are ended by a line break, except for the last one, to which a line end is appended by default only in the top-level def (can be adjusted using explicit line ends such as </w:t>
      </w:r>
      <w:r w:rsidR="000D7CA7" w:rsidRPr="00A20D3E">
        <w:rPr>
          <w:rFonts w:ascii="Courier New" w:hAnsi="Courier New" w:cs="Courier New"/>
          <w:sz w:val="22"/>
          <w:szCs w:val="22"/>
          <w:lang w:val="en-GB"/>
        </w:rPr>
        <w:t>\n</w:t>
      </w:r>
      <w:r w:rsidR="00E05233">
        <w:rPr>
          <w:lang w:val="en-GB"/>
        </w:rPr>
        <w:t xml:space="preserve"> or the </w:t>
      </w:r>
      <w:r w:rsidR="000D7CA7" w:rsidRPr="00A20D3E">
        <w:rPr>
          <w:rFonts w:ascii="Courier New" w:hAnsi="Courier New" w:cs="Courier New"/>
          <w:sz w:val="22"/>
          <w:szCs w:val="22"/>
          <w:lang w:val="en-GB"/>
        </w:rPr>
        <w:t>&lt;CR&gt;</w:t>
      </w:r>
      <w:r w:rsidR="00E05233">
        <w:rPr>
          <w:lang w:val="en-GB"/>
        </w:rPr>
        <w:t xml:space="preserve"> keyword in conjunction with the content statement as introduced below in this section). </w:t>
      </w:r>
      <w:r>
        <w:rPr>
          <w:lang w:val="en-GB"/>
        </w:rPr>
        <w:t>For returning the concatenated result from a def, the last statement of the respective def must be the last content statement of the sequence</w:t>
      </w:r>
      <w:ins w:id="617" w:author="Holger Eichelberger" w:date="2021-06-23T13:12:00Z">
        <w:r w:rsidR="007147C8">
          <w:rPr>
            <w:lang w:val="en-GB"/>
          </w:rPr>
          <w:t xml:space="preserve"> (</w:t>
        </w:r>
      </w:ins>
      <w:ins w:id="618" w:author="Holger Eichelberger" w:date="2021-06-23T13:13:00Z">
        <w:r w:rsidR="007147C8">
          <w:rPr>
            <w:lang w:val="en-GB"/>
          </w:rPr>
          <w:t>also the last statement in the last alternative/loop counts)</w:t>
        </w:r>
      </w:ins>
      <w:r>
        <w:rPr>
          <w:lang w:val="en-GB"/>
        </w:rPr>
        <w:t>.</w:t>
      </w:r>
      <w:r w:rsidR="00E40C83">
        <w:rPr>
          <w:lang w:val="en-GB"/>
        </w:rPr>
        <w:t xml:space="preserve"> Multiple def calls can be combined within a content statement stating the defs as substitutable expressions.</w:t>
      </w:r>
      <w:r w:rsidR="00296AC2">
        <w:rPr>
          <w:lang w:val="en-GB"/>
        </w:rPr>
        <w:t xml:space="preserve"> Please note that the return of all defs involved in such chains must return/end with a respective content statement so that all results can be properly collected in the sequence of execution.</w:t>
      </w:r>
      <w:ins w:id="619" w:author="Holger Eichelberger" w:date="2021-06-23T13:13:00Z">
        <w:r w:rsidR="00F267C9">
          <w:rPr>
            <w:lang w:val="en-GB"/>
          </w:rPr>
          <w:t xml:space="preserve"> Moreover, it is important to note that </w:t>
        </w:r>
      </w:ins>
      <w:ins w:id="620" w:author="Holger Eichelberger" w:date="2021-06-23T13:14:00Z">
        <w:r w:rsidR="00F267C9">
          <w:rPr>
            <w:lang w:val="en-GB"/>
          </w:rPr>
          <w:t xml:space="preserve">in </w:t>
        </w:r>
      </w:ins>
      <w:ins w:id="621" w:author="Holger Eichelberger" w:date="2021-06-23T13:13:00Z">
        <w:r w:rsidR="00F267C9">
          <w:rPr>
            <w:lang w:val="en-GB"/>
          </w:rPr>
          <w:t xml:space="preserve">a chain of def </w:t>
        </w:r>
      </w:ins>
      <w:ins w:id="622" w:author="Holger Eichelberger" w:date="2021-06-23T13:14:00Z">
        <w:r w:rsidR="00F267C9">
          <w:rPr>
            <w:lang w:val="en-GB"/>
          </w:rPr>
          <w:t>calls content statements are only chained, if every def ends with a content statement. In particular, if one def delegates the work</w:t>
        </w:r>
      </w:ins>
      <w:ins w:id="623" w:author="Holger Eichelberger" w:date="2021-06-23T13:15:00Z">
        <w:r w:rsidR="00F267C9">
          <w:rPr>
            <w:lang w:val="en-GB"/>
          </w:rPr>
          <w:t xml:space="preserve">, e.g., as it consists only of a loop and a (dynamic dispatched) def call, the respective call must be </w:t>
        </w:r>
      </w:ins>
      <w:ins w:id="624" w:author="Holger Eichelberger" w:date="2021-06-23T13:16:00Z">
        <w:r w:rsidR="00F267C9">
          <w:rPr>
            <w:lang w:val="en-GB"/>
          </w:rPr>
          <w:t>given</w:t>
        </w:r>
      </w:ins>
      <w:ins w:id="625" w:author="Holger Eichelberger" w:date="2021-06-23T13:15:00Z">
        <w:r w:rsidR="00F267C9">
          <w:rPr>
            <w:lang w:val="en-GB"/>
          </w:rPr>
          <w:t xml:space="preserve"> as a</w:t>
        </w:r>
      </w:ins>
      <w:ins w:id="626" w:author="Holger Eichelberger" w:date="2021-06-23T13:16:00Z">
        <w:r w:rsidR="00F267C9">
          <w:rPr>
            <w:lang w:val="en-GB"/>
          </w:rPr>
          <w:t xml:space="preserve"> substitutable expression within a content statement, e.g., </w:t>
        </w:r>
        <w:r w:rsidR="00F267C9" w:rsidRPr="004C3D49">
          <w:rPr>
            <w:rFonts w:ascii="Courier New" w:hAnsi="Courier New" w:cs="Courier New"/>
            <w:sz w:val="22"/>
            <w:szCs w:val="22"/>
            <w:lang w:val="en-GB"/>
            <w:rPrChange w:id="627" w:author="Holger Eichelberger" w:date="2021-10-30T09:14:00Z">
              <w:rPr>
                <w:lang w:val="en-GB"/>
              </w:rPr>
            </w:rPrChange>
          </w:rPr>
          <w:t>‘${furtherDev(someElement</w:t>
        </w:r>
      </w:ins>
      <w:ins w:id="628" w:author="Holger Eichelberger" w:date="2021-10-30T09:14:00Z">
        <w:r w:rsidR="004C3D49" w:rsidRPr="004C3D49">
          <w:rPr>
            <w:rFonts w:ascii="Courier New" w:hAnsi="Courier New" w:cs="Courier New"/>
            <w:sz w:val="22"/>
            <w:szCs w:val="22"/>
            <w:lang w:val="en-GB"/>
            <w:rPrChange w:id="629" w:author="Holger Eichelberger" w:date="2021-10-30T09:14:00Z">
              <w:rPr>
                <w:lang w:val="en-GB"/>
              </w:rPr>
            </w:rPrChange>
          </w:rPr>
          <w:t>)</w:t>
        </w:r>
      </w:ins>
      <w:ins w:id="630" w:author="Holger Eichelberger" w:date="2021-06-23T13:16:00Z">
        <w:r w:rsidR="00F267C9" w:rsidRPr="004C3D49">
          <w:rPr>
            <w:rFonts w:ascii="Courier New" w:hAnsi="Courier New" w:cs="Courier New"/>
            <w:sz w:val="22"/>
            <w:szCs w:val="22"/>
            <w:lang w:val="en-GB"/>
            <w:rPrChange w:id="631" w:author="Holger Eichelberger" w:date="2021-10-30T09:14:00Z">
              <w:rPr>
                <w:lang w:val="en-GB"/>
              </w:rPr>
            </w:rPrChange>
          </w:rPr>
          <w:t>}’</w:t>
        </w:r>
        <w:r w:rsidR="00F267C9">
          <w:rPr>
            <w:lang w:val="en-GB"/>
          </w:rPr>
          <w:t>.</w:t>
        </w:r>
      </w:ins>
    </w:p>
    <w:p w14:paraId="287765B7" w14:textId="089424A0" w:rsidR="00F02893" w:rsidRDefault="003A6A8C" w:rsidP="00CD1302">
      <w:pPr>
        <w:rPr>
          <w:ins w:id="632" w:author="Holger Eichelberger" w:date="2021-10-30T09:15:00Z"/>
          <w:lang w:val="en-GB"/>
        </w:rPr>
      </w:pPr>
      <w:r w:rsidRPr="00725A64">
        <w:rPr>
          <w:lang w:val="en-GB"/>
        </w:rPr>
        <w:lastRenderedPageBreak/>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ins w:id="633" w:author="Holger Eichelberger" w:date="2022-03-29T21:06:00Z">
        <w:r w:rsidR="00037DBF">
          <w:rPr>
            <w:lang w:val="en-GB"/>
          </w:rPr>
          <w:t xml:space="preserve"> If you rely on automatic formatting and call other VTL templates, those templates shall also </w:t>
        </w:r>
      </w:ins>
      <w:ins w:id="634" w:author="Holger Eichelberger" w:date="2022-03-29T21:07:00Z">
        <w:r w:rsidR="00037DBF">
          <w:rPr>
            <w:lang w:val="en-GB"/>
          </w:rPr>
          <w:t>specify</w:t>
        </w:r>
      </w:ins>
      <w:ins w:id="635" w:author="Holger Eichelberger" w:date="2022-03-29T21:06:00Z">
        <w:r w:rsidR="00037DBF">
          <w:rPr>
            <w:lang w:val="en-GB"/>
          </w:rPr>
          <w:t xml:space="preserve"> an </w:t>
        </w:r>
      </w:ins>
      <w:ins w:id="636" w:author="Holger Eichelberger" w:date="2022-03-29T21:07:00Z">
        <w:r w:rsidR="00037DBF">
          <w:rPr>
            <w:lang w:val="en-GB"/>
          </w:rPr>
          <w:t>indentation hint as otherwise the indentation in the called template are not considered correctly / ignored.</w:t>
        </w:r>
      </w:ins>
    </w:p>
    <w:p w14:paraId="26ED8889" w14:textId="46E7B39C" w:rsidR="004C3D49" w:rsidRDefault="004C3D49" w:rsidP="00CD1302">
      <w:pPr>
        <w:rPr>
          <w:ins w:id="637" w:author="Holger Eichelberger" w:date="2021-10-30T09:24:00Z"/>
          <w:lang w:val="en-GB"/>
        </w:rPr>
      </w:pPr>
      <w:ins w:id="638" w:author="Holger Eichelberger" w:date="2021-10-30T09:19:00Z">
        <w:r>
          <w:rPr>
            <w:lang w:val="en-GB"/>
          </w:rPr>
          <w:t>In particular, i</w:t>
        </w:r>
      </w:ins>
      <w:ins w:id="639" w:author="Holger Eichelberger" w:date="2021-10-30T09:18:00Z">
        <w:r>
          <w:rPr>
            <w:lang w:val="en-GB"/>
          </w:rPr>
          <w:t xml:space="preserve">f you rely on the </w:t>
        </w:r>
      </w:ins>
      <w:ins w:id="640" w:author="Holger Eichelberger" w:date="2021-10-30T09:19:00Z">
        <w:r>
          <w:rPr>
            <w:lang w:val="en-GB"/>
          </w:rPr>
          <w:t xml:space="preserve">automatic handling of VTL indentations activated by </w:t>
        </w:r>
        <w:r w:rsidRPr="004C3D49">
          <w:rPr>
            <w:rFonts w:ascii="Courier New" w:hAnsi="Courier New" w:cs="Courier New"/>
            <w:b/>
            <w:lang w:val="en-GB"/>
            <w:rPrChange w:id="641" w:author="Holger Eichelberger" w:date="2021-10-30T09:19:00Z">
              <w:rPr>
                <w:lang w:val="en-GB"/>
              </w:rPr>
            </w:rPrChange>
          </w:rPr>
          <w:t>@indent</w:t>
        </w:r>
        <w:r>
          <w:rPr>
            <w:lang w:val="en-GB"/>
          </w:rPr>
          <w:t xml:space="preserve">, in some situations, </w:t>
        </w:r>
      </w:ins>
      <w:ins w:id="642" w:author="Holger Eichelberger" w:date="2021-10-30T09:20:00Z">
        <w:r>
          <w:rPr>
            <w:lang w:val="en-GB"/>
          </w:rPr>
          <w:t xml:space="preserve">a differently formatted output would be desirable, but, which cannot be derived from the indentation structure of </w:t>
        </w:r>
      </w:ins>
      <w:ins w:id="643" w:author="Holger Eichelberger" w:date="2021-10-30T09:21:00Z">
        <w:r>
          <w:rPr>
            <w:lang w:val="en-GB"/>
          </w:rPr>
          <w:t xml:space="preserve">your VTL </w:t>
        </w:r>
        <w:r w:rsidR="00E9713F">
          <w:rPr>
            <w:lang w:val="en-GB"/>
          </w:rPr>
          <w:t>code. One particular situation is that a substitutable expression evaluates to an empty string</w:t>
        </w:r>
      </w:ins>
      <w:ins w:id="644" w:author="Holger Eichelberger" w:date="2021-10-30T09:22:00Z">
        <w:r w:rsidR="00E9713F">
          <w:rPr>
            <w:lang w:val="en-GB"/>
          </w:rPr>
          <w:t>, which is appended to the actual indentation, leading to an empty line that may not be desirable (or which is even not permissible in the target art</w:t>
        </w:r>
        <w:r w:rsidR="00836133">
          <w:rPr>
            <w:lang w:val="en-GB"/>
          </w:rPr>
          <w:t>i</w:t>
        </w:r>
        <w:r w:rsidR="00E9713F">
          <w:rPr>
            <w:lang w:val="en-GB"/>
          </w:rPr>
          <w:t xml:space="preserve">fact). </w:t>
        </w:r>
        <w:r w:rsidR="00836133">
          <w:rPr>
            <w:lang w:val="en-GB"/>
          </w:rPr>
          <w:t xml:space="preserve">While the formatting is correct </w:t>
        </w:r>
      </w:ins>
      <w:ins w:id="645" w:author="Holger Eichelberger" w:date="2021-10-30T09:23:00Z">
        <w:r w:rsidR="00836133">
          <w:rPr>
            <w:lang w:val="en-GB"/>
          </w:rPr>
          <w:t xml:space="preserve">from the viewpoint of VTL, it is not desirable. To handle such situations, we introduced </w:t>
        </w:r>
        <w:r w:rsidR="00836133" w:rsidRPr="00836133">
          <w:rPr>
            <w:b/>
            <w:lang w:val="en-GB"/>
            <w:rPrChange w:id="646" w:author="Holger Eichelberger" w:date="2021-10-30T09:23:00Z">
              <w:rPr>
                <w:lang w:val="en-GB"/>
              </w:rPr>
            </w:rPrChange>
          </w:rPr>
          <w:t>formatting hints</w:t>
        </w:r>
        <w:r w:rsidR="00836133">
          <w:rPr>
            <w:lang w:val="en-GB"/>
          </w:rPr>
          <w:t xml:space="preserve">, a brief </w:t>
        </w:r>
      </w:ins>
      <w:ins w:id="647" w:author="Holger Eichelberger" w:date="2021-10-30T09:24:00Z">
        <w:r w:rsidR="00836133">
          <w:rPr>
            <w:lang w:val="en-GB"/>
          </w:rPr>
          <w:t xml:space="preserve">optional </w:t>
        </w:r>
      </w:ins>
      <w:ins w:id="648" w:author="Holger Eichelberger" w:date="2021-10-30T09:23:00Z">
        <w:r w:rsidR="00836133">
          <w:rPr>
            <w:lang w:val="en-GB"/>
          </w:rPr>
          <w:t>addition at the end of a substitutable expression (within the curly bracke</w:t>
        </w:r>
      </w:ins>
      <w:ins w:id="649" w:author="Holger Eichelberger" w:date="2021-10-30T09:24:00Z">
        <w:r w:rsidR="00836133">
          <w:rPr>
            <w:lang w:val="en-GB"/>
          </w:rPr>
          <w:t>ts), which tells VTL what specific formatting to apply. Currently, VTL supports two formatting hints:</w:t>
        </w:r>
      </w:ins>
    </w:p>
    <w:p w14:paraId="41E24B67" w14:textId="7B94EB29" w:rsidR="00836133" w:rsidRDefault="00836133" w:rsidP="00836133">
      <w:pPr>
        <w:pStyle w:val="ListParagraph"/>
        <w:numPr>
          <w:ilvl w:val="0"/>
          <w:numId w:val="50"/>
        </w:numPr>
        <w:rPr>
          <w:ins w:id="650" w:author="Holger Eichelberger" w:date="2021-10-30T09:24:00Z"/>
          <w:lang w:val="en-GB"/>
        </w:rPr>
      </w:pPr>
      <w:ins w:id="651" w:author="Holger Eichelberger" w:date="2021-10-30T09:24:00Z">
        <w:r w:rsidRPr="00A92278">
          <w:rPr>
            <w:rFonts w:ascii="Courier New" w:hAnsi="Courier New" w:cs="Courier New"/>
            <w:sz w:val="22"/>
            <w:szCs w:val="22"/>
            <w:lang w:val="en-GB"/>
            <w:rPrChange w:id="652" w:author="Holger Eichelberger" w:date="2021-10-30T09:27:00Z">
              <w:rPr>
                <w:lang w:val="en-GB"/>
              </w:rPr>
            </w:rPrChange>
          </w:rPr>
          <w:t>${…</w:t>
        </w:r>
        <w:r w:rsidRPr="00A92278">
          <w:rPr>
            <w:rFonts w:ascii="Courier New" w:hAnsi="Courier New" w:cs="Courier New"/>
            <w:b/>
            <w:sz w:val="22"/>
            <w:szCs w:val="22"/>
            <w:lang w:val="en-GB"/>
            <w:rPrChange w:id="653" w:author="Holger Eichelberger" w:date="2021-10-30T09:28:00Z">
              <w:rPr>
                <w:lang w:val="en-GB"/>
              </w:rPr>
            </w:rPrChange>
          </w:rPr>
          <w:t>|e</w:t>
        </w:r>
        <w:r w:rsidRPr="00A92278">
          <w:rPr>
            <w:rFonts w:ascii="Courier New" w:hAnsi="Courier New" w:cs="Courier New"/>
            <w:sz w:val="22"/>
            <w:szCs w:val="22"/>
            <w:lang w:val="en-GB"/>
            <w:rPrChange w:id="654" w:author="Holger Eichelberger" w:date="2021-10-30T09:27:00Z">
              <w:rPr>
                <w:lang w:val="en-GB"/>
              </w:rPr>
            </w:rPrChange>
          </w:rPr>
          <w:t>}</w:t>
        </w:r>
      </w:ins>
      <w:ins w:id="655" w:author="Holger Eichelberger" w:date="2021-10-30T09:25:00Z">
        <w:r>
          <w:rPr>
            <w:lang w:val="en-GB"/>
          </w:rPr>
          <w:t xml:space="preserve"> if the expression evaluates to an </w:t>
        </w:r>
        <w:r w:rsidRPr="00836133">
          <w:rPr>
            <w:b/>
            <w:lang w:val="en-GB"/>
            <w:rPrChange w:id="656" w:author="Holger Eichelberger" w:date="2021-10-30T09:26:00Z">
              <w:rPr>
                <w:lang w:val="en-GB"/>
              </w:rPr>
            </w:rPrChange>
          </w:rPr>
          <w:t>e</w:t>
        </w:r>
        <w:r>
          <w:rPr>
            <w:lang w:val="en-GB"/>
          </w:rPr>
          <w:t xml:space="preserve">mpty string, emit an </w:t>
        </w:r>
        <w:r w:rsidRPr="00836133">
          <w:rPr>
            <w:b/>
            <w:lang w:val="en-GB"/>
            <w:rPrChange w:id="657" w:author="Holger Eichelberger" w:date="2021-10-30T09:26:00Z">
              <w:rPr>
                <w:lang w:val="en-GB"/>
              </w:rPr>
            </w:rPrChange>
          </w:rPr>
          <w:t>e</w:t>
        </w:r>
        <w:r>
          <w:rPr>
            <w:lang w:val="en-GB"/>
          </w:rPr>
          <w:t>mpty line, i.e., clear the preceding indentation and immediate line break(s).</w:t>
        </w:r>
      </w:ins>
      <w:ins w:id="658" w:author="Holger Eichelberger" w:date="2021-10-30T09:26:00Z">
        <w:r>
          <w:rPr>
            <w:lang w:val="en-GB"/>
          </w:rPr>
          <w:t xml:space="preserve"> T</w:t>
        </w:r>
      </w:ins>
      <w:ins w:id="659" w:author="Holger Eichelberger" w:date="2021-10-30T09:27:00Z">
        <w:r>
          <w:rPr>
            <w:lang w:val="en-GB"/>
          </w:rPr>
          <w:t>his formatting hint is not applied if non-whitespace text was emitted before the expression.</w:t>
        </w:r>
      </w:ins>
    </w:p>
    <w:p w14:paraId="0C1085DC" w14:textId="57C61D5A" w:rsidR="00836133" w:rsidRPr="00836133" w:rsidRDefault="00836133">
      <w:pPr>
        <w:pStyle w:val="ListParagraph"/>
        <w:numPr>
          <w:ilvl w:val="0"/>
          <w:numId w:val="50"/>
        </w:numPr>
        <w:rPr>
          <w:lang w:val="en-GB"/>
        </w:rPr>
        <w:pPrChange w:id="660" w:author="Holger Eichelberger" w:date="2021-10-30T09:24:00Z">
          <w:pPr/>
        </w:pPrChange>
      </w:pPr>
      <w:ins w:id="661" w:author="Holger Eichelberger" w:date="2021-10-30T09:24:00Z">
        <w:r w:rsidRPr="00A92278">
          <w:rPr>
            <w:rFonts w:ascii="Courier New" w:hAnsi="Courier New" w:cs="Courier New"/>
            <w:sz w:val="22"/>
            <w:szCs w:val="22"/>
            <w:lang w:val="en-GB"/>
            <w:rPrChange w:id="662" w:author="Holger Eichelberger" w:date="2021-10-30T09:27:00Z">
              <w:rPr>
                <w:lang w:val="en-GB"/>
              </w:rPr>
            </w:rPrChange>
          </w:rPr>
          <w:t>${…</w:t>
        </w:r>
        <w:r w:rsidRPr="00A92278">
          <w:rPr>
            <w:rFonts w:ascii="Courier New" w:hAnsi="Courier New" w:cs="Courier New"/>
            <w:b/>
            <w:sz w:val="22"/>
            <w:szCs w:val="22"/>
            <w:lang w:val="en-GB"/>
            <w:rPrChange w:id="663" w:author="Holger Eichelberger" w:date="2021-10-30T09:28:00Z">
              <w:rPr>
                <w:lang w:val="en-GB"/>
              </w:rPr>
            </w:rPrChange>
          </w:rPr>
          <w:t>|</w:t>
        </w:r>
      </w:ins>
      <w:ins w:id="664" w:author="Holger Eichelberger" w:date="2021-10-30T09:25:00Z">
        <w:r w:rsidRPr="00A92278">
          <w:rPr>
            <w:rFonts w:ascii="Courier New" w:hAnsi="Courier New" w:cs="Courier New"/>
            <w:b/>
            <w:sz w:val="22"/>
            <w:szCs w:val="22"/>
            <w:lang w:val="en-GB"/>
            <w:rPrChange w:id="665" w:author="Holger Eichelberger" w:date="2021-10-30T09:28:00Z">
              <w:rPr>
                <w:lang w:val="en-GB"/>
              </w:rPr>
            </w:rPrChange>
          </w:rPr>
          <w:t>&lt;</w:t>
        </w:r>
        <w:r w:rsidRPr="00A92278">
          <w:rPr>
            <w:rFonts w:ascii="Courier New" w:hAnsi="Courier New" w:cs="Courier New"/>
            <w:sz w:val="22"/>
            <w:szCs w:val="22"/>
            <w:lang w:val="en-GB"/>
            <w:rPrChange w:id="666" w:author="Holger Eichelberger" w:date="2021-10-30T09:27:00Z">
              <w:rPr>
                <w:lang w:val="en-GB"/>
              </w:rPr>
            </w:rPrChange>
          </w:rPr>
          <w:t>}</w:t>
        </w:r>
      </w:ins>
      <w:ins w:id="667" w:author="Holger Eichelberger" w:date="2021-10-30T09:26:00Z">
        <w:r>
          <w:rPr>
            <w:lang w:val="en-GB"/>
          </w:rPr>
          <w:t xml:space="preserve"> remove the preceding indentation (not applied if </w:t>
        </w:r>
      </w:ins>
      <w:ins w:id="668" w:author="Holger Eichelberger" w:date="2021-10-30T09:27:00Z">
        <w:r>
          <w:rPr>
            <w:lang w:val="en-GB"/>
          </w:rPr>
          <w:t>non-whitespace</w:t>
        </w:r>
      </w:ins>
      <w:ins w:id="669" w:author="Holger Eichelberger" w:date="2021-10-30T09:26:00Z">
        <w:r>
          <w:rPr>
            <w:lang w:val="en-GB"/>
          </w:rPr>
          <w:t xml:space="preserve"> text was emitted before the expression).</w:t>
        </w:r>
      </w:ins>
      <w:ins w:id="670" w:author="Holger Eichelberger" w:date="2021-10-30T09:42:00Z">
        <w:r w:rsidR="00AA015C">
          <w:rPr>
            <w:lang w:val="en-GB"/>
          </w:rPr>
          <w:t xml:space="preserve"> Usually, the same effect can be achieved by chaining content statements, i.e., </w:t>
        </w:r>
      </w:ins>
      <w:ins w:id="671" w:author="Holger Eichelberger" w:date="2021-10-30T09:44:00Z">
        <w:r w:rsidR="001677B3">
          <w:rPr>
            <w:lang w:val="en-GB"/>
          </w:rPr>
          <w:t xml:space="preserve">denoting </w:t>
        </w:r>
      </w:ins>
      <w:ins w:id="672" w:author="Holger Eichelberger" w:date="2021-10-30T09:43:00Z">
        <w:r w:rsidR="00AA015C">
          <w:rPr>
            <w:lang w:val="en-GB"/>
          </w:rPr>
          <w:t xml:space="preserve">the </w:t>
        </w:r>
        <w:r w:rsidR="001677B3">
          <w:rPr>
            <w:lang w:val="en-GB"/>
          </w:rPr>
          <w:t>respective expression</w:t>
        </w:r>
      </w:ins>
      <w:ins w:id="673" w:author="Holger Eichelberger" w:date="2021-10-30T09:44:00Z">
        <w:r w:rsidR="001677B3">
          <w:rPr>
            <w:lang w:val="en-GB"/>
          </w:rPr>
          <w:t xml:space="preserve"> in an own content </w:t>
        </w:r>
      </w:ins>
      <w:ins w:id="674" w:author="Holger Eichelberger" w:date="2021-10-30T09:43:00Z">
        <w:r w:rsidR="00AA015C">
          <w:rPr>
            <w:lang w:val="en-GB"/>
          </w:rPr>
          <w:t xml:space="preserve">statement </w:t>
        </w:r>
      </w:ins>
      <w:ins w:id="675" w:author="Holger Eichelberger" w:date="2021-10-30T09:44:00Z">
        <w:r w:rsidR="001677B3">
          <w:rPr>
            <w:lang w:val="en-GB"/>
          </w:rPr>
          <w:t xml:space="preserve">indicating </w:t>
        </w:r>
      </w:ins>
      <w:ins w:id="676" w:author="Holger Eichelberger" w:date="2021-10-30T09:43:00Z">
        <w:r w:rsidR="00AA015C">
          <w:rPr>
            <w:lang w:val="en-GB"/>
          </w:rPr>
          <w:t xml:space="preserve">that </w:t>
        </w:r>
      </w:ins>
      <w:ins w:id="677" w:author="Holger Eichelberger" w:date="2021-10-30T09:44:00Z">
        <w:r w:rsidR="001677B3">
          <w:rPr>
            <w:lang w:val="en-GB"/>
          </w:rPr>
          <w:t xml:space="preserve">the result </w:t>
        </w:r>
      </w:ins>
      <w:ins w:id="678" w:author="Holger Eichelberger" w:date="2021-10-30T09:43:00Z">
        <w:r w:rsidR="00AA015C">
          <w:rPr>
            <w:lang w:val="en-GB"/>
          </w:rPr>
          <w:t xml:space="preserve">shall be emitted at the beginning of </w:t>
        </w:r>
      </w:ins>
      <w:ins w:id="679" w:author="Holger Eichelberger" w:date="2021-10-30T09:44:00Z">
        <w:r w:rsidR="002F51EB">
          <w:rPr>
            <w:lang w:val="en-GB"/>
          </w:rPr>
          <w:t>a</w:t>
        </w:r>
      </w:ins>
      <w:ins w:id="680" w:author="Holger Eichelberger" w:date="2021-10-30T09:43:00Z">
        <w:r w:rsidR="00AA015C">
          <w:rPr>
            <w:lang w:val="en-GB"/>
          </w:rPr>
          <w:t xml:space="preserve"> line.</w:t>
        </w:r>
      </w:ins>
    </w:p>
    <w:p w14:paraId="0785DC46" w14:textId="20928691" w:rsidR="00D251B3" w:rsidRDefault="00D251B3" w:rsidP="00CD1302">
      <w:pPr>
        <w:rPr>
          <w:ins w:id="681" w:author="Holger Eichelberger" w:date="2024-04-12T11:10:00Z"/>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ins w:id="682" w:author="Holger Eichelberger" w:date="2024-04-12T11:09:00Z">
        <w:r w:rsidR="00F50A4C">
          <w:rPr>
            <w:lang w:val="en-GB"/>
          </w:rPr>
          <w:t xml:space="preserve"> </w:t>
        </w:r>
      </w:ins>
      <w:ins w:id="683" w:author="Holger Eichelberger" w:date="2024-04-12T11:10:00Z">
        <w:r w:rsidR="00F50A4C">
          <w:rPr>
            <w:lang w:val="en-GB"/>
          </w:rPr>
          <w:t>F</w:t>
        </w:r>
      </w:ins>
      <w:ins w:id="684" w:author="Holger Eichelberger" w:date="2024-04-12T11:09:00Z">
        <w:r w:rsidR="00F50A4C">
          <w:rPr>
            <w:lang w:val="en-GB"/>
          </w:rPr>
          <w:t xml:space="preserve">ormatting </w:t>
        </w:r>
      </w:ins>
      <w:ins w:id="685" w:author="Holger Eichelberger" w:date="2024-04-12T11:10:00Z">
        <w:r w:rsidR="00F50A4C">
          <w:rPr>
            <w:lang w:val="en-GB"/>
          </w:rPr>
          <w:t>options are</w:t>
        </w:r>
      </w:ins>
    </w:p>
    <w:p w14:paraId="30411FAD" w14:textId="0E46923A" w:rsidR="00F50A4C" w:rsidRDefault="00F50A4C" w:rsidP="00F50A4C">
      <w:pPr>
        <w:pStyle w:val="ListParagraph"/>
        <w:numPr>
          <w:ilvl w:val="0"/>
          <w:numId w:val="52"/>
        </w:numPr>
        <w:rPr>
          <w:ins w:id="686" w:author="Holger Eichelberger" w:date="2024-04-12T11:10:00Z"/>
          <w:lang w:val="en-GB"/>
        </w:rPr>
      </w:pPr>
      <w:ins w:id="687" w:author="Holger Eichelberger" w:date="2024-04-12T11:10:00Z">
        <w:r w:rsidRPr="00740097">
          <w:rPr>
            <w:rFonts w:ascii="Courier New" w:hAnsi="Courier New" w:cs="Courier New"/>
            <w:b/>
            <w:sz w:val="22"/>
            <w:szCs w:val="22"/>
            <w:lang w:val="en-GB"/>
            <w:rPrChange w:id="688" w:author="Holger Eichelberger" w:date="2024-04-12T12:44:00Z">
              <w:rPr>
                <w:lang w:val="en-GB"/>
              </w:rPr>
            </w:rPrChange>
          </w:rPr>
          <w:t>lineEnd</w:t>
        </w:r>
        <w:r>
          <w:rPr>
            <w:lang w:val="en-GB"/>
          </w:rPr>
          <w:t>: The explicit string used for line ends. If not stated, the system default determined by Java is used.</w:t>
        </w:r>
      </w:ins>
    </w:p>
    <w:p w14:paraId="6DF26759" w14:textId="5393CBAE" w:rsidR="00F50A4C" w:rsidRDefault="00F50A4C" w:rsidP="00F50A4C">
      <w:pPr>
        <w:pStyle w:val="ListParagraph"/>
        <w:numPr>
          <w:ilvl w:val="0"/>
          <w:numId w:val="52"/>
        </w:numPr>
        <w:rPr>
          <w:ins w:id="689" w:author="Holger Eichelberger" w:date="2024-11-21T09:20:00Z"/>
          <w:lang w:val="en-GB"/>
        </w:rPr>
      </w:pPr>
      <w:ins w:id="690" w:author="Holger Eichelberger" w:date="2024-04-12T11:10:00Z">
        <w:r w:rsidRPr="00740097">
          <w:rPr>
            <w:rFonts w:ascii="Courier New" w:hAnsi="Courier New" w:cs="Courier New"/>
            <w:b/>
            <w:sz w:val="22"/>
            <w:szCs w:val="22"/>
            <w:lang w:val="en-GB"/>
            <w:rPrChange w:id="691" w:author="Holger Eichelberger" w:date="2024-04-12T12:44:00Z">
              <w:rPr>
                <w:lang w:val="en-GB"/>
              </w:rPr>
            </w:rPrChange>
          </w:rPr>
          <w:t>lineLength</w:t>
        </w:r>
        <w:r>
          <w:rPr>
            <w:lang w:val="en-GB"/>
          </w:rPr>
          <w:t>: O</w:t>
        </w:r>
      </w:ins>
      <w:ins w:id="692" w:author="Holger Eichelberger" w:date="2024-04-12T11:11:00Z">
        <w:r>
          <w:rPr>
            <w:lang w:val="en-GB"/>
          </w:rPr>
          <w:t>ptional maximum line length activating the VTL contents formatter to ensure the line length. By default, ind</w:t>
        </w:r>
      </w:ins>
      <w:ins w:id="693" w:author="Holger Eichelberger" w:date="2024-04-12T11:12:00Z">
        <w:r>
          <w:rPr>
            <w:lang w:val="en-GB"/>
          </w:rPr>
          <w:t xml:space="preserve">entation is not considered </w:t>
        </w:r>
        <w:r>
          <w:rPr>
            <w:lang w:val="en-GB"/>
          </w:rPr>
          <w:lastRenderedPageBreak/>
          <w:t>when splitting lines. Specific profiles may enable this capability.</w:t>
        </w:r>
      </w:ins>
      <w:ins w:id="694" w:author="Holger Eichelberger" w:date="2024-04-12T12:43:00Z">
        <w:r w:rsidR="00740097">
          <w:rPr>
            <w:lang w:val="en-GB"/>
          </w:rPr>
          <w:t xml:space="preserve"> The value can be given as String or as number.</w:t>
        </w:r>
      </w:ins>
    </w:p>
    <w:p w14:paraId="67F9ABD3" w14:textId="4E788127" w:rsidR="007F482B" w:rsidRDefault="007F482B" w:rsidP="00F50A4C">
      <w:pPr>
        <w:pStyle w:val="ListParagraph"/>
        <w:numPr>
          <w:ilvl w:val="0"/>
          <w:numId w:val="52"/>
        </w:numPr>
        <w:rPr>
          <w:ins w:id="695" w:author="Holger Eichelberger" w:date="2024-04-12T11:12:00Z"/>
          <w:lang w:val="en-GB"/>
        </w:rPr>
      </w:pPr>
      <w:ins w:id="696" w:author="Holger Eichelberger" w:date="2024-11-21T09:20:00Z">
        <w:r>
          <w:rPr>
            <w:rFonts w:ascii="Courier New" w:hAnsi="Courier New" w:cs="Courier New"/>
            <w:b/>
            <w:sz w:val="22"/>
            <w:szCs w:val="22"/>
            <w:lang w:val="en-GB"/>
          </w:rPr>
          <w:t>charset</w:t>
        </w:r>
        <w:r>
          <w:rPr>
            <w:lang w:val="en-GB"/>
          </w:rPr>
          <w:t xml:space="preserve">: </w:t>
        </w:r>
        <w:r>
          <w:rPr>
            <w:lang w:val="en-GB"/>
          </w:rPr>
          <w:t>The desired output character set. Must be a valid Java charset name, e.g., UTF-8</w:t>
        </w:r>
      </w:ins>
      <w:ins w:id="697" w:author="Holger Eichelberger" w:date="2024-11-21T09:21:00Z">
        <w:r>
          <w:rPr>
            <w:lang w:val="en-GB"/>
          </w:rPr>
          <w:t>. If not given, the system’s default character set is used.</w:t>
        </w:r>
      </w:ins>
      <w:bookmarkStart w:id="698" w:name="_GoBack"/>
      <w:bookmarkEnd w:id="698"/>
    </w:p>
    <w:p w14:paraId="677F0097" w14:textId="513B9110" w:rsidR="00F50A4C" w:rsidRDefault="00F50A4C">
      <w:pPr>
        <w:pStyle w:val="ListParagraph"/>
        <w:numPr>
          <w:ilvl w:val="0"/>
          <w:numId w:val="52"/>
        </w:numPr>
        <w:rPr>
          <w:ins w:id="699" w:author="Holger Eichelberger" w:date="2024-04-13T08:20:00Z"/>
          <w:lang w:val="en-GB"/>
        </w:rPr>
      </w:pPr>
      <w:ins w:id="700" w:author="Holger Eichelberger" w:date="2024-04-12T11:12:00Z">
        <w:r w:rsidRPr="00740097">
          <w:rPr>
            <w:rFonts w:ascii="Courier New" w:hAnsi="Courier New" w:cs="Courier New"/>
            <w:b/>
            <w:sz w:val="22"/>
            <w:szCs w:val="22"/>
            <w:lang w:val="en-GB"/>
            <w:rPrChange w:id="701" w:author="Holger Eichelberger" w:date="2024-04-12T12:44:00Z">
              <w:rPr>
                <w:lang w:val="en-GB"/>
              </w:rPr>
            </w:rPrChange>
          </w:rPr>
          <w:t>profile</w:t>
        </w:r>
        <w:r>
          <w:rPr>
            <w:lang w:val="en-GB"/>
          </w:rPr>
          <w:t>: A pre-defined formatting profile. If not given, a simple default profile for general text is applied. Currently, only the “</w:t>
        </w:r>
      </w:ins>
      <w:ins w:id="702" w:author="Holger Eichelberger" w:date="2024-04-12T11:13:00Z">
        <w:r>
          <w:rPr>
            <w:lang w:val="en-GB"/>
          </w:rPr>
          <w:t xml:space="preserve">Java” profile is defined, which enables taking the </w:t>
        </w:r>
      </w:ins>
      <w:ins w:id="703" w:author="Holger Eichelberger" w:date="2024-04-12T11:11:00Z">
        <w:r>
          <w:rPr>
            <w:lang w:val="en-GB"/>
          </w:rPr>
          <w:t xml:space="preserve">indentation configuration </w:t>
        </w:r>
      </w:ins>
      <w:ins w:id="704" w:author="Holger Eichelberger" w:date="2024-04-12T11:13:00Z">
        <w:r>
          <w:rPr>
            <w:lang w:val="en-GB"/>
          </w:rPr>
          <w:t>into consideration to indent split lines based on the previous indentation. Single line comments and Javadoc com</w:t>
        </w:r>
      </w:ins>
      <w:ins w:id="705" w:author="Holger Eichelberger" w:date="2024-04-12T11:14:00Z">
        <w:r>
          <w:rPr>
            <w:lang w:val="en-GB"/>
          </w:rPr>
          <w:t>ments are specifically considered. Further, multiple empty lines are removed when this profile is activated.</w:t>
        </w:r>
      </w:ins>
    </w:p>
    <w:p w14:paraId="7538E528" w14:textId="3E555437" w:rsidR="001B2999" w:rsidRPr="00F50A4C" w:rsidRDefault="001B2999">
      <w:pPr>
        <w:pStyle w:val="ListParagraph"/>
        <w:numPr>
          <w:ilvl w:val="0"/>
          <w:numId w:val="52"/>
        </w:numPr>
        <w:rPr>
          <w:lang w:val="en-GB"/>
        </w:rPr>
        <w:pPrChange w:id="706" w:author="Holger Eichelberger" w:date="2024-04-12T11:10:00Z">
          <w:pPr/>
        </w:pPrChange>
      </w:pPr>
      <w:ins w:id="707" w:author="Holger Eichelberger" w:date="2024-04-13T08:20:00Z">
        <w:r>
          <w:rPr>
            <w:rFonts w:ascii="Courier New" w:hAnsi="Courier New" w:cs="Courier New"/>
            <w:b/>
            <w:sz w:val="22"/>
            <w:szCs w:val="22"/>
            <w:lang w:val="en-GB"/>
          </w:rPr>
          <w:t>profileArg_</w:t>
        </w:r>
        <w:r w:rsidRPr="001B2999">
          <w:rPr>
            <w:rFonts w:ascii="Courier New" w:hAnsi="Courier New" w:cs="Courier New"/>
            <w:b/>
            <w:i/>
            <w:sz w:val="22"/>
            <w:szCs w:val="22"/>
            <w:lang w:val="en-GB"/>
            <w:rPrChange w:id="708" w:author="Holger Eichelberger" w:date="2024-04-13T08:20:00Z">
              <w:rPr>
                <w:rFonts w:ascii="Courier New" w:hAnsi="Courier New" w:cs="Courier New"/>
                <w:b/>
                <w:sz w:val="22"/>
                <w:szCs w:val="22"/>
                <w:lang w:val="en-GB"/>
              </w:rPr>
            </w:rPrChange>
          </w:rPr>
          <w:t>name</w:t>
        </w:r>
        <w:r>
          <w:rPr>
            <w:lang w:val="en-GB"/>
          </w:rPr>
          <w:t>: Det</w:t>
        </w:r>
      </w:ins>
      <w:ins w:id="709" w:author="Holger Eichelberger" w:date="2024-04-13T08:21:00Z">
        <w:r>
          <w:rPr>
            <w:lang w:val="en-GB"/>
          </w:rPr>
          <w:t>ermines the string/int value of a profile-specific argument. For the “Java” profile, the argument “javadocIndent”</w:t>
        </w:r>
      </w:ins>
      <w:ins w:id="710" w:author="Holger Eichelberger" w:date="2024-04-13T08:22:00Z">
        <w:r>
          <w:rPr>
            <w:lang w:val="en-GB"/>
          </w:rPr>
          <w:t xml:space="preserve"> defines the lead in to be inserted when splitting JavaDoc comments into multiple lines, by default “ * “.</w:t>
        </w:r>
      </w:ins>
    </w:p>
    <w:p w14:paraId="35602526" w14:textId="77777777"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14:paraId="447DF3BA" w14:textId="77777777" w:rsidR="008E63B5"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r w:rsidR="00F00D27">
        <w:rPr>
          <w:rFonts w:ascii="Courier New" w:hAnsi="Courier New" w:cs="Courier New"/>
          <w:b/>
          <w:sz w:val="22"/>
          <w:szCs w:val="22"/>
          <w:lang w:val="en-GB"/>
        </w:rPr>
        <w:t xml:space="preserve"> [[[!] &lt;CR&gt;] [| </w:t>
      </w:r>
      <w:r w:rsidR="000D7CA7" w:rsidRPr="00A20D3E">
        <w:rPr>
          <w:rFonts w:ascii="Courier New" w:hAnsi="Courier New" w:cs="Courier New"/>
          <w:b/>
          <w:i/>
          <w:sz w:val="22"/>
          <w:szCs w:val="22"/>
          <w:lang w:val="en-GB"/>
        </w:rPr>
        <w:t>expression</w:t>
      </w:r>
      <w:r w:rsidR="00F00D27">
        <w:rPr>
          <w:rFonts w:ascii="Courier New" w:hAnsi="Courier New" w:cs="Courier New"/>
          <w:b/>
          <w:sz w:val="22"/>
          <w:szCs w:val="22"/>
          <w:lang w:val="en-GB"/>
        </w:rPr>
        <w:t>];]</w:t>
      </w:r>
    </w:p>
    <w:p w14:paraId="2EFC0701" w14:textId="77777777" w:rsidR="00F00D27" w:rsidRPr="00725A64" w:rsidRDefault="00F00D27" w:rsidP="00F00D27">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p>
    <w:p w14:paraId="4BA00E40" w14:textId="14407BE5" w:rsidR="0075296D" w:rsidRPr="00725A64" w:rsidRDefault="0075296D" w:rsidP="0075296D">
      <w:pPr>
        <w:pStyle w:val="ListParagraph"/>
        <w:numPr>
          <w:ilvl w:val="0"/>
          <w:numId w:val="7"/>
        </w:numPr>
        <w:spacing w:after="200" w:line="276" w:lineRule="auto"/>
        <w:ind w:left="993"/>
        <w:rPr>
          <w:lang w:val="en-GB"/>
        </w:rPr>
      </w:pPr>
      <w:r w:rsidRPr="00725A64">
        <w:rPr>
          <w:b/>
          <w:lang w:val="en-GB"/>
        </w:rPr>
        <w:t>Description of Syntax</w:t>
      </w:r>
      <w:r w:rsidRPr="00725A64">
        <w:rPr>
          <w:lang w:val="en-GB"/>
        </w:rPr>
        <w:t xml:space="preserve">: A content statement consists of the following elements:The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r w:rsidR="00F00D27">
        <w:rPr>
          <w:lang w:val="en-GB"/>
        </w:rPr>
        <w:t xml:space="preserve"> and always ends with a line break</w:t>
      </w:r>
      <w:r w:rsidR="006A7E3C" w:rsidRPr="00725A64">
        <w:rPr>
          <w:lang w:val="en-GB"/>
        </w:rPr>
        <w:t>.</w:t>
      </w:r>
    </w:p>
    <w:p w14:paraId="564F9CAB" w14:textId="4F64AD76" w:rsidR="00F00D27" w:rsidRPr="00725A64" w:rsidRDefault="001D14AE" w:rsidP="00F00D27">
      <w:pPr>
        <w:pStyle w:val="ListParagraph"/>
        <w:numPr>
          <w:ilvl w:val="0"/>
          <w:numId w:val="7"/>
        </w:numPr>
        <w:spacing w:after="200" w:line="276" w:lineRule="auto"/>
        <w:ind w:left="993"/>
        <w:rPr>
          <w:lang w:val="en-GB"/>
        </w:rPr>
      </w:pPr>
      <w:r>
        <w:rPr>
          <w:lang w:val="en-GB"/>
        </w:rPr>
        <w:t xml:space="preserve">By default, line ends are emitted at the end of a content statement only if used in top-level defs, while defs called from other defs are considered as reusable units and are not ended by a line end. </w:t>
      </w:r>
      <w:r w:rsidR="00F00D27" w:rsidRPr="00725A64">
        <w:rPr>
          <w:lang w:val="en-GB"/>
        </w:rPr>
        <w:t xml:space="preserve">The optional </w:t>
      </w:r>
      <w:r w:rsidR="000D7CA7" w:rsidRPr="00A20D3E">
        <w:rPr>
          <w:rFonts w:ascii="Courier New" w:hAnsi="Courier New" w:cs="Courier New"/>
          <w:sz w:val="22"/>
          <w:szCs w:val="22"/>
          <w:lang w:val="en-GB"/>
        </w:rPr>
        <w:t>&lt;CR&gt;</w:t>
      </w:r>
      <w:r w:rsidR="00F00D27">
        <w:rPr>
          <w:lang w:val="en-GB"/>
        </w:rPr>
        <w:t xml:space="preserve"> indicates</w:t>
      </w:r>
      <w:r w:rsidR="00F00D27">
        <w:rPr>
          <w:rStyle w:val="FootnoteReference"/>
          <w:lang w:val="en-GB"/>
        </w:rPr>
        <w:footnoteReference w:id="11"/>
      </w:r>
      <w:r w:rsidR="00F00D27">
        <w:rPr>
          <w:lang w:val="en-GB"/>
        </w:rPr>
        <w:t xml:space="preserve"> that the content shall end with a line break</w:t>
      </w:r>
      <w:r>
        <w:rPr>
          <w:lang w:val="en-GB"/>
        </w:rPr>
        <w:t xml:space="preserve">, while </w:t>
      </w:r>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 xml:space="preserve">after a content indicates that there shall not be a (default) line break. </w:t>
      </w:r>
      <w:r w:rsidR="00F00D27" w:rsidRPr="00725A64">
        <w:rPr>
          <w:lang w:val="en-GB"/>
        </w:rPr>
        <w:t xml:space="preserve">The </w:t>
      </w:r>
      <w:r w:rsidR="00F00D27">
        <w:rPr>
          <w:lang w:val="en-GB"/>
        </w:rPr>
        <w:t xml:space="preserve">no-linebreak </w:t>
      </w:r>
      <w:r w:rsidR="00F00D27" w:rsidRPr="00725A64">
        <w:rPr>
          <w:lang w:val="en-GB"/>
        </w:rPr>
        <w:t xml:space="preserve">form of the content statement is </w:t>
      </w:r>
      <w:r>
        <w:rPr>
          <w:lang w:val="en-GB"/>
        </w:rPr>
        <w:t xml:space="preserve">also </w:t>
      </w:r>
      <w:r w:rsidR="00F00D27" w:rsidRPr="00725A64">
        <w:rPr>
          <w:lang w:val="en-GB"/>
        </w:rPr>
        <w:t>helpful in combination with the separator expression in loops</w:t>
      </w:r>
      <w:r w:rsidR="00F00D27">
        <w:rPr>
          <w:lang w:val="en-GB"/>
        </w:rPr>
        <w:t xml:space="preserve"> or if a String (without linebreak ending) shall be returned from a VTL def</w:t>
      </w:r>
      <w:r w:rsidR="00F00D27" w:rsidRPr="00725A64">
        <w:rPr>
          <w:lang w:val="en-GB"/>
        </w:rPr>
        <w:t>.</w:t>
      </w:r>
      <w:r w:rsidR="00F00D27">
        <w:rPr>
          <w:lang w:val="en-GB"/>
        </w:rPr>
        <w:t xml:space="preserve"> If</w:t>
      </w:r>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r w:rsidR="00F00D27">
        <w:rPr>
          <w:lang w:val="en-GB"/>
        </w:rPr>
        <w:t xml:space="preserve"> given, the content statement must end with a semicolon.</w:t>
      </w:r>
    </w:p>
    <w:p w14:paraId="473A29C8" w14:textId="77777777"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14:paraId="1D61B972" w14:textId="77777777"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14:paraId="49141172" w14:textId="77777777"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14:paraId="21EE23C0" w14:textId="77777777" w:rsid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14:paraId="47DE2E5A" w14:textId="77777777" w:rsidR="00840630" w:rsidRPr="00A749B6" w:rsidRDefault="00840630"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r>
        <w:rPr>
          <w:rFonts w:ascii="Courier New" w:hAnsi="Courier New" w:cs="Courier New"/>
          <w:sz w:val="22"/>
          <w:szCs w:val="22"/>
          <w:lang w:val="en-GB"/>
        </w:rPr>
        <w:t xml:space="preserve"> !&lt;CR&gt;</w:t>
      </w:r>
      <w:r w:rsidRPr="00A749B6">
        <w:rPr>
          <w:rFonts w:ascii="Courier New" w:hAnsi="Courier New" w:cs="Courier New"/>
          <w:sz w:val="22"/>
          <w:szCs w:val="22"/>
          <w:lang w:val="en-GB"/>
        </w:rPr>
        <w:t xml:space="preserve"> | 4;</w:t>
      </w:r>
    </w:p>
    <w:p w14:paraId="31A515FA" w14:textId="77777777" w:rsidR="00665A0D" w:rsidRDefault="00665A0D" w:rsidP="00CD1302">
      <w:pPr>
        <w:rPr>
          <w:lang w:val="en-GB"/>
        </w:rPr>
      </w:pPr>
    </w:p>
    <w:p w14:paraId="2548E526" w14:textId="77777777" w:rsidR="0075296D" w:rsidRDefault="00665A0D" w:rsidP="00CD1302">
      <w:pPr>
        <w:rPr>
          <w:lang w:val="en-GB"/>
        </w:rPr>
      </w:pPr>
      <w:r>
        <w:rPr>
          <w:lang w:val="en-GB"/>
        </w:rPr>
        <w:t>While the first content statement emits the text with expression substitution as it is, the second content statement indents the text to be emitted by 4 whitespaces.</w:t>
      </w:r>
      <w:r w:rsidR="00840630">
        <w:rPr>
          <w:lang w:val="en-GB"/>
        </w:rPr>
        <w:t xml:space="preserve"> The third statement also indents the content by 4 whitespaces, but no explicit line end is emitted (please note that emitting no line end is the default behaviour for nested def calls).</w:t>
      </w:r>
    </w:p>
    <w:p w14:paraId="788BA7A9" w14:textId="4991C26B" w:rsidR="002D6D95" w:rsidRDefault="002D6D95" w:rsidP="00CD1302">
      <w:pPr>
        <w:rPr>
          <w:lang w:val="en-GB"/>
        </w:rPr>
      </w:pPr>
      <w:r>
        <w:rPr>
          <w:lang w:val="en-GB"/>
        </w:rPr>
        <w:t xml:space="preserve">Within </w:t>
      </w:r>
      <w:r w:rsidR="00464FF1">
        <w:rPr>
          <w:lang w:val="en-GB"/>
        </w:rPr>
        <w:t xml:space="preserve">a content </w:t>
      </w:r>
      <w:r>
        <w:rPr>
          <w:lang w:val="en-GB"/>
        </w:rPr>
        <w:t xml:space="preserve">statement, </w:t>
      </w:r>
      <w:r w:rsidR="00464FF1">
        <w:rPr>
          <w:lang w:val="en-GB"/>
        </w:rPr>
        <w:t xml:space="preserve">VTL </w:t>
      </w:r>
      <w:r>
        <w:rPr>
          <w:lang w:val="en-GB"/>
        </w:rPr>
        <w:t>expression evaluation also supports in-</w:t>
      </w:r>
      <w:r w:rsidR="005D1853">
        <w:rPr>
          <w:lang w:val="en-GB"/>
        </w:rPr>
        <w:t>content</w:t>
      </w:r>
      <w:r>
        <w:rPr>
          <w:lang w:val="en-GB"/>
        </w:rPr>
        <w:t xml:space="preserve"> alternative and in-</w:t>
      </w:r>
      <w:r w:rsidR="005D1853">
        <w:rPr>
          <w:lang w:val="en-GB"/>
        </w:rPr>
        <w:t>content</w:t>
      </w:r>
      <w:r>
        <w:rPr>
          <w:lang w:val="en-GB"/>
        </w:rPr>
        <w:t xml:space="preserve"> loop, i.e., expressions that represent content selection and content iteration. </w:t>
      </w:r>
      <w:r w:rsidR="005D1853">
        <w:rPr>
          <w:lang w:val="en-GB"/>
        </w:rPr>
        <w:t>Although b</w:t>
      </w:r>
      <w:r>
        <w:rPr>
          <w:lang w:val="en-GB"/>
        </w:rPr>
        <w:t>oth in-</w:t>
      </w:r>
      <w:r w:rsidR="005D1853">
        <w:rPr>
          <w:lang w:val="en-GB"/>
        </w:rPr>
        <w:t>content</w:t>
      </w:r>
      <w:r>
        <w:rPr>
          <w:lang w:val="en-GB"/>
        </w:rPr>
        <w:t xml:space="preserve"> </w:t>
      </w:r>
      <w:r w:rsidR="00BA0555">
        <w:rPr>
          <w:lang w:val="en-GB"/>
        </w:rPr>
        <w:t>statements</w:t>
      </w:r>
      <w:r>
        <w:rPr>
          <w:lang w:val="en-GB"/>
        </w:rPr>
        <w:t xml:space="preserve"> can also be expressed using VTL alternatives (Section </w:t>
      </w:r>
      <w:r w:rsidR="000D7CA7">
        <w:rPr>
          <w:lang w:val="en-GB"/>
        </w:rPr>
        <w:fldChar w:fldCharType="begin"/>
      </w:r>
      <w:r>
        <w:rPr>
          <w:lang w:val="en-GB"/>
        </w:rPr>
        <w:instrText xml:space="preserve"> REF _Ref488046389 \r \h </w:instrText>
      </w:r>
      <w:r w:rsidR="000D7CA7">
        <w:rPr>
          <w:lang w:val="en-GB"/>
        </w:rPr>
      </w:r>
      <w:r w:rsidR="000D7CA7">
        <w:rPr>
          <w:lang w:val="en-GB"/>
        </w:rPr>
        <w:fldChar w:fldCharType="separate"/>
      </w:r>
      <w:r w:rsidR="00AE05D6">
        <w:rPr>
          <w:lang w:val="en-GB"/>
        </w:rPr>
        <w:t>3.2.9.3</w:t>
      </w:r>
      <w:r w:rsidR="000D7CA7">
        <w:rPr>
          <w:lang w:val="en-GB"/>
        </w:rPr>
        <w:fldChar w:fldCharType="end"/>
      </w:r>
      <w:r>
        <w:rPr>
          <w:lang w:val="en-GB"/>
        </w:rPr>
        <w:t xml:space="preserve">) 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AE05D6">
        <w:rPr>
          <w:lang w:val="en-GB"/>
        </w:rPr>
        <w:t>3.2.9.5</w:t>
      </w:r>
      <w:r w:rsidR="000D7CA7">
        <w:rPr>
          <w:lang w:val="en-GB"/>
        </w:rPr>
        <w:fldChar w:fldCharType="end"/>
      </w:r>
      <w:r>
        <w:rPr>
          <w:lang w:val="en-GB"/>
        </w:rPr>
        <w:t xml:space="preserve">), in several situations it is convenient to </w:t>
      </w:r>
      <w:r w:rsidR="005D1853">
        <w:rPr>
          <w:lang w:val="en-GB"/>
        </w:rPr>
        <w:t>use the respective in-</w:t>
      </w:r>
      <w:r>
        <w:rPr>
          <w:lang w:val="en-GB"/>
        </w:rPr>
        <w:t xml:space="preserve">content statement (as also usual in other template languages). This is in particular </w:t>
      </w:r>
      <w:r w:rsidR="005D1853">
        <w:rPr>
          <w:lang w:val="en-GB"/>
        </w:rPr>
        <w:t>helpful</w:t>
      </w:r>
      <w:r>
        <w:rPr>
          <w:lang w:val="en-GB"/>
        </w:rPr>
        <w:t xml:space="preserve"> in combination with explicit formatting, where using VTL alternatives or VTL loops may require to explicitly inserting line breaks to have full control over indentation. The syntax for the two in-</w:t>
      </w:r>
      <w:r w:rsidR="00457DE6">
        <w:rPr>
          <w:lang w:val="en-GB"/>
        </w:rPr>
        <w:t>content</w:t>
      </w:r>
      <w:r>
        <w:rPr>
          <w:lang w:val="en-GB"/>
        </w:rPr>
        <w:t xml:space="preserve"> </w:t>
      </w:r>
      <w:r w:rsidR="00BA0555">
        <w:rPr>
          <w:lang w:val="en-GB"/>
        </w:rPr>
        <w:t>statements</w:t>
      </w:r>
      <w:r>
        <w:rPr>
          <w:lang w:val="en-GB"/>
        </w:rPr>
        <w:t xml:space="preserve"> is:</w:t>
      </w:r>
    </w:p>
    <w:p w14:paraId="20ABFBD4" w14:textId="77777777" w:rsidR="00067033" w:rsidRDefault="005D1853" w:rsidP="00A20D3E">
      <w:pPr>
        <w:pStyle w:val="ListParagraph"/>
        <w:numPr>
          <w:ilvl w:val="0"/>
          <w:numId w:val="48"/>
        </w:numPr>
        <w:rPr>
          <w:lang w:val="en-GB"/>
        </w:rPr>
      </w:pPr>
      <w:r>
        <w:rPr>
          <w:lang w:val="en-GB"/>
        </w:rPr>
        <w:t>Alternative:</w:t>
      </w:r>
      <w:r w:rsidR="005018AD">
        <w:rPr>
          <w:lang w:val="en-GB"/>
        </w:rPr>
        <w:t xml:space="preserve"> </w:t>
      </w:r>
    </w:p>
    <w:p w14:paraId="00E8AA31" w14:textId="77777777" w:rsidR="00067033" w:rsidRDefault="007136E6" w:rsidP="00A20D3E">
      <w:pPr>
        <w:pStyle w:val="ListParagraph"/>
        <w:rPr>
          <w:lang w:val="en-GB"/>
        </w:rPr>
      </w:pPr>
      <w:r w:rsidRPr="00A749B6">
        <w:rPr>
          <w:rFonts w:ascii="Courier New" w:hAnsi="Courier New" w:cs="Courier New"/>
          <w:sz w:val="22"/>
          <w:szCs w:val="22"/>
          <w:lang w:val="en-GB"/>
        </w:rPr>
        <w:t>’</w:t>
      </w:r>
      <w:r w:rsidR="000D7CA7" w:rsidRPr="00A20D3E">
        <w:rPr>
          <w:rFonts w:ascii="Courier New" w:hAnsi="Courier New" w:cs="Courier New"/>
          <w:b/>
          <w:sz w:val="22"/>
          <w:szCs w:val="22"/>
          <w:lang w:val="en-GB"/>
        </w:rPr>
        <w:t>${IF</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condition</w:t>
      </w:r>
      <w:r w:rsidR="000D7CA7" w:rsidRPr="00A20D3E">
        <w:rPr>
          <w:rFonts w:ascii="Courier New" w:hAnsi="Courier New" w:cs="Courier New"/>
          <w:b/>
          <w:sz w:val="22"/>
          <w:szCs w:val="22"/>
          <w:lang w:val="en-GB"/>
        </w:rPr>
        <w:t>}</w:t>
      </w:r>
      <w:r w:rsidR="000D7CA7" w:rsidRPr="00A20D3E">
        <w:rPr>
          <w:rFonts w:ascii="Courier New" w:hAnsi="Courier New" w:cs="Courier New"/>
          <w:i/>
          <w:sz w:val="22"/>
          <w:szCs w:val="22"/>
          <w:lang w:val="en-GB"/>
        </w:rPr>
        <w:t>then-part</w:t>
      </w:r>
      <w:r w:rsidR="000D7CA7" w:rsidRPr="00A20D3E">
        <w:rPr>
          <w:rFonts w:ascii="Courier New" w:hAnsi="Courier New" w:cs="Courier New"/>
          <w:b/>
          <w:sz w:val="22"/>
          <w:szCs w:val="22"/>
          <w:lang w:val="en-GB"/>
        </w:rPr>
        <w:t>${ELSE}</w:t>
      </w:r>
      <w:r w:rsidR="000D7CA7" w:rsidRPr="00A20D3E">
        <w:rPr>
          <w:rFonts w:ascii="Courier New" w:hAnsi="Courier New" w:cs="Courier New"/>
          <w:i/>
          <w:sz w:val="22"/>
          <w:szCs w:val="22"/>
          <w:lang w:val="en-GB"/>
        </w:rPr>
        <w:t>else-part</w:t>
      </w:r>
      <w:r w:rsidR="000D7CA7" w:rsidRPr="00A20D3E">
        <w:rPr>
          <w:rFonts w:ascii="Courier New" w:hAnsi="Courier New" w:cs="Courier New"/>
          <w:b/>
          <w:sz w:val="22"/>
          <w:szCs w:val="22"/>
          <w:lang w:val="en-GB"/>
        </w:rPr>
        <w:t>${ENDIF}</w:t>
      </w:r>
      <w:r w:rsidRPr="00A749B6">
        <w:rPr>
          <w:rFonts w:ascii="Courier New" w:hAnsi="Courier New" w:cs="Courier New"/>
          <w:sz w:val="22"/>
          <w:szCs w:val="22"/>
          <w:lang w:val="en-GB"/>
        </w:rPr>
        <w:t>’</w:t>
      </w:r>
    </w:p>
    <w:p w14:paraId="78D5D9C9" w14:textId="77777777" w:rsidR="00067033" w:rsidRDefault="007136E6" w:rsidP="00A20D3E">
      <w:pPr>
        <w:pStyle w:val="ListParagraph"/>
        <w:rPr>
          <w:lang w:val="en-GB"/>
        </w:rPr>
      </w:pPr>
      <w:r>
        <w:rPr>
          <w:lang w:val="en-GB"/>
        </w:rPr>
        <w:t xml:space="preserve">Alternatives can be one-sided (without else-part) or two-sided. </w:t>
      </w:r>
      <w:r w:rsidR="003A5BE0">
        <w:rPr>
          <w:lang w:val="en-GB"/>
        </w:rPr>
        <w:t xml:space="preserve">The </w:t>
      </w:r>
      <w:r w:rsidR="000D7CA7" w:rsidRPr="00A20D3E">
        <w:rPr>
          <w:i/>
          <w:lang w:val="en-GB"/>
        </w:rPr>
        <w:t>condition</w:t>
      </w:r>
      <w:r w:rsidR="003A5BE0">
        <w:rPr>
          <w:lang w:val="en-GB"/>
        </w:rPr>
        <w:t xml:space="preserve"> must evaluate to a Boolean expression. </w:t>
      </w:r>
      <w:r>
        <w:rPr>
          <w:lang w:val="en-GB"/>
        </w:rPr>
        <w:t xml:space="preserve">The markers indicating the alternative are always stated in capital letters and in </w:t>
      </w:r>
      <w:r w:rsidR="00FF70ED">
        <w:rPr>
          <w:lang w:val="en-GB"/>
        </w:rPr>
        <w:t xml:space="preserve">variable reference / </w:t>
      </w:r>
      <w:r>
        <w:rPr>
          <w:lang w:val="en-GB"/>
        </w:rPr>
        <w:t>expression syntax.</w:t>
      </w:r>
      <w:r w:rsidR="00FF70ED">
        <w:rPr>
          <w:lang w:val="en-GB"/>
        </w:rPr>
        <w:t xml:space="preserve"> If the syntax is not complete or erroneous, just the content of </w:t>
      </w:r>
      <w:r w:rsidR="000D7CA7" w:rsidRPr="00A20D3E">
        <w:rPr>
          <w:i/>
          <w:lang w:val="en-GB"/>
        </w:rPr>
        <w:t>then-part</w:t>
      </w:r>
      <w:r w:rsidR="00FF70ED">
        <w:rPr>
          <w:lang w:val="en-GB"/>
        </w:rPr>
        <w:t xml:space="preserve"> and </w:t>
      </w:r>
      <w:r w:rsidR="000D7CA7" w:rsidRPr="00A20D3E">
        <w:rPr>
          <w:i/>
          <w:lang w:val="en-GB"/>
        </w:rPr>
        <w:t>else-part</w:t>
      </w:r>
      <w:r w:rsidR="00FF70ED">
        <w:rPr>
          <w:lang w:val="en-GB"/>
        </w:rPr>
        <w:t xml:space="preserve"> is emitted as hint.</w:t>
      </w:r>
    </w:p>
    <w:p w14:paraId="3F10F8DE" w14:textId="77777777" w:rsidR="00067033" w:rsidRDefault="007136E6" w:rsidP="00A20D3E">
      <w:pPr>
        <w:pStyle w:val="ListParagraph"/>
        <w:numPr>
          <w:ilvl w:val="0"/>
          <w:numId w:val="48"/>
        </w:numPr>
        <w:rPr>
          <w:lang w:val="en-GB"/>
        </w:rPr>
      </w:pPr>
      <w:r>
        <w:rPr>
          <w:lang w:val="en-GB"/>
        </w:rPr>
        <w:t>Loop:</w:t>
      </w:r>
    </w:p>
    <w:p w14:paraId="092843FA" w14:textId="77777777" w:rsidR="00067033" w:rsidRDefault="008E6FAE" w:rsidP="00A20D3E">
      <w:pPr>
        <w:pStyle w:val="ListParagraph"/>
        <w:rPr>
          <w:lang w:val="en-GB"/>
        </w:rPr>
      </w:pPr>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0D7CA7" w:rsidRPr="00A20D3E">
        <w:rPr>
          <w:rFonts w:ascii="Courier New" w:hAnsi="Courier New" w:cs="Courier New"/>
          <w:b/>
          <w:sz w:val="22"/>
          <w:szCs w:val="22"/>
          <w:lang w:val="en-GB"/>
        </w:rPr>
        <w:t>SEPARATOR</w:t>
      </w:r>
      <w:r w:rsidR="003A5BE0">
        <w:rPr>
          <w:rFonts w:ascii="Courier New" w:hAnsi="Courier New" w:cs="Courier New"/>
          <w:i/>
          <w:sz w:val="22"/>
          <w:szCs w:val="22"/>
          <w:lang w:val="en-GB"/>
        </w:rPr>
        <w:t xml:space="preserve"> </w:t>
      </w:r>
      <w:r w:rsidR="00636E3C">
        <w:rPr>
          <w:rFonts w:ascii="Courier New" w:hAnsi="Courier New" w:cs="Courier New"/>
          <w:i/>
          <w:sz w:val="22"/>
          <w:szCs w:val="22"/>
          <w:lang w:val="en-GB"/>
        </w:rPr>
        <w:t xml:space="preserve">ex </w:t>
      </w:r>
      <w:r w:rsidR="000D7CA7" w:rsidRPr="00A20D3E">
        <w:rPr>
          <w:rFonts w:ascii="Courier New" w:hAnsi="Courier New" w:cs="Courier New"/>
          <w:b/>
          <w:i/>
          <w:sz w:val="22"/>
          <w:szCs w:val="22"/>
          <w:lang w:val="en-GB"/>
        </w:rPr>
        <w:t>END</w:t>
      </w:r>
      <w:r w:rsidR="00636E3C">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p>
    <w:p w14:paraId="68C493CD" w14:textId="5D395424" w:rsidR="00067033" w:rsidRDefault="003A5BE0" w:rsidP="00A20D3E">
      <w:pPr>
        <w:pStyle w:val="ListParagraph"/>
        <w:rPr>
          <w:lang w:val="en-GB"/>
        </w:rPr>
      </w:pPr>
      <w:r>
        <w:rPr>
          <w:lang w:val="en-GB"/>
        </w:rPr>
        <w:t xml:space="preserve">The loop initialization expression </w:t>
      </w:r>
      <w:r w:rsidR="000D7CA7" w:rsidRPr="00A20D3E">
        <w:rPr>
          <w:i/>
          <w:lang w:val="en-GB"/>
        </w:rPr>
        <w:t>init</w:t>
      </w:r>
      <w:r>
        <w:rPr>
          <w:lang w:val="en-GB"/>
        </w:rPr>
        <w:t xml:space="preserve"> must evaluate to a collection. The element type of the initialization collection is taken as type for the loop iterator variable </w:t>
      </w:r>
      <w:r w:rsidR="000D7CA7" w:rsidRPr="00A20D3E">
        <w:rPr>
          <w:i/>
          <w:lang w:val="en-GB"/>
        </w:rPr>
        <w:t>var</w:t>
      </w:r>
      <w:r>
        <w:rPr>
          <w:lang w:val="en-GB"/>
        </w:rPr>
        <w:t xml:space="preserve">, i.e., no explicit typing is allowed here. As for VTL loops (Section </w:t>
      </w:r>
      <w:r w:rsidR="000D7CA7">
        <w:rPr>
          <w:lang w:val="en-GB"/>
        </w:rPr>
        <w:fldChar w:fldCharType="begin"/>
      </w:r>
      <w:r>
        <w:rPr>
          <w:lang w:val="en-GB"/>
        </w:rPr>
        <w:instrText xml:space="preserve"> REF _Ref368407251 \r \h </w:instrText>
      </w:r>
      <w:r w:rsidR="000D7CA7">
        <w:rPr>
          <w:lang w:val="en-GB"/>
        </w:rPr>
      </w:r>
      <w:r w:rsidR="000D7CA7">
        <w:rPr>
          <w:lang w:val="en-GB"/>
        </w:rPr>
        <w:fldChar w:fldCharType="separate"/>
      </w:r>
      <w:r w:rsidR="00AE05D6">
        <w:rPr>
          <w:lang w:val="en-GB"/>
        </w:rPr>
        <w:t>3.2.9.5</w:t>
      </w:r>
      <w:r w:rsidR="000D7CA7">
        <w:rPr>
          <w:lang w:val="en-GB"/>
        </w:rPr>
        <w:fldChar w:fldCharType="end"/>
      </w:r>
      <w:r>
        <w:rPr>
          <w:lang w:val="en-GB"/>
        </w:rPr>
        <w:t>), the colon (</w:t>
      </w:r>
      <w:r>
        <w:rPr>
          <w:rFonts w:ascii="Courier New" w:hAnsi="Courier New" w:cs="Courier New"/>
          <w:sz w:val="22"/>
          <w:szCs w:val="22"/>
          <w:lang w:val="en-GB"/>
        </w:rPr>
        <w:t>:</w:t>
      </w:r>
      <w:r>
        <w:rPr>
          <w:lang w:val="en-GB"/>
        </w:rPr>
        <w:t>) separating iterator variable and initialization expression can be alternatively be stated as an equals character (</w:t>
      </w:r>
      <w:r>
        <w:rPr>
          <w:rFonts w:ascii="Courier New" w:hAnsi="Courier New" w:cs="Courier New"/>
          <w:sz w:val="22"/>
          <w:szCs w:val="22"/>
          <w:lang w:val="en-GB"/>
        </w:rPr>
        <w:t>=</w:t>
      </w:r>
      <w:r>
        <w:rPr>
          <w:lang w:val="en-GB"/>
        </w:rPr>
        <w:t xml:space="preserve">). The </w:t>
      </w:r>
      <w:r w:rsidR="000D7CA7" w:rsidRPr="00A20D3E">
        <w:rPr>
          <w:i/>
          <w:lang w:val="en-GB"/>
        </w:rPr>
        <w:t>body-part</w:t>
      </w:r>
      <w:r>
        <w:rPr>
          <w:lang w:val="en-GB"/>
        </w:rPr>
        <w:t xml:space="preserve"> is evaluated for each element in </w:t>
      </w:r>
      <w:r w:rsidR="000D7CA7" w:rsidRPr="00A20D3E">
        <w:rPr>
          <w:i/>
          <w:lang w:val="en-GB"/>
        </w:rPr>
        <w:t>init</w:t>
      </w:r>
      <w:r>
        <w:rPr>
          <w:lang w:val="en-GB"/>
        </w:rPr>
        <w:t xml:space="preserve">. The result of the loop expression is the concatenation of the results of the evaluations of the body-part for all elements in </w:t>
      </w:r>
      <w:r w:rsidR="000D7CA7" w:rsidRPr="00A20D3E">
        <w:rPr>
          <w:i/>
          <w:lang w:val="en-GB"/>
        </w:rPr>
        <w:t>init</w:t>
      </w:r>
      <w:r>
        <w:rPr>
          <w:lang w:val="en-GB"/>
        </w:rPr>
        <w:t xml:space="preserve">. The </w:t>
      </w:r>
      <w:r w:rsidRPr="003A5BE0">
        <w:rPr>
          <w:rFonts w:ascii="Courier New" w:hAnsi="Courier New" w:cs="Courier New"/>
          <w:b/>
          <w:sz w:val="22"/>
          <w:szCs w:val="22"/>
          <w:lang w:val="en-GB"/>
        </w:rPr>
        <w:t>SEPARATOR</w:t>
      </w:r>
      <w:r>
        <w:rPr>
          <w:lang w:val="en-GB"/>
        </w:rPr>
        <w:t xml:space="preserve"> expression, which must evaluate to a String, is optional, i.e., keyword and expression can be omitted, and defines the characters used to separate the evaluations of the </w:t>
      </w:r>
      <w:r w:rsidR="000D7CA7" w:rsidRPr="00A20D3E">
        <w:rPr>
          <w:i/>
          <w:lang w:val="en-GB"/>
        </w:rPr>
        <w:t>body-part</w:t>
      </w:r>
      <w:r>
        <w:rPr>
          <w:lang w:val="en-GB"/>
        </w:rPr>
        <w:t xml:space="preserve"> for individual elements of </w:t>
      </w:r>
      <w:r w:rsidR="000D7CA7" w:rsidRPr="00A20D3E">
        <w:rPr>
          <w:i/>
          <w:lang w:val="en-GB"/>
        </w:rPr>
        <w:t>init</w:t>
      </w:r>
      <w:r>
        <w:rPr>
          <w:lang w:val="en-GB"/>
        </w:rPr>
        <w:t>.</w:t>
      </w:r>
      <w:r w:rsidR="00FF70ED">
        <w:rPr>
          <w:lang w:val="en-GB"/>
        </w:rPr>
        <w:t xml:space="preserve"> </w:t>
      </w:r>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r w:rsidR="005C765B">
        <w:rPr>
          <w:lang w:val="en-GB"/>
        </w:rPr>
        <w:t xml:space="preserve"> optional</w:t>
      </w:r>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 xml:space="preserve">ven. </w:t>
      </w:r>
      <w:r w:rsidR="0055459E">
        <w:rPr>
          <w:lang w:val="en-GB"/>
        </w:rPr>
        <w:t xml:space="preserve">The end </w:t>
      </w:r>
      <w:r w:rsidR="00365D7D">
        <w:rPr>
          <w:lang w:val="en-GB"/>
        </w:rPr>
        <w:t xml:space="preserve">separator </w:t>
      </w:r>
      <w:r w:rsidR="0055459E">
        <w:rPr>
          <w:lang w:val="en-GB"/>
        </w:rPr>
        <w:t xml:space="preserve">(must also evaluate to a String) </w:t>
      </w:r>
      <w:r w:rsidR="00365D7D">
        <w:rPr>
          <w:lang w:val="en-GB"/>
        </w:rPr>
        <w:t xml:space="preserve">is emitted after the last iteration, but only if there was at least </w:t>
      </w:r>
      <w:r w:rsidR="00365D7D">
        <w:rPr>
          <w:lang w:val="en-GB"/>
        </w:rPr>
        <w:lastRenderedPageBreak/>
        <w:t xml:space="preserve">one iteration. </w:t>
      </w:r>
      <w:r w:rsidR="00FF70ED">
        <w:rPr>
          <w:lang w:val="en-GB"/>
        </w:rPr>
        <w:t xml:space="preserve">The markers indicating the alternative are always stated in capital letters and in variable reference / expression syntax. If the syntax is not complete or erroneous, then nothing is emitted as </w:t>
      </w:r>
      <w:r w:rsidR="000D7CA7" w:rsidRPr="00A20D3E">
        <w:rPr>
          <w:i/>
          <w:lang w:val="en-GB"/>
        </w:rPr>
        <w:t>body-part</w:t>
      </w:r>
      <w:r w:rsidR="00FF70ED">
        <w:rPr>
          <w:lang w:val="en-GB"/>
        </w:rPr>
        <w:t xml:space="preserve"> may contain references to the then unbound iterator variable.</w:t>
      </w:r>
    </w:p>
    <w:p w14:paraId="58671256" w14:textId="77777777" w:rsidR="00ED682C" w:rsidRDefault="008530E3">
      <w:pPr>
        <w:rPr>
          <w:lang w:val="en-GB"/>
        </w:rPr>
      </w:pPr>
      <w:r>
        <w:rPr>
          <w:lang w:val="en-GB"/>
        </w:rPr>
        <w:t>In-content alternatives and in-content loops can be nested, although it is recommended replace complex combinations by nested defs.</w:t>
      </w:r>
      <w:r w:rsidR="00464FF1">
        <w:rPr>
          <w:lang w:val="en-GB"/>
        </w:rPr>
        <w:t xml:space="preserve"> If an in-content </w:t>
      </w:r>
      <w:r w:rsidR="00137B40">
        <w:rPr>
          <w:lang w:val="en-GB"/>
        </w:rPr>
        <w:t xml:space="preserve">expression is finally evaluated to an empty string and indentation support is enabled via </w:t>
      </w:r>
      <w:r w:rsidR="00137B40" w:rsidRPr="00725A64">
        <w:rPr>
          <w:rFonts w:ascii="Courier New" w:hAnsi="Courier New" w:cs="Courier New"/>
          <w:b/>
          <w:sz w:val="22"/>
          <w:szCs w:val="22"/>
          <w:lang w:val="en-GB"/>
        </w:rPr>
        <w:t>@indent</w:t>
      </w:r>
      <w:r w:rsidR="00137B40">
        <w:rPr>
          <w:lang w:val="en-GB"/>
        </w:rPr>
        <w:t xml:space="preserve">, the </w:t>
      </w:r>
      <w:r w:rsidR="00CE73A7">
        <w:rPr>
          <w:lang w:val="en-GB"/>
        </w:rPr>
        <w:t>preceding</w:t>
      </w:r>
      <w:r w:rsidR="00137B40">
        <w:rPr>
          <w:lang w:val="en-GB"/>
        </w:rPr>
        <w:t xml:space="preserve"> indentation is removed, i.e., it appears in case of an empty alternative / loop result as if that expression has not been specified.</w:t>
      </w:r>
    </w:p>
    <w:p w14:paraId="0537588B" w14:textId="77777777" w:rsidR="00067033" w:rsidRDefault="00840630" w:rsidP="00A20D3E">
      <w:pPr>
        <w:pStyle w:val="Heading3"/>
        <w:numPr>
          <w:ilvl w:val="3"/>
          <w:numId w:val="1"/>
        </w:numPr>
        <w:tabs>
          <w:tab w:val="left" w:pos="1078"/>
        </w:tabs>
        <w:ind w:left="0" w:firstLine="0"/>
        <w:rPr>
          <w:lang w:val="en-GB"/>
        </w:rPr>
      </w:pPr>
      <w:bookmarkStart w:id="711" w:name="_Toc494806993"/>
      <w:r>
        <w:rPr>
          <w:lang w:val="en-GB"/>
        </w:rPr>
        <w:t>Content Flush</w:t>
      </w:r>
      <w:bookmarkEnd w:id="711"/>
    </w:p>
    <w:p w14:paraId="374C842B" w14:textId="5700038F" w:rsidR="00E8201C" w:rsidRDefault="00840630">
      <w:pPr>
        <w:rPr>
          <w:lang w:val="en-GB"/>
        </w:rPr>
      </w:pPr>
      <w:r>
        <w:rPr>
          <w:lang w:val="en-GB"/>
        </w:rPr>
        <w:t xml:space="preserve">The results of content statements as introduced in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AE05D6">
        <w:rPr>
          <w:lang w:val="en-GB"/>
        </w:rPr>
        <w:t>3.2.9.7</w:t>
      </w:r>
      <w:r w:rsidR="000D7CA7">
        <w:rPr>
          <w:lang w:val="en-GB"/>
        </w:rPr>
        <w:fldChar w:fldCharType="end"/>
      </w:r>
      <w:r>
        <w:rPr>
          <w:lang w:val="en-GB"/>
        </w:rPr>
        <w:t xml:space="preserve"> are collected and written into the script parameter artifact by VTL once at the end of a script execution. If, however, during a script execution the result produced so far shall be persisted, e.g., to explicitly execute the complete formatting of an artifact (if supported by the respective artifact type), then the content must be written explicitly. This can be achieved by the </w:t>
      </w:r>
      <w:r w:rsidR="000D7CA7" w:rsidRPr="00A20D3E">
        <w:rPr>
          <w:rFonts w:ascii="Courier New" w:hAnsi="Courier New" w:cs="Courier New"/>
          <w:sz w:val="22"/>
          <w:szCs w:val="22"/>
          <w:lang w:val="en-GB"/>
        </w:rPr>
        <w:t>flush</w:t>
      </w:r>
      <w:r>
        <w:rPr>
          <w:lang w:val="en-GB"/>
        </w:rPr>
        <w:t xml:space="preserve"> statement. Alternatively, formatting of the respective artifact can be triggered by the controlling VIL script.</w:t>
      </w:r>
    </w:p>
    <w:p w14:paraId="0D773DE4" w14:textId="77777777" w:rsidR="00840630" w:rsidRPr="00725A64" w:rsidRDefault="00840630" w:rsidP="00840630">
      <w:pPr>
        <w:spacing w:after="200" w:line="276" w:lineRule="auto"/>
        <w:jc w:val="left"/>
        <w:rPr>
          <w:lang w:val="en-GB"/>
        </w:rPr>
      </w:pPr>
      <w:r w:rsidRPr="00725A64">
        <w:rPr>
          <w:b/>
          <w:lang w:val="en-GB"/>
        </w:rPr>
        <w:t>Syntax</w:t>
      </w:r>
      <w:r w:rsidRPr="00725A64">
        <w:rPr>
          <w:lang w:val="en-GB"/>
        </w:rPr>
        <w:t xml:space="preserve">: </w:t>
      </w:r>
    </w:p>
    <w:p w14:paraId="328E0642" w14:textId="77777777" w:rsidR="00E8201C" w:rsidRDefault="000D7CA7">
      <w:pPr>
        <w:rPr>
          <w:rFonts w:ascii="Courier New" w:hAnsi="Courier New" w:cs="Courier New"/>
          <w:sz w:val="22"/>
          <w:szCs w:val="22"/>
          <w:lang w:val="en-GB"/>
        </w:rPr>
      </w:pPr>
      <w:r w:rsidRPr="00A20D3E">
        <w:rPr>
          <w:rFonts w:ascii="Courier New" w:hAnsi="Courier New" w:cs="Courier New"/>
          <w:sz w:val="22"/>
          <w:szCs w:val="22"/>
          <w:lang w:val="en-GB"/>
        </w:rPr>
        <w:t>flush;</w:t>
      </w:r>
    </w:p>
    <w:p w14:paraId="0D92CED2" w14:textId="77777777" w:rsidR="00E8201C" w:rsidRDefault="00840630">
      <w:pPr>
        <w:rPr>
          <w:lang w:val="en-GB"/>
        </w:rPr>
      </w:pPr>
      <w:r w:rsidRPr="00725A64">
        <w:rPr>
          <w:b/>
          <w:lang w:val="en-GB"/>
        </w:rPr>
        <w:t>Description of Syntax</w:t>
      </w:r>
      <w:r w:rsidRPr="00725A64">
        <w:rPr>
          <w:lang w:val="en-GB"/>
        </w:rPr>
        <w:t xml:space="preserve">: A content </w:t>
      </w:r>
      <w:r>
        <w:rPr>
          <w:lang w:val="en-GB"/>
        </w:rPr>
        <w:t>flush is stated by the keyword flush and a trailing semicolon.</w:t>
      </w:r>
    </w:p>
    <w:p w14:paraId="541514A5" w14:textId="77777777" w:rsidR="00840630" w:rsidRPr="00725A64" w:rsidRDefault="00840630" w:rsidP="00840630">
      <w:pPr>
        <w:spacing w:after="200" w:line="276" w:lineRule="auto"/>
        <w:jc w:val="left"/>
        <w:rPr>
          <w:lang w:val="en-GB"/>
        </w:rPr>
      </w:pPr>
      <w:r w:rsidRPr="00725A64">
        <w:rPr>
          <w:b/>
          <w:lang w:val="en-GB"/>
        </w:rPr>
        <w:t>Example</w:t>
      </w:r>
      <w:r w:rsidRPr="00725A64">
        <w:rPr>
          <w:lang w:val="en-GB"/>
        </w:rPr>
        <w:t xml:space="preserve">: </w:t>
      </w:r>
    </w:p>
    <w:p w14:paraId="47C5ED49" w14:textId="77777777" w:rsidR="00840630" w:rsidRDefault="00840630" w:rsidP="00840630">
      <w:pPr>
        <w:rPr>
          <w:rFonts w:ascii="Courier New" w:hAnsi="Courier New" w:cs="Courier New"/>
          <w:sz w:val="22"/>
          <w:szCs w:val="22"/>
          <w:lang w:val="en-GB"/>
        </w:rPr>
      </w:pPr>
      <w:r w:rsidRPr="00840630">
        <w:rPr>
          <w:rFonts w:ascii="Courier New" w:hAnsi="Courier New" w:cs="Courier New"/>
          <w:sz w:val="22"/>
          <w:szCs w:val="22"/>
          <w:lang w:val="en-GB"/>
        </w:rPr>
        <w:t>flush;</w:t>
      </w:r>
    </w:p>
    <w:p w14:paraId="0F2CE037" w14:textId="77777777" w:rsidR="00E8201C" w:rsidRDefault="00E8201C">
      <w:pPr>
        <w:rPr>
          <w:lang w:val="en-GB"/>
        </w:rPr>
      </w:pPr>
    </w:p>
    <w:p w14:paraId="47A25786" w14:textId="77777777" w:rsidR="0061721E" w:rsidRDefault="00641D80" w:rsidP="00EA17BB">
      <w:pPr>
        <w:pStyle w:val="Heading2"/>
        <w:pageBreakBefore/>
        <w:rPr>
          <w:lang w:val="en-GB"/>
        </w:rPr>
      </w:pPr>
      <w:bookmarkStart w:id="712" w:name="_Ref330727065"/>
      <w:bookmarkStart w:id="713"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712"/>
      <w:bookmarkEnd w:id="713"/>
    </w:p>
    <w:p w14:paraId="3A049CB3" w14:textId="4F3BFB53"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984652">
        <w:rPr>
          <w:lang w:val="en-GB"/>
        </w:rPr>
        <w:t>E</w:t>
      </w:r>
      <w:r w:rsidR="00AA13B0" w:rsidRPr="00725A64">
        <w:rPr>
          <w:lang w:val="en-GB"/>
        </w:rPr>
        <w:t xml:space="preserve">xpressions in the VIL languages are inspired by </w:t>
      </w:r>
      <w:r w:rsidR="00984652">
        <w:rPr>
          <w:lang w:val="en-GB"/>
        </w:rPr>
        <w:t xml:space="preserve">IVML, i.e., similar concepts and operations shall be available to state expressions in VIL if IVML is already known (and vice versa). The VIL expression language is mostly taken over from IVML, i.e., a systematic selection of </w:t>
      </w:r>
      <w:r w:rsidRPr="00725A64">
        <w:rPr>
          <w:lang w:val="en-GB"/>
        </w:rPr>
        <w:t>OCL</w:t>
      </w:r>
      <w:r w:rsidR="00984652">
        <w:rPr>
          <w:lang w:val="en-GB"/>
        </w:rPr>
        <w:t xml:space="preserve"> driven by the concepts and types of IVML and VIL. Moreover, VIL defines additional operations that ease artifact modification and code generation, and is therefore inspired by QVT [</w:t>
      </w:r>
      <w:r w:rsidR="0058712A">
        <w:rPr>
          <w:lang w:val="en-GB"/>
        </w:rPr>
        <w:t>15</w:t>
      </w:r>
      <w:r w:rsidR="00984652">
        <w:rPr>
          <w:lang w:val="en-GB"/>
        </w:rPr>
        <w:t>]</w:t>
      </w:r>
      <w:r w:rsidR="00AA13B0" w:rsidRPr="00725A64">
        <w:rPr>
          <w:lang w:val="en-GB"/>
        </w:rPr>
        <w:t xml:space="preserve">. </w:t>
      </w:r>
      <w:r w:rsidR="00984652">
        <w:rPr>
          <w:lang w:val="en-GB"/>
        </w:rPr>
        <w:t>Subsequently</w:t>
      </w:r>
      <w:r w:rsidR="00AA13B0" w:rsidRPr="00725A64">
        <w:rPr>
          <w:lang w:val="en-GB"/>
        </w:rPr>
        <w:t>,</w:t>
      </w:r>
      <w:r w:rsidRPr="00725A64">
        <w:rPr>
          <w:lang w:val="en-GB"/>
        </w:rPr>
        <w:t xml:space="preserve"> most of the content in this section is taken from OCL [</w:t>
      </w:r>
      <w:r w:rsidR="00E56A21">
        <w:fldChar w:fldCharType="begin"/>
      </w:r>
      <w:r w:rsidR="00E56A21" w:rsidRPr="00A20D3E">
        <w:rPr>
          <w:lang w:val="en-US"/>
        </w:rPr>
        <w:instrText xml:space="preserve"> REF BIB_omgocl20 \* MERGEFORMAT </w:instrText>
      </w:r>
      <w:r w:rsidR="00E56A21">
        <w:fldChar w:fldCharType="separate"/>
      </w:r>
      <w:r w:rsidR="00AE05D6" w:rsidRPr="001E46F3">
        <w:rPr>
          <w:lang w:val="en-GB"/>
        </w:rPr>
        <w:t>6</w:t>
      </w:r>
      <w:r w:rsidR="00E56A21">
        <w:rPr>
          <w:lang w:val="en-GB"/>
        </w:rPr>
        <w:fldChar w:fldCharType="end"/>
      </w:r>
      <w:r w:rsidRPr="00725A64">
        <w:rPr>
          <w:lang w:val="en-GB"/>
        </w:rPr>
        <w:t xml:space="preserve">] </w:t>
      </w:r>
      <w:r w:rsidR="00AA13B0" w:rsidRPr="00FF7947">
        <w:rPr>
          <w:lang w:val="en-GB"/>
        </w:rPr>
        <w:t>or the IVML language specification [</w:t>
      </w:r>
      <w:r w:rsidR="00E56A21">
        <w:fldChar w:fldCharType="begin"/>
      </w:r>
      <w:r w:rsidR="00E56A21" w:rsidRPr="00A20D3E">
        <w:rPr>
          <w:lang w:val="en-US"/>
        </w:rPr>
        <w:instrText xml:space="preserve"> REF BIB_d21 \* MERGEFORMAT </w:instrText>
      </w:r>
      <w:r w:rsidR="00E56A21">
        <w:fldChar w:fldCharType="separate"/>
      </w:r>
      <w:r w:rsidR="00AE05D6" w:rsidRPr="001E46F3">
        <w:rPr>
          <w:lang w:val="en-GB"/>
        </w:rPr>
        <w:t>3</w:t>
      </w:r>
      <w:r w:rsidR="00E56A21">
        <w:rPr>
          <w:lang w:val="en-GB"/>
        </w:rPr>
        <w:fldChar w:fldCharType="end"/>
      </w:r>
      <w:r w:rsidR="00CC6ACB" w:rsidRPr="00725A64">
        <w:rPr>
          <w:lang w:val="en-GB"/>
        </w:rPr>
        <w:t xml:space="preserve">, </w:t>
      </w:r>
      <w:r w:rsidR="00E56A21">
        <w:fldChar w:fldCharType="begin"/>
      </w:r>
      <w:r w:rsidR="00E56A21" w:rsidRPr="00A20D3E">
        <w:rPr>
          <w:lang w:val="en-US"/>
        </w:rPr>
        <w:instrText xml:space="preserve"> REF BIB_ivmlwww \* MERGEFORMAT </w:instrText>
      </w:r>
      <w:r w:rsidR="00E56A21">
        <w:fldChar w:fldCharType="separate"/>
      </w:r>
      <w:ins w:id="714" w:author="Holger Eichelberger" w:date="2024-11-22T12:02:00Z">
        <w:r w:rsidR="00AE05D6" w:rsidRPr="00AE05D6">
          <w:rPr>
            <w:lang w:val="en-GB"/>
            <w:rPrChange w:id="715" w:author="Holger Eichelberger" w:date="2024-11-22T12:02:00Z">
              <w:rPr>
                <w:lang w:val="en-US"/>
              </w:rPr>
            </w:rPrChange>
          </w:rPr>
          <w:t>7</w:t>
        </w:r>
      </w:ins>
      <w:del w:id="716" w:author="Holger Eichelberger" w:date="2021-05-18T15:18:00Z">
        <w:r w:rsidR="00266717" w:rsidRPr="00A20D3E" w:rsidDel="001E2452">
          <w:rPr>
            <w:lang w:val="en-GB"/>
          </w:rPr>
          <w:delText>7</w:delText>
        </w:r>
      </w:del>
      <w:r w:rsidR="00E56A21">
        <w:rPr>
          <w:lang w:val="en-GB"/>
        </w:rPr>
        <w:fldChar w:fldCharType="end"/>
      </w:r>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Pr="00725A64">
        <w:rPr>
          <w:lang w:val="en-GB"/>
        </w:rPr>
        <w:t>.</w:t>
      </w:r>
    </w:p>
    <w:p w14:paraId="5DFC63E1" w14:textId="77777777" w:rsidR="00194AC1" w:rsidRPr="00725A64" w:rsidRDefault="00641D80" w:rsidP="00EA17BB">
      <w:pPr>
        <w:pStyle w:val="Heading3"/>
        <w:rPr>
          <w:lang w:val="en-GB"/>
        </w:rPr>
      </w:pPr>
      <w:bookmarkStart w:id="717" w:name="_Ref368140216"/>
      <w:bookmarkStart w:id="718" w:name="_Toc494806995"/>
      <w:r w:rsidRPr="00725A64">
        <w:rPr>
          <w:lang w:val="en-GB"/>
        </w:rPr>
        <w:t xml:space="preserve">Reserved </w:t>
      </w:r>
      <w:r w:rsidR="00014943" w:rsidRPr="00725A64">
        <w:rPr>
          <w:lang w:val="en-GB"/>
        </w:rPr>
        <w:t>Keywords</w:t>
      </w:r>
      <w:bookmarkEnd w:id="717"/>
      <w:bookmarkEnd w:id="718"/>
    </w:p>
    <w:p w14:paraId="36909B4F" w14:textId="77777777"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14:paraId="64A3071B"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abstract</w:t>
      </w:r>
    </w:p>
    <w:p w14:paraId="5D5475BE" w14:textId="77777777"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14:paraId="0C35D930" w14:textId="77777777"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14:paraId="08D9ADC7" w14:textId="77777777" w:rsidR="00685F1F"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compound</w:t>
      </w:r>
    </w:p>
    <w:p w14:paraId="21EC6CA2"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14:paraId="06104551"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14:paraId="393FEC53" w14:textId="77777777"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14:paraId="6459F2F5" w14:textId="77777777" w:rsidR="00014943"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14:paraId="69CA93CB" w14:textId="77777777" w:rsidR="00685F1F" w:rsidRPr="00725A64" w:rsidRDefault="00685F1F"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refines</w:t>
      </w:r>
    </w:p>
    <w:p w14:paraId="1B94B714"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14:paraId="3340360F"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14:paraId="4166B557"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14:paraId="1C47A6EB" w14:textId="77777777"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14:paraId="03DB56D2" w14:textId="77777777"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14:paraId="109E7AC7" w14:textId="77777777"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14:paraId="2AD8D885" w14:textId="7C42F7F8"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D7CA7">
        <w:fldChar w:fldCharType="begin"/>
      </w:r>
      <w:r w:rsidR="00916534">
        <w:instrText xml:space="preserve"> REF _Ref368908700 \r \h </w:instrText>
      </w:r>
      <w:r w:rsidR="000D7CA7">
        <w:fldChar w:fldCharType="separate"/>
      </w:r>
      <w:r w:rsidR="00AE05D6">
        <w:t>3.1.1</w:t>
      </w:r>
      <w:r w:rsidR="000D7CA7">
        <w:fldChar w:fldCharType="end"/>
      </w:r>
      <w:r w:rsidR="00916534">
        <w:t xml:space="preserve"> and </w:t>
      </w:r>
      <w:r w:rsidR="000D7CA7">
        <w:fldChar w:fldCharType="begin"/>
      </w:r>
      <w:r w:rsidR="00916534">
        <w:instrText xml:space="preserve"> REF _Ref368908704 \r \h </w:instrText>
      </w:r>
      <w:r w:rsidR="000D7CA7">
        <w:fldChar w:fldCharType="separate"/>
      </w:r>
      <w:r w:rsidR="00AE05D6">
        <w:t>3.2.1</w:t>
      </w:r>
      <w:r w:rsidR="000D7CA7">
        <w:fldChar w:fldCharType="end"/>
      </w:r>
      <w:r w:rsidR="00916534">
        <w:t>, respectively.</w:t>
      </w:r>
    </w:p>
    <w:p w14:paraId="5BF730F2" w14:textId="77777777" w:rsidR="00194AC1" w:rsidRPr="00725A64" w:rsidRDefault="00014943" w:rsidP="00EA17BB">
      <w:pPr>
        <w:pStyle w:val="Heading3"/>
        <w:rPr>
          <w:lang w:val="en-GB"/>
        </w:rPr>
      </w:pPr>
      <w:bookmarkStart w:id="719" w:name="_Toc370915068"/>
      <w:bookmarkStart w:id="720" w:name="_Toc370915172"/>
      <w:bookmarkStart w:id="721" w:name="_Toc385852301"/>
      <w:bookmarkStart w:id="722" w:name="_Toc385852415"/>
      <w:bookmarkStart w:id="723" w:name="_Toc370915069"/>
      <w:bookmarkStart w:id="724" w:name="_Toc370915173"/>
      <w:bookmarkStart w:id="725" w:name="_Toc385852302"/>
      <w:bookmarkStart w:id="726" w:name="_Toc385852416"/>
      <w:bookmarkStart w:id="727" w:name="_Toc370915070"/>
      <w:bookmarkStart w:id="728" w:name="_Toc370915174"/>
      <w:bookmarkStart w:id="729" w:name="_Toc385852303"/>
      <w:bookmarkStart w:id="730" w:name="_Toc385852417"/>
      <w:bookmarkStart w:id="731" w:name="_Toc370915071"/>
      <w:bookmarkStart w:id="732" w:name="_Toc370915175"/>
      <w:bookmarkStart w:id="733" w:name="_Toc385852304"/>
      <w:bookmarkStart w:id="734" w:name="_Toc385852418"/>
      <w:bookmarkStart w:id="735" w:name="_Toc494806996"/>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r w:rsidRPr="00725A64">
        <w:rPr>
          <w:lang w:val="en-GB"/>
        </w:rPr>
        <w:t>Prefix operators</w:t>
      </w:r>
      <w:bookmarkEnd w:id="735"/>
    </w:p>
    <w:p w14:paraId="351D8A75" w14:textId="77777777"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14:paraId="49557C7A" w14:textId="77777777"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14:paraId="6F952338" w14:textId="77777777"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14:paraId="4774FF73" w14:textId="77777777" w:rsidR="00B357A7" w:rsidRDefault="00554D06">
      <w:pPr>
        <w:rPr>
          <w:lang w:val="en-GB"/>
        </w:rPr>
      </w:pPr>
      <w:r>
        <w:rPr>
          <w:lang w:val="en-GB"/>
        </w:rPr>
        <w:t>Operators may be applied to constants, (qualified) variables or return values of calls.</w:t>
      </w:r>
    </w:p>
    <w:p w14:paraId="6E78AC07" w14:textId="77777777" w:rsidR="00194AC1" w:rsidRPr="00725A64" w:rsidRDefault="00014943" w:rsidP="00EA17BB">
      <w:pPr>
        <w:pStyle w:val="Heading3"/>
        <w:rPr>
          <w:lang w:val="en-GB"/>
        </w:rPr>
      </w:pPr>
      <w:bookmarkStart w:id="736" w:name="_Ref368059479"/>
      <w:bookmarkStart w:id="737" w:name="_Toc494806997"/>
      <w:r w:rsidRPr="00725A64">
        <w:rPr>
          <w:lang w:val="en-GB"/>
        </w:rPr>
        <w:lastRenderedPageBreak/>
        <w:t>Infix operators</w:t>
      </w:r>
      <w:bookmarkEnd w:id="736"/>
      <w:bookmarkEnd w:id="737"/>
    </w:p>
    <w:p w14:paraId="266C6CCD" w14:textId="77777777"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14:paraId="2896A973" w14:textId="77777777"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14:paraId="36EF645D" w14:textId="77777777" w:rsidR="00014943" w:rsidRPr="00725A64" w:rsidRDefault="00014943" w:rsidP="00014943">
      <w:pPr>
        <w:rPr>
          <w:lang w:val="en-GB"/>
        </w:rPr>
      </w:pPr>
      <w:r w:rsidRPr="00725A64">
        <w:rPr>
          <w:lang w:val="en-GB"/>
        </w:rPr>
        <w:t xml:space="preserve">is conceptually equal to the expression: </w:t>
      </w:r>
    </w:p>
    <w:p w14:paraId="18EA177C" w14:textId="77777777" w:rsidR="00014943" w:rsidRPr="00725A64" w:rsidRDefault="00014943" w:rsidP="00014943">
      <w:pPr>
        <w:ind w:left="567"/>
        <w:rPr>
          <w:lang w:val="en-GB"/>
        </w:rPr>
      </w:pPr>
      <w:r w:rsidRPr="00725A64">
        <w:rPr>
          <w:rFonts w:ascii="Courier New" w:hAnsi="Courier New" w:cs="Courier New"/>
          <w:sz w:val="22"/>
          <w:szCs w:val="22"/>
          <w:lang w:val="en-GB"/>
        </w:rPr>
        <w:t>a.+(b)</w:t>
      </w:r>
    </w:p>
    <w:p w14:paraId="67939F66" w14:textId="77777777"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14:paraId="25570477" w14:textId="77777777" w:rsidR="00640F05" w:rsidRDefault="00554D06" w:rsidP="00640F05">
      <w:pPr>
        <w:rPr>
          <w:lang w:val="en-US"/>
        </w:rPr>
      </w:pPr>
      <w:r>
        <w:rPr>
          <w:lang w:val="en-GB"/>
        </w:rPr>
        <w:t>Operators may be applied to constants, (qualified) variables or return values of calls.</w:t>
      </w:r>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p>
    <w:p w14:paraId="0DDCE212" w14:textId="375FD316"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0D7CA7" w:rsidRPr="00FF7947">
        <w:rPr>
          <w:lang w:val="en-GB"/>
        </w:rPr>
        <w:fldChar w:fldCharType="begin"/>
      </w:r>
      <w:r w:rsidR="006B0270" w:rsidRPr="00725A64">
        <w:rPr>
          <w:lang w:val="en-GB"/>
        </w:rPr>
        <w:instrText xml:space="preserve"> REF _Ref368656755 \r \h </w:instrText>
      </w:r>
      <w:r w:rsidR="000D7CA7" w:rsidRPr="00FF7947">
        <w:rPr>
          <w:lang w:val="en-GB"/>
        </w:rPr>
      </w:r>
      <w:r w:rsidR="000D7CA7" w:rsidRPr="00FF7947">
        <w:rPr>
          <w:lang w:val="en-GB"/>
        </w:rPr>
        <w:fldChar w:fldCharType="separate"/>
      </w:r>
      <w:r w:rsidR="00AE05D6">
        <w:rPr>
          <w:lang w:val="en-GB"/>
        </w:rPr>
        <w:t>3.4.3</w:t>
      </w:r>
      <w:r w:rsidR="000D7CA7" w:rsidRPr="00FF7947">
        <w:rPr>
          <w:lang w:val="en-GB"/>
        </w:rPr>
        <w:fldChar w:fldCharType="end"/>
      </w:r>
      <w:r w:rsidR="0095718F" w:rsidRPr="00725A64">
        <w:rPr>
          <w:lang w:val="en-GB"/>
        </w:rPr>
        <w:t>.</w:t>
      </w:r>
    </w:p>
    <w:p w14:paraId="6DD973CD" w14:textId="77777777" w:rsidR="00194AC1" w:rsidRPr="00725A64" w:rsidRDefault="00014943" w:rsidP="00EA17BB">
      <w:pPr>
        <w:pStyle w:val="Heading3"/>
        <w:rPr>
          <w:lang w:val="en-GB"/>
        </w:rPr>
      </w:pPr>
      <w:bookmarkStart w:id="738" w:name="_Toc494806998"/>
      <w:r w:rsidRPr="00725A64">
        <w:rPr>
          <w:lang w:val="en-GB"/>
        </w:rPr>
        <w:t>Precedence rules</w:t>
      </w:r>
      <w:bookmarkEnd w:id="738"/>
    </w:p>
    <w:p w14:paraId="4A3C6034" w14:textId="77777777" w:rsidR="0061721E" w:rsidRDefault="00014943">
      <w:pPr>
        <w:spacing w:line="276" w:lineRule="auto"/>
        <w:rPr>
          <w:lang w:val="en-GB"/>
        </w:rPr>
      </w:pPr>
      <w:r w:rsidRPr="00725A64">
        <w:rPr>
          <w:lang w:val="en-GB"/>
        </w:rPr>
        <w:t xml:space="preserve">The precedence order for the operations, starting with highest precedence, in IVML is: </w:t>
      </w:r>
    </w:p>
    <w:p w14:paraId="094397EA" w14:textId="42D2CC26"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 xml:space="preserve">calls </w:t>
      </w:r>
      <w:r w:rsidR="00CF229F">
        <w:rPr>
          <w:lang w:val="en-GB"/>
        </w:rPr>
        <w:t xml:space="preserve">and compound slot </w:t>
      </w:r>
      <w:r w:rsidR="008E2B79">
        <w:rPr>
          <w:lang w:val="en-GB"/>
        </w:rPr>
        <w:t xml:space="preserve">/ IVML enum literal </w:t>
      </w:r>
      <w:r w:rsidR="00CF229F">
        <w:rPr>
          <w:lang w:val="en-GB"/>
        </w:rPr>
        <w:t xml:space="preserve">access </w:t>
      </w:r>
      <w:r w:rsidR="00F63E35" w:rsidRPr="00725A64">
        <w:rPr>
          <w:lang w:val="en-GB"/>
        </w:rPr>
        <w:t>in object-oriented style</w:t>
      </w:r>
      <w:r w:rsidR="008E2B79">
        <w:rPr>
          <w:lang w:val="en-GB"/>
        </w:rPr>
        <w:t xml:space="preserve">. Alternatively, as in OCL, enum 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 The latter may lead to an OCL compliance warning in a concrete implementation.</w:t>
      </w:r>
    </w:p>
    <w:p w14:paraId="0127AA81" w14:textId="77777777"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14:paraId="69C4B6B5"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14:paraId="3AA21F2A" w14:textId="77777777"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14:paraId="7892524A" w14:textId="77777777"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14:paraId="206BDE64" w14:textId="77777777"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14:paraId="653F5F65" w14:textId="77777777"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14:paraId="4B3B80F4" w14:textId="77777777"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14:paraId="44CEF39F" w14:textId="77777777" w:rsidR="00CB6364" w:rsidRPr="00725A64" w:rsidRDefault="00CB6364" w:rsidP="00EA17BB">
      <w:pPr>
        <w:pStyle w:val="Heading3"/>
        <w:rPr>
          <w:lang w:val="en-GB"/>
        </w:rPr>
      </w:pPr>
      <w:bookmarkStart w:id="739" w:name="_Toc494806999"/>
      <w:r w:rsidRPr="00725A64">
        <w:rPr>
          <w:lang w:val="en-GB"/>
        </w:rPr>
        <w:t>Datatypes</w:t>
      </w:r>
      <w:bookmarkEnd w:id="739"/>
    </w:p>
    <w:p w14:paraId="5264F294" w14:textId="2FACF5BD"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r w:rsidR="00E56A21">
        <w:fldChar w:fldCharType="begin"/>
      </w:r>
      <w:r w:rsidR="00E56A21" w:rsidRPr="00A20D3E">
        <w:rPr>
          <w:lang w:val="en-US"/>
        </w:rPr>
        <w:instrText xml:space="preserve"> REF _Ref368407090 \h  \* MERGEFORMAT </w:instrText>
      </w:r>
      <w:r w:rsidR="00E56A21">
        <w:fldChar w:fldCharType="separate"/>
      </w:r>
      <w:ins w:id="740" w:author="Holger Eichelberger" w:date="2024-11-22T12:02:00Z">
        <w:r w:rsidR="00AE05D6" w:rsidRPr="00AE05D6">
          <w:rPr>
            <w:lang w:val="en-GB"/>
            <w:rPrChange w:id="741" w:author="Holger Eichelberger" w:date="2024-11-22T12:02:00Z">
              <w:rPr>
                <w:sz w:val="22"/>
                <w:szCs w:val="22"/>
                <w:lang w:val="en-GB"/>
              </w:rPr>
            </w:rPrChange>
          </w:rPr>
          <w:t xml:space="preserve">Figure </w:t>
        </w:r>
        <w:r w:rsidR="00AE05D6" w:rsidRPr="00AE05D6">
          <w:rPr>
            <w:lang w:val="en-GB"/>
            <w:rPrChange w:id="742" w:author="Holger Eichelberger" w:date="2024-11-22T12:02:00Z">
              <w:rPr>
                <w:noProof/>
                <w:sz w:val="22"/>
                <w:szCs w:val="22"/>
                <w:lang w:val="en-GB"/>
              </w:rPr>
            </w:rPrChange>
          </w:rPr>
          <w:t>1</w:t>
        </w:r>
      </w:ins>
      <w:del w:id="743" w:author="Holger Eichelberger" w:date="2021-05-18T15:18:00Z">
        <w:r w:rsidR="00266717" w:rsidRPr="00A20D3E" w:rsidDel="001E2452">
          <w:rPr>
            <w:lang w:val="en-GB"/>
          </w:rPr>
          <w:delText>Figure 1</w:delText>
        </w:r>
      </w:del>
      <w:r w:rsidR="00E56A21">
        <w:fldChar w:fldCharType="end"/>
      </w:r>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14:paraId="6F2720BD" w14:textId="629810CC" w:rsidR="0053583B" w:rsidRPr="00725A64" w:rsidRDefault="00D94E54" w:rsidP="00CB6364">
      <w:pPr>
        <w:rPr>
          <w:lang w:val="en-GB"/>
        </w:rPr>
      </w:pPr>
      <w:r w:rsidRPr="00A20D3E">
        <w:rPr>
          <w:noProof/>
          <w:lang w:val="en-US" w:eastAsia="en-US"/>
        </w:rPr>
        <w:drawing>
          <wp:inline distT="0" distB="0" distL="0" distR="0" wp14:anchorId="03CDE1A4" wp14:editId="0C560615">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14:paraId="4B1FDD22" w14:textId="4C360C92" w:rsidR="00CF5307" w:rsidRDefault="00A749B6" w:rsidP="00CF5307">
      <w:pPr>
        <w:jc w:val="center"/>
        <w:rPr>
          <w:szCs w:val="22"/>
          <w:lang w:val="en-GB"/>
        </w:rPr>
      </w:pPr>
      <w:bookmarkStart w:id="744" w:name="_Ref368407090"/>
      <w:bookmarkStart w:id="745" w:name="_Toc449024023"/>
      <w:r w:rsidRPr="00A749B6">
        <w:rPr>
          <w:sz w:val="22"/>
          <w:szCs w:val="22"/>
          <w:lang w:val="en-GB"/>
        </w:rPr>
        <w:t xml:space="preserve">Figure </w:t>
      </w:r>
      <w:r w:rsidR="000D7CA7" w:rsidRPr="00A749B6">
        <w:rPr>
          <w:sz w:val="22"/>
          <w:szCs w:val="22"/>
          <w:lang w:val="en-GB"/>
        </w:rPr>
        <w:fldChar w:fldCharType="begin"/>
      </w:r>
      <w:r w:rsidRPr="00A749B6">
        <w:rPr>
          <w:sz w:val="22"/>
          <w:szCs w:val="22"/>
          <w:lang w:val="en-GB"/>
        </w:rPr>
        <w:instrText xml:space="preserve"> SEQ Figure \* ARABIC </w:instrText>
      </w:r>
      <w:r w:rsidR="000D7CA7" w:rsidRPr="00A749B6">
        <w:rPr>
          <w:sz w:val="22"/>
          <w:szCs w:val="22"/>
          <w:lang w:val="en-GB"/>
        </w:rPr>
        <w:fldChar w:fldCharType="separate"/>
      </w:r>
      <w:r w:rsidR="00AE05D6">
        <w:rPr>
          <w:noProof/>
          <w:sz w:val="22"/>
          <w:szCs w:val="22"/>
          <w:lang w:val="en-GB"/>
        </w:rPr>
        <w:t>1</w:t>
      </w:r>
      <w:r w:rsidR="000D7CA7" w:rsidRPr="00A749B6">
        <w:rPr>
          <w:sz w:val="22"/>
          <w:szCs w:val="22"/>
          <w:lang w:val="en-GB"/>
        </w:rPr>
        <w:fldChar w:fldCharType="end"/>
      </w:r>
      <w:bookmarkEnd w:id="744"/>
      <w:r w:rsidRPr="00A749B6">
        <w:rPr>
          <w:sz w:val="22"/>
          <w:szCs w:val="22"/>
          <w:lang w:val="en-GB"/>
        </w:rPr>
        <w:t>: Overview of the VIL type system</w:t>
      </w:r>
      <w:bookmarkEnd w:id="745"/>
    </w:p>
    <w:p w14:paraId="20733F8A" w14:textId="77777777" w:rsidR="00194AC1" w:rsidRPr="00725A64" w:rsidRDefault="00014943" w:rsidP="00EA17BB">
      <w:pPr>
        <w:pStyle w:val="Heading3"/>
        <w:rPr>
          <w:lang w:val="en-GB"/>
        </w:rPr>
      </w:pPr>
      <w:bookmarkStart w:id="746" w:name="_Toc494807000"/>
      <w:r w:rsidRPr="00725A64">
        <w:rPr>
          <w:lang w:val="en-GB"/>
        </w:rPr>
        <w:t>Type conformance</w:t>
      </w:r>
      <w:bookmarkEnd w:id="746"/>
    </w:p>
    <w:p w14:paraId="005950FA" w14:textId="77777777" w:rsidR="00014943" w:rsidRPr="00725A64" w:rsidRDefault="00014943" w:rsidP="00014943">
      <w:pPr>
        <w:rPr>
          <w:lang w:val="en-GB"/>
        </w:rPr>
      </w:pPr>
      <w:r w:rsidRPr="00725A64">
        <w:rPr>
          <w:lang w:val="en-GB"/>
        </w:rPr>
        <w:t>Type conformance in IVML constraints is inspired by OCL (cf. OCL section 7.4.5):</w:t>
      </w:r>
    </w:p>
    <w:p w14:paraId="7D843100" w14:textId="77777777"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14:paraId="5358D751" w14:textId="633D5953"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r w:rsidR="00E56A21">
        <w:fldChar w:fldCharType="begin"/>
      </w:r>
      <w:r w:rsidR="00E56A21" w:rsidRPr="00A20D3E">
        <w:rPr>
          <w:lang w:val="en-US"/>
        </w:rPr>
        <w:instrText xml:space="preserve"> REF _Ref368407090 \h  \* MERGEFORMAT </w:instrText>
      </w:r>
      <w:r w:rsidR="00E56A21">
        <w:fldChar w:fldCharType="separate"/>
      </w:r>
      <w:ins w:id="747" w:author="Holger Eichelberger" w:date="2024-11-22T12:02:00Z">
        <w:r w:rsidR="00AE05D6" w:rsidRPr="00AE05D6">
          <w:rPr>
            <w:lang w:val="en-GB"/>
            <w:rPrChange w:id="748" w:author="Holger Eichelberger" w:date="2024-11-22T12:02:00Z">
              <w:rPr>
                <w:sz w:val="22"/>
                <w:szCs w:val="22"/>
                <w:lang w:val="en-GB"/>
              </w:rPr>
            </w:rPrChange>
          </w:rPr>
          <w:t xml:space="preserve">Figure </w:t>
        </w:r>
        <w:r w:rsidR="00AE05D6" w:rsidRPr="00AE05D6">
          <w:rPr>
            <w:lang w:val="en-GB"/>
            <w:rPrChange w:id="749" w:author="Holger Eichelberger" w:date="2024-11-22T12:02:00Z">
              <w:rPr>
                <w:noProof/>
                <w:sz w:val="22"/>
                <w:szCs w:val="22"/>
                <w:lang w:val="en-GB"/>
              </w:rPr>
            </w:rPrChange>
          </w:rPr>
          <w:t>1</w:t>
        </w:r>
      </w:ins>
      <w:del w:id="750" w:author="Holger Eichelberger" w:date="2021-05-18T15:18:00Z">
        <w:r w:rsidR="00266717" w:rsidRPr="00A20D3E" w:rsidDel="001E2452">
          <w:rPr>
            <w:lang w:val="en-GB"/>
          </w:rPr>
          <w:delText>Figure 1</w:delText>
        </w:r>
      </w:del>
      <w:r w:rsidR="00E56A21">
        <w:fldChar w:fldCharType="end"/>
      </w:r>
      <w:r w:rsidR="00D029EE" w:rsidRPr="00725A64">
        <w:rPr>
          <w:lang w:val="en-GB"/>
        </w:rPr>
        <w:t xml:space="preserve"> </w:t>
      </w:r>
      <w:r w:rsidRPr="00725A64">
        <w:rPr>
          <w:lang w:val="en-GB"/>
        </w:rPr>
        <w:t>depicts the IVML type hierarchy.</w:t>
      </w:r>
    </w:p>
    <w:p w14:paraId="1249327E" w14:textId="77777777"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14:paraId="1D22CD1D" w14:textId="77777777"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14:paraId="5B2393FF" w14:textId="7B4C221C" w:rsidR="00014943" w:rsidRPr="00725A64" w:rsidRDefault="0020260B" w:rsidP="008D4253">
      <w:pPr>
        <w:pStyle w:val="ListParagraph"/>
        <w:numPr>
          <w:ilvl w:val="0"/>
          <w:numId w:val="8"/>
        </w:numPr>
        <w:spacing w:after="200" w:line="276" w:lineRule="auto"/>
        <w:rPr>
          <w:lang w:val="en-GB"/>
        </w:rPr>
      </w:pPr>
      <w:r>
        <w:rPr>
          <w:lang w:val="en-GB"/>
        </w:rPr>
        <w:t>Collection</w:t>
      </w:r>
      <w:r w:rsidRPr="00725A64">
        <w:rPr>
          <w:lang w:val="en-GB"/>
        </w:rPr>
        <w:t xml:space="preserve">s </w:t>
      </w:r>
      <w:r w:rsidR="00014943" w:rsidRPr="00725A64">
        <w:rPr>
          <w:lang w:val="en-GB"/>
        </w:rPr>
        <w:t xml:space="preserve">are parameterized types regarding the contained element type. </w:t>
      </w:r>
      <w:r>
        <w:rPr>
          <w:lang w:val="en-GB"/>
        </w:rPr>
        <w:t>Collection</w:t>
      </w:r>
      <w:r w:rsidRPr="00725A64">
        <w:rPr>
          <w:lang w:val="en-GB"/>
        </w:rPr>
        <w:t xml:space="preserve">s </w:t>
      </w:r>
      <w:r w:rsidR="00014943" w:rsidRPr="00725A64">
        <w:rPr>
          <w:lang w:val="en-GB"/>
        </w:rPr>
        <w:t xml:space="preserve">comply only if they are of the same </w:t>
      </w:r>
      <w:r>
        <w:rPr>
          <w:lang w:val="en-GB"/>
        </w:rPr>
        <w:t>collection</w:t>
      </w:r>
      <w:r w:rsidRPr="00725A64">
        <w:rPr>
          <w:lang w:val="en-GB"/>
        </w:rPr>
        <w:t xml:space="preserve"> </w:t>
      </w:r>
      <w:r w:rsidR="00014943"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00014943" w:rsidRPr="00725A64">
        <w:rPr>
          <w:lang w:val="en-GB"/>
        </w:rPr>
        <w:t>.</w:t>
      </w:r>
    </w:p>
    <w:p w14:paraId="7EF17BE5" w14:textId="77777777" w:rsidR="00194AC1" w:rsidRPr="00725A64" w:rsidRDefault="00BD296F" w:rsidP="00EA17BB">
      <w:pPr>
        <w:pStyle w:val="Heading3"/>
        <w:rPr>
          <w:lang w:val="en-GB"/>
        </w:rPr>
      </w:pPr>
      <w:bookmarkStart w:id="751" w:name="_Toc494807001"/>
      <w:r w:rsidRPr="00725A64">
        <w:rPr>
          <w:lang w:val="en-GB"/>
        </w:rPr>
        <w:t>Side effects</w:t>
      </w:r>
      <w:bookmarkEnd w:id="751"/>
    </w:p>
    <w:p w14:paraId="112AED5D" w14:textId="77777777"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14:paraId="36E0D54A" w14:textId="77777777" w:rsidR="00194AC1" w:rsidRPr="00725A64" w:rsidRDefault="00BD296F" w:rsidP="00EA17BB">
      <w:pPr>
        <w:pStyle w:val="Heading3"/>
        <w:rPr>
          <w:lang w:val="en-GB"/>
        </w:rPr>
      </w:pPr>
      <w:bookmarkStart w:id="752" w:name="_Ref388970979"/>
      <w:bookmarkStart w:id="753" w:name="_Ref388973881"/>
      <w:bookmarkStart w:id="754" w:name="_Toc494807002"/>
      <w:r w:rsidRPr="00725A64">
        <w:rPr>
          <w:lang w:val="en-GB"/>
        </w:rPr>
        <w:t>Undefined values</w:t>
      </w:r>
      <w:bookmarkEnd w:id="752"/>
      <w:bookmarkEnd w:id="753"/>
      <w:bookmarkEnd w:id="754"/>
    </w:p>
    <w:p w14:paraId="6A633CD1" w14:textId="52153C90"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D7CA7">
        <w:rPr>
          <w:lang w:val="en-GB"/>
        </w:rPr>
        <w:fldChar w:fldCharType="begin"/>
      </w:r>
      <w:r w:rsidR="00341707">
        <w:rPr>
          <w:lang w:val="en-GB"/>
        </w:rPr>
        <w:instrText xml:space="preserve"> REF _Ref368380103 \r \h </w:instrText>
      </w:r>
      <w:r w:rsidR="000D7CA7">
        <w:rPr>
          <w:lang w:val="en-GB"/>
        </w:rPr>
      </w:r>
      <w:r w:rsidR="000D7CA7">
        <w:rPr>
          <w:lang w:val="en-GB"/>
        </w:rPr>
        <w:fldChar w:fldCharType="separate"/>
      </w:r>
      <w:r w:rsidR="00AE05D6">
        <w:rPr>
          <w:lang w:val="en-GB"/>
        </w:rPr>
        <w:t>3.2.9.7</w:t>
      </w:r>
      <w:r w:rsidR="000D7CA7">
        <w:rPr>
          <w:lang w:val="en-GB"/>
        </w:rPr>
        <w:fldChar w:fldCharType="end"/>
      </w:r>
      <w:r w:rsidR="006A3F11">
        <w:rPr>
          <w:lang w:val="en-GB"/>
        </w:rPr>
        <w:t>), which are not emitted if any subexpression is undefined.</w:t>
      </w:r>
    </w:p>
    <w:p w14:paraId="7C20FBF5" w14:textId="77777777" w:rsidR="00A749B6" w:rsidRDefault="00AC08A0" w:rsidP="00A749B6">
      <w:pPr>
        <w:pStyle w:val="Heading3"/>
        <w:rPr>
          <w:lang w:val="en-GB"/>
        </w:rPr>
      </w:pPr>
      <w:bookmarkStart w:id="755" w:name="_Ref388974151"/>
      <w:bookmarkStart w:id="756" w:name="_Toc494807003"/>
      <w:r w:rsidRPr="00AC08A0">
        <w:rPr>
          <w:lang w:val="en-GB"/>
        </w:rPr>
        <w:t>Null</w:t>
      </w:r>
      <w:bookmarkEnd w:id="755"/>
      <w:bookmarkEnd w:id="756"/>
    </w:p>
    <w:p w14:paraId="186EE4A3" w14:textId="77777777"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14:paraId="7145F3CA"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14:paraId="23A67D87" w14:textId="77777777"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14:paraId="452A624F" w14:textId="77777777"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14:paraId="060A485F" w14:textId="79F45867" w:rsidR="00CF5307" w:rsidRDefault="00AC08A0" w:rsidP="00CF5307">
      <w:pPr>
        <w:rPr>
          <w:lang w:val="en-GB"/>
        </w:rPr>
      </w:pPr>
      <w:r>
        <w:rPr>
          <w:lang w:val="en-GB"/>
        </w:rPr>
        <w:t>From the perspective of the type system</w:t>
      </w:r>
      <w:r w:rsidR="009B234F">
        <w:rPr>
          <w:rStyle w:val="FootnoteReference"/>
          <w:lang w:val="en-GB"/>
        </w:rPr>
        <w:footnoteReference w:id="12"/>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D7CA7">
        <w:rPr>
          <w:lang w:val="en-GB"/>
        </w:rPr>
        <w:fldChar w:fldCharType="begin"/>
      </w:r>
      <w:r w:rsidR="00341707">
        <w:rPr>
          <w:lang w:val="en-GB"/>
        </w:rPr>
        <w:instrText xml:space="preserve"> REF _Ref388970979 \r \h </w:instrText>
      </w:r>
      <w:r w:rsidR="000D7CA7">
        <w:rPr>
          <w:lang w:val="en-GB"/>
        </w:rPr>
      </w:r>
      <w:r w:rsidR="000D7CA7">
        <w:rPr>
          <w:lang w:val="en-GB"/>
        </w:rPr>
        <w:fldChar w:fldCharType="separate"/>
      </w:r>
      <w:r w:rsidR="00AE05D6">
        <w:rPr>
          <w:lang w:val="en-GB"/>
        </w:rPr>
        <w:t>3.3.8</w:t>
      </w:r>
      <w:r w:rsidR="000D7CA7">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14:paraId="5387058E" w14:textId="77777777" w:rsidR="00194AC1" w:rsidRPr="00725A64" w:rsidRDefault="00014943" w:rsidP="00EA17BB">
      <w:pPr>
        <w:pStyle w:val="Heading3"/>
        <w:rPr>
          <w:lang w:val="en-GB"/>
        </w:rPr>
      </w:pPr>
      <w:bookmarkStart w:id="757" w:name="_Ref389217918"/>
      <w:bookmarkStart w:id="758" w:name="_Toc494807004"/>
      <w:r w:rsidRPr="00725A64">
        <w:rPr>
          <w:lang w:val="en-GB"/>
        </w:rPr>
        <w:t>Collection operations</w:t>
      </w:r>
      <w:bookmarkEnd w:id="757"/>
      <w:bookmarkEnd w:id="758"/>
    </w:p>
    <w:p w14:paraId="7DECF665" w14:textId="77777777"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14:paraId="06B56A6B" w14:textId="2630BBB0" w:rsidR="00601B1F" w:rsidRDefault="00692F2B" w:rsidP="00601B1F">
      <w:pPr>
        <w:rPr>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D7CA7" w:rsidRPr="00FF7947">
        <w:rPr>
          <w:lang w:val="en-GB"/>
        </w:rPr>
        <w:fldChar w:fldCharType="begin"/>
      </w:r>
      <w:r w:rsidR="005C2EE1" w:rsidRPr="00725A64">
        <w:rPr>
          <w:lang w:val="en-GB"/>
        </w:rPr>
        <w:instrText xml:space="preserve"> REF _Ref315335785 \w \h </w:instrText>
      </w:r>
      <w:r w:rsidR="000D7CA7" w:rsidRPr="00FF7947">
        <w:rPr>
          <w:lang w:val="en-GB"/>
        </w:rPr>
      </w:r>
      <w:r w:rsidR="000D7CA7" w:rsidRPr="00FF7947">
        <w:rPr>
          <w:lang w:val="en-GB"/>
        </w:rPr>
        <w:fldChar w:fldCharType="separate"/>
      </w:r>
      <w:r w:rsidR="00AE05D6">
        <w:rPr>
          <w:lang w:val="en-GB"/>
        </w:rPr>
        <w:t>3.1.5.4</w:t>
      </w:r>
      <w:r w:rsidR="000D7CA7"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D7CA7" w:rsidRPr="00FF7947">
        <w:rPr>
          <w:lang w:val="en-GB"/>
        </w:rPr>
        <w:fldChar w:fldCharType="begin"/>
      </w:r>
      <w:r w:rsidR="00640383" w:rsidRPr="00725A64">
        <w:rPr>
          <w:lang w:val="en-GB"/>
        </w:rPr>
        <w:instrText xml:space="preserve"> REF _Ref368407251 \w \h </w:instrText>
      </w:r>
      <w:r w:rsidR="000D7CA7" w:rsidRPr="00FF7947">
        <w:rPr>
          <w:lang w:val="en-GB"/>
        </w:rPr>
      </w:r>
      <w:r w:rsidR="000D7CA7" w:rsidRPr="00FF7947">
        <w:rPr>
          <w:lang w:val="en-GB"/>
        </w:rPr>
        <w:fldChar w:fldCharType="separate"/>
      </w:r>
      <w:r w:rsidR="00AE05D6">
        <w:rPr>
          <w:lang w:val="en-GB"/>
        </w:rPr>
        <w:t>3.2.9.5</w:t>
      </w:r>
      <w:r w:rsidR="000D7CA7" w:rsidRPr="00FF7947">
        <w:rPr>
          <w:lang w:val="en-GB"/>
        </w:rPr>
        <w:fldChar w:fldCharType="end"/>
      </w:r>
      <w:r w:rsidRPr="00725A64">
        <w:rPr>
          <w:lang w:val="en-GB"/>
        </w:rPr>
        <w:t>) as well as for joins and map iterations in VIL (Section</w:t>
      </w:r>
      <w:r w:rsidR="00640383" w:rsidRPr="00FF7947">
        <w:rPr>
          <w:lang w:val="en-GB"/>
        </w:rPr>
        <w:t xml:space="preserve"> </w:t>
      </w:r>
      <w:r w:rsidR="000D7CA7" w:rsidRPr="00FF7947">
        <w:rPr>
          <w:lang w:val="en-GB"/>
        </w:rPr>
        <w:fldChar w:fldCharType="begin"/>
      </w:r>
      <w:r w:rsidR="00640383" w:rsidRPr="00725A64">
        <w:rPr>
          <w:lang w:val="en-GB"/>
        </w:rPr>
        <w:instrText xml:space="preserve"> REF _Ref368407271 \w \h </w:instrText>
      </w:r>
      <w:r w:rsidR="000D7CA7" w:rsidRPr="00FF7947">
        <w:rPr>
          <w:lang w:val="en-GB"/>
        </w:rPr>
      </w:r>
      <w:r w:rsidR="000D7CA7" w:rsidRPr="00FF7947">
        <w:rPr>
          <w:lang w:val="en-GB"/>
        </w:rPr>
        <w:fldChar w:fldCharType="separate"/>
      </w:r>
      <w:r w:rsidR="00AE05D6">
        <w:rPr>
          <w:lang w:val="en-GB"/>
        </w:rPr>
        <w:t>3.1.9.6</w:t>
      </w:r>
      <w:r w:rsidR="000D7CA7"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20587F">
        <w:rPr>
          <w:lang w:val="en-GB"/>
        </w:rPr>
        <w:t xml:space="preserve">operator </w:t>
      </w:r>
      <w:r w:rsidR="00CE04A8">
        <w:rPr>
          <w:lang w:val="en-GB"/>
        </w:rPr>
        <w:t xml:space="preserve">rather than the </w:t>
      </w:r>
      <w:r w:rsidR="003357FC">
        <w:rPr>
          <w:lang w:val="en-GB"/>
        </w:rPr>
        <w:t>dot</w:t>
      </w:r>
      <w:r w:rsidR="0020587F">
        <w:rPr>
          <w:lang w:val="en-GB"/>
        </w:rPr>
        <w:t xml:space="preserve"> operator</w:t>
      </w:r>
      <w:r w:rsidR="003357FC">
        <w:rPr>
          <w:lang w:val="en-GB"/>
        </w:rPr>
        <w:t xml:space="preserve"> </w:t>
      </w:r>
      <w:r w:rsidR="00CE04A8">
        <w:rPr>
          <w:lang w:val="en-GB"/>
        </w:rPr>
        <w:t>“.”</w:t>
      </w:r>
      <w:r w:rsidR="0020587F">
        <w:rPr>
          <w:lang w:val="en-GB"/>
        </w:rPr>
        <w:t xml:space="preserve"> As in OCL, all VIL collection operations can be called through the “-&gt;” operator and, as in IVML, alternatively through the “.” operator (an OCL compliance mode realized by an implementation may warn about the latter case)</w:t>
      </w:r>
      <w:r w:rsidR="00CE04A8">
        <w:rPr>
          <w:lang w:val="en-GB"/>
        </w:rPr>
        <w:t xml:space="preserve">. </w:t>
      </w:r>
      <w:r w:rsidR="00601B1F">
        <w:rPr>
          <w:lang w:val="en-US"/>
        </w:rPr>
        <w:t>Collection operations require a collection of values to operate on, i.e., either the expression the operation is called for is a container or the value/variable is implicitly turned into a Set of the type of the value/variable.</w:t>
      </w:r>
    </w:p>
    <w:p w14:paraId="78C049BC" w14:textId="77777777"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3"/>
      </w:r>
      <w:r w:rsidR="002B1F36">
        <w:rPr>
          <w:lang w:val="en-GB"/>
        </w:rPr>
        <w:t xml:space="preserve"> </w:t>
      </w:r>
      <w:r w:rsidR="00F5501D" w:rsidRPr="00725A64">
        <w:rPr>
          <w:lang w:val="en-GB"/>
        </w:rPr>
        <w:t>is</w:t>
      </w:r>
    </w:p>
    <w:p w14:paraId="03D99A5A" w14:textId="77777777"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4E031548" w14:textId="77777777" w:rsidR="007F1D28" w:rsidRDefault="007F1D28" w:rsidP="00014943">
      <w:pPr>
        <w:rPr>
          <w:lang w:val="en-GB"/>
        </w:rPr>
      </w:pPr>
      <w:r>
        <w:rPr>
          <w:lang w:val="en-GB"/>
        </w:rPr>
        <w:lastRenderedPageBreak/>
        <w:t>or with implicit (inferred) iterator variable for exactly one unbound variable due to the collection type</w:t>
      </w:r>
    </w:p>
    <w:p w14:paraId="675459E6" w14:textId="77777777" w:rsidR="007F1D28" w:rsidRDefault="007F1D28" w:rsidP="007F1D28">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p>
    <w:p w14:paraId="2A09B83A" w14:textId="77777777" w:rsidR="007F1D28" w:rsidRDefault="007F1D28" w:rsidP="00014943">
      <w:pPr>
        <w:rPr>
          <w:lang w:val="en-GB"/>
        </w:rPr>
      </w:pPr>
    </w:p>
    <w:p w14:paraId="51ED6395" w14:textId="77777777"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14:paraId="1B123528" w14:textId="77777777"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14:paraId="248DF3D5" w14:textId="77777777"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14:paraId="74D003F9" w14:textId="7C0CA3AC" w:rsidR="0039608F" w:rsidRDefault="0039608F" w:rsidP="001F5818">
      <w:pPr>
        <w:rPr>
          <w:lang w:val="en-GB"/>
        </w:rPr>
      </w:pPr>
      <w:r>
        <w:rPr>
          <w:lang w:val="en-GB"/>
        </w:rPr>
        <w:t xml:space="preserve">Other examples for collection iterator expressions are the </w:t>
      </w:r>
      <w:r w:rsidR="000D7CA7" w:rsidRPr="00A20D3E">
        <w:rPr>
          <w:b/>
          <w:lang w:val="en-GB"/>
        </w:rPr>
        <w:t>select</w:t>
      </w:r>
      <w:r w:rsidR="00611233">
        <w:rPr>
          <w:lang w:val="en-GB"/>
        </w:rPr>
        <w:t xml:space="preserve">, </w:t>
      </w:r>
      <w:r w:rsidR="000D7CA7" w:rsidRPr="00A20D3E">
        <w:rPr>
          <w:b/>
          <w:lang w:val="en-GB"/>
        </w:rPr>
        <w:t>reject</w:t>
      </w:r>
      <w:r w:rsidR="00611233">
        <w:rPr>
          <w:lang w:val="en-GB"/>
        </w:rPr>
        <w:t xml:space="preserve">, </w:t>
      </w:r>
      <w:r w:rsidR="007E4224" w:rsidRPr="007E4224">
        <w:rPr>
          <w:b/>
          <w:lang w:val="en-GB"/>
        </w:rPr>
        <w:t>collect</w:t>
      </w:r>
      <w:r>
        <w:rPr>
          <w:lang w:val="en-GB"/>
        </w:rPr>
        <w:t xml:space="preserve"> and </w:t>
      </w:r>
      <w:r w:rsidR="00611233">
        <w:rPr>
          <w:b/>
          <w:lang w:val="en-GB"/>
        </w:rPr>
        <w:t>iterate</w:t>
      </w:r>
      <w:r w:rsidR="000D7CA7" w:rsidRPr="00A20D3E">
        <w:rPr>
          <w:rStyle w:val="FootnoteReference"/>
          <w:lang w:val="en-GB"/>
        </w:rPr>
        <w:footnoteReference w:id="14"/>
      </w:r>
      <w:r w:rsidR="00611233">
        <w:rPr>
          <w:lang w:val="en-GB"/>
        </w:rPr>
        <w:t xml:space="preserve"> </w:t>
      </w:r>
      <w:r>
        <w:rPr>
          <w:lang w:val="en-GB"/>
        </w:rPr>
        <w:t>operations also known from IVML / OCL.</w:t>
      </w:r>
      <w:r w:rsidR="00F775D0">
        <w:rPr>
          <w:lang w:val="en-GB"/>
        </w:rPr>
        <w:t xml:space="preserve"> While </w:t>
      </w:r>
      <w:r w:rsidR="00890583">
        <w:rPr>
          <w:lang w:val="en-GB"/>
        </w:rPr>
        <w:t xml:space="preserve">select and reject return sub-collections, collect </w:t>
      </w:r>
      <w:r w:rsidR="00F775D0">
        <w:rPr>
          <w:lang w:val="en-GB"/>
        </w:rPr>
        <w:t xml:space="preserve">returns the value of an expression for each element of a collection, </w:t>
      </w:r>
      <w:r w:rsidR="00890583">
        <w:rPr>
          <w:lang w:val="en-GB"/>
        </w:rPr>
        <w:t xml:space="preserve">and iterate </w:t>
      </w:r>
      <w:r w:rsidR="00F775D0">
        <w:rPr>
          <w:lang w:val="en-GB"/>
        </w:rPr>
        <w:t>allows defining arbitrary iterative expressions</w:t>
      </w:r>
      <w:r w:rsidR="00890583">
        <w:rPr>
          <w:lang w:val="en-GB"/>
        </w:rPr>
        <w:t xml:space="preserve"> that may lead to a primitive or collection result</w:t>
      </w:r>
      <w:r w:rsidR="00F775D0">
        <w:rPr>
          <w:lang w:val="en-GB"/>
        </w:rPr>
        <w:t xml:space="preserve">. Following the example shown above, the </w:t>
      </w:r>
      <w:r w:rsidR="007E4224" w:rsidRPr="007E4224">
        <w:rPr>
          <w:i/>
          <w:lang w:val="en-GB"/>
        </w:rPr>
        <w:t>basic form</w:t>
      </w:r>
      <w:r w:rsidR="00F775D0">
        <w:rPr>
          <w:lang w:val="en-GB"/>
        </w:rPr>
        <w:t xml:space="preserve"> of </w:t>
      </w:r>
      <w:r w:rsidR="00611233">
        <w:rPr>
          <w:lang w:val="en-GB"/>
        </w:rPr>
        <w:t xml:space="preserve">iterate </w:t>
      </w:r>
      <w:r w:rsidR="00F775D0">
        <w:rPr>
          <w:lang w:val="en-GB"/>
        </w:rPr>
        <w:t>is</w:t>
      </w:r>
    </w:p>
    <w:p w14:paraId="6B35603D" w14:textId="0BF0045C"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14:paraId="79B9FCDE" w14:textId="70587C54"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r w:rsidR="00890583">
        <w:rPr>
          <w:lang w:val="en-GB"/>
        </w:rPr>
        <w:t xml:space="preserve">iterate </w:t>
      </w:r>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r w:rsidR="00890583">
        <w:rPr>
          <w:lang w:val="en-GB"/>
        </w:rPr>
        <w:t xml:space="preserve">iterate </w:t>
      </w:r>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14:paraId="6F26C276" w14:textId="0DA69216"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r w:rsidR="00611233">
        <w:rPr>
          <w:rFonts w:ascii="Courier New" w:hAnsi="Courier New" w:cs="Courier New"/>
          <w:sz w:val="22"/>
          <w:szCs w:val="22"/>
          <w:lang w:val="en-GB"/>
        </w:rPr>
        <w:t>iterate</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14:paraId="3CFF25C6" w14:textId="54C36711"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w:t>
      </w:r>
      <w:ins w:id="759" w:author="Holger Eichelberger" w:date="2021-06-23T13:29:00Z">
        <w:r w:rsidR="00135BAF">
          <w:rPr>
            <w:lang w:val="en-GB"/>
          </w:rPr>
          <w:t>discussed in the VIL extensions document</w:t>
        </w:r>
      </w:ins>
      <w:del w:id="760" w:author="Holger Eichelberger" w:date="2021-06-23T13:29:00Z">
        <w:r w:rsidR="00736427" w:rsidDel="00135BAF">
          <w:rPr>
            <w:lang w:val="en-GB"/>
          </w:rPr>
          <w:delText xml:space="preserve">(Section </w:delText>
        </w:r>
        <w:r w:rsidR="000D7CA7" w:rsidDel="00135BAF">
          <w:rPr>
            <w:lang w:val="en-GB"/>
          </w:rPr>
          <w:fldChar w:fldCharType="begin"/>
        </w:r>
        <w:r w:rsidR="00736427" w:rsidDel="00135BAF">
          <w:rPr>
            <w:lang w:val="en-GB"/>
          </w:rPr>
          <w:delInstrText xml:space="preserve"> REF _Ref393271274 \r \h </w:delInstrText>
        </w:r>
        <w:r w:rsidR="000D7CA7" w:rsidDel="00135BAF">
          <w:rPr>
            <w:lang w:val="en-GB"/>
          </w:rPr>
        </w:r>
        <w:r w:rsidR="000D7CA7" w:rsidDel="00135BAF">
          <w:rPr>
            <w:lang w:val="en-GB"/>
          </w:rPr>
          <w:fldChar w:fldCharType="separate"/>
        </w:r>
      </w:del>
      <w:del w:id="761" w:author="Holger Eichelberger" w:date="2021-05-18T15:18:00Z">
        <w:r w:rsidR="00266717" w:rsidDel="001E2452">
          <w:rPr>
            <w:lang w:val="en-GB"/>
          </w:rPr>
          <w:delText>0</w:delText>
        </w:r>
      </w:del>
      <w:del w:id="762" w:author="Holger Eichelberger" w:date="2021-06-23T13:29:00Z">
        <w:r w:rsidR="000D7CA7" w:rsidDel="00135BAF">
          <w:rPr>
            <w:lang w:val="en-GB"/>
          </w:rPr>
          <w:fldChar w:fldCharType="end"/>
        </w:r>
        <w:r w:rsidR="00736427" w:rsidDel="00135BAF">
          <w:rPr>
            <w:lang w:val="en-GB"/>
          </w:rPr>
          <w:delText>)</w:delText>
        </w:r>
      </w:del>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14:paraId="2358EEFA" w14:textId="77777777"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14:paraId="25D4C2B1" w14:textId="77777777" w:rsidR="00A749B6" w:rsidRDefault="00807FA8" w:rsidP="00A749B6">
      <w:pPr>
        <w:pStyle w:val="Heading3"/>
        <w:rPr>
          <w:lang w:val="en-GB"/>
        </w:rPr>
      </w:pPr>
      <w:bookmarkStart w:id="763" w:name="_Ref389205656"/>
      <w:bookmarkStart w:id="764" w:name="_Toc494807005"/>
      <w:bookmarkStart w:id="765" w:name="_Ref340234766"/>
      <w:r>
        <w:rPr>
          <w:lang w:val="en-GB"/>
        </w:rPr>
        <w:t>Dynamic extension of the type system through IVML</w:t>
      </w:r>
      <w:bookmarkEnd w:id="763"/>
      <w:bookmarkEnd w:id="764"/>
    </w:p>
    <w:p w14:paraId="6E3DB9EB" w14:textId="77777777"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14:paraId="5112605C" w14:textId="77777777"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r w:rsidR="008E2B79">
        <w:rPr>
          <w:lang w:val="en-GB"/>
        </w:rPr>
        <w:t xml:space="preserve">As in IVML, qualified names composed by </w:t>
      </w:r>
      <w:r w:rsidR="008E2B79">
        <w:rPr>
          <w:rFonts w:ascii="Courier New" w:hAnsi="Courier New" w:cs="Courier New"/>
          <w:sz w:val="22"/>
          <w:szCs w:val="22"/>
          <w:lang w:val="en-GB"/>
        </w:rPr>
        <w:t>’</w:t>
      </w:r>
      <w:r w:rsidR="000D7CA7" w:rsidRPr="00A20D3E">
        <w:rPr>
          <w:rFonts w:ascii="Courier New" w:hAnsi="Courier New" w:cs="Courier New"/>
          <w:sz w:val="22"/>
          <w:szCs w:val="22"/>
          <w:lang w:val="en-GB"/>
        </w:rPr>
        <w:t>::’</w:t>
      </w:r>
      <w:r w:rsidR="008E2B79">
        <w:rPr>
          <w:lang w:val="en-GB"/>
        </w:rPr>
        <w:t xml:space="preserve"> can be used to refer to IVML types, slots and enum literals (alternatively enum literals can be accessed by </w:t>
      </w:r>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r w:rsidR="008E2B79">
        <w:rPr>
          <w:lang w:val="en-GB"/>
        </w:rPr>
        <w:t xml:space="preserve">. </w:t>
      </w:r>
      <w:r w:rsidR="00CC2F57">
        <w:rPr>
          <w:lang w:val="en-GB"/>
        </w:rPr>
        <w:t>For example,</w:t>
      </w:r>
      <w:r w:rsidR="009C19D2">
        <w:rPr>
          <w:lang w:val="en-GB"/>
        </w:rPr>
        <w:t xml:space="preserve"> let</w:t>
      </w:r>
    </w:p>
    <w:p w14:paraId="49078A2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14:paraId="414BE71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14:paraId="17EE216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14:paraId="2584F6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14:paraId="78F3D357"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14:paraId="3CFFB96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14:paraId="39795826" w14:textId="77777777"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14:paraId="7F378391"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0FBF42BF"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14:paraId="3770509C" w14:textId="77777777"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14:paraId="6AD1457D"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14:paraId="7963BDEC" w14:textId="77777777"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14:paraId="027A0E22" w14:textId="77777777"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5"/>
      </w:r>
    </w:p>
    <w:p w14:paraId="1F7CEA85" w14:textId="77777777"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14:paraId="163DC4B1" w14:textId="77777777" w:rsidR="00E632C2" w:rsidRDefault="00E632C2" w:rsidP="00E632C2">
      <w:pPr>
        <w:rPr>
          <w:lang w:val="en-US"/>
        </w:rPr>
      </w:pPr>
      <w:r w:rsidRPr="00A749B6">
        <w:rPr>
          <w:rFonts w:ascii="Courier New" w:hAnsi="Courier New" w:cs="Courier New"/>
          <w:sz w:val="22"/>
          <w:szCs w:val="22"/>
          <w:lang w:val="en-GB"/>
        </w:rPr>
        <w:t>Integer i = d.myCompound.slotA;</w:t>
      </w:r>
    </w:p>
    <w:p w14:paraId="5AAF72A5" w14:textId="43832AE0"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D7CA7">
        <w:rPr>
          <w:lang w:val="en-GB"/>
        </w:rPr>
        <w:fldChar w:fldCharType="begin"/>
      </w:r>
      <w:r>
        <w:rPr>
          <w:lang w:val="en-GB"/>
        </w:rPr>
        <w:instrText xml:space="preserve"> REF _Ref368407518 \r \h </w:instrText>
      </w:r>
      <w:r w:rsidR="000D7CA7">
        <w:rPr>
          <w:lang w:val="en-GB"/>
        </w:rPr>
      </w:r>
      <w:r w:rsidR="000D7CA7">
        <w:rPr>
          <w:lang w:val="en-GB"/>
        </w:rPr>
        <w:fldChar w:fldCharType="separate"/>
      </w:r>
      <w:r w:rsidR="00AE05D6">
        <w:rPr>
          <w:lang w:val="en-GB"/>
        </w:rPr>
        <w:t>3.1.9.3</w:t>
      </w:r>
      <w:r w:rsidR="000D7CA7">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14:paraId="17CE1490" w14:textId="77777777"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14:paraId="57F78C03" w14:textId="77777777"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14:paraId="4EC335AB" w14:textId="194F0613"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r w:rsidR="004C6425">
        <w:rPr>
          <w:lang w:val="en-US"/>
        </w:rPr>
        <w:t xml:space="preserve">representing an IVML </w:t>
      </w:r>
      <w:r w:rsidR="001E6A69">
        <w:rPr>
          <w:lang w:val="en-US"/>
        </w:rPr>
        <w:t>project type</w:t>
      </w:r>
      <w:r w:rsidR="00C504A5">
        <w:rPr>
          <w:lang w:val="en-US"/>
        </w:rPr>
        <w:t xml:space="preserve"> </w:t>
      </w:r>
      <w:r w:rsidR="004C6425">
        <w:rPr>
          <w:lang w:val="en-US"/>
        </w:rPr>
        <w:t xml:space="preserve">(checked at runtime) </w:t>
      </w:r>
      <w:r w:rsidR="00C504A5">
        <w:rPr>
          <w:lang w:val="en-US"/>
        </w:rPr>
        <w:t xml:space="preserve">and </w:t>
      </w:r>
      <w:r w:rsidR="00EA1524">
        <w:rPr>
          <w:lang w:val="en-US"/>
        </w:rPr>
        <w:t>the representing IVML type also to the VIL / VTL configuration type</w:t>
      </w:r>
      <w:r w:rsidR="001E6A69">
        <w:rPr>
          <w:lang w:val="en-US"/>
        </w:rPr>
        <w:t xml:space="preserve">. </w:t>
      </w:r>
      <w:r w:rsidR="00E83408">
        <w:rPr>
          <w:lang w:val="en-US"/>
        </w:rPr>
        <w:t xml:space="preserve">A VIL/VTL variable representing an IVML project type can be assigned back to a variable of </w:t>
      </w:r>
      <w:r w:rsidR="000D7CA7" w:rsidRPr="00A20D3E">
        <w:rPr>
          <w:rFonts w:ascii="Courier New" w:hAnsi="Courier New" w:cs="Courier New"/>
          <w:sz w:val="22"/>
          <w:szCs w:val="22"/>
          <w:lang w:val="en-GB"/>
        </w:rPr>
        <w:t>Configuration</w:t>
      </w:r>
      <w:r w:rsidR="00E83408">
        <w:rPr>
          <w:lang w:val="en-US"/>
        </w:rPr>
        <w:t xml:space="preserve"> type. </w:t>
      </w:r>
      <w:r w:rsidR="001E6A69">
        <w:rPr>
          <w:lang w:val="en-US"/>
        </w:rPr>
        <w:t>Thereby, the configuration is projected to the respective (sub-)project.</w:t>
      </w:r>
    </w:p>
    <w:p w14:paraId="31EEAE26" w14:textId="77777777"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14:paraId="2C9BB728" w14:textId="0AE09F07"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D7CA7">
        <w:rPr>
          <w:lang w:val="en-GB"/>
        </w:rPr>
        <w:fldChar w:fldCharType="begin"/>
      </w:r>
      <w:r w:rsidR="00491C36">
        <w:rPr>
          <w:lang w:val="en-GB"/>
        </w:rPr>
        <w:instrText xml:space="preserve"> REF _Ref413742245 \r \h </w:instrText>
      </w:r>
      <w:r w:rsidR="000D7CA7">
        <w:rPr>
          <w:lang w:val="en-GB"/>
        </w:rPr>
      </w:r>
      <w:r w:rsidR="000D7CA7">
        <w:rPr>
          <w:lang w:val="en-GB"/>
        </w:rPr>
        <w:fldChar w:fldCharType="separate"/>
      </w:r>
      <w:r w:rsidR="00AE05D6">
        <w:rPr>
          <w:lang w:val="en-GB"/>
        </w:rPr>
        <w:t>3.4.7.3</w:t>
      </w:r>
      <w:r w:rsidR="000D7CA7">
        <w:rPr>
          <w:lang w:val="en-GB"/>
        </w:rPr>
        <w:fldChar w:fldCharType="end"/>
      </w:r>
      <w:r w:rsidR="00491C36">
        <w:rPr>
          <w:lang w:val="en-GB"/>
        </w:rPr>
        <w:t xml:space="preserve"> for details).</w:t>
      </w:r>
    </w:p>
    <w:p w14:paraId="6CCE3AB7" w14:textId="7D966298"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0D7CA7">
        <w:rPr>
          <w:lang w:val="en-US"/>
        </w:rPr>
        <w:fldChar w:fldCharType="begin"/>
      </w:r>
      <w:r w:rsidR="000D2B69">
        <w:rPr>
          <w:lang w:val="en-US"/>
        </w:rPr>
        <w:instrText xml:space="preserve"> REF _Ref388973881 \r \h </w:instrText>
      </w:r>
      <w:r w:rsidR="000D7CA7">
        <w:rPr>
          <w:lang w:val="en-US"/>
        </w:rPr>
      </w:r>
      <w:r w:rsidR="000D7CA7">
        <w:rPr>
          <w:lang w:val="en-US"/>
        </w:rPr>
        <w:fldChar w:fldCharType="separate"/>
      </w:r>
      <w:r w:rsidR="00AE05D6">
        <w:rPr>
          <w:lang w:val="en-US"/>
        </w:rPr>
        <w:t>3.3.8</w:t>
      </w:r>
      <w:r w:rsidR="000D7CA7">
        <w:rPr>
          <w:lang w:val="en-US"/>
        </w:rPr>
        <w:fldChar w:fldCharType="end"/>
      </w:r>
      <w:r w:rsidR="000D2B69">
        <w:rPr>
          <w:lang w:val="en-US"/>
        </w:rPr>
        <w:t>) and, thus, not evaluated.</w:t>
      </w:r>
    </w:p>
    <w:p w14:paraId="3EAF7FBB" w14:textId="77777777" w:rsidR="00067033" w:rsidRPr="00A20D3E" w:rsidRDefault="000D7CA7" w:rsidP="00A20D3E">
      <w:pPr>
        <w:pStyle w:val="Heading3"/>
      </w:pPr>
      <w:bookmarkStart w:id="766" w:name="_Toc494807006"/>
      <w:bookmarkStart w:id="767" w:name="_Ref411839779"/>
      <w:bookmarkStart w:id="768" w:name="_Ref411841201"/>
      <w:r w:rsidRPr="00A20D3E">
        <w:t>Function Types</w:t>
      </w:r>
      <w:bookmarkEnd w:id="766"/>
    </w:p>
    <w:p w14:paraId="6DC40F82" w14:textId="77777777" w:rsidR="004015E4" w:rsidRDefault="004015E4" w:rsidP="004015E4">
      <w:pPr>
        <w:rPr>
          <w:lang w:val="en-GB"/>
        </w:rPr>
      </w:pPr>
      <w:r>
        <w:rPr>
          <w:lang w:val="en-GB"/>
        </w:rPr>
        <w:t xml:space="preserve">In some cases, passing a function (VIL rule or VTL def) into a function as parameter is helpful, e.g., to make execution parts reusable while still being parameterizable. </w:t>
      </w:r>
      <w:r w:rsidR="00B73272">
        <w:rPr>
          <w:lang w:val="en-GB"/>
        </w:rPr>
        <w:t xml:space="preserve">This is in particular useful if script / template inheritance and overriding the respective functions is not intended or possible. </w:t>
      </w:r>
      <w:r>
        <w:rPr>
          <w:lang w:val="en-GB"/>
        </w:rPr>
        <w:t xml:space="preserve">VIL offers for this purpose a specific type indicating a function signature (akin a function prototype in C). Basically the syntax for a function without return type is </w:t>
      </w:r>
      <w:r w:rsidR="000D7CA7" w:rsidRPr="00A20D3E">
        <w:rPr>
          <w:rFonts w:ascii="Courier New" w:hAnsi="Courier New" w:cs="Courier New"/>
          <w:sz w:val="22"/>
          <w:szCs w:val="22"/>
          <w:lang w:val="en-GB"/>
        </w:rPr>
        <w:t>callOf(</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lang w:val="en-GB"/>
        </w:rPr>
        <w:t xml:space="preserve"> 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and </w:t>
      </w:r>
      <w:r w:rsidR="000D7CA7" w:rsidRPr="00A20D3E">
        <w:rPr>
          <w:rFonts w:ascii="Courier New" w:hAnsi="Courier New" w:cs="Courier New"/>
          <w:sz w:val="22"/>
          <w:szCs w:val="22"/>
          <w:lang w:val="en-GB"/>
        </w:rPr>
        <w:t xml:space="preserve">callOf </w:t>
      </w:r>
      <w:r w:rsidR="000D7CA7" w:rsidRPr="00A20D3E">
        <w:rPr>
          <w:rFonts w:ascii="Courier New" w:hAnsi="Courier New" w:cs="Courier New"/>
          <w:i/>
          <w:sz w:val="22"/>
          <w:szCs w:val="22"/>
          <w:lang w:val="en-GB"/>
        </w:rPr>
        <w:t>RType</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Type1</w:t>
      </w:r>
      <w:r w:rsidR="000D7CA7" w:rsidRPr="00A20D3E">
        <w:rPr>
          <w:rFonts w:ascii="Courier New" w:hAnsi="Courier New" w:cs="Courier New"/>
          <w:sz w:val="22"/>
          <w:szCs w:val="22"/>
          <w:lang w:val="en-GB"/>
        </w:rPr>
        <w:t xml:space="preserve">, </w:t>
      </w:r>
      <w:r w:rsidR="000D7CA7" w:rsidRPr="00A20D3E">
        <w:rPr>
          <w:rFonts w:ascii="Courier New" w:hAnsi="Courier New" w:cs="Courier New"/>
          <w:i/>
          <w:sz w:val="22"/>
          <w:szCs w:val="22"/>
          <w:lang w:val="en-GB"/>
        </w:rPr>
        <w:t>Type2</w:t>
      </w:r>
      <w:r>
        <w:rPr>
          <w:rFonts w:ascii="Courier New" w:hAnsi="Courier New" w:cs="Courier New"/>
          <w:i/>
          <w:sz w:val="22"/>
          <w:szCs w:val="22"/>
          <w:lang w:val="en-GB"/>
        </w:rPr>
        <w:t>, ...</w:t>
      </w:r>
      <w:r w:rsidR="000D7CA7" w:rsidRPr="00A20D3E">
        <w:rPr>
          <w:rFonts w:ascii="Courier New" w:hAnsi="Courier New" w:cs="Courier New"/>
          <w:sz w:val="22"/>
          <w:szCs w:val="22"/>
          <w:lang w:val="en-GB"/>
        </w:rPr>
        <w:t>)</w:t>
      </w:r>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in typedefs, i.e., for defining an alias type name for a function type. A valid value for a function type parameter is a function matching the specified types.</w:t>
      </w:r>
    </w:p>
    <w:p w14:paraId="1593E19E" w14:textId="77777777" w:rsidR="0039615D" w:rsidRDefault="0039615D" w:rsidP="004015E4">
      <w:pPr>
        <w:rPr>
          <w:lang w:val="en-GB"/>
        </w:rPr>
      </w:pPr>
      <w:r>
        <w:rPr>
          <w:lang w:val="en-GB"/>
        </w:rPr>
        <w:t>Example (VTL, akin for VIL):</w:t>
      </w:r>
    </w:p>
    <w:p w14:paraId="654339BF" w14:textId="77777777" w:rsidR="0039615D" w:rsidRDefault="000D7CA7" w:rsidP="004015E4">
      <w:pPr>
        <w:rPr>
          <w:rFonts w:ascii="Courier New" w:hAnsi="Courier New" w:cs="Courier New"/>
          <w:sz w:val="22"/>
          <w:szCs w:val="22"/>
          <w:lang w:val="en-GB"/>
        </w:rPr>
      </w:pPr>
      <w:r w:rsidRPr="00A20D3E">
        <w:rPr>
          <w:rFonts w:ascii="Courier New" w:hAnsi="Courier New" w:cs="Courier New"/>
          <w:b/>
          <w:sz w:val="22"/>
          <w:szCs w:val="22"/>
          <w:lang w:val="en-GB"/>
        </w:rPr>
        <w:t>typedef</w:t>
      </w:r>
      <w:r w:rsidR="0039615D">
        <w:rPr>
          <w:rFonts w:ascii="Courier New" w:hAnsi="Courier New" w:cs="Courier New"/>
          <w:sz w:val="22"/>
          <w:szCs w:val="22"/>
          <w:lang w:val="en-GB"/>
        </w:rPr>
        <w:t xml:space="preserve"> FunCall </w:t>
      </w:r>
      <w:r w:rsidRPr="00A20D3E">
        <w:rPr>
          <w:rFonts w:ascii="Courier New" w:hAnsi="Courier New" w:cs="Courier New"/>
          <w:b/>
          <w:sz w:val="22"/>
          <w:szCs w:val="22"/>
          <w:lang w:val="en-GB"/>
        </w:rPr>
        <w:t>callOf</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 xml:space="preserve"> (</w:t>
      </w:r>
      <w:r w:rsidRPr="00A20D3E">
        <w:rPr>
          <w:rFonts w:ascii="Courier New" w:hAnsi="Courier New" w:cs="Courier New"/>
          <w:sz w:val="22"/>
          <w:szCs w:val="22"/>
          <w:lang w:val="en-GB"/>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p>
    <w:p w14:paraId="5F0B3BF0"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FunCall fun = func;</w:t>
      </w:r>
    </w:p>
    <w:p w14:paraId="4D07411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func(Integer i) = : {</w:t>
      </w:r>
    </w:p>
    <w:p w14:paraId="2A585C6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i * 10;</w:t>
      </w:r>
    </w:p>
    <w:p w14:paraId="1ADDC7D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494856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lastRenderedPageBreak/>
        <w:t>Integer call(FunCall f, Integer i) = : {</w:t>
      </w:r>
    </w:p>
    <w:p w14:paraId="772E2C93"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f(i) + 1;</w:t>
      </w:r>
    </w:p>
    <w:p w14:paraId="4171082D"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28537B1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Integer use(Integer i) = : {</w:t>
      </w:r>
    </w:p>
    <w:p w14:paraId="25A60BE8"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 xml:space="preserve">   call(fun, i) + call(func, i);</w:t>
      </w:r>
    </w:p>
    <w:p w14:paraId="6E2381FE" w14:textId="77777777" w:rsidR="0039615D" w:rsidRDefault="0039615D" w:rsidP="004015E4">
      <w:pPr>
        <w:rPr>
          <w:rFonts w:ascii="Courier New" w:hAnsi="Courier New" w:cs="Courier New"/>
          <w:sz w:val="22"/>
          <w:szCs w:val="22"/>
          <w:lang w:val="en-GB"/>
        </w:rPr>
      </w:pPr>
      <w:r>
        <w:rPr>
          <w:rFonts w:ascii="Courier New" w:hAnsi="Courier New" w:cs="Courier New"/>
          <w:sz w:val="22"/>
          <w:szCs w:val="22"/>
          <w:lang w:val="en-GB"/>
        </w:rPr>
        <w:t>}</w:t>
      </w:r>
    </w:p>
    <w:p w14:paraId="633EEEBF" w14:textId="77777777" w:rsidR="0039615D" w:rsidRDefault="0039615D" w:rsidP="004015E4">
      <w:pPr>
        <w:rPr>
          <w:lang w:val="en-GB"/>
        </w:rPr>
      </w:pPr>
      <w:r>
        <w:rPr>
          <w:lang w:val="en-GB"/>
        </w:rPr>
        <w:t xml:space="preserve">The example above illustrates the use of function types. The typedef defines an alias type with name </w:t>
      </w:r>
      <w:r>
        <w:rPr>
          <w:rFonts w:ascii="Courier New" w:hAnsi="Courier New" w:cs="Courier New"/>
          <w:sz w:val="22"/>
          <w:szCs w:val="22"/>
          <w:lang w:val="en-GB"/>
        </w:rPr>
        <w:t>FunCall</w:t>
      </w:r>
      <w:r>
        <w:rPr>
          <w:lang w:val="en-GB"/>
        </w:rPr>
        <w:t xml:space="preserve"> representing a function 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r>
        <w:rPr>
          <w:rFonts w:ascii="Courier New" w:hAnsi="Courier New" w:cs="Courier New"/>
          <w:sz w:val="22"/>
          <w:szCs w:val="22"/>
          <w:lang w:val="en-GB"/>
        </w:rPr>
        <w:t>FunCall</w:t>
      </w:r>
      <w:r>
        <w:rPr>
          <w:lang w:val="en-GB"/>
        </w:rPr>
        <w:t xml:space="preserve">, we can just use it, here in the expression </w:t>
      </w:r>
      <w:r>
        <w:rPr>
          <w:rFonts w:ascii="Courier New" w:hAnsi="Courier New" w:cs="Courier New"/>
          <w:sz w:val="22"/>
          <w:szCs w:val="22"/>
          <w:lang w:val="en-GB"/>
        </w:rPr>
        <w:t>f(i) + 1</w:t>
      </w:r>
      <w:r>
        <w:rPr>
          <w:lang w:val="en-GB"/>
        </w:rPr>
        <w:t xml:space="preserve">. If </w:t>
      </w:r>
      <w:r>
        <w:rPr>
          <w:rFonts w:ascii="Courier New" w:hAnsi="Courier New" w:cs="Courier New"/>
          <w:sz w:val="22"/>
          <w:szCs w:val="22"/>
          <w:lang w:val="en-GB"/>
        </w:rPr>
        <w:t>call</w:t>
      </w:r>
      <w:r>
        <w:rPr>
          <w:lang w:val="en-GB"/>
        </w:rPr>
        <w:t xml:space="preserve"> is called, a function realizing </w:t>
      </w:r>
      <w:r>
        <w:rPr>
          <w:rFonts w:ascii="Courier New" w:hAnsi="Courier New" w:cs="Courier New"/>
          <w:sz w:val="22"/>
          <w:szCs w:val="22"/>
          <w:lang w:val="en-GB"/>
        </w:rPr>
        <w:t>f</w:t>
      </w:r>
      <w:r>
        <w:rPr>
          <w:lang w:val="en-GB"/>
        </w:rPr>
        <w:t xml:space="preserve"> 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 be evaluated). </w:t>
      </w:r>
      <w:r>
        <w:rPr>
          <w:lang w:val="en-GB"/>
        </w:rPr>
        <w:t xml:space="preserve">Wherever we use </w:t>
      </w:r>
      <w:r w:rsidR="000E4C7E">
        <w:rPr>
          <w:lang w:val="en-GB"/>
        </w:rPr>
        <w:t xml:space="preserve">in the xample </w:t>
      </w:r>
      <w:r>
        <w:rPr>
          <w:lang w:val="en-GB"/>
        </w:rPr>
        <w:t xml:space="preserve">the alias type </w:t>
      </w:r>
      <w:r>
        <w:rPr>
          <w:rFonts w:ascii="Courier New" w:hAnsi="Courier New" w:cs="Courier New"/>
          <w:sz w:val="22"/>
          <w:szCs w:val="22"/>
          <w:lang w:val="en-GB"/>
        </w:rPr>
        <w:t>FunCall</w:t>
      </w:r>
      <w:r w:rsidR="000E4C7E">
        <w:rPr>
          <w:lang w:val="en-GB"/>
        </w:rPr>
        <w:t>,</w:t>
      </w:r>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r w:rsidR="000E4C7E">
        <w:rPr>
          <w:lang w:val="en-GB"/>
        </w:rPr>
        <w:t>, but defining and using an alias type is more convenient and less error prone</w:t>
      </w:r>
      <w:r>
        <w:rPr>
          <w:lang w:val="en-GB"/>
        </w:rPr>
        <w:t>.</w:t>
      </w:r>
      <w:r w:rsidR="000E4C7E">
        <w:rPr>
          <w:lang w:val="en-GB"/>
        </w:rPr>
        <w:t xml:space="preserve"> As alias types and visible functions defined by imported scripts are available in the importing script, the implementing functions used to call such parameterized functions can also be defined in different scripts.</w:t>
      </w:r>
    </w:p>
    <w:p w14:paraId="005A10CC" w14:textId="77777777" w:rsidR="00194AC1" w:rsidRPr="00725A64" w:rsidRDefault="00CB6364" w:rsidP="00EA17BB">
      <w:pPr>
        <w:pStyle w:val="Heading2"/>
        <w:rPr>
          <w:lang w:val="en-GB"/>
        </w:rPr>
      </w:pPr>
      <w:bookmarkStart w:id="769" w:name="_Toc494807007"/>
      <w:r w:rsidRPr="00725A64">
        <w:rPr>
          <w:lang w:val="en-GB"/>
        </w:rPr>
        <w:t>Built-in operations</w:t>
      </w:r>
      <w:bookmarkEnd w:id="765"/>
      <w:bookmarkEnd w:id="767"/>
      <w:bookmarkEnd w:id="768"/>
      <w:bookmarkEnd w:id="769"/>
    </w:p>
    <w:p w14:paraId="1A431BCF" w14:textId="03477E43"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r w:rsidR="00E56A21">
        <w:fldChar w:fldCharType="begin"/>
      </w:r>
      <w:r w:rsidR="00E56A21" w:rsidRPr="00A20D3E">
        <w:rPr>
          <w:lang w:val="en-US"/>
        </w:rPr>
        <w:instrText xml:space="preserve"> REF _Ref368059479 \r \h  \* MERGEFORMAT </w:instrText>
      </w:r>
      <w:r w:rsidR="00E56A21">
        <w:fldChar w:fldCharType="separate"/>
      </w:r>
      <w:ins w:id="770" w:author="Holger Eichelberger" w:date="2024-11-22T12:02:00Z">
        <w:r w:rsidR="00AE05D6" w:rsidRPr="00AE05D6">
          <w:rPr>
            <w:lang w:val="en-GB"/>
            <w:rPrChange w:id="771" w:author="Holger Eichelberger" w:date="2024-11-22T12:02:00Z">
              <w:rPr>
                <w:lang w:val="en-US"/>
              </w:rPr>
            </w:rPrChange>
          </w:rPr>
          <w:t>3.3.3</w:t>
        </w:r>
      </w:ins>
      <w:del w:id="772" w:author="Holger Eichelberger" w:date="2021-05-18T15:18:00Z">
        <w:r w:rsidR="00266717" w:rsidRPr="00A20D3E" w:rsidDel="001E2452">
          <w:rPr>
            <w:lang w:val="en-GB"/>
          </w:rPr>
          <w:delText>3.3.3</w:delText>
        </w:r>
      </w:del>
      <w:r w:rsidR="00E56A21">
        <w:fldChar w:fldCharType="end"/>
      </w:r>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D71E99" w:rsidRPr="00725A64">
        <w:rPr>
          <w:lang w:val="en-GB"/>
        </w:rPr>
        <w:t>.</w:t>
      </w:r>
    </w:p>
    <w:p w14:paraId="1B8E826F" w14:textId="77777777"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14:paraId="452EA0F1" w14:textId="77777777" w:rsidR="00A10763"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14:paraId="28E10795" w14:textId="77777777" w:rsidR="009117FB" w:rsidRPr="00725A64" w:rsidRDefault="009117FB" w:rsidP="009117FB">
      <w:pPr>
        <w:pStyle w:val="Heading3"/>
        <w:rPr>
          <w:lang w:val="en-GB"/>
        </w:rPr>
      </w:pPr>
      <w:bookmarkStart w:id="773" w:name="_Toc494807008"/>
      <w:r>
        <w:rPr>
          <w:lang w:val="en-GB"/>
        </w:rPr>
        <w:lastRenderedPageBreak/>
        <w:t>Global operations</w:t>
      </w:r>
      <w:bookmarkEnd w:id="773"/>
    </w:p>
    <w:p w14:paraId="5BECA449" w14:textId="77777777" w:rsidR="009117FB" w:rsidRDefault="009117FB">
      <w:pPr>
        <w:rPr>
          <w:lang w:val="en-GB"/>
        </w:rPr>
      </w:pPr>
      <w:r>
        <w:rPr>
          <w:lang w:val="en-GB"/>
        </w:rPr>
        <w:t>Some operations are of global character and can be considered independent of a certain type. These operations are</w:t>
      </w:r>
    </w:p>
    <w:p w14:paraId="20677776" w14:textId="77777777" w:rsidR="00067033" w:rsidRPr="00A20D3E" w:rsidRDefault="000D7CA7" w:rsidP="00A20D3E">
      <w:pPr>
        <w:pStyle w:val="ListParagraph"/>
        <w:numPr>
          <w:ilvl w:val="0"/>
          <w:numId w:val="45"/>
        </w:numPr>
        <w:rPr>
          <w:b/>
          <w:lang w:val="en-GB"/>
        </w:rPr>
      </w:pPr>
      <w:r w:rsidRPr="00A20D3E">
        <w:rPr>
          <w:b/>
          <w:lang w:val="en-GB"/>
        </w:rPr>
        <w:t>enableTracing(Boolean b)</w:t>
      </w:r>
    </w:p>
    <w:p w14:paraId="3C5EB5C5" w14:textId="77777777" w:rsidR="00067033" w:rsidRDefault="009117FB" w:rsidP="00A20D3E">
      <w:pPr>
        <w:pStyle w:val="ListParagraph"/>
        <w:rPr>
          <w:lang w:val="en-GB"/>
        </w:rPr>
      </w:pPr>
      <w:r>
        <w:rPr>
          <w:lang w:val="en-GB"/>
        </w:rPr>
        <w:t>Enables or disables tracing from the current position to the next call of this operation or to the end of the script depending on b.</w:t>
      </w:r>
    </w:p>
    <w:p w14:paraId="1870207C" w14:textId="77777777" w:rsidR="00067033" w:rsidRPr="00A20D3E" w:rsidRDefault="000D7CA7" w:rsidP="00A20D3E">
      <w:pPr>
        <w:pStyle w:val="ListParagraph"/>
        <w:numPr>
          <w:ilvl w:val="0"/>
          <w:numId w:val="45"/>
        </w:numPr>
        <w:rPr>
          <w:b/>
          <w:lang w:val="en-GB"/>
        </w:rPr>
      </w:pPr>
      <w:r w:rsidRPr="00A20D3E">
        <w:rPr>
          <w:b/>
          <w:lang w:val="en-GB"/>
        </w:rPr>
        <w:t>notifyProgress(Integer a, Integer m, [String d])</w:t>
      </w:r>
    </w:p>
    <w:p w14:paraId="209AE753" w14:textId="77777777" w:rsidR="00067033" w:rsidRDefault="009117FB" w:rsidP="00A20D3E">
      <w:pPr>
        <w:pStyle w:val="ListParagraph"/>
        <w:rPr>
          <w:lang w:val="en-GB"/>
        </w:rPr>
      </w:pPr>
      <w:r>
        <w:rPr>
          <w:lang w:val="en-GB"/>
        </w:rPr>
        <w:t>Notifies about the actual instantiation progress. a represents the actual step number, m the maximum step number (may vary at runtime), d is an optional description. The background is that due to loops and recursions we cannot determine automatically the maximum number of operations or whether the script will terminate at all. Whether a progress indication is displayed depends on the integration, e.g., headless integrations may ignore this information.</w:t>
      </w:r>
    </w:p>
    <w:p w14:paraId="71A9306B" w14:textId="77777777" w:rsidR="009E157F" w:rsidRPr="000A11F9" w:rsidRDefault="009E157F" w:rsidP="009E157F">
      <w:pPr>
        <w:pStyle w:val="ListParagraph"/>
        <w:numPr>
          <w:ilvl w:val="0"/>
          <w:numId w:val="45"/>
        </w:numPr>
        <w:rPr>
          <w:b/>
          <w:lang w:val="en-GB"/>
        </w:rPr>
      </w:pPr>
      <w:r w:rsidRPr="000A11F9">
        <w:rPr>
          <w:b/>
          <w:lang w:val="en-GB"/>
        </w:rPr>
        <w:t>println(Any a)</w:t>
      </w:r>
    </w:p>
    <w:p w14:paraId="02B36DD7" w14:textId="77777777" w:rsidR="009E157F" w:rsidRDefault="009E157F" w:rsidP="009E157F">
      <w:pPr>
        <w:pStyle w:val="ListParagraph"/>
        <w:rPr>
          <w:lang w:val="en-GB"/>
        </w:rPr>
      </w:pPr>
      <w:r>
        <w:rPr>
          <w:lang w:val="en-GB"/>
        </w:rPr>
        <w:t xml:space="preserve">Prints the String representation of a to the </w:t>
      </w:r>
    </w:p>
    <w:p w14:paraId="0C0F7812" w14:textId="77777777" w:rsidR="00194AC1" w:rsidRDefault="003E249F" w:rsidP="00EA17BB">
      <w:pPr>
        <w:pStyle w:val="Heading3"/>
        <w:rPr>
          <w:lang w:val="en-GB"/>
        </w:rPr>
      </w:pPr>
      <w:bookmarkStart w:id="774" w:name="_Toc488046177"/>
      <w:bookmarkStart w:id="775" w:name="_Toc493054430"/>
      <w:bookmarkStart w:id="776" w:name="_Toc494643536"/>
      <w:bookmarkStart w:id="777" w:name="_Toc494807009"/>
      <w:bookmarkStart w:id="778" w:name="_Toc494807010"/>
      <w:bookmarkEnd w:id="774"/>
      <w:bookmarkEnd w:id="775"/>
      <w:bookmarkEnd w:id="776"/>
      <w:bookmarkEnd w:id="777"/>
      <w:r w:rsidRPr="00725A64">
        <w:rPr>
          <w:lang w:val="en-GB"/>
        </w:rPr>
        <w:t>Internal Types</w:t>
      </w:r>
      <w:bookmarkEnd w:id="778"/>
    </w:p>
    <w:p w14:paraId="487DF373" w14:textId="77777777" w:rsidR="00067033" w:rsidRDefault="008C2F74" w:rsidP="00A20D3E">
      <w:pPr>
        <w:rPr>
          <w:lang w:val="en-GB"/>
        </w:rPr>
      </w:pPr>
      <w:r>
        <w:rPr>
          <w:lang w:val="en-GB"/>
        </w:rPr>
        <w:t>This section summari</w:t>
      </w:r>
      <w:r w:rsidR="002C75EE">
        <w:rPr>
          <w:lang w:val="en-GB"/>
        </w:rPr>
        <w:t>z</w:t>
      </w:r>
      <w:r>
        <w:rPr>
          <w:lang w:val="en-GB"/>
        </w:rPr>
        <w:t>es the internal VIL types.</w:t>
      </w:r>
      <w:r w:rsidR="00D74147">
        <w:rPr>
          <w:lang w:val="en-GB"/>
        </w:rPr>
        <w:t xml:space="preserve"> Alias operations, i.e., operations with same return type, parameter types but different name are listed</w:t>
      </w:r>
      <w:r w:rsidR="000D2AA6">
        <w:rPr>
          <w:lang w:val="en-GB"/>
        </w:rPr>
        <w:t xml:space="preserve"> (without return type)</w:t>
      </w:r>
      <w:r w:rsidR="00D74147">
        <w:rPr>
          <w:lang w:val="en-GB"/>
        </w:rPr>
        <w:t xml:space="preserve"> after a slash after the primary operation.</w:t>
      </w:r>
    </w:p>
    <w:p w14:paraId="22F1635D" w14:textId="77777777" w:rsidR="00194AC1" w:rsidRPr="00725A64" w:rsidRDefault="003E249F" w:rsidP="00EA17BB">
      <w:pPr>
        <w:pStyle w:val="Heading3"/>
        <w:numPr>
          <w:ilvl w:val="3"/>
          <w:numId w:val="1"/>
        </w:numPr>
        <w:tabs>
          <w:tab w:val="left" w:pos="1078"/>
        </w:tabs>
        <w:ind w:left="0" w:firstLine="0"/>
        <w:rPr>
          <w:lang w:val="en-GB"/>
        </w:rPr>
      </w:pPr>
      <w:bookmarkStart w:id="779" w:name="_Toc494807011"/>
      <w:r w:rsidRPr="00725A64">
        <w:rPr>
          <w:lang w:val="en-GB"/>
        </w:rPr>
        <w:t>Any</w:t>
      </w:r>
      <w:bookmarkEnd w:id="779"/>
    </w:p>
    <w:p w14:paraId="217D9F6F" w14:textId="77777777" w:rsidR="00194AC1"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531384">
        <w:rPr>
          <w:rFonts w:ascii="Courier New" w:hAnsi="Courier New" w:cs="Courier New"/>
          <w:sz w:val="22"/>
          <w:szCs w:val="22"/>
          <w:lang w:val="en-GB"/>
        </w:rPr>
        <w:t>, Real Integer or Boolean</w:t>
      </w:r>
      <w:r w:rsidR="00295F8B">
        <w:rPr>
          <w:lang w:val="en-GB"/>
        </w:rPr>
        <w:t>.</w:t>
      </w:r>
    </w:p>
    <w:p w14:paraId="6B5A2516" w14:textId="77777777" w:rsidR="004E0C8E" w:rsidRPr="00725A64" w:rsidRDefault="004E0C8E" w:rsidP="004E0C8E">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sidR="00AC5C7F">
        <w:rPr>
          <w:b/>
          <w:bCs/>
          <w:lang w:val="en-GB"/>
        </w:rPr>
        <w:t>Any</w:t>
      </w:r>
      <w:del w:id="780" w:author="Holger Eichelberger" w:date="2019-07-25T08:48:00Z">
        <w:r w:rsidR="00AC5C7F" w:rsidDel="007339CB">
          <w:rPr>
            <w:b/>
            <w:bCs/>
            <w:lang w:val="en-GB"/>
          </w:rPr>
          <w:delText>Type</w:delText>
        </w:r>
      </w:del>
      <w:r w:rsidRPr="00725A64">
        <w:rPr>
          <w:b/>
          <w:bCs/>
          <w:lang w:val="en-GB"/>
        </w:rPr>
        <w:t xml:space="preserve"> r)</w:t>
      </w:r>
      <w:r w:rsidR="00D74147">
        <w:rPr>
          <w:b/>
          <w:bCs/>
          <w:lang w:val="en-GB"/>
        </w:rPr>
        <w:t xml:space="preserve"> / </w:t>
      </w:r>
      <w:r w:rsidR="00D74147" w:rsidRPr="005E7EA1">
        <w:rPr>
          <w:b/>
          <w:lang w:val="en-US"/>
        </w:rPr>
        <w:t>!= (Any</w:t>
      </w:r>
      <w:del w:id="781" w:author="Holger Eichelberger" w:date="2019-07-25T08:48:00Z">
        <w:r w:rsidR="00D74147" w:rsidRPr="005E7EA1" w:rsidDel="007339CB">
          <w:rPr>
            <w:b/>
            <w:lang w:val="en-US"/>
          </w:rPr>
          <w:delText>Type</w:delText>
        </w:r>
      </w:del>
      <w:r w:rsidR="00D74147">
        <w:rPr>
          <w:b/>
          <w:lang w:val="en-US"/>
        </w:rPr>
        <w:t xml:space="preserve"> a</w:t>
      </w:r>
      <w:r w:rsidR="00D74147" w:rsidRPr="005E7EA1">
        <w:rPr>
          <w:b/>
          <w:lang w:val="en-US"/>
        </w:rPr>
        <w:t xml:space="preserve">) </w:t>
      </w:r>
      <w:r w:rsidRPr="00725A64">
        <w:rPr>
          <w:b/>
          <w:bCs/>
          <w:lang w:val="en-GB"/>
        </w:rPr>
        <w:t xml:space="preserve"> </w:t>
      </w:r>
    </w:p>
    <w:p w14:paraId="7C4DACEF" w14:textId="77777777" w:rsidR="004E0C8E" w:rsidRPr="00725A64" w:rsidRDefault="004E0C8E" w:rsidP="004E0C8E">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4AF0350D" w14:textId="77777777" w:rsidR="008C6A24" w:rsidRDefault="008C6A24" w:rsidP="008C6A24">
      <w:pPr>
        <w:pStyle w:val="ListParagraph"/>
        <w:numPr>
          <w:ilvl w:val="0"/>
          <w:numId w:val="11"/>
        </w:numPr>
        <w:rPr>
          <w:b/>
          <w:lang w:val="en-US"/>
        </w:rPr>
      </w:pPr>
      <w:r>
        <w:rPr>
          <w:b/>
          <w:lang w:val="en-US"/>
        </w:rPr>
        <w:t xml:space="preserve">Boolean &lt;&gt; </w:t>
      </w:r>
      <w:r w:rsidRPr="005E7EA1">
        <w:rPr>
          <w:b/>
          <w:lang w:val="en-US"/>
        </w:rPr>
        <w:t>(Any</w:t>
      </w:r>
      <w:del w:id="782" w:author="Holger Eichelberger" w:date="2019-07-25T08:48:00Z">
        <w:r w:rsidRPr="005E7EA1" w:rsidDel="007339CB">
          <w:rPr>
            <w:b/>
            <w:lang w:val="en-US"/>
          </w:rPr>
          <w:delText>Type</w:delText>
        </w:r>
      </w:del>
      <w:r>
        <w:rPr>
          <w:b/>
          <w:lang w:val="en-US"/>
        </w:rPr>
        <w:t xml:space="preserve"> a</w:t>
      </w:r>
      <w:r w:rsidRPr="005E7EA1">
        <w:rPr>
          <w:b/>
          <w:lang w:val="en-US"/>
        </w:rPr>
        <w:t>)</w:t>
      </w:r>
    </w:p>
    <w:p w14:paraId="7C3000AC" w14:textId="77777777" w:rsidR="008C6A24" w:rsidRDefault="008C6A24" w:rsidP="008C6A24">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896B53A" w14:textId="77777777" w:rsidR="00942062" w:rsidRPr="00A20D3E" w:rsidRDefault="00942062" w:rsidP="00942062">
      <w:pPr>
        <w:pStyle w:val="ListParagraph"/>
        <w:numPr>
          <w:ilvl w:val="0"/>
          <w:numId w:val="11"/>
        </w:numPr>
        <w:rPr>
          <w:lang w:val="en-US"/>
        </w:rPr>
      </w:pPr>
      <w:r>
        <w:rPr>
          <w:b/>
          <w:lang w:val="en-US"/>
        </w:rPr>
        <w:t>String getLocale</w:t>
      </w:r>
      <w:r w:rsidRPr="005E7EA1">
        <w:rPr>
          <w:b/>
          <w:lang w:val="en-US"/>
        </w:rPr>
        <w:t xml:space="preserve"> (Any</w:t>
      </w:r>
      <w:del w:id="783"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locale</w:t>
      </w:r>
      <w:r w:rsidRPr="005E7EA1">
        <w:rPr>
          <w:b/>
          <w:lang w:val="en-US"/>
        </w:rPr>
        <w:t xml:space="preserve"> (Any</w:t>
      </w:r>
      <w:del w:id="784" w:author="Holger Eichelberger" w:date="2019-07-25T08:48:00Z">
        <w:r w:rsidRPr="005E7EA1" w:rsidDel="007339CB">
          <w:rPr>
            <w:b/>
            <w:lang w:val="en-US"/>
          </w:rPr>
          <w:delText>Type</w:delText>
        </w:r>
      </w:del>
      <w:r>
        <w:rPr>
          <w:b/>
          <w:lang w:val="en-US"/>
        </w:rPr>
        <w:t xml:space="preserve"> a</w:t>
      </w:r>
      <w:r w:rsidRPr="005E7EA1">
        <w:rPr>
          <w:b/>
          <w:lang w:val="en-US"/>
        </w:rPr>
        <w:t>)</w:t>
      </w:r>
    </w:p>
    <w:p w14:paraId="28B35DE5" w14:textId="77777777" w:rsidR="00067033" w:rsidRDefault="00942062" w:rsidP="00A20D3E">
      <w:pPr>
        <w:pStyle w:val="ListParagraph"/>
        <w:rPr>
          <w:lang w:val="en-US"/>
        </w:rPr>
      </w:pPr>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r w:rsidR="004A3156">
        <w:rPr>
          <w:lang w:val="en-US"/>
        </w:rPr>
        <w:t xml:space="preserve">IVML / </w:t>
      </w:r>
      <w:r>
        <w:rPr>
          <w:lang w:val="en-US"/>
        </w:rPr>
        <w:t>OCL, the default locale is “en_US”, but may be redefined by the implementing tool, e.g., via properties.</w:t>
      </w:r>
    </w:p>
    <w:p w14:paraId="0425DC48" w14:textId="77777777" w:rsidR="00E650AF" w:rsidRDefault="00E650AF" w:rsidP="00E650AF">
      <w:pPr>
        <w:pStyle w:val="ListParagraph"/>
        <w:numPr>
          <w:ilvl w:val="0"/>
          <w:numId w:val="11"/>
        </w:numPr>
        <w:rPr>
          <w:b/>
          <w:lang w:val="en-US"/>
        </w:rPr>
      </w:pPr>
      <w:r>
        <w:rPr>
          <w:b/>
          <w:lang w:val="en-US"/>
        </w:rPr>
        <w:t>Type</w:t>
      </w:r>
      <w:r w:rsidRPr="0072224F">
        <w:rPr>
          <w:b/>
          <w:lang w:val="en-US"/>
        </w:rPr>
        <w:t xml:space="preserve"> </w:t>
      </w:r>
      <w:r>
        <w:rPr>
          <w:b/>
          <w:lang w:val="en-US"/>
        </w:rPr>
        <w:t>getType</w:t>
      </w:r>
      <w:r w:rsidRPr="0072224F">
        <w:rPr>
          <w:b/>
          <w:lang w:val="en-US"/>
        </w:rPr>
        <w:t>()</w:t>
      </w:r>
    </w:p>
    <w:p w14:paraId="3B807193" w14:textId="77777777" w:rsidR="00E650AF" w:rsidRDefault="00E650AF" w:rsidP="00E650AF">
      <w:pPr>
        <w:pStyle w:val="ListParagraph"/>
        <w:rPr>
          <w:lang w:val="en-US"/>
        </w:rPr>
      </w:pPr>
      <w:r w:rsidRPr="000A11F9">
        <w:rPr>
          <w:lang w:val="en-US"/>
        </w:rPr>
        <w:t xml:space="preserve">Returns the type of </w:t>
      </w:r>
      <w:r w:rsidRPr="000A11F9">
        <w:rPr>
          <w:i/>
          <w:lang w:val="en-US"/>
        </w:rPr>
        <w:t>operand</w:t>
      </w:r>
      <w:r w:rsidRPr="000A11F9">
        <w:rPr>
          <w:lang w:val="en-US"/>
        </w:rPr>
        <w:t>.</w:t>
      </w:r>
    </w:p>
    <w:p w14:paraId="4991EFD1" w14:textId="77777777" w:rsidR="000D2AA6" w:rsidRDefault="000D2AA6" w:rsidP="000D2AA6">
      <w:pPr>
        <w:pStyle w:val="ListParagraph"/>
        <w:numPr>
          <w:ilvl w:val="0"/>
          <w:numId w:val="11"/>
        </w:numPr>
        <w:rPr>
          <w:b/>
          <w:lang w:val="en-US"/>
        </w:rPr>
      </w:pPr>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p>
    <w:p w14:paraId="7EA9EF7A"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p>
    <w:p w14:paraId="58551142" w14:textId="77777777" w:rsidR="000D2AA6" w:rsidRDefault="000D2AA6" w:rsidP="000D2AA6">
      <w:pPr>
        <w:pStyle w:val="ListParagraph"/>
        <w:numPr>
          <w:ilvl w:val="0"/>
          <w:numId w:val="11"/>
        </w:numPr>
        <w:rPr>
          <w:b/>
          <w:lang w:val="en-US"/>
        </w:rPr>
      </w:pPr>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p>
    <w:p w14:paraId="5283E738" w14:textId="77777777" w:rsidR="000D2AA6" w:rsidRDefault="000D2AA6" w:rsidP="000D2AA6">
      <w:pPr>
        <w:pStyle w:val="ListParagraph"/>
        <w:rPr>
          <w:lang w:val="en-US"/>
        </w:rPr>
      </w:pPr>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 xml:space="preserve">t </w:t>
      </w:r>
      <w:r w:rsidR="000D7CA7" w:rsidRPr="00A20D3E">
        <w:rPr>
          <w:lang w:val="en-US"/>
        </w:rPr>
        <w:t>or is a subtype of</w:t>
      </w:r>
      <w:r>
        <w:rPr>
          <w:i/>
          <w:lang w:val="en-US"/>
        </w:rPr>
        <w:t xml:space="preserve"> t</w:t>
      </w:r>
      <w:r w:rsidRPr="00F67993">
        <w:rPr>
          <w:lang w:val="en-US"/>
        </w:rPr>
        <w:t>.</w:t>
      </w:r>
    </w:p>
    <w:p w14:paraId="294A2BCF" w14:textId="77777777" w:rsidR="00E650AF" w:rsidRPr="0072224F" w:rsidRDefault="00E650AF" w:rsidP="00E650AF">
      <w:pPr>
        <w:pStyle w:val="ListParagraph"/>
        <w:numPr>
          <w:ilvl w:val="0"/>
          <w:numId w:val="11"/>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1D7F5D39" w14:textId="77777777" w:rsidR="00E650AF" w:rsidRDefault="00E650AF" w:rsidP="00E650AF">
      <w:pPr>
        <w:pStyle w:val="ListParagraph"/>
        <w:rPr>
          <w:lang w:val="en-US"/>
        </w:rPr>
      </w:pPr>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p>
    <w:p w14:paraId="3A280FF3" w14:textId="77777777" w:rsidR="00067033" w:rsidRPr="00A20D3E" w:rsidRDefault="00067033" w:rsidP="00A20D3E">
      <w:pPr>
        <w:pStyle w:val="ListParagraph"/>
        <w:rPr>
          <w:lang w:val="en-US"/>
        </w:rPr>
      </w:pPr>
    </w:p>
    <w:p w14:paraId="39CF48FC" w14:textId="77777777" w:rsidR="00CD0708" w:rsidRPr="00725A64" w:rsidRDefault="00CD0708" w:rsidP="00EA17BB">
      <w:pPr>
        <w:pStyle w:val="Heading3"/>
        <w:numPr>
          <w:ilvl w:val="3"/>
          <w:numId w:val="1"/>
        </w:numPr>
        <w:tabs>
          <w:tab w:val="left" w:pos="1078"/>
        </w:tabs>
        <w:ind w:left="0" w:firstLine="0"/>
        <w:rPr>
          <w:lang w:val="en-GB"/>
        </w:rPr>
      </w:pPr>
      <w:bookmarkStart w:id="785" w:name="_Toc488046180"/>
      <w:bookmarkStart w:id="786" w:name="_Toc493054433"/>
      <w:bookmarkStart w:id="787" w:name="_Toc494643539"/>
      <w:bookmarkStart w:id="788" w:name="_Toc494807012"/>
      <w:bookmarkStart w:id="789" w:name="_Toc494807013"/>
      <w:bookmarkEnd w:id="785"/>
      <w:bookmarkEnd w:id="786"/>
      <w:bookmarkEnd w:id="787"/>
      <w:bookmarkEnd w:id="788"/>
      <w:r w:rsidRPr="00725A64">
        <w:rPr>
          <w:lang w:val="en-GB"/>
        </w:rPr>
        <w:t>Type</w:t>
      </w:r>
      <w:bookmarkEnd w:id="789"/>
    </w:p>
    <w:p w14:paraId="602FBF3D" w14:textId="77777777" w:rsidR="00CD0708" w:rsidRDefault="00B64EDA">
      <w:pPr>
        <w:rPr>
          <w:lang w:val="en-GB"/>
        </w:rPr>
      </w:pPr>
      <w:r>
        <w:rPr>
          <w:lang w:val="en-GB"/>
        </w:rPr>
        <w:t xml:space="preserve">The type </w:t>
      </w:r>
      <w:r w:rsidR="00CD0708" w:rsidRPr="00725A64">
        <w:rPr>
          <w:lang w:val="en-GB"/>
        </w:rPr>
        <w:t>Type represents type expressions themselves and enables the type-generic selection type-compliant elements from collections.</w:t>
      </w:r>
      <w:r w:rsidR="00EF36D3">
        <w:rPr>
          <w:lang w:val="en-GB"/>
        </w:rPr>
        <w:t xml:space="preserve"> Types can be given as qualified or simple names as required, e.g., through the dynamic integration of IVML models via @advice.</w:t>
      </w:r>
    </w:p>
    <w:p w14:paraId="22C8833E" w14:textId="77777777" w:rsidR="00D74147" w:rsidRPr="00725A64" w:rsidRDefault="00D74147" w:rsidP="00D7414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p>
    <w:p w14:paraId="015FB393" w14:textId="77777777" w:rsidR="00D74147" w:rsidRPr="00725A64" w:rsidRDefault="00D74147" w:rsidP="00D7414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p>
    <w:p w14:paraId="4F78BDE8" w14:textId="77777777" w:rsidR="00D74147" w:rsidRDefault="00D74147" w:rsidP="00D74147">
      <w:pPr>
        <w:pStyle w:val="ListParagraph"/>
        <w:numPr>
          <w:ilvl w:val="0"/>
          <w:numId w:val="11"/>
        </w:numPr>
        <w:rPr>
          <w:b/>
          <w:lang w:val="en-US"/>
        </w:rPr>
      </w:pPr>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p>
    <w:p w14:paraId="661A4D43" w14:textId="77777777" w:rsidR="00D74147" w:rsidRDefault="00D74147" w:rsidP="00D74147">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p>
    <w:p w14:paraId="1A1302CC" w14:textId="77777777" w:rsidR="009742A2" w:rsidRPr="00721C2D" w:rsidRDefault="009742A2" w:rsidP="009742A2">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 </w:t>
      </w:r>
    </w:p>
    <w:p w14:paraId="665EFE76" w14:textId="77777777" w:rsidR="009742A2" w:rsidRDefault="009742A2" w:rsidP="00721C2D">
      <w:pPr>
        <w:pStyle w:val="ListParagraph"/>
        <w:rPr>
          <w:lang w:val="en-US"/>
        </w:rPr>
      </w:pPr>
      <w:r>
        <w:rPr>
          <w:lang w:val="en-US"/>
        </w:rPr>
        <w:t xml:space="preserve">Returns all instances of the </w:t>
      </w:r>
      <w:r w:rsidR="000D7CA7" w:rsidRPr="00A20D3E">
        <w:rPr>
          <w:i/>
          <w:lang w:val="en-US"/>
        </w:rPr>
        <w:t>operand</w:t>
      </w:r>
      <w:r w:rsidR="00230C7F">
        <w:rPr>
          <w:i/>
          <w:lang w:val="en-US"/>
        </w:rPr>
        <w:t xml:space="preserve"> </w:t>
      </w:r>
      <w:r w:rsidR="000D7CA7" w:rsidRPr="00A20D3E">
        <w:rPr>
          <w:lang w:val="en-US"/>
        </w:rPr>
        <w:t>in the top-level configuration</w:t>
      </w:r>
      <w:r w:rsidR="00230C7F">
        <w:rPr>
          <w:lang w:val="en-US"/>
        </w:rPr>
        <w:t xml:space="preserve"> passed into VIL</w:t>
      </w:r>
      <w:r w:rsidR="00892EE7">
        <w:rPr>
          <w:lang w:val="en-US"/>
        </w:rPr>
        <w:t>/VTL</w:t>
      </w:r>
      <w:r>
        <w:rPr>
          <w:lang w:val="en-US"/>
        </w:rPr>
        <w:t>. If no instances are known, an empty set is returned</w:t>
      </w:r>
      <w:r w:rsidR="0018775E">
        <w:rPr>
          <w:lang w:val="en-US"/>
        </w:rPr>
        <w:t xml:space="preserve"> (always for basic types)</w:t>
      </w:r>
      <w:r>
        <w:rPr>
          <w:lang w:val="en-US"/>
        </w:rPr>
        <w:t>.</w:t>
      </w:r>
      <w:r w:rsidR="00230C7F">
        <w:rPr>
          <w:lang w:val="en-US"/>
        </w:rPr>
        <w:t xml:space="preserve"> The actual type of the returned set complies to the underlying type, in particular IVML compound types mapped via @advice into IVML.</w:t>
      </w:r>
    </w:p>
    <w:p w14:paraId="6554D11A" w14:textId="77777777" w:rsidR="003C0919" w:rsidRPr="00721C2D" w:rsidRDefault="003C0919" w:rsidP="003C0919">
      <w:pPr>
        <w:pStyle w:val="ListParagraph"/>
        <w:numPr>
          <w:ilvl w:val="0"/>
          <w:numId w:val="11"/>
        </w:numPr>
        <w:rPr>
          <w:b/>
          <w:lang w:val="en-US"/>
        </w:rPr>
      </w:pPr>
      <w:r w:rsidRPr="000A11F9">
        <w:rPr>
          <w:b/>
          <w:lang w:val="en-US"/>
        </w:rPr>
        <w:t>String toS</w:t>
      </w:r>
      <w:r>
        <w:rPr>
          <w:b/>
          <w:lang w:val="en-US"/>
        </w:rPr>
        <w:t>tring</w:t>
      </w:r>
      <w:r w:rsidRPr="000A11F9">
        <w:rPr>
          <w:b/>
          <w:lang w:val="en-US"/>
        </w:rPr>
        <w:t xml:space="preserve"> () </w:t>
      </w:r>
    </w:p>
    <w:p w14:paraId="01E6C34B" w14:textId="77777777" w:rsidR="003C0919" w:rsidRDefault="003C0919" w:rsidP="003C0919">
      <w:pPr>
        <w:pStyle w:val="ListParagraph"/>
        <w:rPr>
          <w:lang w:val="en-US"/>
        </w:rPr>
      </w:pPr>
      <w:r>
        <w:rPr>
          <w:lang w:val="en-US"/>
        </w:rPr>
        <w:t xml:space="preserve">Returns the type name of the </w:t>
      </w:r>
      <w:r w:rsidRPr="000A11F9">
        <w:rPr>
          <w:i/>
          <w:lang w:val="en-US"/>
        </w:rPr>
        <w:t>operand</w:t>
      </w:r>
      <w:r w:rsidRPr="00F67993">
        <w:rPr>
          <w:lang w:val="en-US"/>
        </w:rPr>
        <w:t>.</w:t>
      </w:r>
    </w:p>
    <w:p w14:paraId="0CDEB67E"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name() / getName</w:t>
      </w:r>
      <w:r w:rsidRPr="000A11F9">
        <w:rPr>
          <w:b/>
          <w:lang w:val="en-US"/>
        </w:rPr>
        <w:t xml:space="preserve"> () </w:t>
      </w:r>
    </w:p>
    <w:p w14:paraId="570BB3A0" w14:textId="77777777" w:rsidR="000A6889" w:rsidRDefault="000A6889" w:rsidP="000A6889">
      <w:pPr>
        <w:pStyle w:val="ListParagraph"/>
        <w:rPr>
          <w:lang w:val="en-US"/>
        </w:rPr>
      </w:pPr>
      <w:r>
        <w:rPr>
          <w:lang w:val="en-US"/>
        </w:rPr>
        <w:t xml:space="preserve">Returns the type name of the </w:t>
      </w:r>
      <w:r w:rsidRPr="000A11F9">
        <w:rPr>
          <w:i/>
          <w:lang w:val="en-US"/>
        </w:rPr>
        <w:t>operand</w:t>
      </w:r>
      <w:r w:rsidRPr="00F67993">
        <w:rPr>
          <w:lang w:val="en-US"/>
        </w:rPr>
        <w:t>.</w:t>
      </w:r>
    </w:p>
    <w:p w14:paraId="76F6E644" w14:textId="77777777" w:rsidR="000A6889" w:rsidRPr="00721C2D" w:rsidRDefault="000A6889" w:rsidP="000A6889">
      <w:pPr>
        <w:pStyle w:val="ListParagraph"/>
        <w:numPr>
          <w:ilvl w:val="0"/>
          <w:numId w:val="11"/>
        </w:numPr>
        <w:rPr>
          <w:b/>
          <w:lang w:val="en-US"/>
        </w:rPr>
      </w:pPr>
      <w:r w:rsidRPr="000A11F9">
        <w:rPr>
          <w:b/>
          <w:lang w:val="en-US"/>
        </w:rPr>
        <w:t xml:space="preserve">String </w:t>
      </w:r>
      <w:r>
        <w:rPr>
          <w:b/>
          <w:lang w:val="en-US"/>
        </w:rPr>
        <w:t>qualifiedName() / getQualifiedName</w:t>
      </w:r>
      <w:r w:rsidRPr="000A11F9">
        <w:rPr>
          <w:b/>
          <w:lang w:val="en-US"/>
        </w:rPr>
        <w:t xml:space="preserve"> () </w:t>
      </w:r>
    </w:p>
    <w:p w14:paraId="78ECB7DC" w14:textId="77777777" w:rsidR="000A6889" w:rsidRDefault="000A6889" w:rsidP="000A6889">
      <w:pPr>
        <w:pStyle w:val="ListParagraph"/>
        <w:rPr>
          <w:lang w:val="en-US"/>
        </w:rPr>
      </w:pPr>
      <w:r>
        <w:rPr>
          <w:lang w:val="en-US"/>
        </w:rPr>
        <w:t xml:space="preserve">Returns the </w:t>
      </w:r>
      <w:r w:rsidR="00332BB1">
        <w:rPr>
          <w:lang w:val="en-US"/>
        </w:rPr>
        <w:t xml:space="preserve">qualified </w:t>
      </w:r>
      <w:r>
        <w:rPr>
          <w:lang w:val="en-US"/>
        </w:rPr>
        <w:t xml:space="preserve">type name of the </w:t>
      </w:r>
      <w:r w:rsidRPr="000A11F9">
        <w:rPr>
          <w:i/>
          <w:lang w:val="en-US"/>
        </w:rPr>
        <w:t>operand</w:t>
      </w:r>
      <w:r w:rsidRPr="00F67993">
        <w:rPr>
          <w:lang w:val="en-US"/>
        </w:rPr>
        <w:t>.</w:t>
      </w:r>
    </w:p>
    <w:p w14:paraId="2C566830" w14:textId="77777777" w:rsidR="003C0919" w:rsidRDefault="003C0919" w:rsidP="00721C2D">
      <w:pPr>
        <w:pStyle w:val="ListParagraph"/>
        <w:rPr>
          <w:lang w:val="en-US"/>
        </w:rPr>
      </w:pPr>
    </w:p>
    <w:p w14:paraId="09E7B742" w14:textId="77777777" w:rsidR="00067033" w:rsidRDefault="008A52A9" w:rsidP="00A20D3E">
      <w:pPr>
        <w:rPr>
          <w:lang w:val="en-US"/>
        </w:rPr>
      </w:pPr>
      <w:r>
        <w:rPr>
          <w:lang w:val="en-US"/>
        </w:rPr>
        <w:t>A type can be converted automatically into its name.</w:t>
      </w:r>
    </w:p>
    <w:p w14:paraId="196E0CD6" w14:textId="77777777" w:rsidR="004944E1" w:rsidRPr="00725A64" w:rsidRDefault="004944E1" w:rsidP="004944E1">
      <w:pPr>
        <w:pStyle w:val="Heading3"/>
        <w:numPr>
          <w:ilvl w:val="3"/>
          <w:numId w:val="1"/>
        </w:numPr>
        <w:tabs>
          <w:tab w:val="left" w:pos="1078"/>
        </w:tabs>
        <w:ind w:left="0" w:firstLine="0"/>
        <w:rPr>
          <w:lang w:val="en-GB"/>
        </w:rPr>
      </w:pPr>
      <w:bookmarkStart w:id="790" w:name="_Toc494807014"/>
      <w:r>
        <w:rPr>
          <w:lang w:val="en-GB"/>
        </w:rPr>
        <w:t>Void</w:t>
      </w:r>
      <w:bookmarkEnd w:id="790"/>
    </w:p>
    <w:p w14:paraId="2DEF2783" w14:textId="77777777" w:rsidR="004944E1" w:rsidRPr="00725A64" w:rsidRDefault="00B64EDA" w:rsidP="004944E1">
      <w:pPr>
        <w:rPr>
          <w:lang w:val="en-GB"/>
        </w:rPr>
      </w:pPr>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p>
    <w:p w14:paraId="01FEB8AA" w14:textId="77777777" w:rsidR="00CD0708" w:rsidRPr="00725A64" w:rsidRDefault="00CD0708" w:rsidP="00EA17BB">
      <w:pPr>
        <w:pStyle w:val="Heading3"/>
        <w:rPr>
          <w:lang w:val="en-GB"/>
        </w:rPr>
      </w:pPr>
      <w:bookmarkStart w:id="791" w:name="_Toc488046183"/>
      <w:bookmarkStart w:id="792" w:name="_Toc493054436"/>
      <w:bookmarkStart w:id="793" w:name="_Toc494643542"/>
      <w:bookmarkStart w:id="794" w:name="_Toc494807015"/>
      <w:bookmarkStart w:id="795" w:name="_Ref368656755"/>
      <w:bookmarkStart w:id="796" w:name="_Toc494807016"/>
      <w:bookmarkEnd w:id="791"/>
      <w:bookmarkEnd w:id="792"/>
      <w:bookmarkEnd w:id="793"/>
      <w:bookmarkEnd w:id="794"/>
      <w:r w:rsidRPr="00725A64">
        <w:rPr>
          <w:lang w:val="en-GB"/>
        </w:rPr>
        <w:t>Basic Types</w:t>
      </w:r>
      <w:bookmarkEnd w:id="795"/>
      <w:bookmarkEnd w:id="796"/>
    </w:p>
    <w:p w14:paraId="23FEF2BA" w14:textId="77777777" w:rsidR="00441B11" w:rsidRPr="00725A64" w:rsidRDefault="00441B11" w:rsidP="00441B11">
      <w:pPr>
        <w:rPr>
          <w:lang w:val="en-GB"/>
        </w:rPr>
      </w:pPr>
      <w:r w:rsidRPr="00725A64">
        <w:rPr>
          <w:lang w:val="en-GB"/>
        </w:rPr>
        <w:t>In this section, we detail the operations for the basic VIL types.</w:t>
      </w:r>
    </w:p>
    <w:p w14:paraId="06B2A06B" w14:textId="77777777" w:rsidR="00032CF3" w:rsidRPr="00725A64" w:rsidRDefault="003E249F" w:rsidP="00EA17BB">
      <w:pPr>
        <w:pStyle w:val="Heading3"/>
        <w:numPr>
          <w:ilvl w:val="3"/>
          <w:numId w:val="1"/>
        </w:numPr>
        <w:tabs>
          <w:tab w:val="left" w:pos="1078"/>
        </w:tabs>
        <w:ind w:left="0" w:firstLine="0"/>
        <w:rPr>
          <w:lang w:val="en-GB"/>
        </w:rPr>
      </w:pPr>
      <w:bookmarkStart w:id="797" w:name="_Ref394661066"/>
      <w:bookmarkStart w:id="798" w:name="_Toc494807017"/>
      <w:r w:rsidRPr="00725A64">
        <w:rPr>
          <w:lang w:val="en-GB"/>
        </w:rPr>
        <w:t>Real</w:t>
      </w:r>
      <w:bookmarkEnd w:id="797"/>
      <w:bookmarkEnd w:id="798"/>
    </w:p>
    <w:p w14:paraId="0DC0E0FF" w14:textId="77777777"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14:paraId="3B844BFC"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14:paraId="5D63E8F9"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CED7DE9" w14:textId="77777777" w:rsidR="002D0C77" w:rsidRPr="00725A64" w:rsidRDefault="002D0C77" w:rsidP="002D0C77">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p>
    <w:p w14:paraId="1E042B3D" w14:textId="77777777" w:rsidR="002D0C77"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14:paraId="20FB839A" w14:textId="77777777" w:rsidR="002D0C77" w:rsidRPr="00725A64" w:rsidRDefault="002D0C77" w:rsidP="002D0C77">
      <w:pPr>
        <w:pStyle w:val="ListParagraph"/>
        <w:numPr>
          <w:ilvl w:val="0"/>
          <w:numId w:val="11"/>
        </w:numPr>
        <w:rPr>
          <w:lang w:val="en-GB"/>
        </w:rPr>
      </w:pPr>
      <w:r w:rsidRPr="00725A64">
        <w:rPr>
          <w:b/>
          <w:bCs/>
          <w:lang w:val="en-GB"/>
        </w:rPr>
        <w:t xml:space="preserve">Boolean &lt; (Real r) </w:t>
      </w:r>
    </w:p>
    <w:p w14:paraId="6BF46683"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14:paraId="1A0D98F1"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16B11804"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14:paraId="22F3095A" w14:textId="77777777" w:rsidR="002D0C77" w:rsidRPr="00725A64" w:rsidRDefault="002D0C77" w:rsidP="002D0C77">
      <w:pPr>
        <w:pStyle w:val="ListParagraph"/>
        <w:numPr>
          <w:ilvl w:val="0"/>
          <w:numId w:val="11"/>
        </w:numPr>
        <w:rPr>
          <w:lang w:val="en-GB"/>
        </w:rPr>
      </w:pPr>
      <w:r w:rsidRPr="00725A64">
        <w:rPr>
          <w:b/>
          <w:bCs/>
          <w:lang w:val="en-GB"/>
        </w:rPr>
        <w:lastRenderedPageBreak/>
        <w:t xml:space="preserve">Boolean &lt;= (Real r) </w:t>
      </w:r>
    </w:p>
    <w:p w14:paraId="60BA8880"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
    <w:p w14:paraId="6F13894A" w14:textId="77777777" w:rsidR="002D0C77" w:rsidRPr="00725A64" w:rsidRDefault="002D0C77" w:rsidP="002D0C77">
      <w:pPr>
        <w:pStyle w:val="ListParagraph"/>
        <w:numPr>
          <w:ilvl w:val="0"/>
          <w:numId w:val="11"/>
        </w:numPr>
        <w:rPr>
          <w:lang w:val="en-GB"/>
        </w:rPr>
      </w:pPr>
      <w:r w:rsidRPr="00725A64">
        <w:rPr>
          <w:b/>
          <w:bCs/>
          <w:lang w:val="en-GB"/>
        </w:rPr>
        <w:t xml:space="preserve">Boolean &gt;= (Real r) </w:t>
      </w:r>
    </w:p>
    <w:p w14:paraId="5B86C036" w14:textId="77777777" w:rsidR="002D0C77" w:rsidRPr="00725A64" w:rsidRDefault="002D0C77" w:rsidP="002D0C7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14:paraId="5B88B9D9"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274E98B1"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14:paraId="0D44967F"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1B4E3199"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14:paraId="21D17B8C" w14:textId="77777777" w:rsidR="000A01A5" w:rsidRPr="00725A64" w:rsidRDefault="000A01A5" w:rsidP="000A01A5">
      <w:pPr>
        <w:pStyle w:val="ListParagraph"/>
        <w:numPr>
          <w:ilvl w:val="0"/>
          <w:numId w:val="11"/>
        </w:numPr>
        <w:rPr>
          <w:lang w:val="en-GB"/>
        </w:rPr>
      </w:pPr>
      <w:r w:rsidRPr="00725A64">
        <w:rPr>
          <w:b/>
          <w:bCs/>
          <w:lang w:val="en-GB"/>
        </w:rPr>
        <w:t xml:space="preserve">Real - () </w:t>
      </w:r>
    </w:p>
    <w:p w14:paraId="7C7D6FD7" w14:textId="77777777" w:rsidR="000A01A5" w:rsidRPr="00725A64" w:rsidRDefault="000A01A5" w:rsidP="000A01A5">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73387DF8"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14:paraId="59457E77" w14:textId="77777777"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14:paraId="40A7CD9B" w14:textId="77777777"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14:paraId="00879372" w14:textId="77777777"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14:paraId="0D5DD599" w14:textId="77777777" w:rsidR="00B45670" w:rsidRPr="00725A64" w:rsidRDefault="00B45670" w:rsidP="00845E9C">
      <w:pPr>
        <w:pStyle w:val="ListParagraph"/>
        <w:numPr>
          <w:ilvl w:val="0"/>
          <w:numId w:val="11"/>
        </w:numPr>
        <w:rPr>
          <w:lang w:val="en-GB"/>
        </w:rPr>
      </w:pPr>
      <w:r w:rsidRPr="00725A64">
        <w:rPr>
          <w:b/>
          <w:bCs/>
          <w:lang w:val="en-GB"/>
        </w:rPr>
        <w:t xml:space="preserve">Real abs() </w:t>
      </w:r>
    </w:p>
    <w:p w14:paraId="63D81084" w14:textId="77777777"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14:paraId="72FE9229" w14:textId="77777777" w:rsidR="00AD03EB" w:rsidRPr="002F2EA2" w:rsidRDefault="00AD03EB" w:rsidP="00AD03EB">
      <w:pPr>
        <w:pStyle w:val="ListParagraph"/>
        <w:numPr>
          <w:ilvl w:val="0"/>
          <w:numId w:val="11"/>
        </w:numPr>
        <w:rPr>
          <w:b/>
          <w:lang w:val="en-GB"/>
        </w:rPr>
      </w:pPr>
      <w:r w:rsidRPr="002F2EA2">
        <w:rPr>
          <w:b/>
          <w:lang w:val="en-GB"/>
        </w:rPr>
        <w:t>Integer ceil()</w:t>
      </w:r>
    </w:p>
    <w:p w14:paraId="2B3A128D" w14:textId="77777777" w:rsidR="00AD03EB" w:rsidRPr="00725A64" w:rsidRDefault="00AD03EB" w:rsidP="00AD03EB">
      <w:pPr>
        <w:pStyle w:val="ListParagraph"/>
        <w:rPr>
          <w:lang w:val="en-GB"/>
        </w:rPr>
      </w:pPr>
      <w:r>
        <w:rPr>
          <w:lang w:val="en-GB"/>
        </w:rPr>
        <w:t xml:space="preserve">The closest integer value that is greater or equal to the </w:t>
      </w:r>
      <w:r w:rsidRPr="00054AD3">
        <w:rPr>
          <w:i/>
          <w:lang w:val="en-GB"/>
        </w:rPr>
        <w:t>operand</w:t>
      </w:r>
      <w:r>
        <w:rPr>
          <w:lang w:val="en-GB"/>
        </w:rPr>
        <w:t>.</w:t>
      </w:r>
    </w:p>
    <w:p w14:paraId="6DE6752D" w14:textId="77777777" w:rsidR="00AD03EB" w:rsidRPr="00725A64" w:rsidRDefault="00AD03EB" w:rsidP="00AD03EB">
      <w:pPr>
        <w:pStyle w:val="ListParagraph"/>
        <w:numPr>
          <w:ilvl w:val="0"/>
          <w:numId w:val="11"/>
        </w:numPr>
        <w:rPr>
          <w:lang w:val="en-GB"/>
        </w:rPr>
      </w:pPr>
      <w:r w:rsidRPr="00725A64">
        <w:rPr>
          <w:b/>
          <w:bCs/>
          <w:lang w:val="en-GB"/>
        </w:rPr>
        <w:t xml:space="preserve">Integer floor () </w:t>
      </w:r>
    </w:p>
    <w:p w14:paraId="3D2A23E7" w14:textId="77777777" w:rsidR="00AD03EB" w:rsidRDefault="00AD03EB" w:rsidP="00AD03EB">
      <w:pPr>
        <w:pStyle w:val="ListParagraph"/>
        <w:rPr>
          <w:lang w:val="en-GB"/>
        </w:rPr>
      </w:pPr>
      <w:r w:rsidRPr="00725A64">
        <w:rPr>
          <w:lang w:val="en-GB"/>
        </w:rPr>
        <w:t xml:space="preserve">The largest integer that is less than or equal to the </w:t>
      </w:r>
      <w:r w:rsidRPr="00725A64">
        <w:rPr>
          <w:i/>
          <w:lang w:val="en-GB"/>
        </w:rPr>
        <w:t>operand</w:t>
      </w:r>
      <w:r w:rsidRPr="00725A64">
        <w:rPr>
          <w:lang w:val="en-GB"/>
        </w:rPr>
        <w:t>.</w:t>
      </w:r>
    </w:p>
    <w:p w14:paraId="14B025C5" w14:textId="77777777" w:rsidR="00AD03EB" w:rsidRDefault="00AD03EB" w:rsidP="00AD03EB">
      <w:pPr>
        <w:pStyle w:val="ListParagraph"/>
        <w:numPr>
          <w:ilvl w:val="0"/>
          <w:numId w:val="11"/>
        </w:numPr>
        <w:rPr>
          <w:b/>
          <w:lang w:val="en-GB"/>
        </w:rPr>
      </w:pPr>
      <w:r>
        <w:rPr>
          <w:b/>
          <w:lang w:val="en-GB"/>
        </w:rPr>
        <w:t>Boolean isFinite()</w:t>
      </w:r>
    </w:p>
    <w:p w14:paraId="44A5A9AB"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
    <w:p w14:paraId="226ADA51" w14:textId="77777777" w:rsidR="00AD03EB" w:rsidRDefault="00AD03EB" w:rsidP="00AD03EB">
      <w:pPr>
        <w:pStyle w:val="ListParagraph"/>
        <w:numPr>
          <w:ilvl w:val="0"/>
          <w:numId w:val="11"/>
        </w:numPr>
        <w:rPr>
          <w:b/>
          <w:lang w:val="en-GB"/>
        </w:rPr>
      </w:pPr>
      <w:r>
        <w:rPr>
          <w:b/>
          <w:lang w:val="en-GB"/>
        </w:rPr>
        <w:t>Boolean isInfinite()</w:t>
      </w:r>
    </w:p>
    <w:p w14:paraId="78461D0E" w14:textId="77777777" w:rsidR="00AD03EB" w:rsidRDefault="00AD03EB" w:rsidP="00AD03EB">
      <w:pPr>
        <w:pStyle w:val="ListParagraph"/>
        <w:rPr>
          <w:lang w:val="en-GB"/>
        </w:rPr>
      </w:pPr>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
    <w:p w14:paraId="34D594CD" w14:textId="77777777" w:rsidR="00AD03EB" w:rsidRDefault="00AD03EB" w:rsidP="00AD03EB">
      <w:pPr>
        <w:pStyle w:val="ListParagraph"/>
        <w:numPr>
          <w:ilvl w:val="0"/>
          <w:numId w:val="11"/>
        </w:numPr>
        <w:rPr>
          <w:b/>
          <w:lang w:val="en-GB"/>
        </w:rPr>
      </w:pPr>
      <w:r>
        <w:rPr>
          <w:b/>
          <w:lang w:val="en-GB"/>
        </w:rPr>
        <w:t>Boolean isNaN()</w:t>
      </w:r>
    </w:p>
    <w:p w14:paraId="00BA59EA" w14:textId="77777777" w:rsidR="00AD03EB" w:rsidRDefault="00AD03EB" w:rsidP="00AD03EB">
      <w:pPr>
        <w:pStyle w:val="ListParagraph"/>
        <w:rPr>
          <w:lang w:val="en-GB"/>
        </w:rPr>
      </w:pPr>
      <w:r w:rsidRPr="007E4224">
        <w:rPr>
          <w:lang w:val="en-GB"/>
        </w:rPr>
        <w:t xml:space="preserve">Returns whether the </w:t>
      </w:r>
      <w:r w:rsidRPr="007E4224">
        <w:rPr>
          <w:i/>
          <w:lang w:val="en-GB"/>
        </w:rPr>
        <w:t>operand</w:t>
      </w:r>
      <w:r w:rsidRPr="007E4224">
        <w:rPr>
          <w:lang w:val="en-GB"/>
        </w:rPr>
        <w:t xml:space="preserve"> is not a number.</w:t>
      </w:r>
    </w:p>
    <w:p w14:paraId="08180688"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p>
    <w:p w14:paraId="1CBF3C71" w14:textId="77777777" w:rsidR="00C3209D" w:rsidRPr="00725A64" w:rsidRDefault="00C3209D" w:rsidP="00C3209D">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0D7CA7" w:rsidRPr="00A20D3E">
        <w:rPr>
          <w:iCs/>
          <w:lang w:val="en-GB"/>
        </w:rPr>
        <w:t xml:space="preserve"> and </w:t>
      </w:r>
      <w:r>
        <w:rPr>
          <w:i/>
          <w:iCs/>
          <w:lang w:val="en-GB"/>
        </w:rPr>
        <w:t>r</w:t>
      </w:r>
      <w:r w:rsidRPr="00725A64">
        <w:rPr>
          <w:lang w:val="en-GB"/>
        </w:rPr>
        <w:t>.</w:t>
      </w:r>
    </w:p>
    <w:p w14:paraId="6F7E8065" w14:textId="77777777" w:rsidR="00C3209D" w:rsidRPr="00725A64" w:rsidRDefault="00C3209D" w:rsidP="00C3209D">
      <w:pPr>
        <w:pStyle w:val="ListParagraph"/>
        <w:numPr>
          <w:ilvl w:val="0"/>
          <w:numId w:val="11"/>
        </w:numPr>
        <w:rPr>
          <w:lang w:val="en-GB"/>
        </w:rPr>
      </w:pPr>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p>
    <w:p w14:paraId="631093DE" w14:textId="77777777" w:rsidR="00067033" w:rsidRDefault="00C3209D" w:rsidP="00A20D3E">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
    <w:p w14:paraId="0E05A6E9" w14:textId="77777777" w:rsidR="00AD03EB" w:rsidRPr="008624FD" w:rsidRDefault="00AD03EB" w:rsidP="00AD03EB">
      <w:pPr>
        <w:pStyle w:val="ListParagraph"/>
        <w:numPr>
          <w:ilvl w:val="0"/>
          <w:numId w:val="11"/>
        </w:numPr>
        <w:rPr>
          <w:b/>
          <w:lang w:val="en-GB"/>
        </w:rPr>
      </w:pPr>
      <w:r w:rsidRPr="008624FD">
        <w:rPr>
          <w:b/>
          <w:lang w:val="en-GB"/>
        </w:rPr>
        <w:t>Real random()</w:t>
      </w:r>
    </w:p>
    <w:p w14:paraId="09E0E468" w14:textId="77777777" w:rsidR="00AD03EB" w:rsidRDefault="00AD03EB" w:rsidP="00AD03EB">
      <w:pPr>
        <w:pStyle w:val="ListParagraph"/>
        <w:rPr>
          <w:lang w:val="en-GB"/>
        </w:rPr>
      </w:pPr>
      <w:r>
        <w:rPr>
          <w:lang w:val="en-GB"/>
        </w:rPr>
        <w:t>Returns a random number 0 and 1.0 (exclusive). No operand is needed.</w:t>
      </w:r>
    </w:p>
    <w:p w14:paraId="6AEA6657" w14:textId="77777777"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14:paraId="3D64F75E" w14:textId="77777777"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14:paraId="279A94D4" w14:textId="7B338AF3" w:rsidR="00C3209D" w:rsidRPr="00725A64" w:rsidRDefault="00C3209D" w:rsidP="00C3209D">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704C4268" w14:textId="77777777" w:rsidR="00C3209D" w:rsidRDefault="00C3209D" w:rsidP="00C3209D">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6A15BF3D" w14:textId="77777777" w:rsidR="00032CF3" w:rsidRPr="00725A64" w:rsidRDefault="003E249F" w:rsidP="00EA17BB">
      <w:pPr>
        <w:pStyle w:val="Heading3"/>
        <w:numPr>
          <w:ilvl w:val="3"/>
          <w:numId w:val="1"/>
        </w:numPr>
        <w:tabs>
          <w:tab w:val="left" w:pos="1078"/>
        </w:tabs>
        <w:ind w:left="0" w:firstLine="0"/>
        <w:rPr>
          <w:lang w:val="en-GB"/>
        </w:rPr>
      </w:pPr>
      <w:bookmarkStart w:id="799" w:name="_Toc488046186"/>
      <w:bookmarkStart w:id="800" w:name="_Toc493054439"/>
      <w:bookmarkStart w:id="801" w:name="_Toc494643545"/>
      <w:bookmarkStart w:id="802" w:name="_Toc494807018"/>
      <w:bookmarkStart w:id="803" w:name="_Toc402953183"/>
      <w:bookmarkStart w:id="804" w:name="_Ref394661068"/>
      <w:bookmarkStart w:id="805" w:name="_Toc494807019"/>
      <w:bookmarkEnd w:id="799"/>
      <w:bookmarkEnd w:id="800"/>
      <w:bookmarkEnd w:id="801"/>
      <w:bookmarkEnd w:id="802"/>
      <w:bookmarkEnd w:id="803"/>
      <w:r w:rsidRPr="00725A64">
        <w:rPr>
          <w:lang w:val="en-GB"/>
        </w:rPr>
        <w:t>Integer</w:t>
      </w:r>
      <w:bookmarkEnd w:id="804"/>
      <w:bookmarkEnd w:id="805"/>
    </w:p>
    <w:p w14:paraId="5F5679F3"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14:paraId="1391439C" w14:textId="77777777" w:rsidR="00377405" w:rsidRPr="00725A64" w:rsidRDefault="00377405" w:rsidP="00377405">
      <w:pPr>
        <w:pStyle w:val="ListParagraph"/>
        <w:numPr>
          <w:ilvl w:val="0"/>
          <w:numId w:val="11"/>
        </w:numPr>
        <w:rPr>
          <w:lang w:val="en-GB"/>
        </w:rPr>
      </w:pPr>
      <w:r w:rsidRPr="00725A64">
        <w:rPr>
          <w:b/>
          <w:bCs/>
          <w:lang w:val="en-GB"/>
        </w:rPr>
        <w:t xml:space="preserve">Boolean == (Integer i) </w:t>
      </w:r>
    </w:p>
    <w:p w14:paraId="46DB7377"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14:paraId="6BE9741E" w14:textId="77777777" w:rsidR="00377405" w:rsidRPr="00725A64" w:rsidRDefault="00377405" w:rsidP="00377405">
      <w:pPr>
        <w:pStyle w:val="ListParagraph"/>
        <w:numPr>
          <w:ilvl w:val="0"/>
          <w:numId w:val="11"/>
        </w:numPr>
        <w:rPr>
          <w:lang w:val="en-GB"/>
        </w:rPr>
      </w:pPr>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p>
    <w:p w14:paraId="7618A59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14:paraId="2A94C9DA"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291074C2"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14:paraId="775BF1AB"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1D5319FF"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14:paraId="1818FC45" w14:textId="77777777" w:rsidR="00377405" w:rsidRPr="00725A64" w:rsidRDefault="00377405" w:rsidP="00377405">
      <w:pPr>
        <w:pStyle w:val="ListParagraph"/>
        <w:numPr>
          <w:ilvl w:val="0"/>
          <w:numId w:val="11"/>
        </w:numPr>
        <w:rPr>
          <w:lang w:val="en-GB"/>
        </w:rPr>
      </w:pPr>
      <w:r w:rsidRPr="00725A64">
        <w:rPr>
          <w:b/>
          <w:bCs/>
          <w:lang w:val="en-GB"/>
        </w:rPr>
        <w:t>Boolean &lt;= (Integer i)</w:t>
      </w:r>
    </w:p>
    <w:p w14:paraId="11929220"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
    <w:p w14:paraId="3EFC8BCC" w14:textId="77777777" w:rsidR="00377405" w:rsidRPr="00725A64" w:rsidRDefault="00377405" w:rsidP="00377405">
      <w:pPr>
        <w:pStyle w:val="ListParagraph"/>
        <w:numPr>
          <w:ilvl w:val="0"/>
          <w:numId w:val="11"/>
        </w:numPr>
        <w:rPr>
          <w:lang w:val="en-GB"/>
        </w:rPr>
      </w:pPr>
      <w:r w:rsidRPr="00725A64">
        <w:rPr>
          <w:b/>
          <w:bCs/>
          <w:lang w:val="en-GB"/>
        </w:rPr>
        <w:t>Boolean &gt;= (Integer i)</w:t>
      </w:r>
    </w:p>
    <w:p w14:paraId="798BF775" w14:textId="77777777" w:rsidR="00377405" w:rsidRPr="00725A64" w:rsidRDefault="00377405" w:rsidP="00377405">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
    <w:p w14:paraId="09A1485B"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0B61807C" w14:textId="77777777"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14:paraId="368ADC14" w14:textId="77777777" w:rsidR="00377405" w:rsidRPr="00725A64" w:rsidRDefault="00377405" w:rsidP="00377405">
      <w:pPr>
        <w:pStyle w:val="ListParagraph"/>
        <w:numPr>
          <w:ilvl w:val="0"/>
          <w:numId w:val="11"/>
        </w:numPr>
        <w:rPr>
          <w:lang w:val="en-GB"/>
        </w:rPr>
      </w:pPr>
      <w:r w:rsidRPr="00725A64">
        <w:rPr>
          <w:b/>
          <w:bCs/>
          <w:lang w:val="en-GB"/>
        </w:rPr>
        <w:t>Integer - (Integer i)</w:t>
      </w:r>
    </w:p>
    <w:p w14:paraId="0829CC9A" w14:textId="77777777" w:rsidR="00377405" w:rsidRPr="00725A64" w:rsidRDefault="00377405" w:rsidP="00377405">
      <w:pPr>
        <w:pStyle w:val="ListParagraph"/>
        <w:rPr>
          <w:lang w:val="en-GB"/>
        </w:rPr>
      </w:pPr>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
    <w:p w14:paraId="469AE18C" w14:textId="77777777" w:rsidR="009C659A" w:rsidRPr="00725A64" w:rsidRDefault="009C659A" w:rsidP="009C659A">
      <w:pPr>
        <w:pStyle w:val="ListParagraph"/>
        <w:numPr>
          <w:ilvl w:val="0"/>
          <w:numId w:val="11"/>
        </w:numPr>
        <w:rPr>
          <w:lang w:val="en-GB"/>
        </w:rPr>
      </w:pPr>
      <w:r w:rsidRPr="00725A64">
        <w:rPr>
          <w:b/>
          <w:bCs/>
          <w:lang w:val="en-GB"/>
        </w:rPr>
        <w:t>Integer - ()</w:t>
      </w:r>
    </w:p>
    <w:p w14:paraId="3ECB9B24" w14:textId="77777777" w:rsidR="009C659A" w:rsidRPr="00725A64" w:rsidRDefault="009C659A" w:rsidP="009C659A">
      <w:pPr>
        <w:pStyle w:val="ListParagraph"/>
        <w:rPr>
          <w:lang w:val="en-GB"/>
        </w:rPr>
      </w:pPr>
      <w:r w:rsidRPr="00725A64">
        <w:rPr>
          <w:lang w:val="en-GB"/>
        </w:rPr>
        <w:t xml:space="preserve">The negative value of the </w:t>
      </w:r>
      <w:r w:rsidRPr="00725A64">
        <w:rPr>
          <w:i/>
          <w:lang w:val="en-GB"/>
        </w:rPr>
        <w:t>operand</w:t>
      </w:r>
      <w:r w:rsidRPr="00725A64">
        <w:rPr>
          <w:lang w:val="en-GB"/>
        </w:rPr>
        <w:t>.</w:t>
      </w:r>
    </w:p>
    <w:p w14:paraId="341365A5" w14:textId="77777777" w:rsidR="00842927" w:rsidRPr="00725A64" w:rsidRDefault="00842927" w:rsidP="00845E9C">
      <w:pPr>
        <w:pStyle w:val="ListParagraph"/>
        <w:numPr>
          <w:ilvl w:val="0"/>
          <w:numId w:val="11"/>
        </w:numPr>
        <w:rPr>
          <w:lang w:val="en-GB"/>
        </w:rPr>
      </w:pPr>
      <w:r w:rsidRPr="00725A64">
        <w:rPr>
          <w:b/>
          <w:bCs/>
          <w:lang w:val="en-GB"/>
        </w:rPr>
        <w:t>Integer * (Integer i)</w:t>
      </w:r>
    </w:p>
    <w:p w14:paraId="672F4753" w14:textId="77777777"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14:paraId="1BD039EF" w14:textId="77777777" w:rsidR="00842927" w:rsidRPr="00725A64" w:rsidRDefault="00842927" w:rsidP="00845E9C">
      <w:pPr>
        <w:pStyle w:val="ListParagraph"/>
        <w:numPr>
          <w:ilvl w:val="0"/>
          <w:numId w:val="11"/>
        </w:numPr>
        <w:rPr>
          <w:lang w:val="en-GB"/>
        </w:rPr>
      </w:pPr>
      <w:r w:rsidRPr="00725A64">
        <w:rPr>
          <w:b/>
          <w:bCs/>
          <w:lang w:val="en-GB"/>
        </w:rPr>
        <w:t xml:space="preserve">Real / (Integer i) </w:t>
      </w:r>
    </w:p>
    <w:p w14:paraId="1E4B4631" w14:textId="77777777"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including remainder</w:t>
      </w:r>
      <w:r w:rsidRPr="00725A64">
        <w:rPr>
          <w:lang w:val="en-GB"/>
        </w:rPr>
        <w:t xml:space="preserve">. Leads to an evaluation error if </w:t>
      </w:r>
      <w:r w:rsidRPr="00725A64">
        <w:rPr>
          <w:i/>
          <w:lang w:val="en-GB"/>
        </w:rPr>
        <w:t>i</w:t>
      </w:r>
      <w:r w:rsidRPr="00725A64">
        <w:rPr>
          <w:lang w:val="en-GB"/>
        </w:rPr>
        <w:t xml:space="preserve"> is equal to zero.</w:t>
      </w:r>
    </w:p>
    <w:p w14:paraId="48D07A66" w14:textId="77777777" w:rsidR="000B6F14" w:rsidRPr="00725A64" w:rsidRDefault="000B6F14" w:rsidP="000B6F14">
      <w:pPr>
        <w:pStyle w:val="ListParagraph"/>
        <w:numPr>
          <w:ilvl w:val="0"/>
          <w:numId w:val="11"/>
        </w:numPr>
        <w:rPr>
          <w:lang w:val="en-GB"/>
        </w:rPr>
      </w:pPr>
      <w:r w:rsidRPr="00725A64">
        <w:rPr>
          <w:b/>
          <w:bCs/>
          <w:lang w:val="en-GB"/>
        </w:rPr>
        <w:t xml:space="preserve">Integer abs() </w:t>
      </w:r>
    </w:p>
    <w:p w14:paraId="00F48887" w14:textId="77777777" w:rsidR="000B6F14" w:rsidRDefault="000B6F14" w:rsidP="000B6F14">
      <w:pPr>
        <w:pStyle w:val="ListParagraph"/>
        <w:rPr>
          <w:lang w:val="en-GB"/>
        </w:rPr>
      </w:pPr>
      <w:r w:rsidRPr="00725A64">
        <w:rPr>
          <w:lang w:val="en-GB"/>
        </w:rPr>
        <w:t xml:space="preserve">The absolute value of the </w:t>
      </w:r>
      <w:r w:rsidRPr="00725A64">
        <w:rPr>
          <w:i/>
          <w:lang w:val="en-GB"/>
        </w:rPr>
        <w:t>operand</w:t>
      </w:r>
      <w:r w:rsidRPr="00725A64">
        <w:rPr>
          <w:lang w:val="en-GB"/>
        </w:rPr>
        <w:t>.</w:t>
      </w:r>
    </w:p>
    <w:p w14:paraId="402664FB"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div</w:t>
      </w:r>
      <w:r w:rsidRPr="00725A64">
        <w:rPr>
          <w:b/>
          <w:bCs/>
          <w:lang w:val="en-GB"/>
        </w:rPr>
        <w:t xml:space="preserve"> (Integer i) </w:t>
      </w:r>
    </w:p>
    <w:p w14:paraId="1BFCC508" w14:textId="77777777" w:rsidR="009D019D" w:rsidRPr="00725A64" w:rsidRDefault="009D019D" w:rsidP="009D019D">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0D7CA7" w:rsidRPr="00A20D3E">
        <w:rPr>
          <w:iCs/>
          <w:lang w:val="en-GB"/>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p>
    <w:p w14:paraId="4B1F8CA9"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max</w:t>
      </w:r>
      <w:r w:rsidRPr="00725A64">
        <w:rPr>
          <w:b/>
          <w:bCs/>
          <w:lang w:val="en-GB"/>
        </w:rPr>
        <w:t xml:space="preserve"> (Integer i) </w:t>
      </w:r>
    </w:p>
    <w:p w14:paraId="1464178C" w14:textId="77777777" w:rsidR="000B6F14" w:rsidRPr="00725A64" w:rsidRDefault="000B6F14" w:rsidP="000B6F14">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5EE81BC4" w14:textId="77777777" w:rsidR="000B6F14" w:rsidRPr="00725A64" w:rsidRDefault="000B6F14" w:rsidP="000B6F14">
      <w:pPr>
        <w:pStyle w:val="ListParagraph"/>
        <w:numPr>
          <w:ilvl w:val="0"/>
          <w:numId w:val="11"/>
        </w:numPr>
        <w:rPr>
          <w:lang w:val="en-GB"/>
        </w:rPr>
      </w:pPr>
      <w:r>
        <w:rPr>
          <w:b/>
          <w:bCs/>
          <w:lang w:val="en-GB"/>
        </w:rPr>
        <w:t>Integer</w:t>
      </w:r>
      <w:r w:rsidRPr="00725A64">
        <w:rPr>
          <w:b/>
          <w:bCs/>
          <w:lang w:val="en-GB"/>
        </w:rPr>
        <w:t xml:space="preserve"> </w:t>
      </w:r>
      <w:r>
        <w:rPr>
          <w:b/>
          <w:bCs/>
          <w:lang w:val="en-GB"/>
        </w:rPr>
        <w:t>min</w:t>
      </w:r>
      <w:r w:rsidRPr="00725A64">
        <w:rPr>
          <w:b/>
          <w:bCs/>
          <w:lang w:val="en-GB"/>
        </w:rPr>
        <w:t xml:space="preserve"> (Integer i) </w:t>
      </w:r>
    </w:p>
    <w:p w14:paraId="097E1A1B" w14:textId="77777777" w:rsidR="000B6F14" w:rsidRPr="00725A64" w:rsidRDefault="000B6F14" w:rsidP="000B6F14">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0DC43035" w14:textId="77777777" w:rsidR="009D019D" w:rsidRPr="00725A64" w:rsidRDefault="009D019D" w:rsidP="009D019D">
      <w:pPr>
        <w:pStyle w:val="ListParagraph"/>
        <w:numPr>
          <w:ilvl w:val="0"/>
          <w:numId w:val="11"/>
        </w:numPr>
        <w:rPr>
          <w:lang w:val="en-GB"/>
        </w:rPr>
      </w:pPr>
      <w:r>
        <w:rPr>
          <w:b/>
          <w:bCs/>
          <w:lang w:val="en-GB"/>
        </w:rPr>
        <w:t>Integer</w:t>
      </w:r>
      <w:r w:rsidRPr="00725A64">
        <w:rPr>
          <w:b/>
          <w:bCs/>
          <w:lang w:val="en-GB"/>
        </w:rPr>
        <w:t xml:space="preserve"> </w:t>
      </w:r>
      <w:r>
        <w:rPr>
          <w:b/>
          <w:bCs/>
          <w:lang w:val="en-GB"/>
        </w:rPr>
        <w:t>modulo</w:t>
      </w:r>
      <w:r w:rsidRPr="00725A64">
        <w:rPr>
          <w:b/>
          <w:bCs/>
          <w:lang w:val="en-GB"/>
        </w:rPr>
        <w:t xml:space="preserve"> (Integer i) </w:t>
      </w:r>
    </w:p>
    <w:p w14:paraId="3A7A1D92" w14:textId="77777777" w:rsidR="009D019D" w:rsidRPr="00725A64" w:rsidRDefault="009D019D" w:rsidP="009D019D">
      <w:pPr>
        <w:pStyle w:val="ListParagraph"/>
        <w:rPr>
          <w:lang w:val="en-GB"/>
        </w:rPr>
      </w:pPr>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
    <w:p w14:paraId="3A0FB341" w14:textId="77777777" w:rsidR="008624FD" w:rsidRPr="008624FD" w:rsidRDefault="008624FD" w:rsidP="008624FD">
      <w:pPr>
        <w:pStyle w:val="ListParagraph"/>
        <w:numPr>
          <w:ilvl w:val="0"/>
          <w:numId w:val="11"/>
        </w:numPr>
        <w:rPr>
          <w:b/>
          <w:lang w:val="en-GB"/>
        </w:rPr>
      </w:pPr>
      <w:r w:rsidRPr="008624FD">
        <w:rPr>
          <w:b/>
          <w:lang w:val="en-GB"/>
        </w:rPr>
        <w:t>Integer randomInteger()</w:t>
      </w:r>
    </w:p>
    <w:p w14:paraId="075C9DC8" w14:textId="77777777" w:rsidR="000437E8" w:rsidRDefault="000437E8" w:rsidP="000437E8">
      <w:pPr>
        <w:pStyle w:val="ListParagraph"/>
        <w:rPr>
          <w:lang w:val="en-GB"/>
        </w:rPr>
      </w:pPr>
      <w:r>
        <w:rPr>
          <w:lang w:val="en-GB"/>
        </w:rPr>
        <w:t>Returns a random integer between 0 and 1.0 (exclusive). No operand is needed.</w:t>
      </w:r>
    </w:p>
    <w:p w14:paraId="071DBAFB" w14:textId="77777777" w:rsidR="008624FD" w:rsidRPr="008624FD" w:rsidRDefault="008624FD" w:rsidP="008624FD">
      <w:pPr>
        <w:pStyle w:val="ListParagraph"/>
        <w:numPr>
          <w:ilvl w:val="0"/>
          <w:numId w:val="11"/>
        </w:numPr>
        <w:rPr>
          <w:b/>
          <w:lang w:val="en-GB"/>
        </w:rPr>
      </w:pPr>
      <w:r w:rsidRPr="008624FD">
        <w:rPr>
          <w:b/>
          <w:lang w:val="en-GB"/>
        </w:rPr>
        <w:t>Integer randomInteger(Integer m)</w:t>
      </w:r>
    </w:p>
    <w:p w14:paraId="1A9AE0F0" w14:textId="77777777" w:rsidR="00AC39FA" w:rsidRDefault="000437E8">
      <w:pPr>
        <w:pStyle w:val="ListParagraph"/>
        <w:rPr>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14:paraId="42B4220B" w14:textId="77777777" w:rsidR="00E031D2" w:rsidRPr="00725A64" w:rsidRDefault="00E031D2" w:rsidP="00E031D2">
      <w:pPr>
        <w:pStyle w:val="ListParagraph"/>
        <w:numPr>
          <w:ilvl w:val="0"/>
          <w:numId w:val="11"/>
        </w:numPr>
        <w:rPr>
          <w:lang w:val="en-GB"/>
        </w:rPr>
      </w:pPr>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p>
    <w:p w14:paraId="138AC515" w14:textId="77777777" w:rsidR="00E031D2" w:rsidRDefault="00E031D2" w:rsidP="00E031D2">
      <w:pPr>
        <w:pStyle w:val="ListParagraph"/>
        <w:rPr>
          <w:lang w:val="en-GB"/>
        </w:rPr>
      </w:pPr>
      <w:r w:rsidRPr="00725A64">
        <w:rPr>
          <w:lang w:val="en-GB"/>
        </w:rPr>
        <w:t xml:space="preserve">The </w:t>
      </w:r>
      <w:r>
        <w:rPr>
          <w:lang w:val="en-GB"/>
        </w:rPr>
        <w:t xml:space="preserve">string representation of </w:t>
      </w:r>
      <w:r w:rsidRPr="00725A64">
        <w:rPr>
          <w:i/>
          <w:lang w:val="en-GB"/>
        </w:rPr>
        <w:t>operand</w:t>
      </w:r>
      <w:r w:rsidRPr="00725A64">
        <w:rPr>
          <w:lang w:val="en-GB"/>
        </w:rPr>
        <w:t>.</w:t>
      </w:r>
    </w:p>
    <w:p w14:paraId="4DB77C3D" w14:textId="77777777"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14:paraId="13260030" w14:textId="77777777" w:rsidR="00067033" w:rsidRDefault="003E249F" w:rsidP="00A20D3E">
      <w:pPr>
        <w:pStyle w:val="Heading3"/>
        <w:numPr>
          <w:ilvl w:val="3"/>
          <w:numId w:val="1"/>
        </w:numPr>
        <w:tabs>
          <w:tab w:val="left" w:pos="1078"/>
        </w:tabs>
        <w:ind w:left="0" w:firstLine="0"/>
        <w:rPr>
          <w:lang w:val="en-GB"/>
        </w:rPr>
      </w:pPr>
      <w:bookmarkStart w:id="806" w:name="_Toc494807020"/>
      <w:r w:rsidRPr="00725A64">
        <w:rPr>
          <w:lang w:val="en-GB"/>
        </w:rPr>
        <w:t>Boolean</w:t>
      </w:r>
      <w:bookmarkEnd w:id="806"/>
    </w:p>
    <w:p w14:paraId="33E1E49D" w14:textId="77777777"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14:paraId="7C0C3732" w14:textId="77777777"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14:paraId="7BAE6309" w14:textId="77777777" w:rsidR="00584304" w:rsidRDefault="00584304" w:rsidP="00584304">
      <w:pPr>
        <w:pStyle w:val="ListParagraph"/>
        <w:rPr>
          <w:lang w:val="en-GB"/>
        </w:rPr>
      </w:pPr>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14:paraId="6C1A436F" w14:textId="77777777"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r w:rsidR="000D2AA6">
        <w:rPr>
          <w:b/>
          <w:lang w:val="en-GB"/>
        </w:rPr>
        <w:t xml:space="preserve"> / !=</w:t>
      </w:r>
      <w:r w:rsidR="000D2AA6" w:rsidRPr="00725A64">
        <w:rPr>
          <w:b/>
          <w:lang w:val="en-GB"/>
        </w:rPr>
        <w:t xml:space="preserve"> (Boolean a)</w:t>
      </w:r>
    </w:p>
    <w:p w14:paraId="4699DA35" w14:textId="77777777"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14:paraId="1754F7DA" w14:textId="77777777" w:rsidR="000B6F14" w:rsidRPr="00725A64" w:rsidRDefault="000B6F14" w:rsidP="000B6F14">
      <w:pPr>
        <w:pStyle w:val="ListParagraph"/>
        <w:numPr>
          <w:ilvl w:val="0"/>
          <w:numId w:val="11"/>
        </w:numPr>
        <w:rPr>
          <w:lang w:val="en-GB"/>
        </w:rPr>
      </w:pPr>
      <w:r w:rsidRPr="00725A64">
        <w:rPr>
          <w:b/>
          <w:bCs/>
          <w:lang w:val="en-GB"/>
        </w:rPr>
        <w:t>Boolean ! ()</w:t>
      </w:r>
    </w:p>
    <w:p w14:paraId="31B51C72" w14:textId="77777777" w:rsidR="000B6F1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p>
    <w:p w14:paraId="0C110860" w14:textId="77777777" w:rsidR="000B6F14" w:rsidRPr="00725A64" w:rsidRDefault="000B6F14" w:rsidP="000B6F14">
      <w:pPr>
        <w:pStyle w:val="ListParagraph"/>
        <w:numPr>
          <w:ilvl w:val="0"/>
          <w:numId w:val="11"/>
        </w:numPr>
        <w:rPr>
          <w:lang w:val="en-GB"/>
        </w:rPr>
      </w:pPr>
      <w:r w:rsidRPr="00725A64">
        <w:rPr>
          <w:b/>
          <w:bCs/>
          <w:lang w:val="en-GB"/>
        </w:rPr>
        <w:t>Boolean and (Boolean b)</w:t>
      </w:r>
    </w:p>
    <w:p w14:paraId="047AFEE1" w14:textId="77777777" w:rsidR="000B6F14" w:rsidRPr="00725A64" w:rsidRDefault="000B6F14" w:rsidP="000B6F1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14:paraId="7D90B375"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iff</w:t>
      </w:r>
      <w:r w:rsidRPr="00725A64">
        <w:rPr>
          <w:b/>
          <w:bCs/>
          <w:lang w:val="en-GB"/>
        </w:rPr>
        <w:t xml:space="preserve"> (Boolean b)</w:t>
      </w:r>
    </w:p>
    <w:p w14:paraId="334198C6" w14:textId="77777777" w:rsidR="000B6F14" w:rsidRDefault="000B6F14" w:rsidP="000B6F14">
      <w:pPr>
        <w:pStyle w:val="ListParagraph"/>
        <w:rPr>
          <w:lang w:val="en-US"/>
        </w:rPr>
      </w:pPr>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p>
    <w:p w14:paraId="768EB4C6" w14:textId="77777777" w:rsidR="000B6F14" w:rsidRPr="00725A64" w:rsidRDefault="000B6F14" w:rsidP="000B6F14">
      <w:pPr>
        <w:pStyle w:val="ListParagraph"/>
        <w:numPr>
          <w:ilvl w:val="0"/>
          <w:numId w:val="11"/>
        </w:numPr>
        <w:rPr>
          <w:lang w:val="en-GB"/>
        </w:rPr>
      </w:pPr>
      <w:r w:rsidRPr="00725A64">
        <w:rPr>
          <w:b/>
          <w:bCs/>
          <w:lang w:val="en-GB"/>
        </w:rPr>
        <w:t xml:space="preserve">Boolean </w:t>
      </w:r>
      <w:r>
        <w:rPr>
          <w:b/>
          <w:bCs/>
          <w:lang w:val="en-GB"/>
        </w:rPr>
        <w:t>implies</w:t>
      </w:r>
      <w:r w:rsidRPr="00725A64">
        <w:rPr>
          <w:b/>
          <w:bCs/>
          <w:lang w:val="en-GB"/>
        </w:rPr>
        <w:t xml:space="preserve"> (Boolean b)</w:t>
      </w:r>
    </w:p>
    <w:p w14:paraId="5BBA0FC2" w14:textId="77777777" w:rsidR="000B6F14" w:rsidRPr="00725A64" w:rsidRDefault="000B6F14" w:rsidP="000B6F14">
      <w:pPr>
        <w:pStyle w:val="ListParagraph"/>
        <w:rPr>
          <w:lang w:val="en-GB"/>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p>
    <w:p w14:paraId="0BFB5AD3" w14:textId="77777777" w:rsidR="000B6F14" w:rsidRPr="00725A64" w:rsidRDefault="000B6F14" w:rsidP="000B6F14">
      <w:pPr>
        <w:pStyle w:val="ListParagraph"/>
        <w:numPr>
          <w:ilvl w:val="0"/>
          <w:numId w:val="11"/>
        </w:numPr>
        <w:rPr>
          <w:lang w:val="en-GB"/>
        </w:rPr>
      </w:pPr>
      <w:r w:rsidRPr="00725A64">
        <w:rPr>
          <w:b/>
          <w:bCs/>
          <w:lang w:val="en-GB"/>
        </w:rPr>
        <w:t>Boolean not ()</w:t>
      </w:r>
    </w:p>
    <w:p w14:paraId="44D7FFDB" w14:textId="77777777" w:rsidR="000B6F14" w:rsidRPr="00725A64" w:rsidRDefault="000B6F14" w:rsidP="000B6F1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14:paraId="28D43CB0"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14:paraId="7129009B"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14:paraId="4D091DE3"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toString</w:t>
      </w:r>
      <w:r w:rsidRPr="00725A64">
        <w:rPr>
          <w:b/>
          <w:bCs/>
          <w:lang w:val="en-GB"/>
        </w:rPr>
        <w:t xml:space="preserve"> (Boolean b)</w:t>
      </w:r>
    </w:p>
    <w:p w14:paraId="71CC76BD" w14:textId="77777777" w:rsidR="000B6F14" w:rsidRPr="00725A64" w:rsidRDefault="000B6F14" w:rsidP="000B6F14">
      <w:pPr>
        <w:pStyle w:val="ListParagraph"/>
        <w:rPr>
          <w:lang w:val="en-GB"/>
        </w:rPr>
      </w:pPr>
      <w:r>
        <w:rPr>
          <w:lang w:val="en-GB"/>
        </w:rPr>
        <w:t xml:space="preserve">The string representation of </w:t>
      </w:r>
      <w:r w:rsidRPr="000A11F9">
        <w:rPr>
          <w:i/>
          <w:lang w:val="en-GB"/>
        </w:rPr>
        <w:t>operand</w:t>
      </w:r>
      <w:r w:rsidRPr="00725A64">
        <w:rPr>
          <w:lang w:val="en-GB"/>
        </w:rPr>
        <w:t>.</w:t>
      </w:r>
    </w:p>
    <w:p w14:paraId="4BF4125E" w14:textId="77777777"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14:paraId="6D717497" w14:textId="77777777"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14:paraId="5760C5EA" w14:textId="77777777" w:rsidR="00032CF3" w:rsidRPr="00725A64" w:rsidRDefault="003E249F" w:rsidP="00EA17BB">
      <w:pPr>
        <w:pStyle w:val="Heading3"/>
        <w:numPr>
          <w:ilvl w:val="3"/>
          <w:numId w:val="1"/>
        </w:numPr>
        <w:tabs>
          <w:tab w:val="left" w:pos="1078"/>
        </w:tabs>
        <w:ind w:left="0" w:firstLine="0"/>
        <w:rPr>
          <w:lang w:val="en-GB"/>
        </w:rPr>
      </w:pPr>
      <w:bookmarkStart w:id="807" w:name="_Toc488046193"/>
      <w:bookmarkStart w:id="808" w:name="_Toc493054446"/>
      <w:bookmarkStart w:id="809" w:name="_Toc494643552"/>
      <w:bookmarkStart w:id="810" w:name="_Toc494807025"/>
      <w:bookmarkStart w:id="811" w:name="_Toc488046194"/>
      <w:bookmarkStart w:id="812" w:name="_Toc493054447"/>
      <w:bookmarkStart w:id="813" w:name="_Toc494643553"/>
      <w:bookmarkStart w:id="814" w:name="_Toc494807026"/>
      <w:bookmarkStart w:id="815" w:name="_Toc494807027"/>
      <w:bookmarkEnd w:id="807"/>
      <w:bookmarkEnd w:id="808"/>
      <w:bookmarkEnd w:id="809"/>
      <w:bookmarkEnd w:id="810"/>
      <w:bookmarkEnd w:id="811"/>
      <w:bookmarkEnd w:id="812"/>
      <w:bookmarkEnd w:id="813"/>
      <w:bookmarkEnd w:id="814"/>
      <w:r w:rsidRPr="00725A64">
        <w:rPr>
          <w:lang w:val="en-GB"/>
        </w:rPr>
        <w:t>String</w:t>
      </w:r>
      <w:bookmarkEnd w:id="815"/>
    </w:p>
    <w:p w14:paraId="36958224" w14:textId="77777777"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14:paraId="20AE7AA5" w14:textId="77777777" w:rsidR="000B6F14" w:rsidRPr="00725A64" w:rsidRDefault="000B6F14" w:rsidP="000B6F14">
      <w:pPr>
        <w:pStyle w:val="ListParagraph"/>
        <w:numPr>
          <w:ilvl w:val="0"/>
          <w:numId w:val="11"/>
        </w:numPr>
        <w:rPr>
          <w:b/>
          <w:lang w:val="en-GB"/>
        </w:rPr>
      </w:pPr>
      <w:r w:rsidRPr="00725A64">
        <w:rPr>
          <w:b/>
          <w:lang w:val="en-GB"/>
        </w:rPr>
        <w:t>Boolean == (String s)</w:t>
      </w:r>
    </w:p>
    <w:p w14:paraId="60A3BE1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p>
    <w:p w14:paraId="04BF7FE0"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p>
    <w:p w14:paraId="419964DB"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14:paraId="34BEED0B" w14:textId="77777777" w:rsidR="000B6F14" w:rsidRPr="00725A64" w:rsidRDefault="000B6F14" w:rsidP="000B6F14">
      <w:pPr>
        <w:pStyle w:val="ListParagraph"/>
        <w:numPr>
          <w:ilvl w:val="0"/>
          <w:numId w:val="11"/>
        </w:numPr>
        <w:rPr>
          <w:lang w:val="en-GB"/>
        </w:rPr>
      </w:pPr>
      <w:r w:rsidRPr="00725A64">
        <w:rPr>
          <w:b/>
          <w:bCs/>
          <w:lang w:val="en-GB"/>
        </w:rPr>
        <w:t>String + (</w:t>
      </w:r>
      <w:r>
        <w:rPr>
          <w:b/>
          <w:bCs/>
          <w:lang w:val="en-GB"/>
        </w:rPr>
        <w:t>Any</w:t>
      </w:r>
      <w:r w:rsidRPr="00725A64">
        <w:rPr>
          <w:b/>
          <w:bCs/>
          <w:lang w:val="en-GB"/>
        </w:rPr>
        <w:t xml:space="preserve"> s) </w:t>
      </w:r>
    </w:p>
    <w:p w14:paraId="1B987D6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44100ABF" w14:textId="77777777" w:rsidR="000B6F14" w:rsidRPr="00725A64" w:rsidRDefault="000B6F14" w:rsidP="000B6F14">
      <w:pPr>
        <w:pStyle w:val="ListParagraph"/>
        <w:numPr>
          <w:ilvl w:val="0"/>
          <w:numId w:val="11"/>
        </w:numPr>
        <w:rPr>
          <w:lang w:val="en-GB"/>
        </w:rPr>
      </w:pPr>
      <w:r w:rsidRPr="00725A64">
        <w:rPr>
          <w:b/>
          <w:bCs/>
          <w:lang w:val="en-GB"/>
        </w:rPr>
        <w:t xml:space="preserve">String + (Path p) </w:t>
      </w:r>
    </w:p>
    <w:p w14:paraId="367926EA"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p>
    <w:p w14:paraId="60D6BD9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2933465C"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2F1EF35E"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&lt;= </w:t>
      </w:r>
      <w:r w:rsidRPr="00725A64">
        <w:rPr>
          <w:b/>
          <w:lang w:val="en-GB"/>
        </w:rPr>
        <w:t>(String s)</w:t>
      </w:r>
    </w:p>
    <w:p w14:paraId="516B1C9D"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1535871C"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418CE901"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55D3AF2B"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 xml:space="preserve">&gt;= </w:t>
      </w:r>
      <w:r w:rsidRPr="00725A64">
        <w:rPr>
          <w:b/>
          <w:lang w:val="en-GB"/>
        </w:rPr>
        <w:t>(String s)</w:t>
      </w:r>
    </w:p>
    <w:p w14:paraId="34F3DC5D" w14:textId="77777777" w:rsidR="000B6F14" w:rsidRPr="000A11F9"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p>
    <w:p w14:paraId="0A59AA2A" w14:textId="77777777" w:rsidR="000B6F14" w:rsidRDefault="000B6F14" w:rsidP="000B6F14">
      <w:pPr>
        <w:pStyle w:val="ListParagraph"/>
        <w:numPr>
          <w:ilvl w:val="0"/>
          <w:numId w:val="11"/>
        </w:numPr>
        <w:rPr>
          <w:b/>
          <w:lang w:val="en-GB"/>
        </w:rPr>
      </w:pPr>
      <w:r>
        <w:rPr>
          <w:b/>
          <w:lang w:val="en-GB"/>
        </w:rPr>
        <w:t>sequenceOf(String) characters()</w:t>
      </w:r>
    </w:p>
    <w:p w14:paraId="2CE1C096" w14:textId="77777777" w:rsidR="000B6F14" w:rsidRPr="000A11F9" w:rsidRDefault="000B6F14" w:rsidP="000B6F14">
      <w:pPr>
        <w:pStyle w:val="ListParagraph"/>
        <w:rPr>
          <w:lang w:val="en-GB"/>
        </w:rPr>
      </w:pPr>
      <w:r w:rsidRPr="000A11F9">
        <w:rPr>
          <w:lang w:val="en-GB"/>
        </w:rPr>
        <w:t xml:space="preserve">Returns the characters of </w:t>
      </w:r>
      <w:r w:rsidRPr="000A11F9">
        <w:rPr>
          <w:i/>
          <w:lang w:val="en-GB"/>
        </w:rPr>
        <w:t>operand</w:t>
      </w:r>
      <w:r w:rsidRPr="000A11F9">
        <w:rPr>
          <w:lang w:val="en-GB"/>
        </w:rPr>
        <w:t xml:space="preserve"> as sequence of strings.</w:t>
      </w:r>
    </w:p>
    <w:p w14:paraId="6BA5FE3A" w14:textId="77777777" w:rsidR="000B6F14" w:rsidRPr="00725A64" w:rsidRDefault="000B6F14" w:rsidP="000B6F14">
      <w:pPr>
        <w:pStyle w:val="ListParagraph"/>
        <w:numPr>
          <w:ilvl w:val="0"/>
          <w:numId w:val="11"/>
        </w:numPr>
        <w:rPr>
          <w:lang w:val="en-GB"/>
        </w:rPr>
      </w:pPr>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p>
    <w:p w14:paraId="5A16D8B3" w14:textId="77777777" w:rsidR="000B6F14" w:rsidRPr="00725A64" w:rsidRDefault="000B6F14" w:rsidP="000B6F14">
      <w:pPr>
        <w:pStyle w:val="ListParagraph"/>
        <w:rPr>
          <w:lang w:val="en-GB"/>
        </w:rPr>
      </w:pPr>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p>
    <w:p w14:paraId="39843EF1" w14:textId="77777777" w:rsidR="000B6F14" w:rsidRPr="00725A64" w:rsidRDefault="000B6F14" w:rsidP="000B6F14">
      <w:pPr>
        <w:pStyle w:val="ListParagraph"/>
        <w:numPr>
          <w:ilvl w:val="0"/>
          <w:numId w:val="11"/>
        </w:numPr>
        <w:rPr>
          <w:b/>
          <w:lang w:val="en-GB"/>
        </w:rPr>
      </w:pPr>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p>
    <w:p w14:paraId="216F7D51" w14:textId="77777777" w:rsidR="000B6F14" w:rsidRDefault="000B6F14" w:rsidP="000B6F14">
      <w:pPr>
        <w:pStyle w:val="ListParagraph"/>
        <w:rPr>
          <w:b/>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
    <w:p w14:paraId="4D275721" w14:textId="77777777" w:rsidR="000B6F14" w:rsidRPr="00725A64" w:rsidRDefault="000B6F14" w:rsidP="000B6F14">
      <w:pPr>
        <w:pStyle w:val="ListParagraph"/>
        <w:numPr>
          <w:ilvl w:val="0"/>
          <w:numId w:val="11"/>
        </w:numPr>
        <w:rPr>
          <w:b/>
          <w:lang w:val="en-GB"/>
        </w:rPr>
      </w:pPr>
      <w:r w:rsidRPr="00725A64">
        <w:rPr>
          <w:b/>
          <w:lang w:val="en-GB"/>
        </w:rPr>
        <w:t xml:space="preserve">Boolean </w:t>
      </w:r>
      <w:r>
        <w:rPr>
          <w:b/>
          <w:lang w:val="en-GB"/>
        </w:rPr>
        <w:t>equalsIgnoreCase</w:t>
      </w:r>
      <w:r w:rsidRPr="00725A64">
        <w:rPr>
          <w:b/>
          <w:lang w:val="en-GB"/>
        </w:rPr>
        <w:t xml:space="preserve"> (String s)</w:t>
      </w:r>
    </w:p>
    <w:p w14:paraId="79466A7F" w14:textId="77777777" w:rsidR="000B6F14" w:rsidRPr="00725A64" w:rsidRDefault="000B6F14" w:rsidP="000B6F1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p>
    <w:p w14:paraId="1D707E5A" w14:textId="77777777" w:rsidR="000B6F14" w:rsidRPr="006E7181" w:rsidRDefault="000B6F14" w:rsidP="000B6F14">
      <w:pPr>
        <w:pStyle w:val="ListParagraph"/>
        <w:numPr>
          <w:ilvl w:val="0"/>
          <w:numId w:val="11"/>
        </w:numPr>
        <w:rPr>
          <w:b/>
          <w:lang w:val="en-GB"/>
        </w:rPr>
      </w:pPr>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p>
    <w:p w14:paraId="7FAC120A"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 lower case character considering the current locale.</w:t>
      </w:r>
    </w:p>
    <w:p w14:paraId="073D178D" w14:textId="77777777" w:rsidR="000B6F14" w:rsidRPr="00581340" w:rsidRDefault="000B6F14" w:rsidP="000B6F14">
      <w:pPr>
        <w:pStyle w:val="ListParagraph"/>
        <w:numPr>
          <w:ilvl w:val="0"/>
          <w:numId w:val="11"/>
        </w:numPr>
        <w:tabs>
          <w:tab w:val="left" w:pos="2410"/>
        </w:tabs>
        <w:rPr>
          <w:b/>
          <w:lang w:val="en-GB"/>
        </w:rPr>
      </w:pPr>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p>
    <w:p w14:paraId="4DBD30E6" w14:textId="77777777" w:rsidR="000B6F14" w:rsidRDefault="000B6F14" w:rsidP="000B6F14">
      <w:pPr>
        <w:pStyle w:val="ListParagraph"/>
        <w:rPr>
          <w:lang w:val="en-GB"/>
        </w:rPr>
      </w:pPr>
      <w:r>
        <w:rPr>
          <w:lang w:val="en-GB"/>
        </w:rPr>
        <w:t xml:space="preserve">Turns the first character of </w:t>
      </w:r>
      <w:r w:rsidRPr="001365DF">
        <w:rPr>
          <w:i/>
          <w:lang w:val="en-GB"/>
        </w:rPr>
        <w:t>operand</w:t>
      </w:r>
      <w:r>
        <w:rPr>
          <w:lang w:val="en-GB"/>
        </w:rPr>
        <w:t xml:space="preserve"> into an upper case character considering the current locale.</w:t>
      </w:r>
    </w:p>
    <w:p w14:paraId="6E09B5A1" w14:textId="77777777" w:rsidR="000B6F14" w:rsidRPr="00725A64" w:rsidRDefault="000B6F14" w:rsidP="000B6F14">
      <w:pPr>
        <w:pStyle w:val="ListParagraph"/>
        <w:numPr>
          <w:ilvl w:val="0"/>
          <w:numId w:val="11"/>
        </w:numPr>
        <w:rPr>
          <w:lang w:val="en-GB"/>
        </w:rPr>
      </w:pPr>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p>
    <w:p w14:paraId="0589C5AC" w14:textId="77777777" w:rsidR="00067033" w:rsidRDefault="000B6F14" w:rsidP="00A20D3E">
      <w:pPr>
        <w:pStyle w:val="ListParagraph"/>
        <w:rPr>
          <w:lang w:val="en-GB"/>
        </w:rPr>
      </w:pPr>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p>
    <w:p w14:paraId="1171056B" w14:textId="77777777" w:rsidR="00F1336F" w:rsidRDefault="000B6F14">
      <w:pPr>
        <w:pStyle w:val="ListParagraph"/>
        <w:numPr>
          <w:ilvl w:val="0"/>
          <w:numId w:val="11"/>
        </w:numPr>
        <w:rPr>
          <w:b/>
          <w:lang w:val="en-GB"/>
        </w:rPr>
      </w:pPr>
      <w:r w:rsidRPr="000E3611">
        <w:rPr>
          <w:b/>
          <w:lang w:val="en-GB"/>
        </w:rPr>
        <w:t>Integer indexOf(String s) / find(String s)</w:t>
      </w:r>
    </w:p>
    <w:p w14:paraId="37E99A9C" w14:textId="77777777" w:rsidR="000B6F14" w:rsidRPr="000E3611" w:rsidRDefault="000B6F14" w:rsidP="000B6F14">
      <w:pPr>
        <w:pStyle w:val="ListParagraph"/>
        <w:rPr>
          <w:lang w:val="en-GB"/>
        </w:rPr>
      </w:pPr>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DD2A1E" w14:textId="77777777" w:rsidR="000B6F14" w:rsidRDefault="000B6F14" w:rsidP="000B6F14">
      <w:pPr>
        <w:pStyle w:val="ListParagraph"/>
        <w:numPr>
          <w:ilvl w:val="0"/>
          <w:numId w:val="11"/>
        </w:numPr>
        <w:rPr>
          <w:b/>
          <w:lang w:val="en-GB"/>
        </w:rPr>
      </w:pPr>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p>
    <w:p w14:paraId="1AA57367" w14:textId="77777777" w:rsidR="000B6F14" w:rsidRPr="000E3611" w:rsidRDefault="000B6F14" w:rsidP="000B6F14">
      <w:pPr>
        <w:pStyle w:val="ListParagraph"/>
        <w:rPr>
          <w:lang w:val="en-GB"/>
        </w:rPr>
      </w:pPr>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p>
    <w:p w14:paraId="5848FA3A" w14:textId="77777777"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r w:rsidR="00CC28E1">
        <w:rPr>
          <w:b/>
          <w:bCs/>
          <w:lang w:val="en-GB"/>
        </w:rPr>
        <w:t>/ Integer size ()</w:t>
      </w:r>
    </w:p>
    <w:p w14:paraId="02B46BAD" w14:textId="77777777"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14:paraId="5E936ED6" w14:textId="77777777" w:rsidR="000B6F14" w:rsidRPr="00725A64" w:rsidRDefault="000B6F14" w:rsidP="000B6F14">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14:paraId="59100147" w14:textId="77777777" w:rsidR="000B6F14" w:rsidRDefault="000B6F14" w:rsidP="000B6F14">
      <w:pPr>
        <w:pStyle w:val="ListParagraph"/>
        <w:rPr>
          <w:lang w:val="en-GB"/>
        </w:rPr>
      </w:pPr>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p>
    <w:p w14:paraId="560DE319" w14:textId="77777777" w:rsidR="000B6F14" w:rsidRPr="000E3611" w:rsidRDefault="000B6F14" w:rsidP="000B6F14">
      <w:pPr>
        <w:pStyle w:val="ListParagraph"/>
        <w:numPr>
          <w:ilvl w:val="0"/>
          <w:numId w:val="11"/>
        </w:numPr>
        <w:rPr>
          <w:b/>
          <w:lang w:val="en-GB"/>
        </w:rPr>
      </w:pPr>
      <w:r w:rsidRPr="000E3611">
        <w:rPr>
          <w:b/>
          <w:lang w:val="en-GB"/>
        </w:rPr>
        <w:t xml:space="preserve">Integer </w:t>
      </w:r>
      <w:r>
        <w:rPr>
          <w:b/>
          <w:lang w:val="en-GB"/>
        </w:rPr>
        <w:t>r</w:t>
      </w:r>
      <w:r w:rsidRPr="000E3611">
        <w:rPr>
          <w:b/>
          <w:lang w:val="en-GB"/>
        </w:rPr>
        <w:t>find(String s)</w:t>
      </w:r>
    </w:p>
    <w:p w14:paraId="6DCE1BE8" w14:textId="77777777" w:rsidR="000B6F14" w:rsidRPr="000E3611" w:rsidRDefault="000B6F14" w:rsidP="000B6F14">
      <w:pPr>
        <w:pStyle w:val="ListParagraph"/>
        <w:rPr>
          <w:lang w:val="en-GB"/>
        </w:rPr>
      </w:pPr>
      <w:r>
        <w:rPr>
          <w:lang w:val="en-GB"/>
        </w:rPr>
        <w:t>Returns the ri</w:t>
      </w:r>
      <w:r w:rsidR="0019269B">
        <w:rPr>
          <w:lang w:val="en-GB"/>
        </w:rPr>
        <w:t>g</w:t>
      </w:r>
      <w:r>
        <w:rPr>
          <w:lang w:val="en-GB"/>
        </w:rPr>
        <w:t>ht</w:t>
      </w:r>
      <w:r w:rsidR="0019269B">
        <w:rPr>
          <w:lang w:val="en-GB"/>
        </w:rPr>
        <w:t>most</w:t>
      </w:r>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
    <w:p w14:paraId="17118DB8" w14:textId="77777777" w:rsidR="000B6F14" w:rsidRDefault="000B6F14" w:rsidP="000B6F14">
      <w:pPr>
        <w:pStyle w:val="ListParagraph"/>
        <w:numPr>
          <w:ilvl w:val="0"/>
          <w:numId w:val="11"/>
        </w:numPr>
        <w:rPr>
          <w:b/>
          <w:lang w:val="en-GB"/>
        </w:rPr>
      </w:pPr>
      <w:r>
        <w:rPr>
          <w:b/>
          <w:lang w:val="en-GB"/>
        </w:rPr>
        <w:t>sequenceOf(String) split (String r)</w:t>
      </w:r>
    </w:p>
    <w:p w14:paraId="177677D4" w14:textId="77777777" w:rsidR="000B6F14" w:rsidRDefault="000B6F14" w:rsidP="000B6F14">
      <w:pPr>
        <w:pStyle w:val="ListParagraph"/>
        <w:rPr>
          <w:lang w:val="en-GB"/>
        </w:rPr>
      </w:pPr>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p>
    <w:p w14:paraId="36DFCB65" w14:textId="77777777" w:rsidR="000B6F14" w:rsidRPr="00725A64" w:rsidRDefault="000B6F14" w:rsidP="000B6F14">
      <w:pPr>
        <w:pStyle w:val="ListParagraph"/>
        <w:numPr>
          <w:ilvl w:val="0"/>
          <w:numId w:val="11"/>
        </w:numPr>
        <w:rPr>
          <w:b/>
          <w:lang w:val="en-GB"/>
        </w:rPr>
      </w:pPr>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p>
    <w:p w14:paraId="428AB131" w14:textId="77777777" w:rsidR="000B6F14" w:rsidRDefault="000B6F14" w:rsidP="000B6F14">
      <w:pPr>
        <w:pStyle w:val="ListParagraph"/>
        <w:rPr>
          <w:i/>
          <w:lang w:val="en-GB"/>
        </w:rPr>
      </w:pPr>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
    <w:p w14:paraId="5DBC73EC" w14:textId="237EF282" w:rsidR="000B6F14" w:rsidRDefault="000B6F14" w:rsidP="000B6F14">
      <w:pPr>
        <w:pStyle w:val="ListParagraph"/>
        <w:numPr>
          <w:ilvl w:val="0"/>
          <w:numId w:val="11"/>
        </w:numPr>
        <w:rPr>
          <w:b/>
          <w:lang w:val="en-GB"/>
        </w:rPr>
      </w:pPr>
      <w:r>
        <w:rPr>
          <w:b/>
          <w:lang w:val="en-GB"/>
        </w:rPr>
        <w:t>String substitute(</w:t>
      </w:r>
      <w:del w:id="816" w:author="Holger Eichelberger" w:date="2023-02-18T09:51:00Z">
        <w:r w:rsidDel="00B62D41">
          <w:rPr>
            <w:b/>
            <w:lang w:val="en-GB"/>
          </w:rPr>
          <w:delText xml:space="preserve">String s, </w:delText>
        </w:r>
      </w:del>
      <w:r>
        <w:rPr>
          <w:b/>
          <w:lang w:val="en-GB"/>
        </w:rPr>
        <w:t>String r, String p)</w:t>
      </w:r>
    </w:p>
    <w:p w14:paraId="21B81DBF" w14:textId="77777777" w:rsidR="000B6F14" w:rsidRDefault="000B6F14" w:rsidP="000B6F14">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p>
    <w:p w14:paraId="2F59E947" w14:textId="77777777" w:rsidR="000B6F14" w:rsidRPr="00725A64" w:rsidRDefault="000B6F14" w:rsidP="000B6F14">
      <w:pPr>
        <w:pStyle w:val="ListParagraph"/>
        <w:numPr>
          <w:ilvl w:val="0"/>
          <w:numId w:val="11"/>
        </w:numPr>
        <w:rPr>
          <w:b/>
          <w:lang w:val="en-GB"/>
        </w:rPr>
      </w:pPr>
      <w:r w:rsidRPr="00725A64">
        <w:rPr>
          <w:b/>
          <w:lang w:val="en-GB"/>
        </w:rPr>
        <w:t>String substring(Integer s)</w:t>
      </w:r>
    </w:p>
    <w:p w14:paraId="275707CF" w14:textId="77777777" w:rsidR="000B6F14" w:rsidRDefault="000B6F14" w:rsidP="000B6F14">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p>
    <w:p w14:paraId="33906C7A" w14:textId="77777777" w:rsidR="009A2AFF" w:rsidRPr="00725A64" w:rsidRDefault="009A2AFF" w:rsidP="009A2AFF">
      <w:pPr>
        <w:pStyle w:val="ListParagraph"/>
        <w:numPr>
          <w:ilvl w:val="0"/>
          <w:numId w:val="11"/>
        </w:numPr>
        <w:rPr>
          <w:b/>
          <w:lang w:val="en-GB"/>
        </w:rPr>
      </w:pPr>
      <w:r w:rsidRPr="00725A64">
        <w:rPr>
          <w:b/>
          <w:lang w:val="en-GB"/>
        </w:rPr>
        <w:t>String substring(Integer s, Integer e)</w:t>
      </w:r>
    </w:p>
    <w:p w14:paraId="469E52C5" w14:textId="77777777" w:rsidR="009A2AFF" w:rsidRDefault="009A2AFF" w:rsidP="009A2AFF">
      <w:pPr>
        <w:pStyle w:val="ListParagraph"/>
        <w:rPr>
          <w:i/>
          <w:lang w:val="en-GB"/>
        </w:rPr>
      </w:pPr>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14:paraId="42DA3039"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Before</w:t>
      </w:r>
      <w:r w:rsidRPr="00725A64">
        <w:rPr>
          <w:b/>
          <w:lang w:val="en-GB"/>
        </w:rPr>
        <w:t>(</w:t>
      </w:r>
      <w:r>
        <w:rPr>
          <w:b/>
          <w:lang w:val="en-GB"/>
        </w:rPr>
        <w:t>String m</w:t>
      </w:r>
      <w:r w:rsidRPr="00725A64">
        <w:rPr>
          <w:b/>
          <w:lang w:val="en-GB"/>
        </w:rPr>
        <w:t>)</w:t>
      </w:r>
    </w:p>
    <w:p w14:paraId="4778E0AF"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before the first match of </w:t>
      </w:r>
      <w:r w:rsidR="000D7CA7" w:rsidRPr="00A20D3E">
        <w:rPr>
          <w:i/>
          <w:lang w:val="en-GB"/>
        </w:rPr>
        <w:t>m</w:t>
      </w:r>
      <w:r>
        <w:rPr>
          <w:lang w:val="en-GB"/>
        </w:rPr>
        <w:t>. Returns an empty string in case of no match.</w:t>
      </w:r>
    </w:p>
    <w:p w14:paraId="03507B96" w14:textId="77777777" w:rsidR="00D60597" w:rsidRPr="00725A64" w:rsidRDefault="00D60597" w:rsidP="00D60597">
      <w:pPr>
        <w:pStyle w:val="ListParagraph"/>
        <w:numPr>
          <w:ilvl w:val="0"/>
          <w:numId w:val="11"/>
        </w:numPr>
        <w:rPr>
          <w:b/>
          <w:lang w:val="en-GB"/>
        </w:rPr>
      </w:pPr>
      <w:r w:rsidRPr="00725A64">
        <w:rPr>
          <w:b/>
          <w:lang w:val="en-GB"/>
        </w:rPr>
        <w:t>String substring</w:t>
      </w:r>
      <w:r>
        <w:rPr>
          <w:b/>
          <w:lang w:val="en-GB"/>
        </w:rPr>
        <w:t>After</w:t>
      </w:r>
      <w:r w:rsidRPr="00725A64">
        <w:rPr>
          <w:b/>
          <w:lang w:val="en-GB"/>
        </w:rPr>
        <w:t>(</w:t>
      </w:r>
      <w:r>
        <w:rPr>
          <w:b/>
          <w:lang w:val="en-GB"/>
        </w:rPr>
        <w:t>String m</w:t>
      </w:r>
      <w:r w:rsidRPr="00725A64">
        <w:rPr>
          <w:b/>
          <w:lang w:val="en-GB"/>
        </w:rPr>
        <w:t>)</w:t>
      </w:r>
    </w:p>
    <w:p w14:paraId="41A1CD15" w14:textId="77777777" w:rsidR="00D60597" w:rsidRDefault="00D60597" w:rsidP="00D60597">
      <w:pPr>
        <w:pStyle w:val="ListParagraph"/>
        <w:rPr>
          <w:i/>
          <w:lang w:val="en-GB"/>
        </w:rPr>
      </w:pPr>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p>
    <w:p w14:paraId="376C8C88" w14:textId="77777777"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14:paraId="5A5821E2" w14:textId="77777777"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14:paraId="0218CB33" w14:textId="77777777"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14:paraId="0C380CD1"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normalizeSpace</w:t>
      </w:r>
      <w:r w:rsidRPr="00A749B6">
        <w:rPr>
          <w:b/>
          <w:lang w:val="en-GB"/>
        </w:rPr>
        <w:t>()</w:t>
      </w:r>
    </w:p>
    <w:p w14:paraId="5D5064A0"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
    <w:p w14:paraId="70312F85" w14:textId="77777777" w:rsidR="000B6F14" w:rsidRDefault="000B6F14" w:rsidP="000B6F14">
      <w:pPr>
        <w:pStyle w:val="ListParagraph"/>
        <w:numPr>
          <w:ilvl w:val="0"/>
          <w:numId w:val="11"/>
        </w:numPr>
        <w:rPr>
          <w:b/>
          <w:lang w:val="en-GB"/>
        </w:rPr>
      </w:pPr>
      <w:r>
        <w:rPr>
          <w:b/>
          <w:lang w:val="en-GB"/>
        </w:rPr>
        <w:t>sequenceOf(String) tokenize (String d)</w:t>
      </w:r>
    </w:p>
    <w:p w14:paraId="29F8F755" w14:textId="77777777" w:rsidR="000B6F14" w:rsidRDefault="000B6F14" w:rsidP="000B6F14">
      <w:pPr>
        <w:pStyle w:val="ListParagraph"/>
        <w:rPr>
          <w:lang w:val="en-GB"/>
        </w:rPr>
      </w:pPr>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p>
    <w:p w14:paraId="4F352EA7" w14:textId="77777777" w:rsidR="000B6F14" w:rsidRPr="006E7181" w:rsidRDefault="000B6F14" w:rsidP="000B6F14">
      <w:pPr>
        <w:pStyle w:val="ListParagraph"/>
        <w:numPr>
          <w:ilvl w:val="0"/>
          <w:numId w:val="11"/>
        </w:numPr>
        <w:rPr>
          <w:b/>
          <w:lang w:val="en-GB"/>
        </w:rPr>
      </w:pPr>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p>
    <w:p w14:paraId="464B8E0A"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 lower case character considering the current locale.</w:t>
      </w:r>
    </w:p>
    <w:p w14:paraId="5B94F983" w14:textId="77777777" w:rsidR="000B6F14" w:rsidRPr="00581340" w:rsidRDefault="000B6F14" w:rsidP="000B6F14">
      <w:pPr>
        <w:pStyle w:val="ListParagraph"/>
        <w:numPr>
          <w:ilvl w:val="0"/>
          <w:numId w:val="11"/>
        </w:numPr>
        <w:tabs>
          <w:tab w:val="left" w:pos="2410"/>
        </w:tabs>
        <w:rPr>
          <w:b/>
          <w:lang w:val="en-GB"/>
        </w:rPr>
      </w:pPr>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p>
    <w:p w14:paraId="7D34F54C" w14:textId="77777777" w:rsidR="000B6F14" w:rsidRDefault="000B6F14" w:rsidP="000B6F14">
      <w:pPr>
        <w:pStyle w:val="ListParagraph"/>
        <w:rPr>
          <w:lang w:val="en-GB"/>
        </w:rPr>
      </w:pPr>
      <w:r>
        <w:rPr>
          <w:lang w:val="en-GB"/>
        </w:rPr>
        <w:t xml:space="preserve">Turns the last character of </w:t>
      </w:r>
      <w:r w:rsidRPr="001365DF">
        <w:rPr>
          <w:i/>
          <w:lang w:val="en-GB"/>
        </w:rPr>
        <w:t>operand</w:t>
      </w:r>
      <w:r>
        <w:rPr>
          <w:lang w:val="en-GB"/>
        </w:rPr>
        <w:t xml:space="preserve"> into an upper case character considering the current locale.</w:t>
      </w:r>
    </w:p>
    <w:p w14:paraId="73B35539"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matchBoolean</w:t>
      </w:r>
      <w:r w:rsidRPr="00725A64">
        <w:rPr>
          <w:b/>
          <w:bCs/>
          <w:lang w:val="en-GB"/>
        </w:rPr>
        <w:t xml:space="preserve"> ()</w:t>
      </w:r>
    </w:p>
    <w:p w14:paraId="41D96C3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p>
    <w:p w14:paraId="4D191AE0"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5728D33F"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p>
    <w:p w14:paraId="543D09DA"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matchIdentifier</w:t>
      </w:r>
      <w:r w:rsidRPr="00725A64">
        <w:rPr>
          <w:b/>
          <w:bCs/>
          <w:lang w:val="en-GB"/>
        </w:rPr>
        <w:t xml:space="preserve"> ()</w:t>
      </w:r>
    </w:p>
    <w:p w14:paraId="44AFD499"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p>
    <w:p w14:paraId="287BDAB5"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w:t>
      </w:r>
      <w:r>
        <w:rPr>
          <w:b/>
          <w:bCs/>
          <w:lang w:val="en-GB"/>
        </w:rPr>
        <w:t>matchReal</w:t>
      </w:r>
      <w:r w:rsidRPr="00725A64">
        <w:rPr>
          <w:b/>
          <w:bCs/>
          <w:lang w:val="en-GB"/>
        </w:rPr>
        <w:t xml:space="preserve"> ()</w:t>
      </w:r>
    </w:p>
    <w:p w14:paraId="32822586" w14:textId="77777777" w:rsidR="000B6F14" w:rsidRDefault="000B6F14" w:rsidP="000B6F14">
      <w:pPr>
        <w:pStyle w:val="ListParagraph"/>
        <w:rPr>
          <w:lang w:val="en-GB"/>
        </w:rPr>
      </w:pPr>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p>
    <w:p w14:paraId="45E6625E" w14:textId="77777777" w:rsidR="000B6F14" w:rsidRPr="00725A64" w:rsidRDefault="000B6F14" w:rsidP="000B6F14">
      <w:pPr>
        <w:pStyle w:val="ListParagraph"/>
        <w:numPr>
          <w:ilvl w:val="0"/>
          <w:numId w:val="11"/>
        </w:numPr>
        <w:rPr>
          <w:lang w:val="en-GB"/>
        </w:rPr>
      </w:pPr>
      <w:r>
        <w:rPr>
          <w:b/>
          <w:bCs/>
          <w:lang w:val="en-GB"/>
        </w:rPr>
        <w:t>Boolean</w:t>
      </w:r>
      <w:r w:rsidRPr="00725A64">
        <w:rPr>
          <w:b/>
          <w:bCs/>
          <w:lang w:val="en-GB"/>
        </w:rPr>
        <w:t xml:space="preserve"> to</w:t>
      </w:r>
      <w:r>
        <w:rPr>
          <w:b/>
          <w:bCs/>
          <w:lang w:val="en-GB"/>
        </w:rPr>
        <w:t>Boolean</w:t>
      </w:r>
      <w:r w:rsidRPr="00725A64">
        <w:rPr>
          <w:b/>
          <w:bCs/>
          <w:lang w:val="en-GB"/>
        </w:rPr>
        <w:t xml:space="preserve"> () </w:t>
      </w:r>
    </w:p>
    <w:p w14:paraId="32587E13"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p>
    <w:p w14:paraId="07E97526" w14:textId="77777777" w:rsidR="000B6F14" w:rsidRPr="00725A64" w:rsidRDefault="000B6F14" w:rsidP="000B6F14">
      <w:pPr>
        <w:pStyle w:val="ListParagraph"/>
        <w:numPr>
          <w:ilvl w:val="0"/>
          <w:numId w:val="11"/>
        </w:numPr>
        <w:rPr>
          <w:lang w:val="en-GB"/>
        </w:rPr>
      </w:pPr>
      <w:r w:rsidRPr="00725A64">
        <w:rPr>
          <w:b/>
          <w:bCs/>
          <w:lang w:val="en-GB"/>
        </w:rPr>
        <w:t xml:space="preserve">Integer toInteger () </w:t>
      </w:r>
    </w:p>
    <w:p w14:paraId="223FE8E8" w14:textId="77777777" w:rsidR="000B6F14" w:rsidRPr="00725A6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an Integer value. </w:t>
      </w:r>
    </w:p>
    <w:p w14:paraId="08D6C54E" w14:textId="77777777" w:rsidR="000B6F14" w:rsidRPr="00567DC3" w:rsidRDefault="000B6F14" w:rsidP="000B6F14">
      <w:pPr>
        <w:pStyle w:val="ListParagraph"/>
        <w:numPr>
          <w:ilvl w:val="0"/>
          <w:numId w:val="11"/>
        </w:numPr>
        <w:rPr>
          <w:b/>
          <w:lang w:val="en-GB"/>
        </w:rPr>
      </w:pPr>
      <w:r w:rsidRPr="00A749B6">
        <w:rPr>
          <w:b/>
          <w:lang w:val="en-GB"/>
        </w:rPr>
        <w:t>String toIdentifier()</w:t>
      </w:r>
    </w:p>
    <w:p w14:paraId="325BFD94" w14:textId="77777777" w:rsidR="000B6F14" w:rsidRPr="00A749B6" w:rsidRDefault="000B6F14" w:rsidP="000B6F14">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14:paraId="0E1BF21B" w14:textId="77777777" w:rsidR="000B6F14" w:rsidRPr="006E7181" w:rsidRDefault="000B6F14" w:rsidP="000B6F14">
      <w:pPr>
        <w:pStyle w:val="ListParagraph"/>
        <w:numPr>
          <w:ilvl w:val="0"/>
          <w:numId w:val="11"/>
        </w:numPr>
        <w:rPr>
          <w:b/>
          <w:lang w:val="en-GB"/>
        </w:rPr>
      </w:pPr>
      <w:r w:rsidRPr="00F74CAD">
        <w:rPr>
          <w:b/>
          <w:lang w:val="en-GB"/>
        </w:rPr>
        <w:t>String toLowerCase()</w:t>
      </w:r>
      <w:r>
        <w:rPr>
          <w:b/>
          <w:lang w:val="en-GB"/>
        </w:rPr>
        <w:t xml:space="preserve"> / toLower()</w:t>
      </w:r>
    </w:p>
    <w:p w14:paraId="6123B964" w14:textId="77777777" w:rsidR="000B6F14" w:rsidRDefault="000B6F14" w:rsidP="000B6F14">
      <w:pPr>
        <w:pStyle w:val="ListParagraph"/>
        <w:rPr>
          <w:lang w:val="en-GB"/>
        </w:rPr>
      </w:pPr>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
    <w:p w14:paraId="328C2B63" w14:textId="77777777" w:rsidR="000B6F14" w:rsidRPr="00725A64" w:rsidRDefault="000B6F14" w:rsidP="000B6F14">
      <w:pPr>
        <w:pStyle w:val="ListParagraph"/>
        <w:numPr>
          <w:ilvl w:val="0"/>
          <w:numId w:val="11"/>
        </w:numPr>
        <w:rPr>
          <w:lang w:val="en-GB"/>
        </w:rPr>
      </w:pPr>
      <w:r w:rsidRPr="00725A64">
        <w:rPr>
          <w:b/>
          <w:bCs/>
          <w:lang w:val="en-GB"/>
        </w:rPr>
        <w:t>Real toReal ()</w:t>
      </w:r>
    </w:p>
    <w:p w14:paraId="46694AAF" w14:textId="77777777" w:rsidR="000B6F14" w:rsidRDefault="000B6F14" w:rsidP="000B6F14">
      <w:pPr>
        <w:pStyle w:val="ListParagraph"/>
        <w:rPr>
          <w:lang w:val="en-GB"/>
        </w:rPr>
      </w:pPr>
      <w:r w:rsidRPr="00725A64">
        <w:rPr>
          <w:lang w:val="en-GB"/>
        </w:rPr>
        <w:t xml:space="preserve">Converts the </w:t>
      </w:r>
      <w:r w:rsidRPr="00725A64">
        <w:rPr>
          <w:i/>
          <w:lang w:val="en-GB"/>
        </w:rPr>
        <w:t>operand</w:t>
      </w:r>
      <w:r w:rsidRPr="00725A64">
        <w:rPr>
          <w:lang w:val="en-GB"/>
        </w:rPr>
        <w:t xml:space="preserve"> to a Real value.</w:t>
      </w:r>
    </w:p>
    <w:p w14:paraId="5062ED9F" w14:textId="77777777" w:rsidR="000B6F14" w:rsidRPr="006B5E6A" w:rsidRDefault="000B6F14" w:rsidP="000B6F14">
      <w:pPr>
        <w:pStyle w:val="ListParagraph"/>
        <w:numPr>
          <w:ilvl w:val="0"/>
          <w:numId w:val="11"/>
        </w:numPr>
        <w:rPr>
          <w:b/>
          <w:lang w:val="en-GB"/>
        </w:rPr>
      </w:pPr>
      <w:r w:rsidRPr="00F74CAD">
        <w:rPr>
          <w:b/>
          <w:lang w:val="en-GB"/>
        </w:rPr>
        <w:t>String toUpperCase()</w:t>
      </w:r>
      <w:r>
        <w:rPr>
          <w:b/>
          <w:lang w:val="en-GB"/>
        </w:rPr>
        <w:t xml:space="preserve"> / toUpper()</w:t>
      </w:r>
    </w:p>
    <w:p w14:paraId="7E42C2A0" w14:textId="77777777" w:rsidR="000B6F14" w:rsidRDefault="000B6F14" w:rsidP="000B6F14">
      <w:pPr>
        <w:pStyle w:val="ListParagraph"/>
        <w:rPr>
          <w:lang w:val="en-GB"/>
        </w:rPr>
      </w:pPr>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
    <w:p w14:paraId="62317A78" w14:textId="77777777" w:rsidR="000B6F14" w:rsidRPr="00567DC3" w:rsidRDefault="000B6F14" w:rsidP="000B6F14">
      <w:pPr>
        <w:pStyle w:val="ListParagraph"/>
        <w:numPr>
          <w:ilvl w:val="0"/>
          <w:numId w:val="11"/>
        </w:numPr>
        <w:rPr>
          <w:b/>
          <w:lang w:val="en-GB"/>
        </w:rPr>
      </w:pPr>
      <w:r w:rsidRPr="00A749B6">
        <w:rPr>
          <w:b/>
          <w:lang w:val="en-GB"/>
        </w:rPr>
        <w:t xml:space="preserve">String </w:t>
      </w:r>
      <w:r>
        <w:rPr>
          <w:b/>
          <w:lang w:val="en-GB"/>
        </w:rPr>
        <w:t>trim</w:t>
      </w:r>
      <w:r w:rsidRPr="00A749B6">
        <w:rPr>
          <w:b/>
          <w:lang w:val="en-GB"/>
        </w:rPr>
        <w:t>()</w:t>
      </w:r>
    </w:p>
    <w:p w14:paraId="1F3441A9" w14:textId="77777777" w:rsidR="000B6F14" w:rsidRDefault="000B6F14" w:rsidP="000B6F14">
      <w:pPr>
        <w:pStyle w:val="ListParagraph"/>
        <w:rPr>
          <w:lang w:val="en-GB"/>
        </w:rPr>
      </w:pPr>
      <w:r>
        <w:rPr>
          <w:lang w:val="en-GB"/>
        </w:rPr>
        <w:t xml:space="preserve">Returns a copy of </w:t>
      </w:r>
      <w:r w:rsidRPr="0071357A">
        <w:rPr>
          <w:i/>
          <w:lang w:val="en-GB"/>
        </w:rPr>
        <w:t>operand</w:t>
      </w:r>
      <w:r>
        <w:rPr>
          <w:lang w:val="en-GB"/>
        </w:rPr>
        <w:t xml:space="preserve"> with all trailing/leading spaces removed.</w:t>
      </w:r>
    </w:p>
    <w:p w14:paraId="471D57A7" w14:textId="73E78B23" w:rsidR="001E4F1C" w:rsidRDefault="001E4F1C" w:rsidP="001E4F1C">
      <w:pPr>
        <w:pStyle w:val="ListParagraph"/>
        <w:numPr>
          <w:ilvl w:val="0"/>
          <w:numId w:val="11"/>
        </w:numPr>
        <w:rPr>
          <w:ins w:id="817" w:author="Holger Eichelberger" w:date="2022-03-31T11:22:00Z"/>
          <w:b/>
          <w:lang w:val="en-GB"/>
        </w:rPr>
      </w:pPr>
      <w:ins w:id="818" w:author="Holger Eichelberger" w:date="2022-03-31T11:22:00Z">
        <w:r>
          <w:rPr>
            <w:b/>
            <w:lang w:val="en-GB"/>
          </w:rPr>
          <w:t>String getProperty (String k</w:t>
        </w:r>
      </w:ins>
      <w:ins w:id="819" w:author="Holger Eichelberger" w:date="2022-03-31T11:23:00Z">
        <w:r w:rsidR="00610E8B">
          <w:rPr>
            <w:b/>
            <w:lang w:val="en-GB"/>
          </w:rPr>
          <w:t>, String d</w:t>
        </w:r>
      </w:ins>
      <w:ins w:id="820" w:author="Holger Eichelberger" w:date="2022-03-31T11:22:00Z">
        <w:r>
          <w:rPr>
            <w:b/>
            <w:lang w:val="en-GB"/>
          </w:rPr>
          <w:t>)</w:t>
        </w:r>
      </w:ins>
    </w:p>
    <w:p w14:paraId="4BB87211" w14:textId="384C8FBD" w:rsidR="001E4F1C" w:rsidRDefault="001E4F1C" w:rsidP="001E4F1C">
      <w:pPr>
        <w:pStyle w:val="ListParagraph"/>
        <w:rPr>
          <w:ins w:id="821" w:author="Holger Eichelberger" w:date="2022-03-31T11:22:00Z"/>
          <w:b/>
          <w:lang w:val="en-GB"/>
        </w:rPr>
      </w:pPr>
      <w:ins w:id="822" w:author="Holger Eichelberger" w:date="2022-03-31T11:22:00Z">
        <w:r>
          <w:rPr>
            <w:lang w:val="en-GB"/>
          </w:rPr>
          <w:t xml:space="preserve">Returns the </w:t>
        </w:r>
        <w:r w:rsidR="00610E8B">
          <w:rPr>
            <w:lang w:val="en-GB"/>
          </w:rPr>
          <w:t xml:space="preserve">value of the Java property </w:t>
        </w:r>
        <w:r w:rsidR="00610E8B" w:rsidRPr="00610E8B">
          <w:rPr>
            <w:i/>
            <w:lang w:val="en-GB"/>
            <w:rPrChange w:id="823" w:author="Holger Eichelberger" w:date="2022-03-31T11:23:00Z">
              <w:rPr>
                <w:lang w:val="en-GB"/>
              </w:rPr>
            </w:rPrChange>
          </w:rPr>
          <w:t>k</w:t>
        </w:r>
      </w:ins>
      <w:ins w:id="824" w:author="Holger Eichelberger" w:date="2022-03-31T11:23:00Z">
        <w:r w:rsidR="00610E8B">
          <w:rPr>
            <w:lang w:val="en-GB"/>
          </w:rPr>
          <w:t>,</w:t>
        </w:r>
      </w:ins>
      <w:ins w:id="825" w:author="Holger Eichelberger" w:date="2022-03-31T11:22:00Z">
        <w:r w:rsidR="00610E8B">
          <w:rPr>
            <w:lang w:val="en-GB"/>
          </w:rPr>
          <w:t xml:space="preserve"> </w:t>
        </w:r>
      </w:ins>
      <w:ins w:id="826" w:author="Holger Eichelberger" w:date="2022-03-31T11:23:00Z">
        <w:r w:rsidR="00610E8B" w:rsidRPr="00610E8B">
          <w:rPr>
            <w:i/>
            <w:lang w:val="en-GB"/>
            <w:rPrChange w:id="827" w:author="Holger Eichelberger" w:date="2022-03-31T11:23:00Z">
              <w:rPr>
                <w:lang w:val="en-GB"/>
              </w:rPr>
            </w:rPrChange>
          </w:rPr>
          <w:t>d</w:t>
        </w:r>
      </w:ins>
      <w:ins w:id="828" w:author="Holger Eichelberger" w:date="2022-03-31T11:22:00Z">
        <w:r w:rsidR="00610E8B">
          <w:rPr>
            <w:lang w:val="en-GB"/>
          </w:rPr>
          <w:t xml:space="preserve"> if the key </w:t>
        </w:r>
      </w:ins>
      <w:ins w:id="829" w:author="Holger Eichelberger" w:date="2022-03-31T11:23:00Z">
        <w:r w:rsidR="00610E8B">
          <w:rPr>
            <w:lang w:val="en-GB"/>
          </w:rPr>
          <w:t>is not defined/unknown</w:t>
        </w:r>
      </w:ins>
      <w:ins w:id="830" w:author="Holger Eichelberger" w:date="2022-03-31T11:22:00Z">
        <w:r>
          <w:rPr>
            <w:lang w:val="en-GB"/>
          </w:rPr>
          <w:t>.</w:t>
        </w:r>
      </w:ins>
    </w:p>
    <w:p w14:paraId="21BEE6A3" w14:textId="02C257B5" w:rsidR="00CC4DD3" w:rsidRDefault="00CC4DD3" w:rsidP="000E3611">
      <w:pPr>
        <w:pStyle w:val="ListParagraph"/>
        <w:numPr>
          <w:ilvl w:val="0"/>
          <w:numId w:val="11"/>
        </w:numPr>
        <w:rPr>
          <w:ins w:id="831" w:author="Holger Eichelberger" w:date="2022-03-29T21:04:00Z"/>
          <w:b/>
          <w:lang w:val="en-GB"/>
        </w:rPr>
      </w:pPr>
      <w:ins w:id="832" w:author="Holger Eichelberger" w:date="2022-03-29T21:04:00Z">
        <w:r>
          <w:rPr>
            <w:b/>
            <w:lang w:val="en-GB"/>
          </w:rPr>
          <w:t>String osName()</w:t>
        </w:r>
      </w:ins>
    </w:p>
    <w:p w14:paraId="74AB628A" w14:textId="1154E1EA" w:rsidR="00CC4DD3" w:rsidRDefault="00CC4DD3">
      <w:pPr>
        <w:pStyle w:val="ListParagraph"/>
        <w:rPr>
          <w:ins w:id="833" w:author="Holger Eichelberger" w:date="2022-03-29T21:04:00Z"/>
          <w:b/>
          <w:lang w:val="en-GB"/>
        </w:rPr>
        <w:pPrChange w:id="834" w:author="Holger Eichelberger" w:date="2022-03-29T21:04:00Z">
          <w:pPr>
            <w:pStyle w:val="ListParagraph"/>
            <w:numPr>
              <w:numId w:val="11"/>
            </w:numPr>
            <w:ind w:hanging="360"/>
          </w:pPr>
        </w:pPrChange>
      </w:pPr>
      <w:ins w:id="835" w:author="Holger Eichelberger" w:date="2022-03-29T21:05:00Z">
        <w:r>
          <w:rPr>
            <w:lang w:val="en-GB"/>
          </w:rPr>
          <w:t>Returns the (Java) name of the underlying operating system</w:t>
        </w:r>
        <w:r w:rsidR="007F3575">
          <w:rPr>
            <w:lang w:val="en-GB"/>
          </w:rPr>
          <w:t>.</w:t>
        </w:r>
      </w:ins>
    </w:p>
    <w:p w14:paraId="1B07F6D1" w14:textId="2AAA447A" w:rsidR="00F672EC" w:rsidRDefault="00F672EC" w:rsidP="000E3611">
      <w:pPr>
        <w:pStyle w:val="ListParagraph"/>
        <w:numPr>
          <w:ilvl w:val="0"/>
          <w:numId w:val="11"/>
        </w:numPr>
        <w:rPr>
          <w:ins w:id="836" w:author="Holger Eichelberger" w:date="2024-08-22T14:35:00Z"/>
          <w:b/>
          <w:lang w:val="en-GB"/>
        </w:rPr>
      </w:pPr>
      <w:ins w:id="837" w:author="Holger Eichelberger" w:date="2024-08-22T14:35:00Z">
        <w:r>
          <w:rPr>
            <w:b/>
            <w:lang w:val="en-GB"/>
          </w:rPr>
          <w:t>String content(String s)</w:t>
        </w:r>
      </w:ins>
    </w:p>
    <w:p w14:paraId="6111BC75" w14:textId="453D3DF4" w:rsidR="00F672EC" w:rsidRPr="00F672EC" w:rsidRDefault="00F672EC">
      <w:pPr>
        <w:pStyle w:val="ListParagraph"/>
        <w:rPr>
          <w:ins w:id="838" w:author="Holger Eichelberger" w:date="2024-08-22T14:35:00Z"/>
          <w:lang w:val="en-GB"/>
          <w:rPrChange w:id="839" w:author="Holger Eichelberger" w:date="2024-08-22T14:36:00Z">
            <w:rPr>
              <w:ins w:id="840" w:author="Holger Eichelberger" w:date="2024-08-22T14:35:00Z"/>
              <w:b/>
              <w:lang w:val="en-GB"/>
            </w:rPr>
          </w:rPrChange>
        </w:rPr>
        <w:pPrChange w:id="841" w:author="Holger Eichelberger" w:date="2024-08-22T14:35:00Z">
          <w:pPr>
            <w:pStyle w:val="ListParagraph"/>
            <w:numPr>
              <w:numId w:val="11"/>
            </w:numPr>
            <w:ind w:hanging="360"/>
          </w:pPr>
        </w:pPrChange>
      </w:pPr>
      <w:ins w:id="842" w:author="Holger Eichelberger" w:date="2024-08-22T14:35:00Z">
        <w:r w:rsidRPr="00F672EC">
          <w:rPr>
            <w:lang w:val="en-GB"/>
            <w:rPrChange w:id="843" w:author="Holger Eichelberger" w:date="2024-08-22T14:36:00Z">
              <w:rPr>
                <w:b/>
                <w:lang w:val="en-GB"/>
              </w:rPr>
            </w:rPrChange>
          </w:rPr>
          <w:t xml:space="preserve">A VTL template returning an empty content statement may </w:t>
        </w:r>
      </w:ins>
      <w:ins w:id="844" w:author="Holger Eichelberger" w:date="2024-08-22T14:36:00Z">
        <w:r w:rsidRPr="00F672EC">
          <w:rPr>
            <w:lang w:val="en-GB"/>
            <w:rPrChange w:id="845" w:author="Holger Eichelberger" w:date="2024-08-22T14:36:00Z">
              <w:rPr>
                <w:b/>
                <w:lang w:val="en-GB"/>
              </w:rPr>
            </w:rPrChange>
          </w:rPr>
          <w:t xml:space="preserve">be represented by </w:t>
        </w:r>
      </w:ins>
      <w:ins w:id="846" w:author="Holger Eichelberger" w:date="2024-08-22T14:35:00Z">
        <w:r w:rsidRPr="00F672EC">
          <w:rPr>
            <w:lang w:val="en-GB"/>
            <w:rPrChange w:id="847" w:author="Holger Eichelberger" w:date="2024-08-22T14:36:00Z">
              <w:rPr>
                <w:b/>
                <w:lang w:val="en-GB"/>
              </w:rPr>
            </w:rPrChange>
          </w:rPr>
          <w:t>a non-printable s</w:t>
        </w:r>
      </w:ins>
      <w:ins w:id="848" w:author="Holger Eichelberger" w:date="2024-08-22T14:36:00Z">
        <w:r w:rsidRPr="00F672EC">
          <w:rPr>
            <w:lang w:val="en-GB"/>
            <w:rPrChange w:id="849" w:author="Holger Eichelberger" w:date="2024-08-22T14:36:00Z">
              <w:rPr>
                <w:b/>
                <w:lang w:val="en-GB"/>
              </w:rPr>
            </w:rPrChange>
          </w:rPr>
          <w:t xml:space="preserve">tring marker. This method returns either </w:t>
        </w:r>
        <w:r w:rsidRPr="00F672EC">
          <w:rPr>
            <w:i/>
            <w:lang w:val="en-GB"/>
            <w:rPrChange w:id="850" w:author="Holger Eichelberger" w:date="2024-08-22T14:36:00Z">
              <w:rPr>
                <w:b/>
                <w:lang w:val="en-GB"/>
              </w:rPr>
            </w:rPrChange>
          </w:rPr>
          <w:t>s</w:t>
        </w:r>
        <w:r w:rsidRPr="00F672EC">
          <w:rPr>
            <w:lang w:val="en-GB"/>
            <w:rPrChange w:id="851" w:author="Holger Eichelberger" w:date="2024-08-22T14:36:00Z">
              <w:rPr>
                <w:b/>
                <w:lang w:val="en-GB"/>
              </w:rPr>
            </w:rPrChange>
          </w:rPr>
          <w:t xml:space="preserve"> or, if </w:t>
        </w:r>
        <w:r w:rsidRPr="00F672EC">
          <w:rPr>
            <w:i/>
            <w:lang w:val="en-GB"/>
            <w:rPrChange w:id="852" w:author="Holger Eichelberger" w:date="2024-08-22T14:36:00Z">
              <w:rPr>
                <w:b/>
                <w:lang w:val="en-GB"/>
              </w:rPr>
            </w:rPrChange>
          </w:rPr>
          <w:t>s</w:t>
        </w:r>
        <w:r w:rsidRPr="00F672EC">
          <w:rPr>
            <w:lang w:val="en-GB"/>
            <w:rPrChange w:id="853" w:author="Holger Eichelberger" w:date="2024-08-22T14:36:00Z">
              <w:rPr>
                <w:b/>
                <w:lang w:val="en-GB"/>
              </w:rPr>
            </w:rPrChange>
          </w:rPr>
          <w:t xml:space="preserve"> is the marker, an empty string.</w:t>
        </w:r>
      </w:ins>
    </w:p>
    <w:p w14:paraId="32C7B1BC" w14:textId="71EC8DC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p>
    <w:p w14:paraId="31FA3BC2" w14:textId="77777777" w:rsidR="000E3611" w:rsidRPr="000E3611" w:rsidRDefault="000E3611" w:rsidP="000E3611">
      <w:pPr>
        <w:pStyle w:val="ListParagraph"/>
        <w:rPr>
          <w:lang w:val="en-GB"/>
        </w:rPr>
      </w:pPr>
      <w:r>
        <w:rPr>
          <w:lang w:val="en-GB"/>
        </w:rPr>
        <w:t xml:space="preserve">Quotifies </w:t>
      </w:r>
      <w:r w:rsidRPr="000E3611">
        <w:rPr>
          <w:i/>
          <w:lang w:val="en-GB"/>
        </w:rPr>
        <w:t>operand</w:t>
      </w:r>
      <w:r w:rsidR="000D7CA7" w:rsidRPr="00A20D3E">
        <w:rPr>
          <w:lang w:val="en-GB"/>
        </w:rPr>
        <w:t>, i.e., returns</w:t>
      </w:r>
      <w:r>
        <w:rPr>
          <w:i/>
          <w:lang w:val="en-GB"/>
        </w:rPr>
        <w:t xml:space="preserve"> q </w:t>
      </w:r>
      <w:r w:rsidR="000D7CA7" w:rsidRPr="00A20D3E">
        <w:rPr>
          <w:lang w:val="en-GB"/>
        </w:rPr>
        <w:t>+</w:t>
      </w:r>
      <w:r>
        <w:rPr>
          <w:i/>
          <w:lang w:val="en-GB"/>
        </w:rPr>
        <w:t xml:space="preserve"> operand </w:t>
      </w:r>
      <w:r w:rsidR="000D7CA7" w:rsidRPr="00A20D3E">
        <w:rPr>
          <w:lang w:val="en-GB"/>
        </w:rPr>
        <w:t>+</w:t>
      </w:r>
      <w:r>
        <w:rPr>
          <w:i/>
          <w:lang w:val="en-GB"/>
        </w:rPr>
        <w:t xml:space="preserve"> q</w:t>
      </w:r>
      <w:r>
        <w:rPr>
          <w:lang w:val="en-GB"/>
        </w:rPr>
        <w:t>.</w:t>
      </w:r>
    </w:p>
    <w:p w14:paraId="67D35FBC" w14:textId="77777777" w:rsidR="000E3611" w:rsidRPr="000E3611" w:rsidRDefault="000E3611" w:rsidP="000E3611">
      <w:pPr>
        <w:pStyle w:val="ListParagraph"/>
        <w:numPr>
          <w:ilvl w:val="0"/>
          <w:numId w:val="11"/>
        </w:numPr>
        <w:rPr>
          <w:b/>
          <w:lang w:val="en-GB"/>
        </w:rPr>
      </w:pPr>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p>
    <w:p w14:paraId="330C9C78" w14:textId="567D7C4B" w:rsidR="000E3611" w:rsidRDefault="000E3611" w:rsidP="000E3611">
      <w:pPr>
        <w:pStyle w:val="ListParagraph"/>
        <w:rPr>
          <w:ins w:id="854" w:author="Holger Eichelberger" w:date="2024-11-11T09:15:00Z"/>
          <w:lang w:val="en-GB"/>
        </w:rPr>
      </w:pPr>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0D7CA7" w:rsidRPr="00A20D3E">
        <w:rPr>
          <w:lang w:val="en-GB"/>
        </w:rPr>
        <w:t xml:space="preserve"> this operation returns </w:t>
      </w:r>
      <w:r>
        <w:rPr>
          <w:i/>
          <w:lang w:val="en-GB"/>
        </w:rPr>
        <w:t xml:space="preserve">o </w:t>
      </w:r>
      <w:r w:rsidR="000D7CA7" w:rsidRPr="00A20D3E">
        <w:rPr>
          <w:lang w:val="en-GB"/>
        </w:rPr>
        <w:t>else</w:t>
      </w:r>
      <w:r>
        <w:rPr>
          <w:i/>
          <w:lang w:val="en-GB"/>
        </w:rPr>
        <w:t xml:space="preserve"> operand</w:t>
      </w:r>
      <w:r>
        <w:rPr>
          <w:lang w:val="en-GB"/>
        </w:rPr>
        <w:t>.</w:t>
      </w:r>
    </w:p>
    <w:p w14:paraId="19215F96" w14:textId="79CFDD35" w:rsidR="007B1085" w:rsidRPr="000E3611" w:rsidRDefault="007B1085" w:rsidP="007B1085">
      <w:pPr>
        <w:pStyle w:val="ListParagraph"/>
        <w:numPr>
          <w:ilvl w:val="0"/>
          <w:numId w:val="11"/>
        </w:numPr>
        <w:rPr>
          <w:ins w:id="855" w:author="Holger Eichelberger" w:date="2024-11-11T09:15:00Z"/>
          <w:b/>
          <w:lang w:val="en-GB"/>
        </w:rPr>
      </w:pPr>
      <w:ins w:id="856" w:author="Holger Eichelberger" w:date="2024-11-11T09:15:00Z">
        <w:r>
          <w:rPr>
            <w:b/>
            <w:lang w:val="en-GB"/>
          </w:rPr>
          <w:t>String</w:t>
        </w:r>
        <w:r w:rsidRPr="000E3611">
          <w:rPr>
            <w:b/>
            <w:lang w:val="en-GB"/>
          </w:rPr>
          <w:t xml:space="preserve"> </w:t>
        </w:r>
        <w:r>
          <w:rPr>
            <w:b/>
            <w:lang w:val="en-GB"/>
          </w:rPr>
          <w:t>stripEnd</w:t>
        </w:r>
        <w:r w:rsidRPr="000E3611">
          <w:rPr>
            <w:b/>
            <w:lang w:val="en-GB"/>
          </w:rPr>
          <w:t xml:space="preserve">(String </w:t>
        </w:r>
        <w:r>
          <w:rPr>
            <w:b/>
            <w:lang w:val="en-GB"/>
          </w:rPr>
          <w:t>s</w:t>
        </w:r>
        <w:r w:rsidRPr="000E3611">
          <w:rPr>
            <w:b/>
            <w:lang w:val="en-GB"/>
          </w:rPr>
          <w:t>)</w:t>
        </w:r>
      </w:ins>
    </w:p>
    <w:p w14:paraId="305CC354" w14:textId="7FE177A9" w:rsidR="007B1085" w:rsidRPr="000E3611" w:rsidRDefault="007B1085" w:rsidP="007B1085">
      <w:pPr>
        <w:pStyle w:val="ListParagraph"/>
        <w:rPr>
          <w:ins w:id="857" w:author="Holger Eichelberger" w:date="2024-11-11T09:15:00Z"/>
          <w:lang w:val="en-GB"/>
        </w:rPr>
      </w:pPr>
      <w:ins w:id="858" w:author="Holger Eichelberger" w:date="2024-11-11T09:15:00Z">
        <w:r>
          <w:rPr>
            <w:lang w:val="en-GB"/>
          </w:rPr>
          <w:t>Removes all characters in</w:t>
        </w:r>
      </w:ins>
      <w:ins w:id="859" w:author="Holger Eichelberger" w:date="2024-11-11T09:16:00Z">
        <w:r>
          <w:rPr>
            <w:lang w:val="en-GB"/>
          </w:rPr>
          <w:t xml:space="preserve"> </w:t>
        </w:r>
      </w:ins>
      <w:ins w:id="860" w:author="Holger Eichelberger" w:date="2024-11-11T09:15:00Z">
        <w:r w:rsidRPr="007B1085">
          <w:rPr>
            <w:i/>
            <w:lang w:val="en-GB"/>
            <w:rPrChange w:id="861" w:author="Holger Eichelberger" w:date="2024-11-11T09:15:00Z">
              <w:rPr>
                <w:lang w:val="en-GB"/>
              </w:rPr>
            </w:rPrChange>
          </w:rPr>
          <w:t>s</w:t>
        </w:r>
        <w:r>
          <w:rPr>
            <w:lang w:val="en-GB"/>
          </w:rPr>
          <w:t xml:space="preserve"> </w:t>
        </w:r>
      </w:ins>
      <w:ins w:id="862" w:author="Holger Eichelberger" w:date="2024-11-11T09:16:00Z">
        <w:r>
          <w:rPr>
            <w:lang w:val="en-GB"/>
          </w:rPr>
          <w:t xml:space="preserve">in any sequence </w:t>
        </w:r>
      </w:ins>
      <w:ins w:id="863" w:author="Holger Eichelberger" w:date="2024-11-11T09:15:00Z">
        <w:r>
          <w:rPr>
            <w:lang w:val="en-GB"/>
          </w:rPr>
          <w:t xml:space="preserve">from the end of </w:t>
        </w:r>
        <w:r w:rsidRPr="000E3611">
          <w:rPr>
            <w:i/>
            <w:lang w:val="en-GB"/>
          </w:rPr>
          <w:t>operand</w:t>
        </w:r>
        <w:r>
          <w:rPr>
            <w:lang w:val="en-GB"/>
          </w:rPr>
          <w:t>.</w:t>
        </w:r>
      </w:ins>
    </w:p>
    <w:p w14:paraId="71BE2C14" w14:textId="2534B21D" w:rsidR="007B1085" w:rsidRPr="000E3611" w:rsidRDefault="007B1085" w:rsidP="007B1085">
      <w:pPr>
        <w:pStyle w:val="ListParagraph"/>
        <w:numPr>
          <w:ilvl w:val="0"/>
          <w:numId w:val="11"/>
        </w:numPr>
        <w:rPr>
          <w:ins w:id="864" w:author="Holger Eichelberger" w:date="2024-11-11T09:15:00Z"/>
          <w:b/>
          <w:lang w:val="en-GB"/>
        </w:rPr>
      </w:pPr>
      <w:ins w:id="865" w:author="Holger Eichelberger" w:date="2024-11-11T09:15:00Z">
        <w:r>
          <w:rPr>
            <w:b/>
            <w:lang w:val="en-GB"/>
          </w:rPr>
          <w:t>String</w:t>
        </w:r>
        <w:r w:rsidRPr="000E3611">
          <w:rPr>
            <w:b/>
            <w:lang w:val="en-GB"/>
          </w:rPr>
          <w:t xml:space="preserve"> </w:t>
        </w:r>
        <w:r>
          <w:rPr>
            <w:b/>
            <w:lang w:val="en-GB"/>
          </w:rPr>
          <w:t>stripStart</w:t>
        </w:r>
        <w:r w:rsidRPr="000E3611">
          <w:rPr>
            <w:b/>
            <w:lang w:val="en-GB"/>
          </w:rPr>
          <w:t xml:space="preserve">(String </w:t>
        </w:r>
        <w:r>
          <w:rPr>
            <w:b/>
            <w:lang w:val="en-GB"/>
          </w:rPr>
          <w:t>s</w:t>
        </w:r>
        <w:r w:rsidRPr="000E3611">
          <w:rPr>
            <w:b/>
            <w:lang w:val="en-GB"/>
          </w:rPr>
          <w:t>)</w:t>
        </w:r>
      </w:ins>
    </w:p>
    <w:p w14:paraId="27162F4D" w14:textId="21C5E807" w:rsidR="007B1085" w:rsidRPr="000E3611" w:rsidRDefault="007B1085" w:rsidP="000E3611">
      <w:pPr>
        <w:pStyle w:val="ListParagraph"/>
        <w:rPr>
          <w:lang w:val="en-GB"/>
        </w:rPr>
      </w:pPr>
      <w:ins w:id="866" w:author="Holger Eichelberger" w:date="2024-11-11T09:16:00Z">
        <w:r>
          <w:rPr>
            <w:lang w:val="en-GB"/>
          </w:rPr>
          <w:t xml:space="preserve">Removes all characters in </w:t>
        </w:r>
        <w:r w:rsidRPr="00CD04C7">
          <w:rPr>
            <w:i/>
            <w:lang w:val="en-GB"/>
          </w:rPr>
          <w:t>s</w:t>
        </w:r>
        <w:r>
          <w:rPr>
            <w:lang w:val="en-GB"/>
          </w:rPr>
          <w:t xml:space="preserve"> in any sequence from the start of </w:t>
        </w:r>
        <w:r w:rsidRPr="000E3611">
          <w:rPr>
            <w:i/>
            <w:lang w:val="en-GB"/>
          </w:rPr>
          <w:t>operand</w:t>
        </w:r>
        <w:r>
          <w:rPr>
            <w:lang w:val="en-GB"/>
          </w:rPr>
          <w:t>.</w:t>
        </w:r>
      </w:ins>
    </w:p>
    <w:p w14:paraId="05DB7406" w14:textId="77777777" w:rsidR="00FA2444" w:rsidRDefault="00230D3A" w:rsidP="00FA2444">
      <w:pPr>
        <w:pStyle w:val="Heading3"/>
        <w:rPr>
          <w:lang w:val="en-GB"/>
        </w:rPr>
      </w:pPr>
      <w:bookmarkStart w:id="867" w:name="_Toc494807028"/>
      <w:r>
        <w:rPr>
          <w:lang w:val="en-GB"/>
        </w:rPr>
        <w:t>Compound</w:t>
      </w:r>
      <w:r w:rsidR="00FA2444" w:rsidRPr="00725A64">
        <w:rPr>
          <w:lang w:val="en-GB"/>
        </w:rPr>
        <w:t xml:space="preserve"> Types</w:t>
      </w:r>
      <w:bookmarkEnd w:id="867"/>
    </w:p>
    <w:p w14:paraId="4EFEC825" w14:textId="30375401" w:rsidR="00067033" w:rsidRDefault="00230D3A" w:rsidP="00A20D3E">
      <w:pPr>
        <w:rPr>
          <w:lang w:val="en-GB"/>
        </w:rPr>
      </w:pPr>
      <w:r>
        <w:rPr>
          <w:lang w:val="en-GB"/>
        </w:rPr>
        <w:t xml:space="preserve">Compound types are defined through VIL statements as introduced in Section </w:t>
      </w:r>
      <w:r w:rsidR="000D7CA7">
        <w:rPr>
          <w:lang w:val="en-GB"/>
        </w:rPr>
        <w:fldChar w:fldCharType="begin"/>
      </w:r>
      <w:r>
        <w:rPr>
          <w:lang w:val="en-GB"/>
        </w:rPr>
        <w:instrText xml:space="preserve"> REF _Ref494643749 \r \h </w:instrText>
      </w:r>
      <w:r w:rsidR="000D7CA7">
        <w:rPr>
          <w:lang w:val="en-GB"/>
        </w:rPr>
      </w:r>
      <w:r w:rsidR="000D7CA7">
        <w:rPr>
          <w:lang w:val="en-GB"/>
        </w:rPr>
        <w:fldChar w:fldCharType="separate"/>
      </w:r>
      <w:r w:rsidR="00AE05D6">
        <w:rPr>
          <w:lang w:val="en-GB"/>
        </w:rPr>
        <w:t>3.1.5.5</w:t>
      </w:r>
      <w:r w:rsidR="000D7CA7">
        <w:rPr>
          <w:lang w:val="en-GB"/>
        </w:rPr>
        <w:fldChar w:fldCharType="end"/>
      </w:r>
      <w:r>
        <w:rPr>
          <w:lang w:val="en-GB"/>
        </w:rPr>
        <w:t>. All slots defined by a compound are accessible through the dot operation. In addition, a compound defines the following operations.</w:t>
      </w:r>
    </w:p>
    <w:p w14:paraId="1F51159A"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p>
    <w:p w14:paraId="04B6667A" w14:textId="77777777" w:rsidR="00230D3A" w:rsidRPr="000E3611"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64860C44" w14:textId="77777777" w:rsidR="00230D3A" w:rsidRPr="000E3611" w:rsidRDefault="00230D3A" w:rsidP="00230D3A">
      <w:pPr>
        <w:pStyle w:val="ListParagraph"/>
        <w:numPr>
          <w:ilvl w:val="0"/>
          <w:numId w:val="11"/>
        </w:numPr>
        <w:rPr>
          <w:b/>
          <w:lang w:val="en-GB"/>
        </w:rPr>
      </w:pPr>
      <w:r>
        <w:rPr>
          <w:b/>
          <w:lang w:val="en-GB"/>
        </w:rPr>
        <w:t>String</w:t>
      </w:r>
      <w:r w:rsidRPr="000E3611">
        <w:rPr>
          <w:b/>
          <w:lang w:val="en-GB"/>
        </w:rPr>
        <w:t xml:space="preserve"> </w:t>
      </w:r>
      <w:r>
        <w:rPr>
          <w:b/>
          <w:lang w:val="en-GB"/>
        </w:rPr>
        <w:t>toString</w:t>
      </w:r>
      <w:r w:rsidRPr="000E3611">
        <w:rPr>
          <w:b/>
          <w:lang w:val="en-GB"/>
        </w:rPr>
        <w:t>()</w:t>
      </w:r>
    </w:p>
    <w:p w14:paraId="05918484" w14:textId="77777777" w:rsidR="00230D3A" w:rsidRDefault="00230D3A" w:rsidP="00230D3A">
      <w:pPr>
        <w:pStyle w:val="ListParagraph"/>
        <w:rPr>
          <w:lang w:val="en-GB"/>
        </w:rPr>
      </w:pPr>
      <w:r>
        <w:rPr>
          <w:lang w:val="en-GB"/>
        </w:rPr>
        <w:t xml:space="preserve">Returns the type name of </w:t>
      </w:r>
      <w:r w:rsidRPr="000E3611">
        <w:rPr>
          <w:i/>
          <w:lang w:val="en-GB"/>
        </w:rPr>
        <w:t>operand</w:t>
      </w:r>
      <w:r>
        <w:rPr>
          <w:lang w:val="en-GB"/>
        </w:rPr>
        <w:t>.</w:t>
      </w:r>
    </w:p>
    <w:p w14:paraId="3A958070" w14:textId="77777777" w:rsidR="00230D3A" w:rsidRPr="000E3611" w:rsidRDefault="00230D3A" w:rsidP="00230D3A">
      <w:pPr>
        <w:pStyle w:val="ListParagraph"/>
        <w:numPr>
          <w:ilvl w:val="0"/>
          <w:numId w:val="11"/>
        </w:numPr>
        <w:rPr>
          <w:b/>
          <w:lang w:val="en-GB"/>
        </w:rPr>
      </w:pPr>
      <w:r>
        <w:rPr>
          <w:b/>
          <w:lang w:val="en-GB"/>
        </w:rPr>
        <w:t>Type</w:t>
      </w:r>
      <w:r w:rsidRPr="000E3611">
        <w:rPr>
          <w:b/>
          <w:lang w:val="en-GB"/>
        </w:rPr>
        <w:t xml:space="preserve"> </w:t>
      </w:r>
      <w:r>
        <w:rPr>
          <w:b/>
          <w:lang w:val="en-GB"/>
        </w:rPr>
        <w:t>getType() / type</w:t>
      </w:r>
      <w:r w:rsidRPr="000E3611">
        <w:rPr>
          <w:b/>
          <w:lang w:val="en-GB"/>
        </w:rPr>
        <w:t xml:space="preserve"> ()</w:t>
      </w:r>
    </w:p>
    <w:p w14:paraId="146D2347" w14:textId="77777777" w:rsidR="00067033" w:rsidRDefault="00230D3A" w:rsidP="00A20D3E">
      <w:pPr>
        <w:pStyle w:val="ListParagraph"/>
        <w:rPr>
          <w:lang w:val="en-GB"/>
        </w:rPr>
      </w:pPr>
      <w:r>
        <w:rPr>
          <w:lang w:val="en-GB"/>
        </w:rPr>
        <w:t xml:space="preserve">Returns the type of </w:t>
      </w:r>
      <w:r w:rsidRPr="000E3611">
        <w:rPr>
          <w:i/>
          <w:lang w:val="en-GB"/>
        </w:rPr>
        <w:t>operand</w:t>
      </w:r>
      <w:r>
        <w:rPr>
          <w:lang w:val="en-GB"/>
        </w:rPr>
        <w:t>.</w:t>
      </w:r>
    </w:p>
    <w:p w14:paraId="39EF256C" w14:textId="77777777" w:rsidR="00067033" w:rsidRDefault="00230D3A" w:rsidP="00A20D3E">
      <w:pPr>
        <w:rPr>
          <w:lang w:val="en-GB"/>
        </w:rPr>
      </w:pPr>
      <w:r>
        <w:rPr>
          <w:lang w:val="en-GB"/>
        </w:rPr>
        <w:t>Compounds can be converted automatically to the name of the compound using the toString operation. If not abstract, a compound instance can be created through the compound constructor, named parameters can be used to assign specific values to the compound slots.</w:t>
      </w:r>
    </w:p>
    <w:p w14:paraId="73699019" w14:textId="559C7A0C" w:rsidR="00194AC1" w:rsidRPr="00725A64" w:rsidRDefault="0020260B" w:rsidP="00EA17BB">
      <w:pPr>
        <w:pStyle w:val="Heading3"/>
        <w:rPr>
          <w:lang w:val="en-GB"/>
        </w:rPr>
      </w:pPr>
      <w:bookmarkStart w:id="868" w:name="_Toc488046198"/>
      <w:bookmarkStart w:id="869" w:name="_Toc493054451"/>
      <w:bookmarkStart w:id="870" w:name="_Toc494643558"/>
      <w:bookmarkStart w:id="871" w:name="_Toc494807031"/>
      <w:bookmarkStart w:id="872" w:name="_Toc488046199"/>
      <w:bookmarkStart w:id="873" w:name="_Toc493054452"/>
      <w:bookmarkStart w:id="874" w:name="_Toc494643559"/>
      <w:bookmarkStart w:id="875" w:name="_Toc494807032"/>
      <w:bookmarkStart w:id="876" w:name="_Toc488046200"/>
      <w:bookmarkStart w:id="877" w:name="_Toc493054453"/>
      <w:bookmarkStart w:id="878" w:name="_Toc494643560"/>
      <w:bookmarkStart w:id="879" w:name="_Toc494807033"/>
      <w:bookmarkStart w:id="880" w:name="_Toc488046201"/>
      <w:bookmarkStart w:id="881" w:name="_Toc493054454"/>
      <w:bookmarkStart w:id="882" w:name="_Toc494643561"/>
      <w:bookmarkStart w:id="883" w:name="_Toc494807034"/>
      <w:bookmarkStart w:id="884" w:name="_Toc488046202"/>
      <w:bookmarkStart w:id="885" w:name="_Toc493054455"/>
      <w:bookmarkStart w:id="886" w:name="_Toc494643562"/>
      <w:bookmarkStart w:id="887" w:name="_Toc494807035"/>
      <w:bookmarkStart w:id="888" w:name="_Toc488046203"/>
      <w:bookmarkStart w:id="889" w:name="_Toc493054456"/>
      <w:bookmarkStart w:id="890" w:name="_Toc494643563"/>
      <w:bookmarkStart w:id="891" w:name="_Toc494807036"/>
      <w:bookmarkStart w:id="892" w:name="_Toc488046204"/>
      <w:bookmarkStart w:id="893" w:name="_Toc493054457"/>
      <w:bookmarkStart w:id="894" w:name="_Toc494643564"/>
      <w:bookmarkStart w:id="895" w:name="_Toc494807037"/>
      <w:bookmarkStart w:id="896" w:name="_Toc488046205"/>
      <w:bookmarkStart w:id="897" w:name="_Toc493054458"/>
      <w:bookmarkStart w:id="898" w:name="_Toc494643565"/>
      <w:bookmarkStart w:id="899" w:name="_Toc494807038"/>
      <w:bookmarkStart w:id="900" w:name="_Toc488046211"/>
      <w:bookmarkStart w:id="901" w:name="_Toc493054464"/>
      <w:bookmarkStart w:id="902" w:name="_Toc494643571"/>
      <w:bookmarkStart w:id="903" w:name="_Toc494807044"/>
      <w:bookmarkStart w:id="904" w:name="_Toc488046212"/>
      <w:bookmarkStart w:id="905" w:name="_Toc493054465"/>
      <w:bookmarkStart w:id="906" w:name="_Toc494643572"/>
      <w:bookmarkStart w:id="907" w:name="_Toc494807045"/>
      <w:bookmarkStart w:id="908" w:name="_Toc488046213"/>
      <w:bookmarkStart w:id="909" w:name="_Toc493054466"/>
      <w:bookmarkStart w:id="910" w:name="_Toc494643573"/>
      <w:bookmarkStart w:id="911" w:name="_Toc494807046"/>
      <w:bookmarkStart w:id="912" w:name="_Ref368334460"/>
      <w:bookmarkStart w:id="913" w:name="_Toc49480704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r>
        <w:rPr>
          <w:lang w:val="en-GB"/>
        </w:rPr>
        <w:t>Collection</w:t>
      </w:r>
      <w:r w:rsidRPr="00725A64">
        <w:rPr>
          <w:lang w:val="en-GB"/>
        </w:rPr>
        <w:t xml:space="preserve"> </w:t>
      </w:r>
      <w:r w:rsidR="003E249F" w:rsidRPr="00725A64">
        <w:rPr>
          <w:lang w:val="en-GB"/>
        </w:rPr>
        <w:t>Types</w:t>
      </w:r>
      <w:bookmarkEnd w:id="912"/>
      <w:bookmarkEnd w:id="913"/>
    </w:p>
    <w:p w14:paraId="33CA00E6" w14:textId="3DE38952"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lastRenderedPageBreak/>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r w:rsidR="00E56A21">
        <w:fldChar w:fldCharType="begin"/>
      </w:r>
      <w:r w:rsidR="00E56A21" w:rsidRPr="00A20D3E">
        <w:rPr>
          <w:lang w:val="en-US"/>
        </w:rPr>
        <w:instrText xml:space="preserve"> REF _Ref422906312 \r \h  \* MERGEFORMAT </w:instrText>
      </w:r>
      <w:r w:rsidR="00E56A21">
        <w:fldChar w:fldCharType="separate"/>
      </w:r>
      <w:ins w:id="914" w:author="Holger Eichelberger" w:date="2024-11-22T12:02:00Z">
        <w:r w:rsidR="00AE05D6" w:rsidRPr="00AE05D6">
          <w:rPr>
            <w:lang w:val="en-GB"/>
            <w:rPrChange w:id="915" w:author="Holger Eichelberger" w:date="2024-11-22T12:02:00Z">
              <w:rPr>
                <w:lang w:val="en-US"/>
              </w:rPr>
            </w:rPrChange>
          </w:rPr>
          <w:t>3.4.5.1</w:t>
        </w:r>
      </w:ins>
      <w:del w:id="916" w:author="Holger Eichelberger" w:date="2021-05-18T15:18:00Z">
        <w:r w:rsidR="00266717" w:rsidRPr="00A20D3E" w:rsidDel="001E2452">
          <w:rPr>
            <w:lang w:val="en-GB"/>
          </w:rPr>
          <w:delText>3.4.5.1</w:delText>
        </w:r>
      </w:del>
      <w:r w:rsidR="00E56A21">
        <w:fldChar w:fldCharType="end"/>
      </w:r>
      <w:r w:rsidR="003A7553" w:rsidRPr="003A7553">
        <w:rPr>
          <w:lang w:val="en-GB"/>
        </w:rPr>
        <w:t>)</w:t>
      </w:r>
    </w:p>
    <w:p w14:paraId="67914E18" w14:textId="77777777"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r w:rsidR="006135C7">
        <w:rPr>
          <w:lang w:val="en-GB"/>
        </w:rPr>
        <w:t xml:space="preserve"> </w:t>
      </w:r>
    </w:p>
    <w:p w14:paraId="4C6DE70E" w14:textId="77777777" w:rsidR="00194AC1" w:rsidRPr="00725A64" w:rsidRDefault="003E1522" w:rsidP="00EA17BB">
      <w:pPr>
        <w:pStyle w:val="Heading3"/>
        <w:numPr>
          <w:ilvl w:val="3"/>
          <w:numId w:val="1"/>
        </w:numPr>
        <w:tabs>
          <w:tab w:val="left" w:pos="1078"/>
        </w:tabs>
        <w:ind w:left="0" w:firstLine="0"/>
        <w:rPr>
          <w:lang w:val="en-GB"/>
        </w:rPr>
      </w:pPr>
      <w:bookmarkStart w:id="917" w:name="_Ref422906312"/>
      <w:bookmarkStart w:id="918" w:name="_Toc494807048"/>
      <w:r w:rsidRPr="00725A64">
        <w:rPr>
          <w:lang w:val="en-GB"/>
        </w:rPr>
        <w:t>Collection</w:t>
      </w:r>
      <w:bookmarkEnd w:id="917"/>
      <w:bookmarkEnd w:id="918"/>
    </w:p>
    <w:p w14:paraId="2F45D2FD" w14:textId="77777777"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14:paraId="24BBF1A7" w14:textId="569C6BD2" w:rsidR="008979F4" w:rsidRDefault="008979F4" w:rsidP="008979F4">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w:t>
      </w:r>
      <w:r>
        <w:rPr>
          <w:b/>
          <w:lang w:val="en-GB"/>
        </w:rPr>
        <w:t>)</w:t>
      </w:r>
      <w:r w:rsidRPr="00725A64">
        <w:rPr>
          <w:b/>
          <w:lang w:val="en-GB"/>
        </w:rPr>
        <w:t xml:space="preserve"> c)</w:t>
      </w:r>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p>
    <w:p w14:paraId="593260EB" w14:textId="77777777" w:rsidR="008979F4" w:rsidRPr="00C068BC" w:rsidRDefault="008979F4" w:rsidP="008979F4">
      <w:pPr>
        <w:pStyle w:val="ListParagraph"/>
        <w:rPr>
          <w:lang w:val="en-US"/>
        </w:rPr>
      </w:pPr>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r w:rsidR="005C6E1E">
        <w:rPr>
          <w:lang w:val="en-GB"/>
        </w:rPr>
        <w:t xml:space="preserve"> The other operations defined by Any are available, too. </w:t>
      </w:r>
    </w:p>
    <w:p w14:paraId="7CBCFB9F" w14:textId="77777777" w:rsidR="00351628" w:rsidRPr="004A429E" w:rsidRDefault="00351628" w:rsidP="00351628">
      <w:pPr>
        <w:pStyle w:val="ListParagraph"/>
        <w:numPr>
          <w:ilvl w:val="0"/>
          <w:numId w:val="11"/>
        </w:numPr>
        <w:rPr>
          <w:b/>
          <w:lang w:val="en-GB"/>
        </w:rPr>
      </w:pPr>
      <w:r w:rsidRPr="004A429E">
        <w:rPr>
          <w:b/>
          <w:lang w:val="en-GB"/>
        </w:rPr>
        <w:t>T add (T e)</w:t>
      </w:r>
    </w:p>
    <w:p w14:paraId="790E044F" w14:textId="77777777" w:rsidR="00351628" w:rsidRDefault="00351628" w:rsidP="00351628">
      <w:pPr>
        <w:pStyle w:val="ListParagraph"/>
        <w:rPr>
          <w:lang w:val="en-GB"/>
        </w:rPr>
      </w:pPr>
      <w:r>
        <w:rPr>
          <w:lang w:val="en-GB"/>
        </w:rPr>
        <w:t xml:space="preserve">Adds the element e to the set </w:t>
      </w:r>
      <w:r w:rsidRPr="004A429E">
        <w:rPr>
          <w:i/>
          <w:lang w:val="en-GB"/>
        </w:rPr>
        <w:t>operand</w:t>
      </w:r>
      <w:r>
        <w:rPr>
          <w:lang w:val="en-GB"/>
        </w:rPr>
        <w:t>.</w:t>
      </w:r>
    </w:p>
    <w:p w14:paraId="29C84D27"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any</w:t>
      </w:r>
      <w:r w:rsidRPr="00725A64">
        <w:rPr>
          <w:b/>
          <w:bCs/>
          <w:lang w:val="en-GB"/>
        </w:rPr>
        <w:t xml:space="preserve"> (Expression e)</w:t>
      </w:r>
    </w:p>
    <w:p w14:paraId="04448DCA" w14:textId="77777777" w:rsidR="001B28F1" w:rsidRDefault="001B28F1" w:rsidP="001B28F1">
      <w:pPr>
        <w:pStyle w:val="ListParagraph"/>
        <w:rPr>
          <w:lang w:val="en-GB"/>
        </w:rPr>
      </w:pPr>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
    <w:p w14:paraId="55002FD6" w14:textId="77777777" w:rsidR="0001257E" w:rsidRPr="00725A64" w:rsidRDefault="0001257E" w:rsidP="0001257E">
      <w:pPr>
        <w:pStyle w:val="ListParagraph"/>
        <w:numPr>
          <w:ilvl w:val="0"/>
          <w:numId w:val="11"/>
        </w:numPr>
        <w:rPr>
          <w:lang w:val="en-GB"/>
        </w:rPr>
      </w:pPr>
      <w:r>
        <w:rPr>
          <w:b/>
          <w:bCs/>
          <w:lang w:val="en-GB"/>
        </w:rPr>
        <w:t>Any</w:t>
      </w:r>
      <w:r w:rsidRPr="00725A64">
        <w:rPr>
          <w:b/>
          <w:bCs/>
          <w:lang w:val="en-GB"/>
        </w:rPr>
        <w:t xml:space="preserve"> </w:t>
      </w:r>
      <w:r>
        <w:rPr>
          <w:b/>
          <w:bCs/>
          <w:lang w:val="en-GB"/>
        </w:rPr>
        <w:t>avg</w:t>
      </w:r>
      <w:r w:rsidRPr="00725A64">
        <w:rPr>
          <w:b/>
          <w:bCs/>
          <w:lang w:val="en-GB"/>
        </w:rPr>
        <w:t xml:space="preserve"> ()</w:t>
      </w:r>
    </w:p>
    <w:p w14:paraId="0337FA17" w14:textId="77777777" w:rsidR="0001257E" w:rsidRDefault="0001257E" w:rsidP="0001257E">
      <w:pPr>
        <w:pStyle w:val="ListParagraph"/>
        <w:rPr>
          <w:lang w:val="en-GB"/>
        </w:rPr>
      </w:pPr>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p>
    <w:p w14:paraId="1581F390" w14:textId="77777777" w:rsidR="00351628" w:rsidRDefault="00351628" w:rsidP="00351628">
      <w:pPr>
        <w:pStyle w:val="ListParagraph"/>
        <w:numPr>
          <w:ilvl w:val="0"/>
          <w:numId w:val="11"/>
        </w:numPr>
        <w:rPr>
          <w:b/>
          <w:lang w:val="en-GB"/>
        </w:rPr>
      </w:pPr>
      <w:r>
        <w:rPr>
          <w:b/>
          <w:lang w:val="en-GB"/>
        </w:rPr>
        <w:t>clear()</w:t>
      </w:r>
    </w:p>
    <w:p w14:paraId="35699F6D" w14:textId="77777777" w:rsidR="00351628" w:rsidRDefault="00351628" w:rsidP="00351628">
      <w:pPr>
        <w:pStyle w:val="ListParagraph"/>
        <w:rPr>
          <w:lang w:val="en-GB"/>
        </w:rPr>
      </w:pPr>
      <w:r>
        <w:rPr>
          <w:lang w:val="en-GB"/>
        </w:rPr>
        <w:t xml:space="preserve">Removes all entries from </w:t>
      </w:r>
      <w:r w:rsidRPr="004A429E">
        <w:rPr>
          <w:i/>
          <w:lang w:val="en-GB"/>
        </w:rPr>
        <w:t>operan</w:t>
      </w:r>
      <w:r>
        <w:rPr>
          <w:i/>
          <w:lang w:val="en-GB"/>
        </w:rPr>
        <w:t>d</w:t>
      </w:r>
      <w:r>
        <w:rPr>
          <w:lang w:val="en-GB"/>
        </w:rPr>
        <w:t>.</w:t>
      </w:r>
    </w:p>
    <w:p w14:paraId="3015E759" w14:textId="77777777" w:rsidR="00602869" w:rsidRDefault="00602869" w:rsidP="00602869">
      <w:pPr>
        <w:pStyle w:val="ListParagraph"/>
        <w:numPr>
          <w:ilvl w:val="0"/>
          <w:numId w:val="11"/>
        </w:numPr>
        <w:rPr>
          <w:b/>
          <w:lang w:val="en-GB"/>
        </w:rPr>
      </w:pPr>
      <w:r>
        <w:rPr>
          <w:b/>
          <w:lang w:val="en-GB"/>
        </w:rPr>
        <w:t>collectionOf(T) clone()</w:t>
      </w:r>
    </w:p>
    <w:p w14:paraId="53591780" w14:textId="77777777" w:rsidR="00602869" w:rsidRDefault="00602869" w:rsidP="00351628">
      <w:pPr>
        <w:pStyle w:val="ListParagraph"/>
        <w:rPr>
          <w:lang w:val="en-GB"/>
        </w:rPr>
      </w:pPr>
      <w:r>
        <w:rPr>
          <w:lang w:val="en-GB"/>
        </w:rPr>
        <w:t xml:space="preserve">Returns a cloned shallow copy of </w:t>
      </w:r>
      <w:r w:rsidR="000D7CA7" w:rsidRPr="00A20D3E">
        <w:rPr>
          <w:i/>
          <w:lang w:val="en-GB"/>
        </w:rPr>
        <w:t>operand</w:t>
      </w:r>
      <w:r>
        <w:rPr>
          <w:lang w:val="en-GB"/>
        </w:rPr>
        <w:t>.</w:t>
      </w:r>
    </w:p>
    <w:p w14:paraId="1BE75EFF"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163419C8" w14:textId="77777777" w:rsidR="0001257E" w:rsidRDefault="0001257E" w:rsidP="0001257E">
      <w:pPr>
        <w:pStyle w:val="ListParagraph"/>
        <w:rPr>
          <w:lang w:val="en-US"/>
        </w:rPr>
      </w:pPr>
      <w:r>
        <w:rPr>
          <w:lang w:val="en-US"/>
        </w:rPr>
        <w:t xml:space="preserve">Returns the transitive closure of the elements (of reference type) specified by the expression. As in OCL, it always returns a (flat) set of results. See also </w:t>
      </w:r>
      <w:r w:rsidR="000D7CA7" w:rsidRPr="00A20D3E">
        <w:rPr>
          <w:rFonts w:ascii="Courier New" w:hAnsi="Courier New" w:cs="Courier New"/>
          <w:sz w:val="22"/>
          <w:szCs w:val="22"/>
          <w:lang w:val="en-US"/>
        </w:rPr>
        <w:t>isAcyclic</w:t>
      </w:r>
      <w:r>
        <w:rPr>
          <w:lang w:val="en-US"/>
        </w:rPr>
        <w:t>.</w:t>
      </w:r>
    </w:p>
    <w:p w14:paraId="67CDC986" w14:textId="77777777" w:rsidR="0001257E" w:rsidRDefault="0001257E" w:rsidP="0001257E">
      <w:pPr>
        <w:pStyle w:val="ListParagraph"/>
        <w:numPr>
          <w:ilvl w:val="0"/>
          <w:numId w:val="11"/>
        </w:numPr>
        <w:rPr>
          <w:b/>
          <w:lang w:val="en-GB"/>
        </w:rPr>
      </w:pPr>
      <w:r>
        <w:rPr>
          <w:b/>
          <w:lang w:val="en-GB"/>
        </w:rPr>
        <w:t>collectionOf(A) collect (Expression e)</w:t>
      </w:r>
    </w:p>
    <w:p w14:paraId="5CB8F88A" w14:textId="77777777" w:rsidR="0001257E" w:rsidRDefault="0001257E" w:rsidP="0001257E">
      <w:pPr>
        <w:pStyle w:val="ListParagraph"/>
        <w:rPr>
          <w:lang w:val="en-GB"/>
        </w:rPr>
      </w:pPr>
      <w:r w:rsidRPr="00725A64">
        <w:rPr>
          <w:lang w:val="en-GB"/>
        </w:rPr>
        <w:t xml:space="preserve">Returns the </w:t>
      </w:r>
      <w:r>
        <w:rPr>
          <w:lang w:val="en-GB"/>
        </w:rPr>
        <w:t>flattened</w:t>
      </w:r>
      <w:bookmarkStart w:id="919" w:name="_Ref177893533"/>
      <w:r>
        <w:rPr>
          <w:rStyle w:val="FootnoteReference"/>
          <w:lang w:val="en-GB"/>
        </w:rPr>
        <w:footnoteReference w:id="16"/>
      </w:r>
      <w:bookmarkEnd w:id="919"/>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p>
    <w:p w14:paraId="3F239E53" w14:textId="77777777" w:rsidR="0001257E" w:rsidRPr="006361F7" w:rsidRDefault="0001257E" w:rsidP="0001257E">
      <w:pPr>
        <w:pStyle w:val="ListParagraph"/>
        <w:numPr>
          <w:ilvl w:val="0"/>
          <w:numId w:val="11"/>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547DA7F9" w14:textId="77777777" w:rsidR="0001257E" w:rsidRDefault="0001257E" w:rsidP="0001257E">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1B2D05C0" w14:textId="1A539765" w:rsidR="00130AC4" w:rsidRDefault="00130AC4" w:rsidP="00130AC4">
      <w:pPr>
        <w:pStyle w:val="ListParagraph"/>
        <w:numPr>
          <w:ilvl w:val="0"/>
          <w:numId w:val="11"/>
        </w:numPr>
        <w:rPr>
          <w:ins w:id="920" w:author="Holger Eichelberger" w:date="2024-09-22T10:31:00Z"/>
          <w:b/>
          <w:lang w:val="en-GB"/>
        </w:rPr>
      </w:pPr>
      <w:ins w:id="921" w:author="Holger Eichelberger" w:date="2024-09-22T10:31:00Z">
        <w:r>
          <w:rPr>
            <w:b/>
            <w:lang w:val="en-GB"/>
          </w:rPr>
          <w:t>forEach (Expression e)</w:t>
        </w:r>
      </w:ins>
    </w:p>
    <w:p w14:paraId="29426547" w14:textId="791BFBF8" w:rsidR="00130AC4" w:rsidRDefault="00130AC4" w:rsidP="00130AC4">
      <w:pPr>
        <w:pStyle w:val="ListParagraph"/>
        <w:rPr>
          <w:ins w:id="922" w:author="Holger Eichelberger" w:date="2024-09-22T10:31:00Z"/>
          <w:lang w:val="en-GB"/>
        </w:rPr>
      </w:pPr>
      <w:ins w:id="923" w:author="Holger Eichelberger" w:date="2024-09-22T10:31:00Z">
        <w:r>
          <w:rPr>
            <w:lang w:val="en-GB"/>
          </w:rPr>
          <w:t xml:space="preserve">Applies the iterator expression </w:t>
        </w:r>
        <w:r w:rsidRPr="007E4224">
          <w:rPr>
            <w:i/>
            <w:lang w:val="en-GB"/>
          </w:rPr>
          <w:t>e</w:t>
        </w:r>
        <w:r w:rsidRPr="00725A64">
          <w:rPr>
            <w:lang w:val="en-GB"/>
          </w:rPr>
          <w:t xml:space="preserve"> </w:t>
        </w:r>
        <w:r>
          <w:rPr>
            <w:lang w:val="en-GB"/>
          </w:rPr>
          <w:t xml:space="preserve">to </w:t>
        </w:r>
        <w:r w:rsidRPr="00725A64">
          <w:rPr>
            <w:lang w:val="en-GB"/>
          </w:rPr>
          <w:t xml:space="preserve">the </w:t>
        </w:r>
        <w:r>
          <w:rPr>
            <w:lang w:val="en-GB"/>
          </w:rPr>
          <w:t>flattened</w:t>
        </w:r>
        <w:r w:rsidRPr="00130AC4">
          <w:rPr>
            <w:vertAlign w:val="superscript"/>
            <w:lang w:val="en-GB"/>
            <w:rPrChange w:id="924" w:author="Holger Eichelberger" w:date="2024-09-22T10:32:00Z">
              <w:rPr>
                <w:lang w:val="en-GB"/>
              </w:rPr>
            </w:rPrChange>
          </w:rPr>
          <w:fldChar w:fldCharType="begin"/>
        </w:r>
        <w:r w:rsidRPr="00130AC4">
          <w:rPr>
            <w:vertAlign w:val="superscript"/>
            <w:lang w:val="en-GB"/>
            <w:rPrChange w:id="925" w:author="Holger Eichelberger" w:date="2024-09-22T10:32:00Z">
              <w:rPr>
                <w:lang w:val="en-GB"/>
              </w:rPr>
            </w:rPrChange>
          </w:rPr>
          <w:instrText xml:space="preserve"> NOTEREF _Ref177893533 \h </w:instrText>
        </w:r>
      </w:ins>
      <w:r>
        <w:rPr>
          <w:vertAlign w:val="superscript"/>
          <w:lang w:val="en-GB"/>
        </w:rPr>
        <w:instrText xml:space="preserve"> \* MERGEFORMAT </w:instrText>
      </w:r>
      <w:r w:rsidRPr="00130AC4">
        <w:rPr>
          <w:vertAlign w:val="superscript"/>
          <w:lang w:val="en-GB"/>
          <w:rPrChange w:id="926" w:author="Holger Eichelberger" w:date="2024-09-22T10:32:00Z">
            <w:rPr>
              <w:vertAlign w:val="superscript"/>
              <w:lang w:val="en-GB"/>
            </w:rPr>
          </w:rPrChange>
        </w:rPr>
      </w:r>
      <w:r w:rsidRPr="00130AC4">
        <w:rPr>
          <w:vertAlign w:val="superscript"/>
          <w:lang w:val="en-GB"/>
          <w:rPrChange w:id="927" w:author="Holger Eichelberger" w:date="2024-09-22T10:32:00Z">
            <w:rPr>
              <w:lang w:val="en-GB"/>
            </w:rPr>
          </w:rPrChange>
        </w:rPr>
        <w:fldChar w:fldCharType="separate"/>
      </w:r>
      <w:ins w:id="928" w:author="Holger Eichelberger" w:date="2024-11-22T12:02:00Z">
        <w:r w:rsidR="00AE05D6">
          <w:rPr>
            <w:vertAlign w:val="superscript"/>
            <w:lang w:val="en-GB"/>
          </w:rPr>
          <w:t>16</w:t>
        </w:r>
      </w:ins>
      <w:ins w:id="929" w:author="Holger Eichelberger" w:date="2024-09-22T10:31:00Z">
        <w:r w:rsidRPr="00130AC4">
          <w:rPr>
            <w:vertAlign w:val="superscript"/>
            <w:lang w:val="en-GB"/>
            <w:rPrChange w:id="930" w:author="Holger Eichelberger" w:date="2024-09-22T10:32:00Z">
              <w:rPr>
                <w:lang w:val="en-GB"/>
              </w:rPr>
            </w:rPrChange>
          </w:rPr>
          <w:fldChar w:fldCharType="end"/>
        </w:r>
        <w:r>
          <w:rPr>
            <w:lang w:val="en-GB"/>
          </w:rPr>
          <w:t xml:space="preserve"> </w:t>
        </w:r>
      </w:ins>
      <w:ins w:id="931" w:author="Holger Eichelberger" w:date="2024-09-22T10:32:00Z">
        <w:r>
          <w:rPr>
            <w:lang w:val="en-GB"/>
          </w:rPr>
          <w:t xml:space="preserve">collection of </w:t>
        </w:r>
      </w:ins>
      <w:ins w:id="932" w:author="Holger Eichelberger" w:date="2024-09-22T10:31:00Z">
        <w:r w:rsidRPr="00725A64">
          <w:rPr>
            <w:i/>
            <w:lang w:val="en-GB"/>
          </w:rPr>
          <w:t>operand</w:t>
        </w:r>
        <w:r>
          <w:rPr>
            <w:lang w:val="en-GB"/>
          </w:rPr>
          <w:t xml:space="preserve">. </w:t>
        </w:r>
      </w:ins>
      <w:ins w:id="933" w:author="Holger Eichelberger" w:date="2024-09-22T10:32:00Z">
        <w:r>
          <w:rPr>
            <w:lang w:val="en-GB"/>
          </w:rPr>
          <w:t>No result is returned</w:t>
        </w:r>
      </w:ins>
      <w:ins w:id="934" w:author="Holger Eichelberger" w:date="2024-09-22T10:31:00Z">
        <w:r>
          <w:rPr>
            <w:lang w:val="en-GB"/>
          </w:rPr>
          <w:t>.</w:t>
        </w:r>
      </w:ins>
    </w:p>
    <w:p w14:paraId="73A1E2C8" w14:textId="77777777" w:rsidR="00EC7508" w:rsidRPr="00725A64" w:rsidRDefault="00EC7508" w:rsidP="00EC7508">
      <w:pPr>
        <w:pStyle w:val="ListParagraph"/>
        <w:numPr>
          <w:ilvl w:val="0"/>
          <w:numId w:val="11"/>
        </w:numPr>
        <w:rPr>
          <w:lang w:val="en-GB"/>
        </w:rPr>
      </w:pPr>
      <w:r w:rsidRPr="00725A64">
        <w:rPr>
          <w:b/>
          <w:bCs/>
          <w:lang w:val="en-GB"/>
        </w:rPr>
        <w:t xml:space="preserve">Integer count (T object) </w:t>
      </w:r>
    </w:p>
    <w:p w14:paraId="2485FF01" w14:textId="77777777" w:rsidR="00EC7508" w:rsidRPr="00725A64" w:rsidRDefault="00EC7508" w:rsidP="00EC7508">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p>
    <w:p w14:paraId="196947F3" w14:textId="77777777" w:rsidR="00EC7508" w:rsidRPr="00725A64" w:rsidRDefault="00EC7508" w:rsidP="00EC7508">
      <w:pPr>
        <w:pStyle w:val="ListParagraph"/>
        <w:numPr>
          <w:ilvl w:val="0"/>
          <w:numId w:val="11"/>
        </w:numPr>
        <w:rPr>
          <w:lang w:val="en-GB"/>
        </w:rPr>
      </w:pPr>
      <w:r w:rsidRPr="00725A64">
        <w:rPr>
          <w:b/>
          <w:bCs/>
          <w:lang w:val="en-GB"/>
        </w:rPr>
        <w:lastRenderedPageBreak/>
        <w:t xml:space="preserve">Boolean excludes (T </w:t>
      </w:r>
      <w:r>
        <w:rPr>
          <w:b/>
          <w:bCs/>
          <w:lang w:val="en-GB"/>
        </w:rPr>
        <w:t>o</w:t>
      </w:r>
      <w:r w:rsidRPr="00725A64">
        <w:rPr>
          <w:b/>
          <w:bCs/>
          <w:lang w:val="en-GB"/>
        </w:rPr>
        <w:t xml:space="preserve">) </w:t>
      </w:r>
    </w:p>
    <w:p w14:paraId="76F9E7ED"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p>
    <w:p w14:paraId="6C436735" w14:textId="77777777" w:rsidR="00EC7508" w:rsidRPr="00725A64" w:rsidRDefault="00EC7508" w:rsidP="00EC7508">
      <w:pPr>
        <w:pStyle w:val="ListParagraph"/>
        <w:numPr>
          <w:ilvl w:val="0"/>
          <w:numId w:val="11"/>
        </w:numPr>
        <w:rPr>
          <w:lang w:val="en-GB"/>
        </w:rPr>
      </w:pPr>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p>
    <w:p w14:paraId="70DB3CAF" w14:textId="77777777" w:rsidR="00EC7508" w:rsidRDefault="00EC7508" w:rsidP="00EC7508">
      <w:pPr>
        <w:pStyle w:val="ListParagraph"/>
        <w:rPr>
          <w:lang w:val="en-GB"/>
        </w:rPr>
      </w:pPr>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p>
    <w:p w14:paraId="25B3FD16"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exists</w:t>
      </w:r>
      <w:r w:rsidRPr="00725A64">
        <w:rPr>
          <w:b/>
          <w:bCs/>
          <w:lang w:val="en-GB"/>
        </w:rPr>
        <w:t xml:space="preserve"> (Expression e)</w:t>
      </w:r>
    </w:p>
    <w:p w14:paraId="0501040C" w14:textId="77777777" w:rsidR="0001257E" w:rsidRDefault="0001257E" w:rsidP="0001257E">
      <w:pPr>
        <w:pStyle w:val="ListParagraph"/>
        <w:rPr>
          <w:lang w:val="en-GB"/>
        </w:rPr>
      </w:pPr>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p>
    <w:p w14:paraId="1304E5AD" w14:textId="77777777" w:rsidR="0001257E" w:rsidRPr="00725A64" w:rsidRDefault="0001257E" w:rsidP="0001257E">
      <w:pPr>
        <w:pStyle w:val="ListParagraph"/>
        <w:numPr>
          <w:ilvl w:val="0"/>
          <w:numId w:val="11"/>
        </w:numPr>
        <w:rPr>
          <w:b/>
          <w:lang w:val="en-GB"/>
        </w:rPr>
      </w:pPr>
      <w:r>
        <w:rPr>
          <w:b/>
          <w:lang w:val="en-GB"/>
        </w:rPr>
        <w:t>collectionOf(?)</w:t>
      </w:r>
      <w:r w:rsidRPr="00725A64">
        <w:rPr>
          <w:b/>
          <w:lang w:val="en-GB"/>
        </w:rPr>
        <w:t xml:space="preserve"> </w:t>
      </w:r>
      <w:r>
        <w:rPr>
          <w:b/>
          <w:lang w:val="en-GB"/>
        </w:rPr>
        <w:t>flatten()</w:t>
      </w:r>
    </w:p>
    <w:p w14:paraId="3DEBE2DB" w14:textId="77777777" w:rsidR="0001257E" w:rsidRDefault="0001257E" w:rsidP="0001257E">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p>
    <w:p w14:paraId="1D6AD090" w14:textId="77777777" w:rsidR="0001257E" w:rsidRPr="00725A64" w:rsidRDefault="0001257E" w:rsidP="0001257E">
      <w:pPr>
        <w:pStyle w:val="ListParagraph"/>
        <w:numPr>
          <w:ilvl w:val="0"/>
          <w:numId w:val="11"/>
        </w:numPr>
        <w:rPr>
          <w:lang w:val="en-GB"/>
        </w:rPr>
      </w:pPr>
      <w:r>
        <w:rPr>
          <w:b/>
          <w:bCs/>
          <w:lang w:val="en-GB"/>
        </w:rPr>
        <w:t>Boolean</w:t>
      </w:r>
      <w:r w:rsidRPr="00725A64">
        <w:rPr>
          <w:b/>
          <w:bCs/>
          <w:lang w:val="en-GB"/>
        </w:rPr>
        <w:t xml:space="preserve"> </w:t>
      </w:r>
      <w:r>
        <w:rPr>
          <w:b/>
          <w:bCs/>
          <w:lang w:val="en-GB"/>
        </w:rPr>
        <w:t>forAll</w:t>
      </w:r>
      <w:r w:rsidRPr="00725A64">
        <w:rPr>
          <w:b/>
          <w:bCs/>
          <w:lang w:val="en-GB"/>
        </w:rPr>
        <w:t xml:space="preserve"> (Expression e)</w:t>
      </w:r>
    </w:p>
    <w:p w14:paraId="25CFF875" w14:textId="77777777" w:rsidR="0001257E" w:rsidRDefault="0001257E" w:rsidP="0001257E">
      <w:pPr>
        <w:pStyle w:val="ListParagraph"/>
        <w:rPr>
          <w:lang w:val="en-GB"/>
        </w:rPr>
      </w:pPr>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p>
    <w:p w14:paraId="367B79AB" w14:textId="77777777" w:rsidR="00EC7508" w:rsidRPr="00725A64" w:rsidRDefault="00EC7508" w:rsidP="00EC7508">
      <w:pPr>
        <w:pStyle w:val="ListParagraph"/>
        <w:numPr>
          <w:ilvl w:val="0"/>
          <w:numId w:val="11"/>
        </w:numPr>
        <w:rPr>
          <w:lang w:val="en-GB"/>
        </w:rPr>
      </w:pPr>
      <w:r w:rsidRPr="00725A64">
        <w:rPr>
          <w:b/>
          <w:bCs/>
          <w:lang w:val="en-GB"/>
        </w:rPr>
        <w:t>Boolean includes (T o)</w:t>
      </w:r>
    </w:p>
    <w:p w14:paraId="39F774CE" w14:textId="77777777" w:rsidR="00EC7508" w:rsidRPr="00725A64" w:rsidRDefault="00EC7508" w:rsidP="00EC7508">
      <w:pPr>
        <w:pStyle w:val="ListParagraph"/>
        <w:rPr>
          <w:lang w:val="en-GB"/>
        </w:rPr>
      </w:pPr>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p>
    <w:p w14:paraId="6548DAF3" w14:textId="77777777" w:rsidR="00EC7508" w:rsidRPr="00725A64" w:rsidRDefault="00EC7508" w:rsidP="00EC7508">
      <w:pPr>
        <w:pStyle w:val="ListParagraph"/>
        <w:numPr>
          <w:ilvl w:val="0"/>
          <w:numId w:val="11"/>
        </w:numPr>
        <w:rPr>
          <w:lang w:val="en-GB"/>
        </w:rPr>
      </w:pPr>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p>
    <w:p w14:paraId="37048D7F" w14:textId="77777777" w:rsidR="00EC7508" w:rsidRPr="00725A64" w:rsidRDefault="00EC7508" w:rsidP="00EC7508">
      <w:pPr>
        <w:pStyle w:val="ListParagraph"/>
        <w:rPr>
          <w:lang w:val="en-GB"/>
        </w:rPr>
      </w:pPr>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p>
    <w:p w14:paraId="44B50638" w14:textId="77777777" w:rsidR="0001257E" w:rsidRPr="006361F7" w:rsidRDefault="0001257E" w:rsidP="0001257E">
      <w:pPr>
        <w:pStyle w:val="ListParagraph"/>
        <w:numPr>
          <w:ilvl w:val="0"/>
          <w:numId w:val="11"/>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6FBC7E50" w14:textId="77777777" w:rsidR="0001257E" w:rsidRPr="000A11F9" w:rsidRDefault="0001257E" w:rsidP="0001257E">
      <w:pPr>
        <w:pStyle w:val="ListParagraph"/>
        <w:rPr>
          <w:lang w:val="en-US"/>
        </w:rPr>
      </w:pPr>
      <w:r>
        <w:rPr>
          <w:lang w:val="en-US"/>
        </w:rPr>
        <w:t xml:space="preserve">Returns whether the transitive closure of the elements (of reference type) specified by the expression does not contain a cycle. See also </w:t>
      </w:r>
      <w:r w:rsidR="000D7CA7" w:rsidRPr="00A20D3E">
        <w:rPr>
          <w:rFonts w:ascii="Courier New" w:hAnsi="Courier New" w:cs="Courier New"/>
          <w:sz w:val="22"/>
          <w:szCs w:val="22"/>
          <w:lang w:val="en-US"/>
        </w:rPr>
        <w:t>closure</w:t>
      </w:r>
      <w:r>
        <w:rPr>
          <w:lang w:val="en-US"/>
        </w:rPr>
        <w:t>.</w:t>
      </w:r>
    </w:p>
    <w:p w14:paraId="2D46B973" w14:textId="77777777" w:rsidR="0006680F" w:rsidRPr="00725A64" w:rsidRDefault="0006680F" w:rsidP="0006680F">
      <w:pPr>
        <w:pStyle w:val="ListParagraph"/>
        <w:numPr>
          <w:ilvl w:val="0"/>
          <w:numId w:val="11"/>
        </w:numPr>
        <w:rPr>
          <w:lang w:val="en-GB"/>
        </w:rPr>
      </w:pPr>
      <w:r>
        <w:rPr>
          <w:b/>
          <w:bCs/>
          <w:lang w:val="en-GB"/>
        </w:rPr>
        <w:t>Boolean</w:t>
      </w:r>
      <w:r w:rsidRPr="00725A64">
        <w:rPr>
          <w:b/>
          <w:bCs/>
          <w:lang w:val="en-GB"/>
        </w:rPr>
        <w:t xml:space="preserve"> </w:t>
      </w:r>
      <w:r>
        <w:rPr>
          <w:b/>
          <w:bCs/>
          <w:lang w:val="en-GB"/>
        </w:rPr>
        <w:t>isUnique</w:t>
      </w:r>
      <w:r w:rsidRPr="00725A64">
        <w:rPr>
          <w:b/>
          <w:bCs/>
          <w:lang w:val="en-GB"/>
        </w:rPr>
        <w:t xml:space="preserve"> (Expression e)</w:t>
      </w:r>
    </w:p>
    <w:p w14:paraId="0D454A52" w14:textId="77777777" w:rsidR="0006680F" w:rsidRDefault="0006680F" w:rsidP="0006680F">
      <w:pPr>
        <w:pStyle w:val="ListParagraph"/>
        <w:rPr>
          <w:lang w:val="en-GB"/>
        </w:rPr>
      </w:pPr>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p>
    <w:p w14:paraId="3640E197" w14:textId="77777777" w:rsidR="00351628" w:rsidRPr="00725A64" w:rsidRDefault="00351628" w:rsidP="00351628">
      <w:pPr>
        <w:pStyle w:val="ListParagraph"/>
        <w:numPr>
          <w:ilvl w:val="0"/>
          <w:numId w:val="11"/>
        </w:numPr>
        <w:rPr>
          <w:lang w:val="en-GB"/>
        </w:rPr>
      </w:pPr>
      <w:r w:rsidRPr="00725A64">
        <w:rPr>
          <w:b/>
          <w:bCs/>
          <w:lang w:val="en-GB"/>
        </w:rPr>
        <w:t xml:space="preserve">Boolean isEmpty () </w:t>
      </w:r>
    </w:p>
    <w:p w14:paraId="721B215D" w14:textId="77777777" w:rsidR="00351628" w:rsidRPr="00725A64" w:rsidRDefault="00351628" w:rsidP="00351628">
      <w:pPr>
        <w:pStyle w:val="ListParagraph"/>
        <w:rPr>
          <w:lang w:val="en-GB"/>
        </w:rPr>
      </w:pPr>
      <w:r w:rsidRPr="00725A64">
        <w:rPr>
          <w:lang w:val="en-GB"/>
        </w:rPr>
        <w:t xml:space="preserve">Is the </w:t>
      </w:r>
      <w:r w:rsidRPr="00725A64">
        <w:rPr>
          <w:i/>
          <w:lang w:val="en-GB"/>
        </w:rPr>
        <w:t>operand</w:t>
      </w:r>
      <w:r w:rsidRPr="00725A64">
        <w:rPr>
          <w:lang w:val="en-GB"/>
        </w:rPr>
        <w:t xml:space="preserve"> the empty collection?</w:t>
      </w:r>
    </w:p>
    <w:p w14:paraId="15DBDFE1" w14:textId="77777777" w:rsidR="00351628" w:rsidRPr="00725A64" w:rsidRDefault="00351628" w:rsidP="00351628">
      <w:pPr>
        <w:pStyle w:val="ListParagraph"/>
        <w:numPr>
          <w:ilvl w:val="0"/>
          <w:numId w:val="11"/>
        </w:numPr>
        <w:rPr>
          <w:lang w:val="en-GB"/>
        </w:rPr>
      </w:pPr>
      <w:r w:rsidRPr="00725A64">
        <w:rPr>
          <w:b/>
          <w:bCs/>
          <w:lang w:val="en-GB"/>
        </w:rPr>
        <w:t xml:space="preserve">Boolean isNotEmpty () </w:t>
      </w:r>
      <w:r>
        <w:rPr>
          <w:b/>
          <w:bCs/>
          <w:lang w:val="en-GB"/>
        </w:rPr>
        <w:t>/ notEmpty ()</w:t>
      </w:r>
    </w:p>
    <w:p w14:paraId="2F286E37" w14:textId="77777777" w:rsidR="00351628" w:rsidRDefault="00351628" w:rsidP="00351628">
      <w:pPr>
        <w:pStyle w:val="ListParagraph"/>
        <w:rPr>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p>
    <w:p w14:paraId="3D1905A7" w14:textId="77777777" w:rsidR="0001257E" w:rsidRPr="00BE707E" w:rsidRDefault="0001257E" w:rsidP="0001257E">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03FAB110" w14:textId="77777777" w:rsidR="0001257E" w:rsidRDefault="0001257E" w:rsidP="0001257E">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3675AAD" w14:textId="77777777" w:rsidR="00EC7508" w:rsidRPr="004A429E" w:rsidRDefault="00EC7508" w:rsidP="00EC7508">
      <w:pPr>
        <w:pStyle w:val="ListParagraph"/>
        <w:numPr>
          <w:ilvl w:val="0"/>
          <w:numId w:val="11"/>
        </w:numPr>
        <w:rPr>
          <w:b/>
          <w:lang w:val="en-GB"/>
        </w:rPr>
      </w:pPr>
      <w:r>
        <w:rPr>
          <w:b/>
          <w:lang w:val="en-GB"/>
        </w:rPr>
        <w:t xml:space="preserve">Boolean </w:t>
      </w:r>
      <w:r w:rsidRPr="004A429E">
        <w:rPr>
          <w:b/>
          <w:lang w:val="en-GB"/>
        </w:rPr>
        <w:t>remove (T e)</w:t>
      </w:r>
    </w:p>
    <w:p w14:paraId="6F0E6A99" w14:textId="77777777" w:rsidR="00EC7508" w:rsidRDefault="00EC7508" w:rsidP="00EC7508">
      <w:pPr>
        <w:pStyle w:val="ListParagraph"/>
        <w:rPr>
          <w:lang w:val="en-GB"/>
        </w:rPr>
      </w:pPr>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p>
    <w:p w14:paraId="171C61ED"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product</w:t>
      </w:r>
      <w:r w:rsidRPr="00725A64">
        <w:rPr>
          <w:b/>
          <w:bCs/>
          <w:lang w:val="en-GB"/>
        </w:rPr>
        <w:t xml:space="preserve"> ()</w:t>
      </w:r>
    </w:p>
    <w:p w14:paraId="36E57BC4"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1CC9F0A9"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0A2250CD"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61826DEF" w14:textId="77777777"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14:paraId="63C06322" w14:textId="77777777"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14:paraId="66A7EC1C" w14:textId="77777777" w:rsidR="0001257E" w:rsidRPr="00725A64" w:rsidRDefault="0001257E" w:rsidP="0001257E">
      <w:pPr>
        <w:pStyle w:val="ListParagraph"/>
        <w:numPr>
          <w:ilvl w:val="0"/>
          <w:numId w:val="11"/>
        </w:numPr>
        <w:rPr>
          <w:lang w:val="en-GB"/>
        </w:rPr>
      </w:pPr>
      <w:r>
        <w:rPr>
          <w:b/>
          <w:lang w:val="en-GB"/>
        </w:rPr>
        <w:t>collectionOf(</w:t>
      </w:r>
      <w:r w:rsidRPr="00725A64">
        <w:rPr>
          <w:b/>
          <w:bCs/>
          <w:lang w:val="en-GB"/>
        </w:rPr>
        <w:t>T</w:t>
      </w:r>
      <w:r>
        <w:rPr>
          <w:b/>
          <w:bCs/>
          <w:lang w:val="en-GB"/>
        </w:rPr>
        <w:t>)</w:t>
      </w:r>
      <w:r w:rsidRPr="00725A64">
        <w:rPr>
          <w:b/>
          <w:bCs/>
          <w:lang w:val="en-GB"/>
        </w:rPr>
        <w:t xml:space="preserve"> select (Expression e)</w:t>
      </w:r>
    </w:p>
    <w:p w14:paraId="5319E96E" w14:textId="77777777" w:rsidR="0001257E" w:rsidRDefault="0001257E" w:rsidP="0001257E">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241CF316" w14:textId="77777777" w:rsidR="0001257E" w:rsidRDefault="0001257E" w:rsidP="0001257E">
      <w:pPr>
        <w:pStyle w:val="ListParagraph"/>
        <w:numPr>
          <w:ilvl w:val="0"/>
          <w:numId w:val="11"/>
        </w:numPr>
        <w:rPr>
          <w:b/>
          <w:lang w:val="en-US"/>
        </w:rPr>
      </w:pPr>
      <w:r>
        <w:rPr>
          <w:b/>
          <w:lang w:val="en-GB"/>
        </w:rPr>
        <w:t>collectionOf(</w:t>
      </w:r>
      <w:r>
        <w:rPr>
          <w:b/>
          <w:lang w:val="en-US"/>
        </w:rPr>
        <w:t>T) sortedBy(Expression e)</w:t>
      </w:r>
    </w:p>
    <w:p w14:paraId="05A64978" w14:textId="77777777" w:rsidR="0001257E" w:rsidRPr="003A7553" w:rsidRDefault="0001257E" w:rsidP="0001257E">
      <w:pPr>
        <w:pStyle w:val="ListParagraph"/>
        <w:rPr>
          <w:lang w:val="en-US"/>
        </w:rPr>
      </w:pPr>
      <w:r w:rsidRPr="003A7553">
        <w:rPr>
          <w:lang w:val="en-US"/>
        </w:rPr>
        <w:lastRenderedPageBreak/>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575D3617" w14:textId="77777777" w:rsidR="0001257E" w:rsidRPr="00725A64" w:rsidRDefault="0001257E" w:rsidP="0001257E">
      <w:pPr>
        <w:pStyle w:val="ListParagraph"/>
        <w:numPr>
          <w:ilvl w:val="0"/>
          <w:numId w:val="11"/>
        </w:numPr>
        <w:rPr>
          <w:lang w:val="en-GB"/>
        </w:rPr>
      </w:pPr>
      <w:r>
        <w:rPr>
          <w:b/>
          <w:bCs/>
          <w:lang w:val="en-GB"/>
        </w:rPr>
        <w:t>T</w:t>
      </w:r>
      <w:r w:rsidRPr="00725A64">
        <w:rPr>
          <w:b/>
          <w:bCs/>
          <w:lang w:val="en-GB"/>
        </w:rPr>
        <w:t xml:space="preserve"> </w:t>
      </w:r>
      <w:r>
        <w:rPr>
          <w:b/>
          <w:bCs/>
          <w:lang w:val="en-GB"/>
        </w:rPr>
        <w:t>sum</w:t>
      </w:r>
      <w:r w:rsidRPr="00725A64">
        <w:rPr>
          <w:b/>
          <w:bCs/>
          <w:lang w:val="en-GB"/>
        </w:rPr>
        <w:t xml:space="preserve"> ()</w:t>
      </w:r>
    </w:p>
    <w:p w14:paraId="2DF104B8" w14:textId="77777777" w:rsidR="0001257E" w:rsidRDefault="0001257E" w:rsidP="0001257E">
      <w:pPr>
        <w:pStyle w:val="ListParagraph"/>
        <w:rPr>
          <w:lang w:val="en-GB"/>
        </w:rPr>
      </w:pPr>
      <w:r>
        <w:rPr>
          <w:lang w:val="en-GB"/>
        </w:rPr>
        <w:t>Returns the sum of all elements of the operand if the element type supports the binary + operation. The result is undefined if no + operation is defined on the element type.</w:t>
      </w:r>
    </w:p>
    <w:p w14:paraId="6091C19F" w14:textId="3D0521A5" w:rsidR="00F77CCE" w:rsidRDefault="00F77CCE" w:rsidP="00F77CCE">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sidR="00351628">
        <w:rPr>
          <w:b/>
          <w:lang w:val="en-GB"/>
        </w:rPr>
        <w:t>to</w:t>
      </w:r>
      <w:r>
        <w:rPr>
          <w:b/>
          <w:lang w:val="en-GB"/>
        </w:rPr>
        <w:t>Set()</w:t>
      </w:r>
      <w:r w:rsidR="00351628">
        <w:rPr>
          <w:b/>
          <w:lang w:val="en-GB"/>
        </w:rPr>
        <w:t xml:space="preserve"> / asSet()</w:t>
      </w:r>
      <w:r w:rsidR="00F47792">
        <w:rPr>
          <w:rStyle w:val="FootnoteReference"/>
          <w:b/>
          <w:lang w:val="en-GB"/>
        </w:rPr>
        <w:footnoteReference w:id="17"/>
      </w:r>
    </w:p>
    <w:p w14:paraId="52BDCE1F" w14:textId="77777777" w:rsidR="00F77CCE" w:rsidRPr="00725A64"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set (excluding duplicates).</w:t>
      </w:r>
    </w:p>
    <w:p w14:paraId="5699618A" w14:textId="77777777" w:rsidR="00F77CCE" w:rsidRPr="00725A64" w:rsidRDefault="00F77CCE" w:rsidP="00F77CCE">
      <w:pPr>
        <w:pStyle w:val="ListParagraph"/>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sidR="00351628">
        <w:rPr>
          <w:b/>
          <w:lang w:val="en-GB"/>
        </w:rPr>
        <w:t xml:space="preserve">toSequence() / </w:t>
      </w:r>
      <w:r>
        <w:rPr>
          <w:b/>
          <w:lang w:val="en-GB"/>
        </w:rPr>
        <w:t>asSequence()</w:t>
      </w:r>
    </w:p>
    <w:p w14:paraId="553FC2A6" w14:textId="77777777" w:rsidR="00F77CCE" w:rsidRDefault="00F77CCE" w:rsidP="00F77CC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0A1B3A24" w14:textId="77777777" w:rsidR="001B28F1" w:rsidRPr="00725A64" w:rsidRDefault="001B28F1" w:rsidP="001B28F1">
      <w:pPr>
        <w:pStyle w:val="ListParagraph"/>
        <w:numPr>
          <w:ilvl w:val="0"/>
          <w:numId w:val="11"/>
        </w:numPr>
        <w:rPr>
          <w:lang w:val="en-GB"/>
        </w:rPr>
      </w:pPr>
      <w:r w:rsidRPr="00725A64">
        <w:rPr>
          <w:b/>
          <w:bCs/>
          <w:lang w:val="en-GB"/>
        </w:rPr>
        <w:t xml:space="preserve">T </w:t>
      </w:r>
      <w:r>
        <w:rPr>
          <w:b/>
          <w:bCs/>
          <w:lang w:val="en-GB"/>
        </w:rPr>
        <w:t>one</w:t>
      </w:r>
      <w:r w:rsidRPr="00725A64">
        <w:rPr>
          <w:b/>
          <w:bCs/>
          <w:lang w:val="en-GB"/>
        </w:rPr>
        <w:t xml:space="preserve"> (Expression e)</w:t>
      </w:r>
    </w:p>
    <w:p w14:paraId="519236C4" w14:textId="77777777" w:rsidR="001B28F1" w:rsidRDefault="001B28F1" w:rsidP="001B28F1">
      <w:pPr>
        <w:pStyle w:val="ListParagraph"/>
        <w:rPr>
          <w:lang w:val="en-GB"/>
        </w:rPr>
      </w:pPr>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p>
    <w:p w14:paraId="714BE62D" w14:textId="6FE92BFA" w:rsidR="006135C7" w:rsidRPr="006135C7" w:rsidRDefault="006135C7" w:rsidP="00A20D3E">
      <w:pPr>
        <w:rPr>
          <w:lang w:val="en-GB"/>
        </w:rPr>
      </w:pPr>
      <w:r>
        <w:rPr>
          <w:lang w:val="en-GB"/>
        </w:rPr>
        <w:t xml:space="preserve">No automated conversions are defined among collections of generic configuration types (e.g., </w:t>
      </w:r>
      <w:r w:rsidRPr="00A20D3E">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AE05D6">
        <w:rPr>
          <w:lang w:val="en-GB"/>
        </w:rPr>
        <w:t>3.4.7.3</w:t>
      </w:r>
      <w:r>
        <w:rPr>
          <w:lang w:val="en-GB"/>
        </w:rPr>
        <w:fldChar w:fldCharType="end"/>
      </w:r>
      <w:r>
        <w:rPr>
          <w:lang w:val="en-GB"/>
        </w:rPr>
        <w:t xml:space="preserve">) and specific configuration types mapped into VIL/VTL through </w:t>
      </w:r>
      <w:r w:rsidRPr="00A20D3E">
        <w:rPr>
          <w:rFonts w:ascii="Courier New" w:hAnsi="Courier New" w:cs="Courier New"/>
          <w:sz w:val="22"/>
          <w:szCs w:val="22"/>
          <w:lang w:val="en-GB"/>
        </w:rPr>
        <w:t>@advice</w:t>
      </w:r>
      <w:r>
        <w:rPr>
          <w:lang w:val="en-GB"/>
        </w:rPr>
        <w:t>.</w:t>
      </w:r>
    </w:p>
    <w:p w14:paraId="73E8116C" w14:textId="77777777" w:rsidR="00194AC1" w:rsidRPr="00725A64" w:rsidRDefault="00563F67" w:rsidP="00EA17BB">
      <w:pPr>
        <w:pStyle w:val="Heading3"/>
        <w:numPr>
          <w:ilvl w:val="3"/>
          <w:numId w:val="1"/>
        </w:numPr>
        <w:tabs>
          <w:tab w:val="left" w:pos="1078"/>
        </w:tabs>
        <w:ind w:left="0" w:firstLine="0"/>
        <w:rPr>
          <w:lang w:val="en-GB"/>
        </w:rPr>
      </w:pPr>
      <w:bookmarkStart w:id="935" w:name="_Toc488046216"/>
      <w:bookmarkStart w:id="936" w:name="_Toc493054469"/>
      <w:bookmarkStart w:id="937" w:name="_Toc494643576"/>
      <w:bookmarkStart w:id="938" w:name="_Toc494807049"/>
      <w:bookmarkStart w:id="939" w:name="_Toc494807050"/>
      <w:bookmarkEnd w:id="935"/>
      <w:bookmarkEnd w:id="936"/>
      <w:bookmarkEnd w:id="937"/>
      <w:bookmarkEnd w:id="938"/>
      <w:r w:rsidRPr="00725A64">
        <w:rPr>
          <w:lang w:val="en-GB"/>
        </w:rPr>
        <w:t>Set</w:t>
      </w:r>
      <w:bookmarkEnd w:id="939"/>
    </w:p>
    <w:p w14:paraId="28F14FC7" w14:textId="77777777"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14:paraId="4C8E3C5D" w14:textId="77777777" w:rsidR="00C40B5F" w:rsidRPr="00377AA5" w:rsidRDefault="00C40B5F" w:rsidP="00C40B5F">
      <w:pPr>
        <w:pStyle w:val="ListParagraph"/>
        <w:numPr>
          <w:ilvl w:val="0"/>
          <w:numId w:val="11"/>
        </w:numPr>
        <w:rPr>
          <w:b/>
        </w:rPr>
      </w:pPr>
      <w:r w:rsidRPr="000A11F9">
        <w:rPr>
          <w:b/>
        </w:rPr>
        <w:t>setOf(T) - (setOf(T) s)</w:t>
      </w:r>
    </w:p>
    <w:p w14:paraId="07AEA909" w14:textId="77777777" w:rsidR="00C40B5F" w:rsidRDefault="00C40B5F" w:rsidP="00C40B5F">
      <w:pPr>
        <w:pStyle w:val="ListParagraph"/>
        <w:rPr>
          <w:lang w:val="en-US"/>
        </w:rPr>
      </w:pPr>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
    <w:p w14:paraId="52976B4D" w14:textId="77777777" w:rsidR="00C40B5F" w:rsidRPr="004A429E" w:rsidRDefault="00C40B5F" w:rsidP="00C40B5F">
      <w:pPr>
        <w:pStyle w:val="ListParagraph"/>
        <w:numPr>
          <w:ilvl w:val="0"/>
          <w:numId w:val="11"/>
        </w:numPr>
        <w:rPr>
          <w:b/>
          <w:lang w:val="en-GB"/>
        </w:rPr>
      </w:pPr>
      <w:r w:rsidRPr="008624FD">
        <w:rPr>
          <w:b/>
          <w:lang w:val="en-GB"/>
        </w:rPr>
        <w:t>T add (T e)</w:t>
      </w:r>
    </w:p>
    <w:p w14:paraId="15FC492F" w14:textId="77777777" w:rsidR="00C40B5F" w:rsidRDefault="00C40B5F" w:rsidP="00C40B5F">
      <w:pPr>
        <w:pStyle w:val="ListParagraph"/>
        <w:rPr>
          <w:lang w:val="en-GB"/>
        </w:rPr>
      </w:pPr>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p>
    <w:p w14:paraId="0A904C3F" w14:textId="77777777" w:rsidR="00602869" w:rsidRDefault="00602869" w:rsidP="00602869">
      <w:pPr>
        <w:pStyle w:val="ListParagraph"/>
        <w:numPr>
          <w:ilvl w:val="0"/>
          <w:numId w:val="11"/>
        </w:numPr>
        <w:rPr>
          <w:b/>
          <w:lang w:val="en-GB"/>
        </w:rPr>
      </w:pPr>
      <w:r>
        <w:rPr>
          <w:b/>
          <w:lang w:val="en-GB"/>
        </w:rPr>
        <w:t>setOf(T) clone()</w:t>
      </w:r>
    </w:p>
    <w:p w14:paraId="5CC9BAE4"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213AAE6" w14:textId="77777777" w:rsidR="00C40B5F" w:rsidRDefault="00C40B5F" w:rsidP="00C40B5F">
      <w:pPr>
        <w:pStyle w:val="ListParagraph"/>
        <w:numPr>
          <w:ilvl w:val="0"/>
          <w:numId w:val="11"/>
        </w:numPr>
        <w:rPr>
          <w:b/>
          <w:lang w:val="en-GB"/>
        </w:rPr>
      </w:pPr>
      <w:r>
        <w:rPr>
          <w:b/>
          <w:lang w:val="en-GB"/>
        </w:rPr>
        <w:t>setOf(A) collect (Expression e)</w:t>
      </w:r>
    </w:p>
    <w:p w14:paraId="07900CE1" w14:textId="77777777" w:rsidR="00C40B5F" w:rsidRDefault="00C40B5F" w:rsidP="00C40B5F">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
    <w:p w14:paraId="3C4AC69D" w14:textId="77777777" w:rsidR="00C40B5F" w:rsidRPr="006361F7" w:rsidRDefault="00C40B5F" w:rsidP="00C40B5F">
      <w:pPr>
        <w:pStyle w:val="ListParagraph"/>
        <w:numPr>
          <w:ilvl w:val="0"/>
          <w:numId w:val="11"/>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1BB25BB1" w14:textId="77777777" w:rsidR="00067033" w:rsidRPr="00A20D3E" w:rsidRDefault="00C40B5F" w:rsidP="00A20D3E">
      <w:pPr>
        <w:pStyle w:val="ListParagraph"/>
        <w:rPr>
          <w:lang w:val="en-GB"/>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247442EF" w14:textId="77777777" w:rsidR="00DB0E30" w:rsidRPr="00725A64" w:rsidRDefault="00DB0E30" w:rsidP="00C40B5F">
      <w:pPr>
        <w:pStyle w:val="ListParagraph"/>
        <w:numPr>
          <w:ilvl w:val="0"/>
          <w:numId w:val="11"/>
        </w:numPr>
        <w:rPr>
          <w:lang w:val="en-GB"/>
        </w:rPr>
      </w:pPr>
      <w:r w:rsidRPr="00725A64">
        <w:rPr>
          <w:b/>
          <w:bCs/>
          <w:lang w:val="en-GB"/>
        </w:rPr>
        <w:t xml:space="preserve">Integer count (T object) </w:t>
      </w:r>
    </w:p>
    <w:p w14:paraId="1B38960E" w14:textId="77777777" w:rsidR="00DB0E30" w:rsidRPr="00725A64" w:rsidRDefault="00DB0E30" w:rsidP="00DB0E30">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p>
    <w:p w14:paraId="64E158A5"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p>
    <w:p w14:paraId="3412AFAC" w14:textId="77777777" w:rsidR="00C40B5F" w:rsidRPr="00725A64" w:rsidRDefault="00C40B5F" w:rsidP="00C40B5F">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4BEA2B61" w14:textId="77777777" w:rsidR="00C40B5F" w:rsidRPr="00725A64" w:rsidRDefault="00C40B5F" w:rsidP="00C40B5F">
      <w:pPr>
        <w:pStyle w:val="ListParagraph"/>
        <w:numPr>
          <w:ilvl w:val="0"/>
          <w:numId w:val="11"/>
        </w:numPr>
        <w:rPr>
          <w:b/>
          <w:lang w:val="en-GB"/>
        </w:rPr>
      </w:pPr>
      <w:r>
        <w:rPr>
          <w:b/>
          <w:lang w:val="en-GB"/>
        </w:rPr>
        <w:t>setOf(?)</w:t>
      </w:r>
      <w:r w:rsidRPr="00725A64">
        <w:rPr>
          <w:b/>
          <w:lang w:val="en-GB"/>
        </w:rPr>
        <w:t xml:space="preserve"> </w:t>
      </w:r>
      <w:r>
        <w:rPr>
          <w:b/>
          <w:lang w:val="en-GB"/>
        </w:rPr>
        <w:t>flatten()</w:t>
      </w:r>
    </w:p>
    <w:p w14:paraId="718F1688" w14:textId="77777777" w:rsidR="00C40B5F" w:rsidRDefault="00C40B5F" w:rsidP="00C40B5F">
      <w:pPr>
        <w:pStyle w:val="ListParagraph"/>
        <w:rPr>
          <w:lang w:val="en-GB"/>
        </w:rPr>
      </w:pPr>
      <w:r w:rsidRPr="00725A64">
        <w:rPr>
          <w:lang w:val="en-GB"/>
        </w:rPr>
        <w:lastRenderedPageBreak/>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p>
    <w:p w14:paraId="196047A2" w14:textId="77777777" w:rsidR="00C40B5F" w:rsidRDefault="00C40B5F" w:rsidP="00C40B5F">
      <w:pPr>
        <w:pStyle w:val="ListParagraph"/>
        <w:keepNext/>
        <w:numPr>
          <w:ilvl w:val="0"/>
          <w:numId w:val="11"/>
        </w:numPr>
        <w:rPr>
          <w:b/>
          <w:lang w:val="en-GB"/>
        </w:rPr>
      </w:pPr>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p>
    <w:p w14:paraId="1DA8DECE" w14:textId="77777777" w:rsidR="00C40B5F" w:rsidRPr="00725A64" w:rsidRDefault="00C40B5F" w:rsidP="00C40B5F">
      <w:pPr>
        <w:pStyle w:val="ListParagraph"/>
        <w:rPr>
          <w:lang w:val="en-GB"/>
        </w:rPr>
      </w:pPr>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
    <w:p w14:paraId="72784D37" w14:textId="77777777" w:rsidR="00C40B5F" w:rsidRPr="00563F67" w:rsidRDefault="00C40B5F" w:rsidP="00C40B5F">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0C3722A8" w14:textId="77777777" w:rsidR="00C40B5F" w:rsidRDefault="00C40B5F" w:rsidP="00C40B5F">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3A393B42" w14:textId="77777777" w:rsidR="00C40B5F" w:rsidRPr="00BE707E" w:rsidRDefault="00C40B5F" w:rsidP="00C40B5F">
      <w:pPr>
        <w:pStyle w:val="ListParagraph"/>
        <w:numPr>
          <w:ilvl w:val="0"/>
          <w:numId w:val="11"/>
        </w:numPr>
        <w:rPr>
          <w:b/>
          <w:lang w:val="en-GB"/>
        </w:rPr>
      </w:pPr>
      <w:r>
        <w:rPr>
          <w:b/>
          <w:lang w:val="en-GB"/>
        </w:rPr>
        <w:t>? iterate</w:t>
      </w:r>
      <w:r w:rsidRPr="007E4224">
        <w:rPr>
          <w:b/>
          <w:lang w:val="en-GB"/>
        </w:rPr>
        <w:t xml:space="preserve"> (Expression e)</w:t>
      </w:r>
      <w:r>
        <w:rPr>
          <w:b/>
          <w:lang w:val="en-GB"/>
        </w:rPr>
        <w:t xml:space="preserve"> / apply(Expression e)</w:t>
      </w:r>
    </w:p>
    <w:p w14:paraId="40A31D9B" w14:textId="77777777" w:rsidR="00C40B5F" w:rsidRDefault="00C40B5F" w:rsidP="00C40B5F">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4CB399DA" w14:textId="77777777" w:rsidR="00DB0E30" w:rsidRDefault="00DB0E30" w:rsidP="00DB0E30">
      <w:pPr>
        <w:pStyle w:val="ListParagraph"/>
        <w:numPr>
          <w:ilvl w:val="0"/>
          <w:numId w:val="11"/>
        </w:numPr>
        <w:rPr>
          <w:b/>
          <w:lang w:val="en-GB"/>
        </w:rPr>
      </w:pPr>
      <w:r w:rsidRPr="00F74CAD">
        <w:rPr>
          <w:b/>
          <w:lang w:val="en-GB"/>
        </w:rPr>
        <w:t>T projectSingle()</w:t>
      </w:r>
    </w:p>
    <w:p w14:paraId="2122122B" w14:textId="77777777" w:rsidR="00DB0E30" w:rsidRPr="00725A64" w:rsidRDefault="00DB0E30" w:rsidP="00DB0E30">
      <w:pPr>
        <w:pStyle w:val="ListParagraph"/>
        <w:rPr>
          <w:lang w:val="en-GB"/>
        </w:rPr>
      </w:pPr>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p>
    <w:p w14:paraId="331FCA86"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65A9346B"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
    <w:p w14:paraId="274CE07D" w14:textId="77777777" w:rsidR="00C40B5F" w:rsidRPr="004A429E" w:rsidRDefault="00C40B5F" w:rsidP="00C40B5F">
      <w:pPr>
        <w:pStyle w:val="ListParagraph"/>
        <w:numPr>
          <w:ilvl w:val="0"/>
          <w:numId w:val="11"/>
        </w:numPr>
        <w:rPr>
          <w:b/>
          <w:lang w:val="en-GB"/>
        </w:rPr>
      </w:pPr>
      <w:r w:rsidRPr="008624FD">
        <w:rPr>
          <w:b/>
          <w:lang w:val="en-GB"/>
        </w:rPr>
        <w:t>remove (T e)</w:t>
      </w:r>
    </w:p>
    <w:p w14:paraId="4B4CD94D" w14:textId="77777777" w:rsidR="00C40B5F" w:rsidRDefault="00C40B5F" w:rsidP="00C40B5F">
      <w:pPr>
        <w:pStyle w:val="ListParagraph"/>
        <w:rPr>
          <w:lang w:val="en-GB"/>
        </w:rPr>
      </w:pPr>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5E393A29" w14:textId="77777777" w:rsidR="00C40B5F" w:rsidRPr="00725A64" w:rsidRDefault="00C40B5F" w:rsidP="00C40B5F">
      <w:pPr>
        <w:pStyle w:val="ListParagraph"/>
        <w:numPr>
          <w:ilvl w:val="0"/>
          <w:numId w:val="11"/>
        </w:numPr>
        <w:rPr>
          <w:lang w:val="en-GB"/>
        </w:rPr>
      </w:pPr>
      <w:r>
        <w:rPr>
          <w:b/>
          <w:lang w:val="en-GB"/>
        </w:rPr>
        <w:t>setOf(</w:t>
      </w:r>
      <w:r w:rsidRPr="00725A64">
        <w:rPr>
          <w:b/>
          <w:bCs/>
          <w:lang w:val="en-GB"/>
        </w:rPr>
        <w:t>T</w:t>
      </w:r>
      <w:r>
        <w:rPr>
          <w:b/>
          <w:bCs/>
          <w:lang w:val="en-GB"/>
        </w:rPr>
        <w:t>)</w:t>
      </w:r>
      <w:r w:rsidRPr="00725A64">
        <w:rPr>
          <w:b/>
          <w:bCs/>
          <w:lang w:val="en-GB"/>
        </w:rPr>
        <w:t xml:space="preserve"> select (Expression e)</w:t>
      </w:r>
    </w:p>
    <w:p w14:paraId="547912E8" w14:textId="77777777" w:rsidR="00C40B5F" w:rsidRDefault="00C40B5F" w:rsidP="00C40B5F">
      <w:pPr>
        <w:pStyle w:val="ListParagraph"/>
        <w:rPr>
          <w:lang w:val="en-GB"/>
        </w:rPr>
      </w:pPr>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
    <w:p w14:paraId="43D72A3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p>
    <w:p w14:paraId="307B7B50"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
    <w:p w14:paraId="0C368528" w14:textId="77777777" w:rsidR="00DB0E30" w:rsidRPr="00725A64" w:rsidRDefault="00DB0E30" w:rsidP="00DB0E30">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selectByType (Type t)</w:t>
      </w:r>
    </w:p>
    <w:p w14:paraId="229F01E3" w14:textId="77777777" w:rsidR="00DB0E30" w:rsidRPr="00725A64" w:rsidRDefault="00DB0E30" w:rsidP="00DB0E3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8"/>
      </w:r>
      <w:r w:rsidRPr="00725A64">
        <w:rPr>
          <w:lang w:val="en-GB"/>
        </w:rPr>
        <w:t>.</w:t>
      </w:r>
    </w:p>
    <w:p w14:paraId="49181757" w14:textId="77777777" w:rsidR="00C40B5F" w:rsidRPr="00377AA5" w:rsidRDefault="00C40B5F" w:rsidP="00C40B5F">
      <w:pPr>
        <w:pStyle w:val="ListParagraph"/>
        <w:numPr>
          <w:ilvl w:val="0"/>
          <w:numId w:val="11"/>
        </w:numPr>
        <w:rPr>
          <w:b/>
        </w:rPr>
      </w:pPr>
      <w:r w:rsidRPr="00377AA5">
        <w:rPr>
          <w:b/>
        </w:rPr>
        <w:t xml:space="preserve">setOf(T) </w:t>
      </w:r>
      <w:r>
        <w:rPr>
          <w:b/>
        </w:rPr>
        <w:t>symmetricDifference</w:t>
      </w:r>
      <w:r w:rsidRPr="00377AA5">
        <w:rPr>
          <w:b/>
        </w:rPr>
        <w:t xml:space="preserve"> (setOf(T) s)</w:t>
      </w:r>
    </w:p>
    <w:p w14:paraId="3C442F16" w14:textId="77777777" w:rsidR="00C40B5F" w:rsidRDefault="00C40B5F" w:rsidP="00C40B5F">
      <w:pPr>
        <w:pStyle w:val="ListParagraph"/>
        <w:rPr>
          <w:lang w:val="en-US"/>
        </w:rPr>
      </w:pPr>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
    <w:p w14:paraId="1ECF279A" w14:textId="10F12F80"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DB0E30" w:rsidRPr="00725A64">
        <w:rPr>
          <w:b/>
          <w:lang w:val="en-GB"/>
        </w:rPr>
        <w:t>toSequence ()</w:t>
      </w:r>
      <w:r w:rsidR="00DB0E30">
        <w:rPr>
          <w:b/>
          <w:lang w:val="en-GB"/>
        </w:rPr>
        <w:t xml:space="preserve"> / </w:t>
      </w:r>
      <w:r w:rsidR="00295E97">
        <w:rPr>
          <w:b/>
          <w:lang w:val="en-GB"/>
        </w:rPr>
        <w:t>asSequence()</w:t>
      </w:r>
      <w:r w:rsidR="003159E0">
        <w:rPr>
          <w:rStyle w:val="FootnoteReference"/>
          <w:b/>
          <w:lang w:val="en-GB"/>
        </w:rPr>
        <w:footnoteReference w:id="19"/>
      </w:r>
    </w:p>
    <w:p w14:paraId="0C2EF2CD" w14:textId="77777777"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14:paraId="3C68E8B1" w14:textId="77777777" w:rsidR="00B97328" w:rsidRPr="00725A64" w:rsidRDefault="00B97328" w:rsidP="00B97328">
      <w:pPr>
        <w:pStyle w:val="ListParagraph"/>
        <w:numPr>
          <w:ilvl w:val="0"/>
          <w:numId w:val="11"/>
        </w:numPr>
        <w:rPr>
          <w:b/>
          <w:lang w:val="en-GB"/>
        </w:rPr>
      </w:pPr>
      <w:r>
        <w:rPr>
          <w:b/>
          <w:lang w:val="en-GB"/>
        </w:rPr>
        <w:t>setOf(</w:t>
      </w:r>
      <w:r w:rsidRPr="00725A64">
        <w:rPr>
          <w:b/>
          <w:lang w:val="en-GB"/>
        </w:rPr>
        <w:t>Type</w:t>
      </w:r>
      <w:r>
        <w:rPr>
          <w:b/>
          <w:lang w:val="en-GB"/>
        </w:rPr>
        <w:t>)</w:t>
      </w:r>
      <w:r w:rsidRPr="00725A64">
        <w:rPr>
          <w:b/>
          <w:lang w:val="en-GB"/>
        </w:rPr>
        <w:t xml:space="preserve"> </w:t>
      </w:r>
      <w:r>
        <w:rPr>
          <w:b/>
          <w:lang w:val="en-GB"/>
        </w:rPr>
        <w:t>typeReject (Type t)</w:t>
      </w:r>
    </w:p>
    <w:p w14:paraId="1FB3A093" w14:textId="77777777" w:rsidR="00B97328" w:rsidRPr="00725A64" w:rsidRDefault="00B97328" w:rsidP="00B97328">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
    <w:p w14:paraId="4923EBD0" w14:textId="67AB3798" w:rsidR="00C40B5F" w:rsidRDefault="00C40B5F" w:rsidP="00C40B5F">
      <w:pPr>
        <w:pStyle w:val="ListParagraph"/>
        <w:numPr>
          <w:ilvl w:val="0"/>
          <w:numId w:val="11"/>
        </w:numPr>
        <w:rPr>
          <w:ins w:id="940" w:author="Holger Eichelberger" w:date="2021-07-04T09:25:00Z"/>
          <w:b/>
          <w:lang w:val="en-US"/>
        </w:rPr>
      </w:pPr>
      <w:r>
        <w:rPr>
          <w:b/>
          <w:lang w:val="en-US"/>
        </w:rPr>
        <w:t>setOf(T) union (setOf(T) s)</w:t>
      </w:r>
    </w:p>
    <w:p w14:paraId="2E80B742" w14:textId="1553634D" w:rsidR="00FB38FA" w:rsidRPr="00FB38FA" w:rsidRDefault="00FB38FA">
      <w:pPr>
        <w:pStyle w:val="ListParagraph"/>
        <w:rPr>
          <w:lang w:val="en-US"/>
          <w:rPrChange w:id="941" w:author="Holger Eichelberger" w:date="2021-07-04T09:26:00Z">
            <w:rPr>
              <w:b/>
              <w:lang w:val="en-US"/>
            </w:rPr>
          </w:rPrChange>
        </w:rPr>
        <w:pPrChange w:id="942" w:author="Holger Eichelberger" w:date="2021-07-04T09:25:00Z">
          <w:pPr>
            <w:pStyle w:val="ListParagraph"/>
            <w:numPr>
              <w:numId w:val="11"/>
            </w:numPr>
            <w:ind w:hanging="360"/>
          </w:pPr>
        </w:pPrChange>
      </w:pPr>
      <w:ins w:id="943" w:author="Holger Eichelberger" w:date="2021-07-04T09:26:00Z">
        <w:r>
          <w:rPr>
            <w:lang w:val="en-US"/>
          </w:rPr>
          <w:t>Returns t</w:t>
        </w:r>
      </w:ins>
      <w:ins w:id="944" w:author="Holger Eichelberger" w:date="2021-07-04T09:25:00Z">
        <w:r w:rsidRPr="00FB38FA">
          <w:rPr>
            <w:lang w:val="en-US"/>
            <w:rPrChange w:id="945" w:author="Holger Eichelberger" w:date="2021-07-04T09:26:00Z">
              <w:rPr>
                <w:b/>
                <w:lang w:val="en-US"/>
              </w:rPr>
            </w:rPrChange>
          </w:rPr>
          <w:t xml:space="preserve">he union of </w:t>
        </w:r>
        <w:r w:rsidRPr="00FB38FA">
          <w:rPr>
            <w:i/>
            <w:lang w:val="en-US"/>
            <w:rPrChange w:id="946" w:author="Holger Eichelberger" w:date="2021-07-04T09:26:00Z">
              <w:rPr>
                <w:b/>
                <w:lang w:val="en-US"/>
              </w:rPr>
            </w:rPrChange>
          </w:rPr>
          <w:t>operand</w:t>
        </w:r>
        <w:r w:rsidRPr="00FB38FA">
          <w:rPr>
            <w:lang w:val="en-US"/>
            <w:rPrChange w:id="947" w:author="Holger Eichelberger" w:date="2021-07-04T09:26:00Z">
              <w:rPr>
                <w:b/>
                <w:lang w:val="en-US"/>
              </w:rPr>
            </w:rPrChange>
          </w:rPr>
          <w:t xml:space="preserve"> and </w:t>
        </w:r>
        <w:r w:rsidRPr="00FB38FA">
          <w:rPr>
            <w:i/>
            <w:lang w:val="en-US"/>
            <w:rPrChange w:id="948" w:author="Holger Eichelberger" w:date="2021-07-04T09:26:00Z">
              <w:rPr>
                <w:b/>
                <w:lang w:val="en-US"/>
              </w:rPr>
            </w:rPrChange>
          </w:rPr>
          <w:t>s</w:t>
        </w:r>
        <w:r w:rsidRPr="00FB38FA">
          <w:rPr>
            <w:lang w:val="en-US"/>
            <w:rPrChange w:id="949" w:author="Holger Eichelberger" w:date="2021-07-04T09:26:00Z">
              <w:rPr>
                <w:b/>
                <w:lang w:val="en-US"/>
              </w:rPr>
            </w:rPrChange>
          </w:rPr>
          <w:t>.</w:t>
        </w:r>
      </w:ins>
    </w:p>
    <w:p w14:paraId="09BD9E8F" w14:textId="33CF02A7" w:rsidR="00194AC1" w:rsidRPr="00725A64" w:rsidRDefault="00C40B5F" w:rsidP="00EA17BB">
      <w:pPr>
        <w:pStyle w:val="Heading3"/>
        <w:numPr>
          <w:ilvl w:val="3"/>
          <w:numId w:val="1"/>
        </w:numPr>
        <w:tabs>
          <w:tab w:val="left" w:pos="1078"/>
        </w:tabs>
        <w:ind w:left="0" w:firstLine="0"/>
        <w:rPr>
          <w:lang w:val="en-GB"/>
        </w:rPr>
      </w:pPr>
      <w:del w:id="950" w:author="Holger Eichelberger" w:date="2021-07-04T09:26:00Z">
        <w:r w:rsidRPr="005E7EA1" w:rsidDel="00FB38FA">
          <w:rPr>
            <w:lang w:val="en-US"/>
          </w:rPr>
          <w:lastRenderedPageBreak/>
          <w:delText xml:space="preserve">The union of </w:delText>
        </w:r>
        <w:r w:rsidRPr="005E7EA1" w:rsidDel="00FB38FA">
          <w:rPr>
            <w:i/>
            <w:iCs/>
            <w:lang w:val="en-US"/>
          </w:rPr>
          <w:delText xml:space="preserve">operand </w:delText>
        </w:r>
        <w:r w:rsidRPr="005E7EA1" w:rsidDel="00FB38FA">
          <w:rPr>
            <w:lang w:val="en-US"/>
          </w:rPr>
          <w:delText xml:space="preserve">and </w:delText>
        </w:r>
        <w:r w:rsidRPr="005E7EA1" w:rsidDel="00FB38FA">
          <w:rPr>
            <w:i/>
            <w:iCs/>
            <w:lang w:val="en-US"/>
          </w:rPr>
          <w:delText>s</w:delText>
        </w:r>
        <w:r w:rsidRPr="005E7EA1" w:rsidDel="00FB38FA">
          <w:rPr>
            <w:lang w:val="en-US"/>
          </w:rPr>
          <w:delText>.</w:delText>
        </w:r>
      </w:del>
      <w:bookmarkStart w:id="951" w:name="_Toc488046228"/>
      <w:bookmarkStart w:id="952" w:name="_Toc493054481"/>
      <w:bookmarkStart w:id="953" w:name="_Toc494643588"/>
      <w:bookmarkStart w:id="954" w:name="_Toc494807061"/>
      <w:bookmarkStart w:id="955" w:name="_Toc488046229"/>
      <w:bookmarkStart w:id="956" w:name="_Toc493054482"/>
      <w:bookmarkStart w:id="957" w:name="_Toc494643589"/>
      <w:bookmarkStart w:id="958" w:name="_Toc494807062"/>
      <w:bookmarkStart w:id="959" w:name="_Toc488046232"/>
      <w:bookmarkStart w:id="960" w:name="_Toc493054485"/>
      <w:bookmarkStart w:id="961" w:name="_Toc494643592"/>
      <w:bookmarkStart w:id="962" w:name="_Toc494807065"/>
      <w:bookmarkStart w:id="963" w:name="_Toc488046233"/>
      <w:bookmarkStart w:id="964" w:name="_Toc493054486"/>
      <w:bookmarkStart w:id="965" w:name="_Toc494643593"/>
      <w:bookmarkStart w:id="966" w:name="_Toc494807066"/>
      <w:bookmarkStart w:id="967" w:name="_Toc426990959"/>
      <w:bookmarkStart w:id="968" w:name="_Toc426991100"/>
      <w:bookmarkStart w:id="969" w:name="_Toc430067892"/>
      <w:bookmarkStart w:id="970" w:name="_Toc430078922"/>
      <w:bookmarkStart w:id="971" w:name="_Toc434595844"/>
      <w:bookmarkStart w:id="972" w:name="_Ref402952984"/>
      <w:bookmarkStart w:id="973" w:name="_Ref402953022"/>
      <w:bookmarkStart w:id="974" w:name="_Toc494807067"/>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r w:rsidR="00563F67" w:rsidRPr="00725A64">
        <w:rPr>
          <w:lang w:val="en-GB"/>
        </w:rPr>
        <w:t>Sequence</w:t>
      </w:r>
      <w:bookmarkEnd w:id="972"/>
      <w:bookmarkEnd w:id="973"/>
      <w:bookmarkEnd w:id="974"/>
    </w:p>
    <w:p w14:paraId="4A787E6F" w14:textId="77777777"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14:paraId="0B9741CB" w14:textId="77777777" w:rsidR="00C40B5F" w:rsidRDefault="00C40B5F" w:rsidP="00C40B5F">
      <w:pPr>
        <w:pStyle w:val="ListParagraph"/>
        <w:keepNext/>
        <w:numPr>
          <w:ilvl w:val="0"/>
          <w:numId w:val="11"/>
        </w:numPr>
        <w:rPr>
          <w:b/>
          <w:lang w:val="en-GB"/>
        </w:rPr>
      </w:pPr>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p>
    <w:p w14:paraId="44C3B794" w14:textId="77777777" w:rsidR="00C40B5F" w:rsidRPr="00725A64" w:rsidRDefault="00C40B5F" w:rsidP="00C40B5F">
      <w:pPr>
        <w:pStyle w:val="ListParagraph"/>
        <w:rPr>
          <w:lang w:val="en-GB"/>
        </w:rPr>
      </w:pPr>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r>
        <w:rPr>
          <w:lang w:val="en-GB"/>
        </w:rPr>
        <w:t xml:space="preserve"> The remaining operations of Any are also available.</w:t>
      </w:r>
    </w:p>
    <w:p w14:paraId="23667066" w14:textId="77777777" w:rsidR="00C40B5F" w:rsidRPr="00BC54DC" w:rsidRDefault="00C40B5F" w:rsidP="00C40B5F">
      <w:pPr>
        <w:pStyle w:val="ListParagraph"/>
        <w:keepNext/>
        <w:numPr>
          <w:ilvl w:val="0"/>
          <w:numId w:val="11"/>
        </w:numPr>
        <w:rPr>
          <w:b/>
        </w:rPr>
      </w:pPr>
      <w:r w:rsidRPr="003A7553">
        <w:rPr>
          <w:b/>
        </w:rPr>
        <w:t xml:space="preserve">T [Integer index] </w:t>
      </w:r>
    </w:p>
    <w:p w14:paraId="2BF2C568" w14:textId="77777777" w:rsidR="00C40B5F" w:rsidRPr="00725A64" w:rsidRDefault="00C40B5F" w:rsidP="00C40B5F">
      <w:pPr>
        <w:pStyle w:val="ListParagraph"/>
        <w:rPr>
          <w:lang w:val="en-GB"/>
        </w:rPr>
      </w:pPr>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1B8C0425" w14:textId="77777777" w:rsidR="00AC37B0" w:rsidRPr="004A429E" w:rsidRDefault="00AC37B0" w:rsidP="00AC37B0">
      <w:pPr>
        <w:pStyle w:val="ListParagraph"/>
        <w:numPr>
          <w:ilvl w:val="0"/>
          <w:numId w:val="11"/>
        </w:numPr>
        <w:rPr>
          <w:b/>
          <w:lang w:val="en-GB"/>
        </w:rPr>
      </w:pPr>
      <w:r w:rsidRPr="000D6EAA">
        <w:rPr>
          <w:b/>
          <w:lang w:val="en-GB"/>
        </w:rPr>
        <w:t>T add (T e)</w:t>
      </w:r>
    </w:p>
    <w:p w14:paraId="6587BF5A" w14:textId="77777777" w:rsidR="00AC37B0" w:rsidRDefault="00AC37B0" w:rsidP="00AC37B0">
      <w:pPr>
        <w:pStyle w:val="ListParagraph"/>
        <w:rPr>
          <w:lang w:val="en-GB"/>
        </w:rPr>
      </w:pPr>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23C4DD94"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p>
    <w:p w14:paraId="5275303C" w14:textId="77777777" w:rsidR="00067033" w:rsidRDefault="00AC37B0" w:rsidP="00A20D3E">
      <w:pPr>
        <w:pStyle w:val="ListParagraph"/>
        <w:rPr>
          <w:lang w:val="en-GB"/>
        </w:rPr>
      </w:pPr>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p>
    <w:p w14:paraId="74C853D9" w14:textId="77777777" w:rsidR="00F1336F" w:rsidRDefault="000D7CA7">
      <w:pPr>
        <w:pStyle w:val="ListParagraph"/>
        <w:numPr>
          <w:ilvl w:val="0"/>
          <w:numId w:val="11"/>
        </w:numPr>
        <w:rPr>
          <w:lang w:val="en-GB"/>
        </w:rPr>
      </w:pPr>
      <w:r w:rsidRPr="00A20D3E">
        <w:rPr>
          <w:b/>
          <w:bCs/>
          <w:lang w:val="en-GB"/>
        </w:rPr>
        <w:t xml:space="preserve">Integer count (T object) </w:t>
      </w:r>
    </w:p>
    <w:p w14:paraId="444594CE" w14:textId="77777777" w:rsidR="00B10CAE" w:rsidRPr="00725A64" w:rsidRDefault="00B10CAE" w:rsidP="00B10CAE">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sequence</w:t>
      </w:r>
      <w:r w:rsidRPr="00725A64">
        <w:rPr>
          <w:lang w:val="en-GB"/>
        </w:rPr>
        <w:t xml:space="preserve"> </w:t>
      </w:r>
      <w:r w:rsidRPr="00725A64">
        <w:rPr>
          <w:i/>
          <w:iCs/>
          <w:lang w:val="en-GB"/>
        </w:rPr>
        <w:t>operand</w:t>
      </w:r>
      <w:r w:rsidRPr="00725A64">
        <w:rPr>
          <w:lang w:val="en-GB"/>
        </w:rPr>
        <w:t>.</w:t>
      </w:r>
    </w:p>
    <w:p w14:paraId="3C6A8F1C" w14:textId="77777777" w:rsidR="00AC37B0" w:rsidRDefault="00AC37B0" w:rsidP="00AC37B0">
      <w:pPr>
        <w:pStyle w:val="ListParagraph"/>
        <w:numPr>
          <w:ilvl w:val="0"/>
          <w:numId w:val="11"/>
        </w:numPr>
        <w:rPr>
          <w:lang w:val="en-US"/>
        </w:rPr>
      </w:pPr>
      <w:r>
        <w:rPr>
          <w:b/>
          <w:bCs/>
          <w:lang w:val="en-US"/>
        </w:rPr>
        <w:t>sequenceOf(T) append</w:t>
      </w:r>
      <w:r w:rsidRPr="005E7EA1">
        <w:rPr>
          <w:b/>
          <w:bCs/>
          <w:lang w:val="en-US"/>
        </w:rPr>
        <w:t>(</w:t>
      </w:r>
      <w:r>
        <w:rPr>
          <w:b/>
          <w:bCs/>
          <w:lang w:val="en-US"/>
        </w:rPr>
        <w:t xml:space="preserve">T </w:t>
      </w:r>
      <w:r w:rsidRPr="005E7EA1">
        <w:rPr>
          <w:b/>
          <w:bCs/>
          <w:lang w:val="en-US"/>
        </w:rPr>
        <w:t xml:space="preserve">object) </w:t>
      </w:r>
    </w:p>
    <w:p w14:paraId="5F00EAB4"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138EACF" w14:textId="77777777" w:rsidR="00602869" w:rsidRDefault="00602869" w:rsidP="00602869">
      <w:pPr>
        <w:pStyle w:val="ListParagraph"/>
        <w:numPr>
          <w:ilvl w:val="0"/>
          <w:numId w:val="11"/>
        </w:numPr>
        <w:rPr>
          <w:b/>
          <w:lang w:val="en-GB"/>
        </w:rPr>
      </w:pPr>
      <w:r>
        <w:rPr>
          <w:b/>
          <w:lang w:val="en-GB"/>
        </w:rPr>
        <w:t>sequenceOf(T) clone()</w:t>
      </w:r>
    </w:p>
    <w:p w14:paraId="3F94E4DC" w14:textId="77777777" w:rsidR="00602869" w:rsidRDefault="00602869" w:rsidP="00602869">
      <w:pPr>
        <w:pStyle w:val="ListParagraph"/>
        <w:rPr>
          <w:lang w:val="en-GB"/>
        </w:rPr>
      </w:pPr>
      <w:r>
        <w:rPr>
          <w:lang w:val="en-GB"/>
        </w:rPr>
        <w:t xml:space="preserve">Returns a cloned shallow copy of </w:t>
      </w:r>
      <w:r w:rsidRPr="00602869">
        <w:rPr>
          <w:i/>
          <w:lang w:val="en-GB"/>
        </w:rPr>
        <w:t>operand</w:t>
      </w:r>
      <w:r>
        <w:rPr>
          <w:lang w:val="en-GB"/>
        </w:rPr>
        <w:t>.</w:t>
      </w:r>
    </w:p>
    <w:p w14:paraId="4E1CA7B5" w14:textId="77777777" w:rsidR="00845047" w:rsidRDefault="00845047" w:rsidP="00845047">
      <w:pPr>
        <w:pStyle w:val="ListParagraph"/>
        <w:numPr>
          <w:ilvl w:val="0"/>
          <w:numId w:val="11"/>
        </w:numPr>
        <w:rPr>
          <w:b/>
          <w:lang w:val="en-GB"/>
        </w:rPr>
      </w:pPr>
      <w:r>
        <w:rPr>
          <w:b/>
          <w:lang w:val="en-GB"/>
        </w:rPr>
        <w:t>sequenceOf(A) collect (Expression e)</w:t>
      </w:r>
    </w:p>
    <w:p w14:paraId="3C5AB826" w14:textId="77777777" w:rsidR="00845047" w:rsidRDefault="00845047" w:rsidP="00845047">
      <w:pPr>
        <w:pStyle w:val="ListParagraph"/>
        <w:rPr>
          <w:lang w:val="en-GB"/>
        </w:rPr>
      </w:pPr>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
    <w:p w14:paraId="7F576B22" w14:textId="77777777" w:rsidR="00845047" w:rsidRPr="006361F7" w:rsidRDefault="00845047" w:rsidP="00845047">
      <w:pPr>
        <w:pStyle w:val="ListParagraph"/>
        <w:numPr>
          <w:ilvl w:val="0"/>
          <w:numId w:val="11"/>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57B5F5AE" w14:textId="77777777" w:rsidR="00845047" w:rsidRDefault="00845047" w:rsidP="00845047">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p>
    <w:p w14:paraId="7A9EF7A3" w14:textId="77777777" w:rsidR="00845047" w:rsidRPr="008624FD" w:rsidRDefault="00845047" w:rsidP="00845047">
      <w:pPr>
        <w:pStyle w:val="ListParagraph"/>
        <w:numPr>
          <w:ilvl w:val="0"/>
          <w:numId w:val="11"/>
        </w:numPr>
        <w:rPr>
          <w:b/>
          <w:lang w:val="en-GB"/>
        </w:rPr>
      </w:pPr>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p>
    <w:p w14:paraId="3F8F29D7" w14:textId="77777777" w:rsidR="00067033" w:rsidRDefault="00845047" w:rsidP="00A20D3E">
      <w:pPr>
        <w:pStyle w:val="ListParagraph"/>
        <w:rPr>
          <w:lang w:val="en-GB"/>
        </w:rPr>
      </w:pPr>
      <w:r>
        <w:rPr>
          <w:lang w:val="en-GB"/>
        </w:rPr>
        <w:t>Creates a sequence of integers from s to e. If e is smaller than s, an empty sequence is created</w:t>
      </w:r>
      <w:r>
        <w:rPr>
          <w:rStyle w:val="FootnoteReference"/>
          <w:lang w:val="en-GB"/>
        </w:rPr>
        <w:footnoteReference w:id="20"/>
      </w:r>
      <w:r>
        <w:rPr>
          <w:lang w:val="en-GB"/>
        </w:rPr>
        <w:t>.</w:t>
      </w:r>
    </w:p>
    <w:p w14:paraId="7245003C" w14:textId="77777777" w:rsidR="00AC37B0" w:rsidRPr="000A11F9" w:rsidRDefault="00AC37B0" w:rsidP="00845047">
      <w:pPr>
        <w:pStyle w:val="ListParagraph"/>
        <w:numPr>
          <w:ilvl w:val="0"/>
          <w:numId w:val="11"/>
        </w:numPr>
        <w:rPr>
          <w:lang w:val="en-GB"/>
        </w:rPr>
      </w:pPr>
      <w:r w:rsidRPr="00B97328">
        <w:rPr>
          <w:b/>
          <w:lang w:val="en-GB"/>
        </w:rPr>
        <w:t>sequenceOf(T) excluding (collectionOf(T) s)</w:t>
      </w:r>
    </w:p>
    <w:p w14:paraId="5C26E38C" w14:textId="77777777" w:rsidR="00AC37B0" w:rsidRPr="00725A64" w:rsidRDefault="00AC37B0" w:rsidP="00AC37B0">
      <w:pPr>
        <w:pStyle w:val="ListParagraph"/>
        <w:rPr>
          <w:lang w:val="en-GB"/>
        </w:rPr>
      </w:pPr>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
    <w:p w14:paraId="5AF46579" w14:textId="77777777" w:rsidR="00F47792" w:rsidRDefault="00F47792" w:rsidP="00F47792">
      <w:pPr>
        <w:pStyle w:val="ListParagraph"/>
        <w:keepNext/>
        <w:numPr>
          <w:ilvl w:val="0"/>
          <w:numId w:val="11"/>
        </w:numPr>
        <w:rPr>
          <w:b/>
          <w:lang w:val="en-GB"/>
        </w:rPr>
      </w:pPr>
      <w:r>
        <w:rPr>
          <w:b/>
          <w:lang w:val="en-GB"/>
        </w:rPr>
        <w:t>T first()</w:t>
      </w:r>
    </w:p>
    <w:p w14:paraId="6CE5B735" w14:textId="77777777" w:rsidR="00F47792" w:rsidRDefault="00F47792" w:rsidP="00F47792">
      <w:pPr>
        <w:pStyle w:val="ListParagraph"/>
        <w:rPr>
          <w:lang w:val="en-GB"/>
        </w:rPr>
      </w:pPr>
      <w:r w:rsidRPr="00F74CAD">
        <w:rPr>
          <w:lang w:val="en-GB"/>
        </w:rPr>
        <w:t xml:space="preserve">Returns the first element of </w:t>
      </w:r>
      <w:r w:rsidRPr="00A749B6">
        <w:rPr>
          <w:i/>
          <w:lang w:val="en-GB"/>
        </w:rPr>
        <w:t>operand</w:t>
      </w:r>
      <w:r w:rsidRPr="00F74CAD">
        <w:rPr>
          <w:lang w:val="en-GB"/>
        </w:rPr>
        <w:t>.</w:t>
      </w:r>
    </w:p>
    <w:p w14:paraId="43B26DCE" w14:textId="77777777" w:rsidR="00AC37B0" w:rsidRPr="00725A64" w:rsidRDefault="00AC37B0" w:rsidP="00AC37B0">
      <w:pPr>
        <w:pStyle w:val="ListParagraph"/>
        <w:numPr>
          <w:ilvl w:val="0"/>
          <w:numId w:val="11"/>
        </w:numPr>
        <w:rPr>
          <w:b/>
          <w:lang w:val="en-GB"/>
        </w:rPr>
      </w:pPr>
      <w:r>
        <w:rPr>
          <w:b/>
          <w:lang w:val="en-GB"/>
        </w:rPr>
        <w:t>sequenceOf(?)</w:t>
      </w:r>
      <w:r w:rsidRPr="00725A64">
        <w:rPr>
          <w:b/>
          <w:lang w:val="en-GB"/>
        </w:rPr>
        <w:t xml:space="preserve"> </w:t>
      </w:r>
      <w:r>
        <w:rPr>
          <w:b/>
          <w:lang w:val="en-GB"/>
        </w:rPr>
        <w:t>flatten()</w:t>
      </w:r>
    </w:p>
    <w:p w14:paraId="2F2B53ED" w14:textId="77777777" w:rsidR="00AC37B0" w:rsidRDefault="00AC37B0" w:rsidP="00AC37B0">
      <w:pPr>
        <w:pStyle w:val="ListParagraph"/>
        <w:rPr>
          <w:lang w:val="en-GB"/>
        </w:rPr>
      </w:pPr>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p>
    <w:p w14:paraId="2C3F67A4" w14:textId="77777777" w:rsidR="00B357A7" w:rsidRDefault="00AD0EA0">
      <w:pPr>
        <w:pStyle w:val="ListParagraph"/>
        <w:keepNext/>
        <w:numPr>
          <w:ilvl w:val="0"/>
          <w:numId w:val="11"/>
        </w:numPr>
        <w:rPr>
          <w:b/>
          <w:lang w:val="en-GB"/>
        </w:rPr>
      </w:pPr>
      <w:r w:rsidRPr="00725A64">
        <w:rPr>
          <w:b/>
          <w:lang w:val="en-GB"/>
        </w:rPr>
        <w:lastRenderedPageBreak/>
        <w:t>T get (Integer index)</w:t>
      </w:r>
    </w:p>
    <w:p w14:paraId="1777CF6E" w14:textId="77777777"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14:paraId="6A5D620F" w14:textId="77777777" w:rsidR="00AC37B0" w:rsidRPr="000013DE" w:rsidRDefault="00AC37B0" w:rsidP="00AC37B0">
      <w:pPr>
        <w:pStyle w:val="ListParagraph"/>
        <w:numPr>
          <w:ilvl w:val="0"/>
          <w:numId w:val="11"/>
        </w:numPr>
        <w:rPr>
          <w:b/>
          <w:lang w:val="en-US"/>
        </w:rPr>
      </w:pPr>
      <w:r w:rsidRPr="007A6F89">
        <w:rPr>
          <w:b/>
          <w:lang w:val="en-US"/>
        </w:rPr>
        <w:t>Boolean hasDuplicates()</w:t>
      </w:r>
    </w:p>
    <w:p w14:paraId="1B87D502" w14:textId="77777777" w:rsidR="00AC37B0" w:rsidRPr="007A6F89" w:rsidRDefault="00AC37B0" w:rsidP="00AC37B0">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4503755C" w14:textId="77777777" w:rsidR="00AC37B0" w:rsidRPr="00C60100" w:rsidRDefault="00AC37B0" w:rsidP="00AC37B0">
      <w:pPr>
        <w:pStyle w:val="ListParagraph"/>
        <w:keepNext/>
        <w:numPr>
          <w:ilvl w:val="0"/>
          <w:numId w:val="11"/>
        </w:numPr>
        <w:rPr>
          <w:b/>
        </w:rPr>
      </w:pPr>
      <w:r w:rsidRPr="00C60100">
        <w:rPr>
          <w:b/>
        </w:rPr>
        <w:t>Integer indexOf(</w:t>
      </w:r>
      <w:r w:rsidRPr="007D485A">
        <w:rPr>
          <w:b/>
        </w:rPr>
        <w:t>T e</w:t>
      </w:r>
      <w:r w:rsidRPr="00C60100">
        <w:rPr>
          <w:b/>
        </w:rPr>
        <w:t>)</w:t>
      </w:r>
    </w:p>
    <w:p w14:paraId="30BA16C6" w14:textId="77777777" w:rsidR="00AC37B0" w:rsidRPr="00A749B6" w:rsidRDefault="00AC37B0" w:rsidP="00AC37B0">
      <w:pPr>
        <w:pStyle w:val="ListParagraph"/>
        <w:keepNext/>
        <w:rPr>
          <w:lang w:val="en-GB"/>
        </w:rPr>
      </w:pPr>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p>
    <w:p w14:paraId="6E08874A" w14:textId="77777777" w:rsidR="00AC37B0" w:rsidRDefault="00AC37B0" w:rsidP="00AC37B0">
      <w:pPr>
        <w:pStyle w:val="ListParagraph"/>
        <w:numPr>
          <w:ilvl w:val="0"/>
          <w:numId w:val="11"/>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583B0829" w14:textId="77777777" w:rsidR="00AC37B0" w:rsidRPr="000A11F9" w:rsidRDefault="00AC37B0" w:rsidP="00AC37B0">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6BB4E47C" w14:textId="77777777" w:rsidR="00845047" w:rsidRPr="00BE707E" w:rsidRDefault="00845047" w:rsidP="00845047">
      <w:pPr>
        <w:pStyle w:val="ListParagraph"/>
        <w:numPr>
          <w:ilvl w:val="0"/>
          <w:numId w:val="11"/>
        </w:numPr>
        <w:rPr>
          <w:b/>
          <w:lang w:val="en-GB"/>
        </w:rPr>
      </w:pPr>
      <w:r>
        <w:rPr>
          <w:b/>
          <w:lang w:val="en-GB"/>
        </w:rPr>
        <w:t xml:space="preserve">? </w:t>
      </w:r>
      <w:r w:rsidRPr="00BE707E">
        <w:rPr>
          <w:b/>
          <w:lang w:val="en-GB"/>
        </w:rPr>
        <w:t>iterate (Expression e)</w:t>
      </w:r>
      <w:r>
        <w:rPr>
          <w:b/>
          <w:lang w:val="en-GB"/>
        </w:rPr>
        <w:t xml:space="preserve"> / apply (Expression e)</w:t>
      </w:r>
    </w:p>
    <w:p w14:paraId="15AE4FDA" w14:textId="77777777" w:rsidR="00845047" w:rsidRDefault="00845047" w:rsidP="00845047">
      <w:pPr>
        <w:pStyle w:val="ListParagraph"/>
        <w:rPr>
          <w:lang w:val="en-GB"/>
        </w:rPr>
      </w:pPr>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p>
    <w:p w14:paraId="5B3A19C3" w14:textId="77777777" w:rsidR="00AC37B0" w:rsidRDefault="00AC37B0" w:rsidP="00AC37B0">
      <w:pPr>
        <w:pStyle w:val="ListParagraph"/>
        <w:numPr>
          <w:ilvl w:val="0"/>
          <w:numId w:val="11"/>
        </w:numPr>
        <w:rPr>
          <w:b/>
          <w:lang w:val="en-US"/>
        </w:rPr>
      </w:pPr>
      <w:r>
        <w:rPr>
          <w:b/>
          <w:lang w:val="en-US"/>
        </w:rPr>
        <w:t>Boolean isSubsequenceOf(sequenceOf(U) o)</w:t>
      </w:r>
    </w:p>
    <w:p w14:paraId="5EFB3730" w14:textId="77777777" w:rsidR="00AC37B0" w:rsidRDefault="00AC37B0" w:rsidP="00AC37B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6DF79E43" w14:textId="77777777" w:rsidR="00B357A7" w:rsidRDefault="00443A91">
      <w:pPr>
        <w:pStyle w:val="ListParagraph"/>
        <w:keepNext/>
        <w:numPr>
          <w:ilvl w:val="0"/>
          <w:numId w:val="11"/>
        </w:numPr>
        <w:rPr>
          <w:b/>
          <w:lang w:val="en-GB"/>
        </w:rPr>
      </w:pPr>
      <w:r>
        <w:rPr>
          <w:b/>
          <w:lang w:val="en-GB"/>
        </w:rPr>
        <w:t>T last()</w:t>
      </w:r>
    </w:p>
    <w:p w14:paraId="4F7F544B" w14:textId="77777777"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14:paraId="62D1A712" w14:textId="77777777" w:rsidR="00845047" w:rsidRPr="008624FD" w:rsidRDefault="00845047" w:rsidP="00845047">
      <w:pPr>
        <w:pStyle w:val="ListParagraph"/>
        <w:numPr>
          <w:ilvl w:val="0"/>
          <w:numId w:val="11"/>
        </w:numPr>
        <w:rPr>
          <w:b/>
          <w:lang w:val="en-US"/>
        </w:rPr>
      </w:pPr>
      <w:r>
        <w:rPr>
          <w:b/>
          <w:lang w:val="en-US"/>
        </w:rPr>
        <w:t>mapOf(T, U) mapAny</w:t>
      </w:r>
      <w:r w:rsidRPr="008624FD">
        <w:rPr>
          <w:b/>
          <w:lang w:val="en-US"/>
        </w:rPr>
        <w:t>(sequenceOf(U) o)</w:t>
      </w:r>
    </w:p>
    <w:p w14:paraId="200357F9" w14:textId="77777777" w:rsidR="00845047" w:rsidRPr="00F76091"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14:paraId="3B52BDA7" w14:textId="77777777" w:rsidR="00845047" w:rsidRPr="008624FD" w:rsidRDefault="00845047" w:rsidP="00845047">
      <w:pPr>
        <w:pStyle w:val="ListParagraph"/>
        <w:numPr>
          <w:ilvl w:val="0"/>
          <w:numId w:val="11"/>
        </w:numPr>
        <w:rPr>
          <w:b/>
          <w:lang w:val="en-US"/>
        </w:rPr>
      </w:pPr>
      <w:r>
        <w:rPr>
          <w:b/>
          <w:lang w:val="en-US"/>
        </w:rPr>
        <w:t>mapOf(</w:t>
      </w:r>
      <w:r w:rsidRPr="008624FD">
        <w:rPr>
          <w:b/>
          <w:lang w:val="en-US"/>
        </w:rPr>
        <w:t>T, U</w:t>
      </w:r>
      <w:r>
        <w:rPr>
          <w:b/>
          <w:lang w:val="en-US"/>
        </w:rPr>
        <w:t>)</w:t>
      </w:r>
      <w:r w:rsidRPr="008624FD">
        <w:rPr>
          <w:b/>
          <w:lang w:val="en-US"/>
        </w:rPr>
        <w:t xml:space="preserve"> mapSequence(sequenceOf(U) o)</w:t>
      </w:r>
    </w:p>
    <w:p w14:paraId="70429378" w14:textId="77777777" w:rsidR="00845047" w:rsidRDefault="00845047" w:rsidP="00845047">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p>
    <w:p w14:paraId="452060B3" w14:textId="77777777" w:rsidR="00AC37B0" w:rsidRDefault="00AC37B0" w:rsidP="00AC37B0">
      <w:pPr>
        <w:pStyle w:val="ListParagraph"/>
        <w:numPr>
          <w:ilvl w:val="0"/>
          <w:numId w:val="11"/>
        </w:numPr>
        <w:rPr>
          <w:b/>
          <w:lang w:val="en-US"/>
        </w:rPr>
      </w:pPr>
      <w:r>
        <w:rPr>
          <w:b/>
          <w:lang w:val="en-US"/>
        </w:rPr>
        <w:t>Boolean overlaps(sequenceOf(U) o)</w:t>
      </w:r>
    </w:p>
    <w:p w14:paraId="062A817B" w14:textId="77777777" w:rsidR="00AC37B0" w:rsidRPr="00043100" w:rsidRDefault="00AC37B0" w:rsidP="00AC37B0">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7B605FB" w14:textId="77777777" w:rsidR="00AC37B0" w:rsidRDefault="00AC37B0" w:rsidP="00AC37B0">
      <w:pPr>
        <w:pStyle w:val="ListParagraph"/>
        <w:numPr>
          <w:ilvl w:val="0"/>
          <w:numId w:val="11"/>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0D102DCD" w14:textId="77777777" w:rsidR="00AC37B0" w:rsidRDefault="00AC37B0" w:rsidP="00AC37B0">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40B9CD1E" w14:textId="77777777" w:rsidR="00845047" w:rsidRDefault="00845047" w:rsidP="00845047">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p>
    <w:p w14:paraId="32FEC1DB" w14:textId="77777777" w:rsidR="00845047" w:rsidRDefault="00845047" w:rsidP="00845047">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
    <w:p w14:paraId="725FACBF" w14:textId="77777777" w:rsidR="00AC37B0" w:rsidRPr="004A429E" w:rsidRDefault="00AC37B0" w:rsidP="00AC37B0">
      <w:pPr>
        <w:pStyle w:val="ListParagraph"/>
        <w:numPr>
          <w:ilvl w:val="0"/>
          <w:numId w:val="11"/>
        </w:numPr>
        <w:rPr>
          <w:b/>
          <w:lang w:val="en-GB"/>
        </w:rPr>
      </w:pPr>
      <w:r w:rsidRPr="000D6EAA">
        <w:rPr>
          <w:b/>
          <w:lang w:val="en-GB"/>
        </w:rPr>
        <w:t>remove (T e)</w:t>
      </w:r>
    </w:p>
    <w:p w14:paraId="5B731272" w14:textId="77777777" w:rsidR="00AC37B0" w:rsidRDefault="00AC37B0" w:rsidP="00AC37B0">
      <w:pPr>
        <w:pStyle w:val="ListParagraph"/>
        <w:rPr>
          <w:lang w:val="en-GB"/>
        </w:rPr>
      </w:pPr>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68979161" w14:textId="77777777" w:rsidR="00AC37B0" w:rsidRPr="004A429E" w:rsidRDefault="00AC37B0" w:rsidP="00AC37B0">
      <w:pPr>
        <w:pStyle w:val="ListParagraph"/>
        <w:numPr>
          <w:ilvl w:val="0"/>
          <w:numId w:val="11"/>
        </w:numPr>
        <w:rPr>
          <w:b/>
          <w:lang w:val="en-GB"/>
        </w:rPr>
      </w:pPr>
      <w:r w:rsidRPr="000D6EAA">
        <w:rPr>
          <w:b/>
          <w:lang w:val="en-GB"/>
        </w:rPr>
        <w:t>remove</w:t>
      </w:r>
      <w:r>
        <w:rPr>
          <w:b/>
          <w:lang w:val="en-GB"/>
        </w:rPr>
        <w:t>All</w:t>
      </w:r>
      <w:r w:rsidRPr="000D6EAA">
        <w:rPr>
          <w:b/>
          <w:lang w:val="en-GB"/>
        </w:rPr>
        <w:t xml:space="preserve"> (T e)</w:t>
      </w:r>
    </w:p>
    <w:p w14:paraId="19B11AA5" w14:textId="77777777" w:rsidR="00AC37B0" w:rsidRDefault="00AC37B0" w:rsidP="00AC37B0">
      <w:pPr>
        <w:pStyle w:val="ListParagraph"/>
        <w:rPr>
          <w:lang w:val="en-GB"/>
        </w:rPr>
      </w:pPr>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A57EEB4"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p>
    <w:p w14:paraId="5A6D4329" w14:textId="77777777" w:rsidR="00AC37B0" w:rsidRDefault="00AC37B0" w:rsidP="00AC37B0">
      <w:pPr>
        <w:pStyle w:val="ListParagraph"/>
        <w:rPr>
          <w:lang w:val="en-GB"/>
        </w:rPr>
      </w:pPr>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 Returns the removed element</w:t>
      </w:r>
      <w:r w:rsidR="00973DA5" w:rsidRPr="00973DA5">
        <w:rPr>
          <w:lang w:val="en-GB"/>
        </w:rPr>
        <w:t xml:space="preserve"> </w:t>
      </w:r>
      <w:r w:rsidR="00973DA5">
        <w:rPr>
          <w:lang w:val="en-GB"/>
        </w:rPr>
        <w:t>or undefined</w:t>
      </w:r>
      <w:r>
        <w:rPr>
          <w:lang w:val="en-GB"/>
        </w:rPr>
        <w:t>.</w:t>
      </w:r>
    </w:p>
    <w:p w14:paraId="2CB6589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First</w:t>
      </w:r>
      <w:r w:rsidRPr="000D6EAA">
        <w:rPr>
          <w:b/>
          <w:lang w:val="en-GB"/>
        </w:rPr>
        <w:t xml:space="preserve"> ()</w:t>
      </w:r>
    </w:p>
    <w:p w14:paraId="6A711A0D" w14:textId="77777777" w:rsidR="00AC37B0" w:rsidRDefault="00AC37B0" w:rsidP="00AC37B0">
      <w:pPr>
        <w:pStyle w:val="ListParagraph"/>
        <w:rPr>
          <w:lang w:val="en-GB"/>
        </w:rPr>
      </w:pPr>
      <w:r>
        <w:rPr>
          <w:lang w:val="en-GB"/>
        </w:rPr>
        <w:lastRenderedPageBreak/>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sidRPr="00973DA5">
        <w:rPr>
          <w:lang w:val="en-GB"/>
        </w:rPr>
        <w:t xml:space="preserve"> </w:t>
      </w:r>
      <w:r w:rsidR="00973DA5">
        <w:rPr>
          <w:lang w:val="en-GB"/>
        </w:rPr>
        <w:t>or undefined</w:t>
      </w:r>
      <w:r>
        <w:rPr>
          <w:lang w:val="en-GB"/>
        </w:rPr>
        <w:t>.</w:t>
      </w:r>
    </w:p>
    <w:p w14:paraId="10016155" w14:textId="77777777" w:rsidR="00AC37B0" w:rsidRPr="004A429E" w:rsidRDefault="00AC37B0" w:rsidP="00AC37B0">
      <w:pPr>
        <w:pStyle w:val="ListParagraph"/>
        <w:numPr>
          <w:ilvl w:val="0"/>
          <w:numId w:val="11"/>
        </w:numPr>
        <w:rPr>
          <w:b/>
          <w:lang w:val="en-GB"/>
        </w:rPr>
      </w:pPr>
      <w:r>
        <w:rPr>
          <w:b/>
          <w:lang w:val="en-GB"/>
        </w:rPr>
        <w:t xml:space="preserve">T </w:t>
      </w:r>
      <w:r w:rsidRPr="000D6EAA">
        <w:rPr>
          <w:b/>
          <w:lang w:val="en-GB"/>
        </w:rPr>
        <w:t>remove</w:t>
      </w:r>
      <w:r>
        <w:rPr>
          <w:b/>
          <w:lang w:val="en-GB"/>
        </w:rPr>
        <w:t>Last</w:t>
      </w:r>
      <w:r w:rsidRPr="000D6EAA">
        <w:rPr>
          <w:b/>
          <w:lang w:val="en-GB"/>
        </w:rPr>
        <w:t xml:space="preserve"> ()</w:t>
      </w:r>
    </w:p>
    <w:p w14:paraId="1FFFAFFB" w14:textId="77777777" w:rsidR="00AC37B0" w:rsidRDefault="00AC37B0" w:rsidP="00AC37B0">
      <w:pPr>
        <w:pStyle w:val="ListParagraph"/>
        <w:rPr>
          <w:lang w:val="en-GB"/>
        </w:rPr>
      </w:pPr>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 Returns the removed element</w:t>
      </w:r>
      <w:r w:rsidR="00973DA5">
        <w:rPr>
          <w:lang w:val="en-GB"/>
        </w:rPr>
        <w:t xml:space="preserve"> or undefined</w:t>
      </w:r>
      <w:r>
        <w:rPr>
          <w:lang w:val="en-GB"/>
        </w:rPr>
        <w:t>.</w:t>
      </w:r>
    </w:p>
    <w:p w14:paraId="2F0EE935" w14:textId="77777777" w:rsidR="00845047"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1"/>
      </w:r>
    </w:p>
    <w:p w14:paraId="6A15527E" w14:textId="77777777" w:rsidR="00845047" w:rsidRPr="003A7553" w:rsidRDefault="00845047" w:rsidP="00845047">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14:paraId="4F0AAD79" w14:textId="77777777" w:rsidR="00AC37B0" w:rsidRDefault="00AC37B0" w:rsidP="00AC37B0">
      <w:pPr>
        <w:pStyle w:val="ListParagraph"/>
        <w:keepNext/>
        <w:numPr>
          <w:ilvl w:val="0"/>
          <w:numId w:val="11"/>
        </w:numPr>
        <w:rPr>
          <w:lang w:val="en-GB"/>
        </w:rPr>
      </w:pPr>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p>
    <w:p w14:paraId="67ADE4E7" w14:textId="77777777" w:rsidR="00AC37B0" w:rsidRDefault="00AC37B0" w:rsidP="00AC37B0">
      <w:pPr>
        <w:pStyle w:val="ListParagraph"/>
        <w:rPr>
          <w:lang w:val="en-GB"/>
        </w:rPr>
      </w:pPr>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
    <w:p w14:paraId="15336BFB"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p>
    <w:p w14:paraId="70C22B89" w14:textId="77777777" w:rsidR="00AC37B0" w:rsidRPr="00725A64"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640D1F2D" w14:textId="77777777" w:rsidR="00AC37B0" w:rsidRDefault="00AC37B0" w:rsidP="00AC37B0">
      <w:pPr>
        <w:pStyle w:val="ListParagraph"/>
        <w:keepNext/>
        <w:numPr>
          <w:ilvl w:val="0"/>
          <w:numId w:val="11"/>
        </w:numPr>
        <w:rPr>
          <w:b/>
          <w:lang w:val="en-GB"/>
        </w:rPr>
      </w:pPr>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p>
    <w:p w14:paraId="6671FDA7" w14:textId="77777777" w:rsidR="00AC37B0" w:rsidRDefault="00AC37B0" w:rsidP="00AC37B0">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2"/>
      </w:r>
      <w:r w:rsidRPr="00725A64">
        <w:rPr>
          <w:lang w:val="en-GB"/>
        </w:rPr>
        <w:t>.</w:t>
      </w:r>
    </w:p>
    <w:p w14:paraId="3E1CD69F"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sortAlpha() </w:t>
      </w:r>
    </w:p>
    <w:p w14:paraId="73625B43"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
    <w:p w14:paraId="1F5420D0" w14:textId="77777777" w:rsidR="00845047" w:rsidRPr="00BE1FBF" w:rsidRDefault="00845047" w:rsidP="00845047">
      <w:pPr>
        <w:pStyle w:val="ListParagraph"/>
        <w:numPr>
          <w:ilvl w:val="0"/>
          <w:numId w:val="11"/>
        </w:numPr>
        <w:rPr>
          <w:b/>
          <w:lang w:val="en-US"/>
        </w:rPr>
      </w:pPr>
      <w:r>
        <w:rPr>
          <w:b/>
          <w:lang w:val="en-GB"/>
        </w:rPr>
        <w:t>s</w:t>
      </w:r>
      <w:r w:rsidRPr="00725A64">
        <w:rPr>
          <w:b/>
          <w:lang w:val="en-GB"/>
        </w:rPr>
        <w:t>equence</w:t>
      </w:r>
      <w:r>
        <w:rPr>
          <w:b/>
          <w:lang w:val="en-GB"/>
        </w:rPr>
        <w:t>Of(</w:t>
      </w:r>
      <w:r>
        <w:rPr>
          <w:b/>
          <w:lang w:val="en-US"/>
        </w:rPr>
        <w:t xml:space="preserve">T) sortedBy(Expression e) / sort(Expression e) </w:t>
      </w:r>
    </w:p>
    <w:p w14:paraId="797B8E9F" w14:textId="77777777" w:rsidR="00845047" w:rsidRPr="003A7553" w:rsidRDefault="00845047" w:rsidP="00845047">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p>
    <w:p w14:paraId="141B5968" w14:textId="77777777" w:rsidR="00AC37B0" w:rsidRPr="00F212F6" w:rsidRDefault="00AC37B0" w:rsidP="00AC37B0">
      <w:pPr>
        <w:pStyle w:val="ListParagraph"/>
        <w:numPr>
          <w:ilvl w:val="0"/>
          <w:numId w:val="11"/>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7841B721" w14:textId="77777777" w:rsidR="00AC37B0" w:rsidRDefault="00AC37B0" w:rsidP="00AC37B0">
      <w:pPr>
        <w:pStyle w:val="ListParagraph"/>
        <w:rPr>
          <w:lang w:val="en-US"/>
        </w:rPr>
      </w:pPr>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p>
    <w:p w14:paraId="13494F1B" w14:textId="500D3115"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AC37B0" w:rsidRPr="00725A64">
        <w:rPr>
          <w:b/>
          <w:lang w:val="en-GB"/>
        </w:rPr>
        <w:t>toSet</w:t>
      </w:r>
      <w:r w:rsidR="00AC37B0">
        <w:rPr>
          <w:b/>
          <w:lang w:val="en-GB"/>
        </w:rPr>
        <w:t xml:space="preserve">() </w:t>
      </w:r>
      <w:r w:rsidR="00295E97">
        <w:rPr>
          <w:b/>
          <w:lang w:val="en-GB"/>
        </w:rPr>
        <w:t xml:space="preserve">/ </w:t>
      </w:r>
      <w:r w:rsidR="00AC37B0">
        <w:rPr>
          <w:b/>
          <w:lang w:val="en-GB"/>
        </w:rPr>
        <w:t>asSet()</w:t>
      </w:r>
      <w:r w:rsidR="003159E0">
        <w:rPr>
          <w:rStyle w:val="FootnoteReference"/>
          <w:b/>
          <w:lang w:val="en-GB"/>
        </w:rPr>
        <w:footnoteReference w:id="23"/>
      </w:r>
    </w:p>
    <w:p w14:paraId="7E6C811E" w14:textId="77777777"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14:paraId="32C5872D" w14:textId="77777777" w:rsidR="00B97328" w:rsidRDefault="00B97328" w:rsidP="00B97328">
      <w:pPr>
        <w:pStyle w:val="ListParagraph"/>
        <w:keepNext/>
        <w:numPr>
          <w:ilvl w:val="0"/>
          <w:numId w:val="11"/>
        </w:numPr>
        <w:rPr>
          <w:b/>
          <w:lang w:val="en-GB"/>
        </w:rPr>
      </w:pPr>
      <w:r>
        <w:rPr>
          <w:b/>
          <w:lang w:val="en-GB"/>
        </w:rPr>
        <w:t>sequenceOf(Type) typeReject (Type t)</w:t>
      </w:r>
    </w:p>
    <w:p w14:paraId="5EDF8E5B" w14:textId="77777777" w:rsidR="00067033" w:rsidRDefault="00B97328" w:rsidP="00A20D3E">
      <w:pPr>
        <w:pStyle w:val="ListParagraph"/>
        <w:rPr>
          <w:lang w:val="en-GB"/>
        </w:rPr>
      </w:pPr>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
    <w:p w14:paraId="41651E10" w14:textId="12714F69" w:rsidR="006135C7" w:rsidRPr="006135C7" w:rsidDel="00C40B5F" w:rsidRDefault="006135C7" w:rsidP="006135C7">
      <w:pPr>
        <w:rPr>
          <w:lang w:val="en-US"/>
        </w:rPr>
      </w:pPr>
      <w:r>
        <w:rPr>
          <w:lang w:val="en-GB"/>
        </w:rPr>
        <w:t xml:space="preserve">No automated conversions are defined among </w:t>
      </w:r>
      <w:r w:rsidR="00B915E3">
        <w:rPr>
          <w:lang w:val="en-GB"/>
        </w:rPr>
        <w:t>sequences</w:t>
      </w:r>
      <w:r>
        <w:rPr>
          <w:lang w:val="en-GB"/>
        </w:rPr>
        <w:t xml:space="preserve"> of generic configuration types (e.g., </w:t>
      </w:r>
      <w:r w:rsidRPr="006135C7">
        <w:rPr>
          <w:rFonts w:ascii="Courier New" w:hAnsi="Courier New" w:cs="Courier New"/>
          <w:sz w:val="22"/>
          <w:szCs w:val="22"/>
          <w:lang w:val="en-GB"/>
        </w:rPr>
        <w:t>DecisionVariable</w:t>
      </w:r>
      <w:r>
        <w:rPr>
          <w:lang w:val="en-GB"/>
        </w:rPr>
        <w:t xml:space="preserve">, cf. Section </w:t>
      </w:r>
      <w:r>
        <w:rPr>
          <w:lang w:val="en-GB"/>
        </w:rPr>
        <w:fldChar w:fldCharType="begin"/>
      </w:r>
      <w:r>
        <w:rPr>
          <w:lang w:val="en-GB"/>
        </w:rPr>
        <w:instrText xml:space="preserve"> REF _Ref413742245 \r \h </w:instrText>
      </w:r>
      <w:r>
        <w:rPr>
          <w:lang w:val="en-GB"/>
        </w:rPr>
      </w:r>
      <w:r>
        <w:rPr>
          <w:lang w:val="en-GB"/>
        </w:rPr>
        <w:fldChar w:fldCharType="separate"/>
      </w:r>
      <w:r w:rsidR="00AE05D6">
        <w:rPr>
          <w:lang w:val="en-GB"/>
        </w:rPr>
        <w:t>3.4.7.3</w:t>
      </w:r>
      <w:r>
        <w:rPr>
          <w:lang w:val="en-GB"/>
        </w:rPr>
        <w:fldChar w:fldCharType="end"/>
      </w:r>
      <w:r>
        <w:rPr>
          <w:lang w:val="en-GB"/>
        </w:rPr>
        <w:t xml:space="preserve">) and specific configuration types mapped into VIL/VTL through </w:t>
      </w:r>
      <w:r w:rsidRPr="006135C7">
        <w:rPr>
          <w:rFonts w:ascii="Courier New" w:hAnsi="Courier New" w:cs="Courier New"/>
          <w:sz w:val="22"/>
          <w:szCs w:val="22"/>
          <w:lang w:val="en-GB"/>
        </w:rPr>
        <w:t>@advice</w:t>
      </w:r>
      <w:r>
        <w:rPr>
          <w:lang w:val="en-GB"/>
        </w:rPr>
        <w:t xml:space="preserve">. The </w:t>
      </w:r>
      <w:r w:rsidRPr="006135C7">
        <w:rPr>
          <w:rFonts w:ascii="Courier New" w:hAnsi="Courier New" w:cs="Courier New"/>
          <w:sz w:val="22"/>
          <w:szCs w:val="22"/>
          <w:lang w:val="en-GB"/>
        </w:rPr>
        <w:t>selectByType</w:t>
      </w:r>
      <w:r>
        <w:rPr>
          <w:lang w:val="en-GB"/>
        </w:rPr>
        <w:t>/</w:t>
      </w:r>
      <w:r w:rsidRPr="006135C7">
        <w:rPr>
          <w:rFonts w:ascii="Courier New" w:hAnsi="Courier New" w:cs="Courier New"/>
          <w:sz w:val="22"/>
          <w:szCs w:val="22"/>
          <w:lang w:val="en-GB"/>
        </w:rPr>
        <w:t>selectByKind</w:t>
      </w:r>
      <w:r>
        <w:rPr>
          <w:lang w:val="en-GB"/>
        </w:rPr>
        <w:t xml:space="preserve"> operations can be used to perform an explicit conversion.</w:t>
      </w:r>
      <w:r w:rsidRPr="006135C7" w:rsidDel="00C40B5F">
        <w:rPr>
          <w:lang w:val="en-US"/>
        </w:rPr>
        <w:t xml:space="preserve"> </w:t>
      </w:r>
    </w:p>
    <w:p w14:paraId="5D0CFA6C" w14:textId="77777777" w:rsidR="00AA61B1" w:rsidRPr="00725A64" w:rsidRDefault="00AA61B1" w:rsidP="00EA17BB">
      <w:pPr>
        <w:pStyle w:val="Heading3"/>
        <w:numPr>
          <w:ilvl w:val="3"/>
          <w:numId w:val="1"/>
        </w:numPr>
        <w:tabs>
          <w:tab w:val="left" w:pos="1078"/>
        </w:tabs>
        <w:ind w:left="0" w:firstLine="0"/>
        <w:rPr>
          <w:lang w:val="en-GB"/>
        </w:rPr>
      </w:pPr>
      <w:bookmarkStart w:id="975" w:name="_Toc488046235"/>
      <w:bookmarkStart w:id="976" w:name="_Toc493054488"/>
      <w:bookmarkStart w:id="977" w:name="_Toc494643595"/>
      <w:bookmarkStart w:id="978" w:name="_Toc494807068"/>
      <w:bookmarkStart w:id="979" w:name="_Toc488046236"/>
      <w:bookmarkStart w:id="980" w:name="_Toc493054489"/>
      <w:bookmarkStart w:id="981" w:name="_Toc494643596"/>
      <w:bookmarkStart w:id="982" w:name="_Toc494807069"/>
      <w:bookmarkStart w:id="983" w:name="_Toc488046237"/>
      <w:bookmarkStart w:id="984" w:name="_Toc493054490"/>
      <w:bookmarkStart w:id="985" w:name="_Toc494643597"/>
      <w:bookmarkStart w:id="986" w:name="_Toc494807070"/>
      <w:bookmarkStart w:id="987" w:name="_Toc488046238"/>
      <w:bookmarkStart w:id="988" w:name="_Toc493054491"/>
      <w:bookmarkStart w:id="989" w:name="_Toc494643598"/>
      <w:bookmarkStart w:id="990" w:name="_Toc494807071"/>
      <w:bookmarkStart w:id="991" w:name="_Toc488046245"/>
      <w:bookmarkStart w:id="992" w:name="_Toc493054498"/>
      <w:bookmarkStart w:id="993" w:name="_Toc494643605"/>
      <w:bookmarkStart w:id="994" w:name="_Toc494807078"/>
      <w:bookmarkStart w:id="995" w:name="_Toc488046246"/>
      <w:bookmarkStart w:id="996" w:name="_Toc493054499"/>
      <w:bookmarkStart w:id="997" w:name="_Toc494643606"/>
      <w:bookmarkStart w:id="998" w:name="_Toc494807079"/>
      <w:bookmarkStart w:id="999" w:name="_Toc488046247"/>
      <w:bookmarkStart w:id="1000" w:name="_Toc493054500"/>
      <w:bookmarkStart w:id="1001" w:name="_Toc494643607"/>
      <w:bookmarkStart w:id="1002" w:name="_Toc494807080"/>
      <w:bookmarkStart w:id="1003" w:name="_Toc488046248"/>
      <w:bookmarkStart w:id="1004" w:name="_Toc493054501"/>
      <w:bookmarkStart w:id="1005" w:name="_Toc494643608"/>
      <w:bookmarkStart w:id="1006" w:name="_Toc494807081"/>
      <w:bookmarkStart w:id="1007" w:name="_Toc488046249"/>
      <w:bookmarkStart w:id="1008" w:name="_Toc493054502"/>
      <w:bookmarkStart w:id="1009" w:name="_Toc494643609"/>
      <w:bookmarkStart w:id="1010" w:name="_Toc494807082"/>
      <w:bookmarkStart w:id="1011" w:name="_Toc488046250"/>
      <w:bookmarkStart w:id="1012" w:name="_Toc493054503"/>
      <w:bookmarkStart w:id="1013" w:name="_Toc494643610"/>
      <w:bookmarkStart w:id="1014" w:name="_Toc494807083"/>
      <w:bookmarkStart w:id="1015" w:name="_Toc488046251"/>
      <w:bookmarkStart w:id="1016" w:name="_Toc493054504"/>
      <w:bookmarkStart w:id="1017" w:name="_Toc494643611"/>
      <w:bookmarkStart w:id="1018" w:name="_Toc494807084"/>
      <w:bookmarkStart w:id="1019" w:name="_Toc488046252"/>
      <w:bookmarkStart w:id="1020" w:name="_Toc493054505"/>
      <w:bookmarkStart w:id="1021" w:name="_Toc494643612"/>
      <w:bookmarkStart w:id="1022" w:name="_Toc494807085"/>
      <w:bookmarkStart w:id="1023" w:name="_Toc488046258"/>
      <w:bookmarkStart w:id="1024" w:name="_Toc493054511"/>
      <w:bookmarkStart w:id="1025" w:name="_Toc494643618"/>
      <w:bookmarkStart w:id="1026" w:name="_Toc494807091"/>
      <w:bookmarkStart w:id="1027" w:name="_Toc494807092"/>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r w:rsidRPr="00725A64">
        <w:rPr>
          <w:lang w:val="en-GB"/>
        </w:rPr>
        <w:lastRenderedPageBreak/>
        <w:t>Map</w:t>
      </w:r>
      <w:bookmarkEnd w:id="1027"/>
    </w:p>
    <w:p w14:paraId="55EFF84B" w14:textId="77777777"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14:paraId="72154722" w14:textId="77777777" w:rsidR="00530CF6" w:rsidRDefault="00530CF6" w:rsidP="00530CF6">
      <w:pPr>
        <w:pStyle w:val="ListParagraph"/>
        <w:numPr>
          <w:ilvl w:val="0"/>
          <w:numId w:val="11"/>
        </w:numPr>
        <w:rPr>
          <w:b/>
          <w:lang w:val="en-GB"/>
        </w:rPr>
      </w:pPr>
      <w:r w:rsidRPr="00725A64">
        <w:rPr>
          <w:b/>
          <w:lang w:val="en-GB"/>
        </w:rPr>
        <w:t>V [</w:t>
      </w:r>
      <w:r>
        <w:rPr>
          <w:b/>
          <w:lang w:val="en-GB"/>
        </w:rPr>
        <w:t>K k</w:t>
      </w:r>
      <w:r w:rsidRPr="00725A64">
        <w:rPr>
          <w:b/>
          <w:lang w:val="en-GB"/>
        </w:rPr>
        <w:t>]</w:t>
      </w:r>
      <w:r w:rsidR="0002778D">
        <w:rPr>
          <w:b/>
          <w:lang w:val="en-GB"/>
        </w:rPr>
        <w:t xml:space="preserve"> / get (K k)</w:t>
      </w:r>
    </w:p>
    <w:p w14:paraId="3556E727" w14:textId="77777777" w:rsidR="00530CF6" w:rsidRDefault="00530CF6" w:rsidP="00530CF6">
      <w:pPr>
        <w:pStyle w:val="ListParagraph"/>
        <w:rPr>
          <w:lang w:val="en-GB"/>
        </w:rPr>
      </w:pPr>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0D7CA7" w:rsidRPr="00A20D3E">
        <w:rPr>
          <w:rFonts w:ascii="Courier New" w:hAnsi="Courier New" w:cs="Courier New"/>
          <w:sz w:val="22"/>
          <w:szCs w:val="22"/>
          <w:lang w:val="en-GB"/>
        </w:rPr>
        <w:t>containsKey</w:t>
      </w:r>
      <w:r>
        <w:rPr>
          <w:lang w:val="en-GB"/>
        </w:rPr>
        <w:t xml:space="preserve"> to avoid this.</w:t>
      </w:r>
    </w:p>
    <w:p w14:paraId="61EE8A20" w14:textId="77777777" w:rsidR="00A83E5E" w:rsidRDefault="00A83E5E" w:rsidP="00A83E5E">
      <w:pPr>
        <w:pStyle w:val="ListParagraph"/>
        <w:numPr>
          <w:ilvl w:val="0"/>
          <w:numId w:val="11"/>
        </w:numPr>
        <w:rPr>
          <w:b/>
          <w:lang w:val="en-GB"/>
        </w:rPr>
      </w:pPr>
      <w:r>
        <w:rPr>
          <w:b/>
          <w:lang w:val="en-GB"/>
        </w:rPr>
        <w:t>clear()</w:t>
      </w:r>
    </w:p>
    <w:p w14:paraId="1735C7FE" w14:textId="77777777" w:rsidR="00A83E5E" w:rsidRPr="000A11F9" w:rsidRDefault="00A83E5E" w:rsidP="00A83E5E">
      <w:pPr>
        <w:pStyle w:val="ListParagraph"/>
        <w:rPr>
          <w:lang w:val="en-GB"/>
        </w:rPr>
      </w:pPr>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
    <w:p w14:paraId="05461100" w14:textId="77777777" w:rsidR="00A83E5E" w:rsidRDefault="00A83E5E" w:rsidP="00A83E5E">
      <w:pPr>
        <w:pStyle w:val="ListParagraph"/>
        <w:numPr>
          <w:ilvl w:val="0"/>
          <w:numId w:val="11"/>
        </w:numPr>
        <w:rPr>
          <w:b/>
          <w:lang w:val="en-GB"/>
        </w:rPr>
      </w:pPr>
      <w:r>
        <w:rPr>
          <w:b/>
          <w:lang w:val="en-GB"/>
        </w:rPr>
        <w:t>Boolean containsKey(K k) / hasKey(K k)</w:t>
      </w:r>
    </w:p>
    <w:p w14:paraId="6C06E98A" w14:textId="77777777" w:rsidR="00A83E5E" w:rsidRDefault="00A83E5E" w:rsidP="00A83E5E">
      <w:pPr>
        <w:pStyle w:val="ListParagraph"/>
        <w:rPr>
          <w:lang w:val="en-GB"/>
        </w:rPr>
      </w:pPr>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
    <w:p w14:paraId="603A4A58" w14:textId="77777777" w:rsidR="00A83E5E" w:rsidRDefault="00A83E5E" w:rsidP="00A83E5E">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r>
        <w:rPr>
          <w:b/>
          <w:lang w:val="en-GB"/>
        </w:rPr>
        <w:t xml:space="preserve"> / put(K k, V v)</w:t>
      </w:r>
    </w:p>
    <w:p w14:paraId="3742EB82" w14:textId="77777777" w:rsidR="00A83E5E" w:rsidRPr="008624FD" w:rsidRDefault="00A83E5E" w:rsidP="00A83E5E">
      <w:pPr>
        <w:pStyle w:val="ListParagraph"/>
        <w:rPr>
          <w:lang w:val="en-GB"/>
        </w:rPr>
      </w:pPr>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35214DD5" w14:textId="77777777" w:rsidR="005109D0" w:rsidRPr="00725A64" w:rsidRDefault="005109D0" w:rsidP="005109D0">
      <w:pPr>
        <w:pStyle w:val="ListParagraph"/>
        <w:numPr>
          <w:ilvl w:val="0"/>
          <w:numId w:val="11"/>
        </w:numPr>
        <w:rPr>
          <w:b/>
          <w:lang w:val="en-GB"/>
        </w:rPr>
      </w:pPr>
      <w:r w:rsidRPr="00725A64">
        <w:rPr>
          <w:b/>
          <w:lang w:val="en-GB"/>
        </w:rPr>
        <w:t>V get (K k</w:t>
      </w:r>
      <w:r>
        <w:rPr>
          <w:b/>
          <w:lang w:val="en-GB"/>
        </w:rPr>
        <w:t>, V d</w:t>
      </w:r>
      <w:r w:rsidRPr="00725A64">
        <w:rPr>
          <w:b/>
          <w:lang w:val="en-GB"/>
        </w:rPr>
        <w:t>)</w:t>
      </w:r>
      <w:r w:rsidR="00084759">
        <w:rPr>
          <w:b/>
          <w:lang w:val="en-GB"/>
        </w:rPr>
        <w:t xml:space="preserve"> / defaultget (K k, V d)</w:t>
      </w:r>
    </w:p>
    <w:p w14:paraId="59B3BE37" w14:textId="2376FDC0" w:rsidR="005109D0" w:rsidRDefault="005109D0" w:rsidP="005109D0">
      <w:pPr>
        <w:pStyle w:val="ListParagraph"/>
        <w:rPr>
          <w:lang w:val="en-GB"/>
        </w:rPr>
      </w:pPr>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w:t>
      </w:r>
      <w:del w:id="1028" w:author="Holger Eichelberger" w:date="2021-06-19T12:05:00Z">
        <w:r w:rsidDel="00754D29">
          <w:rPr>
            <w:lang w:val="en-GB"/>
          </w:rPr>
          <w:delText>n case that</w:delText>
        </w:r>
      </w:del>
      <w:ins w:id="1029" w:author="Holger Eichelberger" w:date="2021-06-19T12:05:00Z">
        <w:r w:rsidR="00754D29">
          <w:rPr>
            <w:lang w:val="en-GB"/>
          </w:rPr>
          <w:t>f</w:t>
        </w:r>
      </w:ins>
      <w:r>
        <w:rPr>
          <w:lang w:val="en-GB"/>
        </w:rPr>
        <w:t xml:space="preserve"> the mapping does not exist, </w:t>
      </w:r>
      <w:r w:rsidRPr="008624FD">
        <w:rPr>
          <w:i/>
          <w:lang w:val="en-GB"/>
        </w:rPr>
        <w:t>k</w:t>
      </w:r>
      <w:r>
        <w:rPr>
          <w:lang w:val="en-GB"/>
        </w:rPr>
        <w:t xml:space="preserve"> is returned.</w:t>
      </w:r>
    </w:p>
    <w:p w14:paraId="545A1E11" w14:textId="3119D412" w:rsidR="000740D2" w:rsidRDefault="000740D2" w:rsidP="008B09A1">
      <w:pPr>
        <w:pStyle w:val="ListParagraph"/>
        <w:numPr>
          <w:ilvl w:val="0"/>
          <w:numId w:val="11"/>
        </w:numPr>
        <w:rPr>
          <w:ins w:id="1030" w:author="Holger Eichelberger" w:date="2021-06-19T12:03:00Z"/>
          <w:b/>
          <w:lang w:val="en-GB"/>
        </w:rPr>
      </w:pPr>
      <w:ins w:id="1031" w:author="Holger Eichelberger" w:date="2021-06-19T12:03:00Z">
        <w:r>
          <w:rPr>
            <w:b/>
            <w:lang w:val="en-GB"/>
          </w:rPr>
          <w:t xml:space="preserve">V getOrAdd (K </w:t>
        </w:r>
      </w:ins>
      <w:ins w:id="1032" w:author="Holger Eichelberger" w:date="2021-06-19T12:04:00Z">
        <w:r w:rsidR="00754D29">
          <w:rPr>
            <w:b/>
            <w:lang w:val="en-GB"/>
          </w:rPr>
          <w:t>k</w:t>
        </w:r>
      </w:ins>
      <w:ins w:id="1033" w:author="Holger Eichelberger" w:date="2021-06-19T12:03:00Z">
        <w:r>
          <w:rPr>
            <w:b/>
            <w:lang w:val="en-GB"/>
          </w:rPr>
          <w:t>, V d)</w:t>
        </w:r>
      </w:ins>
    </w:p>
    <w:p w14:paraId="5A9EE1F1" w14:textId="7F7AC1B5" w:rsidR="000740D2" w:rsidRPr="00754D29" w:rsidRDefault="000740D2">
      <w:pPr>
        <w:pStyle w:val="ListParagraph"/>
        <w:rPr>
          <w:ins w:id="1034" w:author="Holger Eichelberger" w:date="2021-06-19T12:03:00Z"/>
          <w:lang w:val="en-GB"/>
          <w:rPrChange w:id="1035" w:author="Holger Eichelberger" w:date="2021-06-19T12:04:00Z">
            <w:rPr>
              <w:ins w:id="1036" w:author="Holger Eichelberger" w:date="2021-06-19T12:03:00Z"/>
              <w:b/>
              <w:lang w:val="en-GB"/>
            </w:rPr>
          </w:rPrChange>
        </w:rPr>
        <w:pPrChange w:id="1037" w:author="Holger Eichelberger" w:date="2021-06-19T12:03:00Z">
          <w:pPr>
            <w:pStyle w:val="ListParagraph"/>
            <w:numPr>
              <w:numId w:val="11"/>
            </w:numPr>
            <w:ind w:hanging="360"/>
          </w:pPr>
        </w:pPrChange>
      </w:pPr>
      <w:ins w:id="1038" w:author="Holger Eichelberger" w:date="2021-06-19T12:03:00Z">
        <w:r w:rsidRPr="00754D29">
          <w:rPr>
            <w:lang w:val="en-GB"/>
            <w:rPrChange w:id="1039" w:author="Holger Eichelberger" w:date="2021-06-19T12:04:00Z">
              <w:rPr>
                <w:b/>
                <w:lang w:val="en-GB"/>
              </w:rPr>
            </w:rPrChange>
          </w:rPr>
          <w:t xml:space="preserve">Returns the mapping for key </w:t>
        </w:r>
        <w:r w:rsidRPr="00754D29">
          <w:rPr>
            <w:i/>
            <w:lang w:val="en-GB"/>
            <w:rPrChange w:id="1040" w:author="Holger Eichelberger" w:date="2021-06-19T12:04:00Z">
              <w:rPr>
                <w:b/>
                <w:lang w:val="en-GB"/>
              </w:rPr>
            </w:rPrChange>
          </w:rPr>
          <w:t>k</w:t>
        </w:r>
        <w:r w:rsidRPr="00754D29">
          <w:rPr>
            <w:lang w:val="en-GB"/>
            <w:rPrChange w:id="1041" w:author="Holger Eichelberger" w:date="2021-06-19T12:04:00Z">
              <w:rPr>
                <w:b/>
                <w:lang w:val="en-GB"/>
              </w:rPr>
            </w:rPrChange>
          </w:rPr>
          <w:t xml:space="preserve"> in </w:t>
        </w:r>
        <w:r w:rsidRPr="00754D29">
          <w:rPr>
            <w:i/>
            <w:lang w:val="en-GB"/>
            <w:rPrChange w:id="1042" w:author="Holger Eichelberger" w:date="2021-06-19T12:05:00Z">
              <w:rPr>
                <w:b/>
                <w:lang w:val="en-GB"/>
              </w:rPr>
            </w:rPrChange>
          </w:rPr>
          <w:t>operand</w:t>
        </w:r>
        <w:r w:rsidRPr="00754D29">
          <w:rPr>
            <w:lang w:val="en-GB"/>
            <w:rPrChange w:id="1043" w:author="Holger Eichelberger" w:date="2021-06-19T12:04:00Z">
              <w:rPr>
                <w:b/>
                <w:lang w:val="en-GB"/>
              </w:rPr>
            </w:rPrChange>
          </w:rPr>
          <w:t xml:space="preserve">. If the mapping </w:t>
        </w:r>
      </w:ins>
      <w:ins w:id="1044" w:author="Holger Eichelberger" w:date="2021-06-19T12:04:00Z">
        <w:r w:rsidRPr="00754D29">
          <w:rPr>
            <w:lang w:val="en-GB"/>
            <w:rPrChange w:id="1045" w:author="Holger Eichelberger" w:date="2021-06-19T12:04:00Z">
              <w:rPr>
                <w:b/>
                <w:lang w:val="en-GB"/>
              </w:rPr>
            </w:rPrChange>
          </w:rPr>
          <w:t xml:space="preserve">does not exist, </w:t>
        </w:r>
        <w:r w:rsidR="00754D29" w:rsidRPr="00754D29">
          <w:rPr>
            <w:lang w:val="en-GB"/>
            <w:rPrChange w:id="1046" w:author="Holger Eichelberger" w:date="2021-06-19T12:04:00Z">
              <w:rPr>
                <w:b/>
                <w:lang w:val="en-GB"/>
              </w:rPr>
            </w:rPrChange>
          </w:rPr>
          <w:t xml:space="preserve">associate </w:t>
        </w:r>
        <w:r w:rsidR="00754D29" w:rsidRPr="00754D29">
          <w:rPr>
            <w:i/>
            <w:lang w:val="en-GB"/>
            <w:rPrChange w:id="1047" w:author="Holger Eichelberger" w:date="2021-06-19T12:05:00Z">
              <w:rPr>
                <w:b/>
                <w:lang w:val="en-GB"/>
              </w:rPr>
            </w:rPrChange>
          </w:rPr>
          <w:t>d</w:t>
        </w:r>
        <w:r w:rsidR="00754D29" w:rsidRPr="00754D29">
          <w:rPr>
            <w:lang w:val="en-GB"/>
            <w:rPrChange w:id="1048" w:author="Holger Eichelberger" w:date="2021-06-19T12:04:00Z">
              <w:rPr>
                <w:b/>
                <w:lang w:val="en-GB"/>
              </w:rPr>
            </w:rPrChange>
          </w:rPr>
          <w:t xml:space="preserve"> with </w:t>
        </w:r>
        <w:r w:rsidR="00754D29" w:rsidRPr="00754D29">
          <w:rPr>
            <w:i/>
            <w:lang w:val="en-GB"/>
            <w:rPrChange w:id="1049" w:author="Holger Eichelberger" w:date="2021-06-19T12:05:00Z">
              <w:rPr>
                <w:b/>
                <w:lang w:val="en-GB"/>
              </w:rPr>
            </w:rPrChange>
          </w:rPr>
          <w:t>k</w:t>
        </w:r>
        <w:r w:rsidR="00754D29" w:rsidRPr="00754D29">
          <w:rPr>
            <w:lang w:val="en-GB"/>
            <w:rPrChange w:id="1050" w:author="Holger Eichelberger" w:date="2021-06-19T12:04:00Z">
              <w:rPr>
                <w:b/>
                <w:lang w:val="en-GB"/>
              </w:rPr>
            </w:rPrChange>
          </w:rPr>
          <w:t xml:space="preserve">, i.e., perform </w:t>
        </w:r>
        <w:r w:rsidR="00754D29" w:rsidRPr="00754D29">
          <w:rPr>
            <w:i/>
            <w:lang w:val="en-GB"/>
            <w:rPrChange w:id="1051" w:author="Holger Eichelberger" w:date="2021-06-19T12:05:00Z">
              <w:rPr>
                <w:b/>
                <w:lang w:val="en-GB"/>
              </w:rPr>
            </w:rPrChange>
          </w:rPr>
          <w:t>add(k, d)</w:t>
        </w:r>
        <w:r w:rsidR="00754D29" w:rsidRPr="00754D29">
          <w:rPr>
            <w:lang w:val="en-GB"/>
            <w:rPrChange w:id="1052" w:author="Holger Eichelberger" w:date="2021-06-19T12:04:00Z">
              <w:rPr>
                <w:b/>
                <w:lang w:val="en-GB"/>
              </w:rPr>
            </w:rPrChange>
          </w:rPr>
          <w:t xml:space="preserve"> and return </w:t>
        </w:r>
        <w:r w:rsidR="00754D29" w:rsidRPr="00754D29">
          <w:rPr>
            <w:i/>
            <w:lang w:val="en-GB"/>
            <w:rPrChange w:id="1053" w:author="Holger Eichelberger" w:date="2021-06-19T12:05:00Z">
              <w:rPr>
                <w:b/>
                <w:lang w:val="en-GB"/>
              </w:rPr>
            </w:rPrChange>
          </w:rPr>
          <w:t>d</w:t>
        </w:r>
        <w:r w:rsidR="00754D29" w:rsidRPr="00754D29">
          <w:rPr>
            <w:lang w:val="en-GB"/>
            <w:rPrChange w:id="1054" w:author="Holger Eichelberger" w:date="2021-06-19T12:04:00Z">
              <w:rPr>
                <w:b/>
                <w:lang w:val="en-GB"/>
              </w:rPr>
            </w:rPrChange>
          </w:rPr>
          <w:t>.</w:t>
        </w:r>
      </w:ins>
    </w:p>
    <w:p w14:paraId="6D58F5EB" w14:textId="68DBD3D2" w:rsidR="004F1F66" w:rsidRDefault="004F1F66" w:rsidP="008B09A1">
      <w:pPr>
        <w:pStyle w:val="ListParagraph"/>
        <w:numPr>
          <w:ilvl w:val="0"/>
          <w:numId w:val="11"/>
        </w:numPr>
        <w:rPr>
          <w:b/>
          <w:lang w:val="en-GB"/>
        </w:rPr>
      </w:pPr>
      <w:r>
        <w:rPr>
          <w:b/>
          <w:lang w:val="en-GB"/>
        </w:rPr>
        <w:t>setOf(K) getKeys() / keys()</w:t>
      </w:r>
    </w:p>
    <w:p w14:paraId="08DF2D43" w14:textId="3F50C774"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r w:rsidR="00692959">
        <w:rPr>
          <w:lang w:val="en-GB"/>
        </w:rPr>
        <w:t>non-</w:t>
      </w:r>
      <w:r>
        <w:rPr>
          <w:lang w:val="en-GB"/>
        </w:rPr>
        <w:t>modifiable set</w:t>
      </w:r>
      <w:r w:rsidRPr="008624FD">
        <w:rPr>
          <w:lang w:val="en-GB"/>
        </w:rPr>
        <w:t>.</w:t>
      </w:r>
    </w:p>
    <w:p w14:paraId="74D82499" w14:textId="77777777" w:rsidR="00692959" w:rsidRDefault="00692959" w:rsidP="00692959">
      <w:pPr>
        <w:pStyle w:val="ListParagraph"/>
        <w:numPr>
          <w:ilvl w:val="0"/>
          <w:numId w:val="11"/>
        </w:numPr>
        <w:rPr>
          <w:b/>
          <w:lang w:val="en-GB"/>
        </w:rPr>
      </w:pPr>
      <w:r>
        <w:rPr>
          <w:b/>
          <w:lang w:val="en-GB"/>
        </w:rPr>
        <w:t>setOf(K) getValues() / values()</w:t>
      </w:r>
    </w:p>
    <w:p w14:paraId="230109CE" w14:textId="77777777" w:rsidR="00692959" w:rsidRDefault="00692959" w:rsidP="00692959">
      <w:pPr>
        <w:pStyle w:val="ListParagraph"/>
        <w:rPr>
          <w:lang w:val="en-GB"/>
        </w:rPr>
      </w:pPr>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
    <w:p w14:paraId="79E1E000" w14:textId="77777777" w:rsidR="00A83E5E" w:rsidRPr="00725A64" w:rsidRDefault="00A83E5E" w:rsidP="00A83E5E">
      <w:pPr>
        <w:pStyle w:val="ListParagraph"/>
        <w:numPr>
          <w:ilvl w:val="0"/>
          <w:numId w:val="11"/>
        </w:numPr>
        <w:rPr>
          <w:lang w:val="en-GB"/>
        </w:rPr>
      </w:pPr>
      <w:r w:rsidRPr="00725A64">
        <w:rPr>
          <w:b/>
          <w:bCs/>
          <w:lang w:val="en-GB"/>
        </w:rPr>
        <w:t xml:space="preserve">Boolean isEmpty () </w:t>
      </w:r>
    </w:p>
    <w:p w14:paraId="695B5ABB" w14:textId="77777777" w:rsidR="00A83E5E" w:rsidRPr="00725A64" w:rsidRDefault="00A83E5E" w:rsidP="00A83E5E">
      <w:pPr>
        <w:pStyle w:val="ListParagraph"/>
        <w:rPr>
          <w:lang w:val="en-GB"/>
        </w:rPr>
      </w:pPr>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p>
    <w:p w14:paraId="70B4A627" w14:textId="77777777" w:rsidR="00A83E5E" w:rsidRPr="00725A64" w:rsidRDefault="00A83E5E" w:rsidP="00A83E5E">
      <w:pPr>
        <w:pStyle w:val="ListParagraph"/>
        <w:numPr>
          <w:ilvl w:val="0"/>
          <w:numId w:val="11"/>
        </w:numPr>
        <w:rPr>
          <w:lang w:val="en-GB"/>
        </w:rPr>
      </w:pPr>
      <w:r w:rsidRPr="00725A64">
        <w:rPr>
          <w:b/>
          <w:bCs/>
          <w:lang w:val="en-GB"/>
        </w:rPr>
        <w:t xml:space="preserve">Boolean isNotEmpty () </w:t>
      </w:r>
      <w:r>
        <w:rPr>
          <w:b/>
          <w:bCs/>
          <w:lang w:val="en-GB"/>
        </w:rPr>
        <w:t>/ notEmpty ()</w:t>
      </w:r>
    </w:p>
    <w:p w14:paraId="5D57076C" w14:textId="77777777" w:rsidR="00A83E5E" w:rsidRPr="00725A64" w:rsidRDefault="00A83E5E" w:rsidP="00A83E5E">
      <w:pPr>
        <w:pStyle w:val="ListParagraph"/>
        <w:numPr>
          <w:ilvl w:val="0"/>
          <w:numId w:val="11"/>
        </w:numPr>
        <w:rPr>
          <w:b/>
          <w:lang w:val="en-GB"/>
        </w:rPr>
      </w:pPr>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r>
        <w:rPr>
          <w:b/>
          <w:lang w:val="en-GB"/>
        </w:rPr>
        <w:t>remove(K k)</w:t>
      </w:r>
    </w:p>
    <w:p w14:paraId="6EC4B1BE" w14:textId="77777777" w:rsidR="00A83E5E" w:rsidRDefault="00A83E5E" w:rsidP="00A83E5E">
      <w:pPr>
        <w:pStyle w:val="ListParagraph"/>
        <w:rPr>
          <w:lang w:val="en-GB"/>
        </w:rPr>
      </w:pPr>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p>
    <w:p w14:paraId="0AE3BB5D" w14:textId="77777777" w:rsidR="00BE6A96" w:rsidRDefault="00BE6A96" w:rsidP="008B09A1">
      <w:pPr>
        <w:pStyle w:val="ListParagraph"/>
        <w:numPr>
          <w:ilvl w:val="0"/>
          <w:numId w:val="11"/>
        </w:numPr>
        <w:rPr>
          <w:b/>
          <w:lang w:val="en-GB"/>
        </w:rPr>
      </w:pPr>
      <w:r>
        <w:rPr>
          <w:b/>
          <w:lang w:val="en-GB"/>
        </w:rPr>
        <w:t>sequenceOf(V) sortByKeys(Expression e)</w:t>
      </w:r>
    </w:p>
    <w:p w14:paraId="5D97A3A5" w14:textId="77777777" w:rsidR="00067033" w:rsidRDefault="00BE6A96" w:rsidP="00A20D3E">
      <w:pPr>
        <w:pStyle w:val="ListParagraph"/>
        <w:rPr>
          <w:lang w:val="en-US"/>
        </w:rPr>
      </w:pPr>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through the 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p>
    <w:p w14:paraId="1D6DC803" w14:textId="77777777" w:rsidR="005440CE" w:rsidRDefault="005440CE" w:rsidP="008B09A1">
      <w:pPr>
        <w:pStyle w:val="ListParagraph"/>
        <w:numPr>
          <w:ilvl w:val="0"/>
          <w:numId w:val="11"/>
        </w:numPr>
        <w:rPr>
          <w:b/>
          <w:lang w:val="en-GB"/>
        </w:rPr>
      </w:pPr>
      <w:r>
        <w:rPr>
          <w:b/>
          <w:lang w:val="en-GB"/>
        </w:rPr>
        <w:t>Integer size()</w:t>
      </w:r>
    </w:p>
    <w:p w14:paraId="179ED11E" w14:textId="77777777"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14:paraId="388EDA01" w14:textId="5F94EADB" w:rsidR="00B7068F" w:rsidRDefault="00B7068F" w:rsidP="00B7068F">
      <w:pPr>
        <w:pStyle w:val="ListParagraph"/>
        <w:rPr>
          <w:lang w:val="en-GB"/>
        </w:rPr>
      </w:pPr>
    </w:p>
    <w:p w14:paraId="6213E49F" w14:textId="77777777"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14:paraId="30369010" w14:textId="77777777" w:rsidR="00665B7D" w:rsidRDefault="00665B7D" w:rsidP="00665B7D">
      <w:pPr>
        <w:pStyle w:val="Heading3"/>
        <w:numPr>
          <w:ilvl w:val="3"/>
          <w:numId w:val="1"/>
        </w:numPr>
        <w:tabs>
          <w:tab w:val="left" w:pos="1078"/>
        </w:tabs>
        <w:ind w:left="0" w:firstLine="0"/>
        <w:rPr>
          <w:lang w:val="en-GB"/>
        </w:rPr>
      </w:pPr>
      <w:bookmarkStart w:id="1055" w:name="_Toc494807093"/>
      <w:r>
        <w:rPr>
          <w:lang w:val="en-GB"/>
        </w:rPr>
        <w:t>Iterator</w:t>
      </w:r>
      <w:bookmarkEnd w:id="1055"/>
    </w:p>
    <w:p w14:paraId="384189A8" w14:textId="37E6C387"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D7CA7">
        <w:rPr>
          <w:lang w:val="en-GB"/>
        </w:rPr>
        <w:fldChar w:fldCharType="begin"/>
      </w:r>
      <w:r>
        <w:rPr>
          <w:lang w:val="en-GB"/>
        </w:rPr>
        <w:instrText xml:space="preserve"> REF _Ref368407271 \r \h </w:instrText>
      </w:r>
      <w:r w:rsidR="000D7CA7">
        <w:rPr>
          <w:lang w:val="en-GB"/>
        </w:rPr>
      </w:r>
      <w:r w:rsidR="000D7CA7">
        <w:rPr>
          <w:lang w:val="en-GB"/>
        </w:rPr>
        <w:fldChar w:fldCharType="separate"/>
      </w:r>
      <w:r w:rsidR="00AE05D6">
        <w:rPr>
          <w:lang w:val="en-GB"/>
        </w:rPr>
        <w:t>3.1.9.6</w:t>
      </w:r>
      <w:r w:rsidR="000D7CA7">
        <w:rPr>
          <w:lang w:val="en-GB"/>
        </w:rPr>
        <w:fldChar w:fldCharType="end"/>
      </w:r>
      <w:r>
        <w:rPr>
          <w:lang w:val="en-GB"/>
        </w:rPr>
        <w:t>)</w:t>
      </w:r>
      <w:r w:rsidR="00FB4600">
        <w:rPr>
          <w:lang w:val="en-GB"/>
        </w:rPr>
        <w:t xml:space="preserve"> </w:t>
      </w:r>
      <w:r w:rsidR="00FB4600">
        <w:rPr>
          <w:lang w:val="en-GB"/>
        </w:rPr>
        <w:lastRenderedPageBreak/>
        <w:t xml:space="preserve">or for (Section </w:t>
      </w:r>
      <w:r w:rsidR="000D7CA7">
        <w:rPr>
          <w:lang w:val="en-GB"/>
        </w:rPr>
        <w:fldChar w:fldCharType="begin"/>
      </w:r>
      <w:r w:rsidR="00FB4600">
        <w:rPr>
          <w:lang w:val="en-GB"/>
        </w:rPr>
        <w:instrText xml:space="preserve"> REF _Ref368407251 \r \h </w:instrText>
      </w:r>
      <w:r w:rsidR="000D7CA7">
        <w:rPr>
          <w:lang w:val="en-GB"/>
        </w:rPr>
      </w:r>
      <w:r w:rsidR="000D7CA7">
        <w:rPr>
          <w:lang w:val="en-GB"/>
        </w:rPr>
        <w:fldChar w:fldCharType="separate"/>
      </w:r>
      <w:r w:rsidR="00AE05D6">
        <w:rPr>
          <w:lang w:val="en-GB"/>
        </w:rPr>
        <w:t>3.2.9.5</w:t>
      </w:r>
      <w:r w:rsidR="000D7CA7">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14:paraId="454AD5B0" w14:textId="77777777" w:rsidR="006F0842" w:rsidRDefault="006F0842" w:rsidP="00EA17BB">
      <w:pPr>
        <w:pStyle w:val="Heading3"/>
        <w:rPr>
          <w:lang w:val="en-GB"/>
        </w:rPr>
      </w:pPr>
      <w:bookmarkStart w:id="1056" w:name="_Ref399276854"/>
      <w:bookmarkStart w:id="1057" w:name="_Toc494807094"/>
      <w:bookmarkStart w:id="1058" w:name="_Ref368650336"/>
      <w:r>
        <w:rPr>
          <w:lang w:val="en-GB"/>
        </w:rPr>
        <w:t>Version Type</w:t>
      </w:r>
      <w:bookmarkEnd w:id="1056"/>
      <w:bookmarkEnd w:id="1057"/>
    </w:p>
    <w:p w14:paraId="62F48ABD" w14:textId="77777777"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14:paraId="5A7B71A4" w14:textId="77777777" w:rsidR="006F0842" w:rsidRDefault="006F0842" w:rsidP="006F0842">
      <w:pPr>
        <w:pStyle w:val="ListParagraph"/>
        <w:numPr>
          <w:ilvl w:val="0"/>
          <w:numId w:val="11"/>
        </w:numPr>
        <w:rPr>
          <w:b/>
          <w:lang w:val="en-US"/>
        </w:rPr>
      </w:pPr>
      <w:r>
        <w:rPr>
          <w:b/>
          <w:lang w:val="en-US"/>
        </w:rPr>
        <w:t>Boolean == (Version v)</w:t>
      </w:r>
    </w:p>
    <w:p w14:paraId="4CC37984" w14:textId="77777777"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14:paraId="0219AE19" w14:textId="77777777" w:rsidR="00A83E5E" w:rsidRDefault="00A83E5E" w:rsidP="00A83E5E">
      <w:pPr>
        <w:pStyle w:val="ListParagraph"/>
        <w:numPr>
          <w:ilvl w:val="0"/>
          <w:numId w:val="11"/>
        </w:numPr>
        <w:rPr>
          <w:b/>
          <w:lang w:val="en-US"/>
        </w:rPr>
      </w:pPr>
      <w:r>
        <w:rPr>
          <w:b/>
          <w:lang w:val="en-US"/>
        </w:rPr>
        <w:t xml:space="preserve">Boolean &lt;&gt; </w:t>
      </w:r>
      <w:r w:rsidRPr="005E7EA1">
        <w:rPr>
          <w:b/>
          <w:lang w:val="en-US"/>
        </w:rPr>
        <w:t>(Any</w:t>
      </w:r>
      <w:del w:id="1059" w:author="Holger Eichelberger" w:date="2019-07-25T08:48:00Z">
        <w:r w:rsidRPr="005E7EA1" w:rsidDel="007339CB">
          <w:rPr>
            <w:b/>
            <w:lang w:val="en-US"/>
          </w:rPr>
          <w:delText>Type</w:delText>
        </w:r>
      </w:del>
      <w:r>
        <w:rPr>
          <w:b/>
          <w:lang w:val="en-US"/>
        </w:rPr>
        <w:t xml:space="preserve"> a</w:t>
      </w:r>
      <w:r w:rsidRPr="005E7EA1">
        <w:rPr>
          <w:b/>
          <w:lang w:val="en-US"/>
        </w:rPr>
        <w:t>)</w:t>
      </w:r>
      <w:r>
        <w:rPr>
          <w:b/>
          <w:lang w:val="en-US"/>
        </w:rPr>
        <w:t xml:space="preserve"> / </w:t>
      </w:r>
      <w:r w:rsidRPr="005E7EA1">
        <w:rPr>
          <w:b/>
          <w:lang w:val="en-US"/>
        </w:rPr>
        <w:t>!= (Any</w:t>
      </w:r>
      <w:del w:id="1060" w:author="Holger Eichelberger" w:date="2019-07-25T08:48:00Z">
        <w:r w:rsidRPr="005E7EA1" w:rsidDel="007339CB">
          <w:rPr>
            <w:b/>
            <w:lang w:val="en-US"/>
          </w:rPr>
          <w:delText>Type</w:delText>
        </w:r>
      </w:del>
      <w:r>
        <w:rPr>
          <w:b/>
          <w:lang w:val="en-US"/>
        </w:rPr>
        <w:t xml:space="preserve"> a</w:t>
      </w:r>
      <w:r w:rsidRPr="005E7EA1">
        <w:rPr>
          <w:b/>
          <w:lang w:val="en-US"/>
        </w:rPr>
        <w:t>)</w:t>
      </w:r>
    </w:p>
    <w:p w14:paraId="2E38B333" w14:textId="77777777" w:rsidR="00A83E5E" w:rsidRDefault="00A83E5E" w:rsidP="00A83E5E">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503F7542" w14:textId="77777777"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2D824BA1"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7A9C337B" w14:textId="77777777"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14:paraId="556FE746"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4108505B" w14:textId="77777777"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14:paraId="76FF8A6C" w14:textId="77777777"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446E497F" w14:textId="77777777" w:rsidR="006F0842" w:rsidRPr="00001537" w:rsidRDefault="006F0842" w:rsidP="006F0842">
      <w:pPr>
        <w:pStyle w:val="ListParagraph"/>
        <w:numPr>
          <w:ilvl w:val="0"/>
          <w:numId w:val="11"/>
        </w:numPr>
        <w:rPr>
          <w:lang w:val="en-US"/>
        </w:rPr>
      </w:pPr>
      <w:r>
        <w:rPr>
          <w:b/>
          <w:bCs/>
        </w:rPr>
        <w:t>Boolean &gt;= (Version v</w:t>
      </w:r>
      <w:r w:rsidRPr="00F50521">
        <w:rPr>
          <w:b/>
          <w:bCs/>
        </w:rPr>
        <w:t>)</w:t>
      </w:r>
    </w:p>
    <w:p w14:paraId="56065524" w14:textId="77777777"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20AB0238" w14:textId="77777777" w:rsidR="0000470C" w:rsidRPr="00725A64" w:rsidRDefault="0000470C" w:rsidP="00EA17BB">
      <w:pPr>
        <w:pStyle w:val="Heading3"/>
        <w:rPr>
          <w:lang w:val="en-GB"/>
        </w:rPr>
      </w:pPr>
      <w:bookmarkStart w:id="1061" w:name="_Toc488046262"/>
      <w:bookmarkStart w:id="1062" w:name="_Toc493054515"/>
      <w:bookmarkStart w:id="1063" w:name="_Toc494643622"/>
      <w:bookmarkStart w:id="1064" w:name="_Toc494807095"/>
      <w:bookmarkStart w:id="1065" w:name="_Toc488046263"/>
      <w:bookmarkStart w:id="1066" w:name="_Toc493054516"/>
      <w:bookmarkStart w:id="1067" w:name="_Toc494643623"/>
      <w:bookmarkStart w:id="1068" w:name="_Toc494807096"/>
      <w:bookmarkStart w:id="1069" w:name="_Toc488046264"/>
      <w:bookmarkStart w:id="1070" w:name="_Toc493054517"/>
      <w:bookmarkStart w:id="1071" w:name="_Toc494643624"/>
      <w:bookmarkStart w:id="1072" w:name="_Toc494807097"/>
      <w:bookmarkStart w:id="1073" w:name="_Toc488046265"/>
      <w:bookmarkStart w:id="1074" w:name="_Toc493054518"/>
      <w:bookmarkStart w:id="1075" w:name="_Toc494643625"/>
      <w:bookmarkStart w:id="1076" w:name="_Toc494807098"/>
      <w:bookmarkStart w:id="1077" w:name="_Toc488046266"/>
      <w:bookmarkStart w:id="1078" w:name="_Toc493054519"/>
      <w:bookmarkStart w:id="1079" w:name="_Toc494643626"/>
      <w:bookmarkStart w:id="1080" w:name="_Toc494807099"/>
      <w:bookmarkStart w:id="1081" w:name="_Toc488046267"/>
      <w:bookmarkStart w:id="1082" w:name="_Toc493054520"/>
      <w:bookmarkStart w:id="1083" w:name="_Toc494643627"/>
      <w:bookmarkStart w:id="1084" w:name="_Toc494807100"/>
      <w:bookmarkStart w:id="1085" w:name="_Toc494807101"/>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r w:rsidRPr="00725A64">
        <w:rPr>
          <w:lang w:val="en-GB"/>
        </w:rPr>
        <w:t>Configuration Types</w:t>
      </w:r>
      <w:bookmarkEnd w:id="1058"/>
      <w:bookmarkEnd w:id="1085"/>
    </w:p>
    <w:p w14:paraId="5B80D3C4" w14:textId="77777777"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14:paraId="7848F398" w14:textId="77777777" w:rsidR="007B5BA2" w:rsidRPr="00725A64" w:rsidRDefault="007B5BA2" w:rsidP="00EA17BB">
      <w:pPr>
        <w:pStyle w:val="Heading3"/>
        <w:numPr>
          <w:ilvl w:val="3"/>
          <w:numId w:val="1"/>
        </w:numPr>
        <w:tabs>
          <w:tab w:val="left" w:pos="1078"/>
        </w:tabs>
        <w:ind w:left="0" w:firstLine="0"/>
        <w:rPr>
          <w:lang w:val="en-GB"/>
        </w:rPr>
      </w:pPr>
      <w:bookmarkStart w:id="1086" w:name="_Ref383008972"/>
      <w:bookmarkStart w:id="1087" w:name="_Ref383008974"/>
      <w:bookmarkStart w:id="1088" w:name="_Toc494807102"/>
      <w:r w:rsidRPr="00725A64">
        <w:rPr>
          <w:lang w:val="en-GB"/>
        </w:rPr>
        <w:t>IvmlElement</w:t>
      </w:r>
      <w:bookmarkEnd w:id="1086"/>
      <w:bookmarkEnd w:id="1087"/>
      <w:bookmarkEnd w:id="1088"/>
    </w:p>
    <w:p w14:paraId="21B615EB" w14:textId="77777777"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14:paraId="61738A0C" w14:textId="77777777" w:rsidR="009037DA" w:rsidRPr="00725A64" w:rsidRDefault="009037DA" w:rsidP="00845E9C">
      <w:pPr>
        <w:pStyle w:val="ListParagraph"/>
        <w:numPr>
          <w:ilvl w:val="0"/>
          <w:numId w:val="11"/>
        </w:numPr>
        <w:rPr>
          <w:b/>
          <w:lang w:val="en-GB"/>
        </w:rPr>
      </w:pPr>
      <w:r w:rsidRPr="00725A64">
        <w:rPr>
          <w:b/>
          <w:lang w:val="en-GB"/>
        </w:rPr>
        <w:t>Boolean ==(IvmlElement i)</w:t>
      </w:r>
    </w:p>
    <w:p w14:paraId="2883D89C" w14:textId="77777777"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14:paraId="6519A1E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p>
    <w:p w14:paraId="2363F9F9"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4D799900" w14:textId="77777777" w:rsidR="0048683E" w:rsidRPr="00725A64" w:rsidRDefault="0048683E" w:rsidP="0048683E">
      <w:pPr>
        <w:pStyle w:val="ListParagraph"/>
        <w:numPr>
          <w:ilvl w:val="0"/>
          <w:numId w:val="11"/>
        </w:numPr>
        <w:rPr>
          <w:b/>
          <w:lang w:val="en-GB"/>
        </w:rPr>
      </w:pPr>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p>
    <w:p w14:paraId="4CEF8325" w14:textId="77777777" w:rsidR="0048683E" w:rsidRPr="00725A64" w:rsidRDefault="0048683E" w:rsidP="0048683E">
      <w:pPr>
        <w:pStyle w:val="ListParagraph"/>
        <w:rPr>
          <w:lang w:val="en-GB"/>
        </w:rPr>
      </w:pPr>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
    <w:p w14:paraId="1B86FCBC" w14:textId="77777777" w:rsidR="0048683E" w:rsidRPr="00725A64" w:rsidRDefault="0048683E" w:rsidP="0048683E">
      <w:pPr>
        <w:pStyle w:val="ListParagraph"/>
        <w:numPr>
          <w:ilvl w:val="0"/>
          <w:numId w:val="11"/>
        </w:numPr>
        <w:rPr>
          <w:b/>
          <w:lang w:val="en-GB"/>
        </w:rPr>
      </w:pPr>
      <w:r w:rsidRPr="00725A64">
        <w:rPr>
          <w:b/>
          <w:lang w:val="en-GB"/>
        </w:rPr>
        <w:t>Boolean getBooleanValue () / booleanValue ()</w:t>
      </w:r>
    </w:p>
    <w:p w14:paraId="249A670E"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p>
    <w:p w14:paraId="527044C0" w14:textId="77777777" w:rsidR="0048683E" w:rsidRPr="00725A64" w:rsidRDefault="0048683E" w:rsidP="0048683E">
      <w:pPr>
        <w:pStyle w:val="ListParagraph"/>
        <w:numPr>
          <w:ilvl w:val="0"/>
          <w:numId w:val="11"/>
        </w:numPr>
        <w:rPr>
          <w:b/>
          <w:lang w:val="en-GB"/>
        </w:rPr>
      </w:pPr>
      <w:r w:rsidRPr="00725A64">
        <w:rPr>
          <w:b/>
          <w:lang w:val="en-GB"/>
        </w:rPr>
        <w:t>Integer getIntegerValue () / integerValue ()</w:t>
      </w:r>
    </w:p>
    <w:p w14:paraId="380A4A39"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p>
    <w:p w14:paraId="7DCE49B1" w14:textId="77777777" w:rsidR="0048683E" w:rsidRPr="00725A64" w:rsidRDefault="0048683E" w:rsidP="0048683E">
      <w:pPr>
        <w:pStyle w:val="ListParagraph"/>
        <w:numPr>
          <w:ilvl w:val="0"/>
          <w:numId w:val="11"/>
        </w:numPr>
        <w:rPr>
          <w:b/>
          <w:lang w:val="en-GB"/>
        </w:rPr>
      </w:pPr>
      <w:r>
        <w:rPr>
          <w:b/>
          <w:lang w:val="en-GB"/>
        </w:rPr>
        <w:lastRenderedPageBreak/>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p>
    <w:p w14:paraId="6DEDF519" w14:textId="77777777" w:rsidR="0048683E" w:rsidRDefault="0048683E" w:rsidP="0048683E">
      <w:pPr>
        <w:pStyle w:val="ListParagraph"/>
        <w:rPr>
          <w:lang w:val="en-GB"/>
        </w:rPr>
      </w:pPr>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
    <w:p w14:paraId="5CE0AC34" w14:textId="77777777" w:rsidR="0048683E" w:rsidRPr="00725A64" w:rsidRDefault="0048683E" w:rsidP="0048683E">
      <w:pPr>
        <w:pStyle w:val="ListParagraph"/>
        <w:numPr>
          <w:ilvl w:val="0"/>
          <w:numId w:val="11"/>
        </w:numPr>
        <w:rPr>
          <w:b/>
          <w:lang w:val="en-GB"/>
        </w:rPr>
      </w:pPr>
      <w:r w:rsidRPr="00725A64">
        <w:rPr>
          <w:b/>
          <w:lang w:val="en-GB"/>
        </w:rPr>
        <w:t>EnumValue getEnumValue () / enumValue ()</w:t>
      </w:r>
    </w:p>
    <w:p w14:paraId="323B24ED" w14:textId="77777777" w:rsidR="00067033" w:rsidRPr="00A20D3E" w:rsidRDefault="0048683E" w:rsidP="00A20D3E">
      <w:pPr>
        <w:pStyle w:val="ListParagraph"/>
        <w:rPr>
          <w:b/>
          <w:lang w:val="en-GB"/>
        </w:rPr>
      </w:pPr>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p>
    <w:p w14:paraId="2204705E" w14:textId="557368B4"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name</w:t>
      </w:r>
      <w:r w:rsidRPr="00725A64">
        <w:rPr>
          <w:b/>
          <w:lang w:val="en-GB"/>
        </w:rPr>
        <w:t xml:space="preserve"> </w:t>
      </w:r>
      <w:r w:rsidR="004B7E9E" w:rsidRPr="00725A64">
        <w:rPr>
          <w:b/>
          <w:lang w:val="en-GB"/>
        </w:rPr>
        <w:t>()</w:t>
      </w:r>
    </w:p>
    <w:p w14:paraId="1F577894" w14:textId="77777777"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79B9829B" w14:textId="77777777" w:rsidR="0048683E" w:rsidRPr="00725A64" w:rsidRDefault="0048683E" w:rsidP="0048683E">
      <w:pPr>
        <w:pStyle w:val="ListParagraph"/>
        <w:numPr>
          <w:ilvl w:val="0"/>
          <w:numId w:val="11"/>
        </w:numPr>
        <w:rPr>
          <w:b/>
          <w:lang w:val="en-GB"/>
        </w:rPr>
      </w:pPr>
      <w:r w:rsidRPr="00725A64">
        <w:rPr>
          <w:b/>
          <w:lang w:val="en-GB"/>
        </w:rPr>
        <w:t>Real getRealValue () / realValue ()</w:t>
      </w:r>
    </w:p>
    <w:p w14:paraId="5CD46107"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p>
    <w:p w14:paraId="5A9B38F6" w14:textId="77777777" w:rsidR="0048683E" w:rsidRPr="00725A64" w:rsidRDefault="0048683E" w:rsidP="0048683E">
      <w:pPr>
        <w:pStyle w:val="ListParagraph"/>
        <w:numPr>
          <w:ilvl w:val="0"/>
          <w:numId w:val="11"/>
        </w:numPr>
        <w:rPr>
          <w:b/>
          <w:lang w:val="en-GB"/>
        </w:rPr>
      </w:pPr>
      <w:r>
        <w:rPr>
          <w:b/>
          <w:lang w:val="en-GB"/>
        </w:rPr>
        <w:t>Type</w:t>
      </w:r>
      <w:r w:rsidRPr="00725A64">
        <w:rPr>
          <w:b/>
          <w:lang w:val="en-GB"/>
        </w:rPr>
        <w:t xml:space="preserve"> getType () / type ()</w:t>
      </w:r>
      <w:r>
        <w:rPr>
          <w:rStyle w:val="FootnoteReference"/>
          <w:b/>
          <w:lang w:val="en-GB"/>
        </w:rPr>
        <w:footnoteReference w:id="25"/>
      </w:r>
    </w:p>
    <w:p w14:paraId="0FE51308" w14:textId="77777777" w:rsidR="0048683E" w:rsidRPr="00725A64" w:rsidRDefault="0048683E" w:rsidP="0048683E">
      <w:pPr>
        <w:pStyle w:val="ListParagraph"/>
        <w:rPr>
          <w:lang w:val="en-GB"/>
        </w:rPr>
      </w:pPr>
      <w:r w:rsidRPr="00725A64">
        <w:rPr>
          <w:lang w:val="en-GB"/>
        </w:rPr>
        <w:t xml:space="preserve">Returns the type of the </w:t>
      </w:r>
      <w:r w:rsidRPr="00725A64">
        <w:rPr>
          <w:i/>
          <w:lang w:val="en-GB"/>
        </w:rPr>
        <w:t>operand</w:t>
      </w:r>
      <w:r w:rsidRPr="00725A64">
        <w:rPr>
          <w:lang w:val="en-GB"/>
        </w:rPr>
        <w:t>.</w:t>
      </w:r>
    </w:p>
    <w:p w14:paraId="6217CF54" w14:textId="4784AE90" w:rsidR="009942F1" w:rsidRPr="00725A64" w:rsidRDefault="009942F1" w:rsidP="00845E9C">
      <w:pPr>
        <w:pStyle w:val="ListParagraph"/>
        <w:numPr>
          <w:ilvl w:val="0"/>
          <w:numId w:val="11"/>
        </w:numPr>
        <w:rPr>
          <w:b/>
          <w:lang w:val="en-GB"/>
        </w:rPr>
      </w:pPr>
      <w:r w:rsidRPr="00725A64">
        <w:rPr>
          <w:b/>
          <w:lang w:val="en-GB"/>
        </w:rPr>
        <w:t>String getQualifiedName () / qualifiedName ()</w:t>
      </w:r>
    </w:p>
    <w:p w14:paraId="4679B6E9" w14:textId="77777777"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14:paraId="466AE9FA" w14:textId="77777777" w:rsidR="0048683E" w:rsidRPr="00725A64" w:rsidRDefault="0048683E" w:rsidP="0048683E">
      <w:pPr>
        <w:pStyle w:val="ListParagraph"/>
        <w:numPr>
          <w:ilvl w:val="0"/>
          <w:numId w:val="11"/>
        </w:numPr>
        <w:rPr>
          <w:b/>
          <w:lang w:val="en-GB"/>
        </w:rPr>
      </w:pPr>
      <w:r w:rsidRPr="00725A64">
        <w:rPr>
          <w:b/>
          <w:lang w:val="en-GB"/>
        </w:rPr>
        <w:t>String getQualifiedType () / qualifiedType ()</w:t>
      </w:r>
    </w:p>
    <w:p w14:paraId="0E9EF3CA" w14:textId="77777777" w:rsidR="0048683E" w:rsidRPr="00725A64" w:rsidRDefault="0048683E" w:rsidP="0048683E">
      <w:pPr>
        <w:pStyle w:val="ListParagraph"/>
        <w:rPr>
          <w:lang w:val="en-GB"/>
        </w:rPr>
      </w:pPr>
      <w:r w:rsidRPr="00725A64">
        <w:rPr>
          <w:lang w:val="en-GB"/>
        </w:rPr>
        <w:t>Returns the unqualified name of the type of the IVML element.</w:t>
      </w:r>
    </w:p>
    <w:p w14:paraId="02FB494E" w14:textId="77777777" w:rsidR="0048683E" w:rsidRPr="00725A64" w:rsidRDefault="0048683E" w:rsidP="0048683E">
      <w:pPr>
        <w:pStyle w:val="ListParagraph"/>
        <w:numPr>
          <w:ilvl w:val="0"/>
          <w:numId w:val="11"/>
        </w:numPr>
        <w:rPr>
          <w:b/>
          <w:lang w:val="en-GB"/>
        </w:rPr>
      </w:pPr>
      <w:r w:rsidRPr="00725A64">
        <w:rPr>
          <w:b/>
          <w:lang w:val="en-GB"/>
        </w:rPr>
        <w:t>String getStringValue () / stringValue ()</w:t>
      </w:r>
    </w:p>
    <w:p w14:paraId="7D37DC4C" w14:textId="77777777" w:rsidR="0048683E" w:rsidRPr="00725A64" w:rsidRDefault="0048683E" w:rsidP="0048683E">
      <w:pPr>
        <w:pStyle w:val="ListParagraph"/>
        <w:rPr>
          <w:lang w:val="en-GB"/>
        </w:rPr>
      </w:pPr>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p>
    <w:p w14:paraId="76416E18" w14:textId="77777777" w:rsidR="000670DA" w:rsidRPr="00725A64" w:rsidRDefault="000670DA" w:rsidP="000670DA">
      <w:pPr>
        <w:pStyle w:val="ListParagraph"/>
        <w:numPr>
          <w:ilvl w:val="0"/>
          <w:numId w:val="11"/>
        </w:numPr>
        <w:rPr>
          <w:b/>
          <w:lang w:val="en-GB"/>
        </w:rPr>
      </w:pPr>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p>
    <w:p w14:paraId="47298E52" w14:textId="77777777" w:rsidR="000670DA" w:rsidRPr="00725A64" w:rsidRDefault="000670DA" w:rsidP="000670DA">
      <w:pPr>
        <w:pStyle w:val="ListParagraph"/>
        <w:rPr>
          <w:lang w:val="en-GB"/>
        </w:rPr>
      </w:pPr>
      <w:r w:rsidRPr="00725A64">
        <w:rPr>
          <w:lang w:val="en-GB"/>
        </w:rPr>
        <w:t xml:space="preserve">Returns the (unqualified) name of the type of the </w:t>
      </w:r>
      <w:r w:rsidRPr="00725A64">
        <w:rPr>
          <w:i/>
          <w:lang w:val="en-GB"/>
        </w:rPr>
        <w:t>operand</w:t>
      </w:r>
      <w:r w:rsidRPr="00725A64">
        <w:rPr>
          <w:lang w:val="en-GB"/>
        </w:rPr>
        <w:t>.</w:t>
      </w:r>
    </w:p>
    <w:p w14:paraId="2045C685" w14:textId="77777777" w:rsidR="0048683E" w:rsidRPr="00725A64" w:rsidRDefault="0048683E" w:rsidP="0048683E">
      <w:pPr>
        <w:pStyle w:val="ListParagraph"/>
        <w:numPr>
          <w:ilvl w:val="0"/>
          <w:numId w:val="11"/>
        </w:numPr>
        <w:rPr>
          <w:b/>
          <w:lang w:val="en-GB"/>
        </w:rPr>
      </w:pPr>
      <w:r w:rsidRPr="00725A64">
        <w:rPr>
          <w:b/>
          <w:lang w:val="en-GB"/>
        </w:rPr>
        <w:t>Any getValue () / value ()</w:t>
      </w:r>
    </w:p>
    <w:p w14:paraId="2FDD90EB" w14:textId="77777777" w:rsidR="0048683E" w:rsidRPr="00725A64" w:rsidRDefault="0048683E" w:rsidP="0048683E">
      <w:pPr>
        <w:pStyle w:val="ListParagraph"/>
        <w:rPr>
          <w:lang w:val="en-GB"/>
        </w:rPr>
      </w:pPr>
      <w:r w:rsidRPr="00725A64">
        <w:rPr>
          <w:lang w:val="en-GB"/>
        </w:rPr>
        <w:t xml:space="preserve">Returns the (untyped) configuration value of the </w:t>
      </w:r>
      <w:r w:rsidRPr="00725A64">
        <w:rPr>
          <w:i/>
          <w:lang w:val="en-GB"/>
        </w:rPr>
        <w:t>operand</w:t>
      </w:r>
      <w:r w:rsidRPr="00725A64">
        <w:rPr>
          <w:lang w:val="en-GB"/>
        </w:rPr>
        <w:t>.</w:t>
      </w:r>
    </w:p>
    <w:p w14:paraId="620D4E7A" w14:textId="77777777" w:rsidR="0048683E" w:rsidRDefault="0048683E" w:rsidP="0048683E">
      <w:pPr>
        <w:pStyle w:val="ListParagraph"/>
        <w:numPr>
          <w:ilvl w:val="0"/>
          <w:numId w:val="11"/>
        </w:numPr>
        <w:rPr>
          <w:b/>
          <w:lang w:val="en-GB"/>
        </w:rPr>
      </w:pPr>
      <w:r>
        <w:rPr>
          <w:b/>
          <w:lang w:val="en-GB"/>
        </w:rPr>
        <w:t>Boolean isNull()</w:t>
      </w:r>
    </w:p>
    <w:p w14:paraId="3388869F" w14:textId="1C06A929" w:rsidR="0048683E" w:rsidRDefault="0048683E" w:rsidP="0048683E">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0D7CA7">
        <w:rPr>
          <w:lang w:val="en-GB"/>
        </w:rPr>
        <w:fldChar w:fldCharType="begin"/>
      </w:r>
      <w:r>
        <w:rPr>
          <w:lang w:val="en-GB"/>
        </w:rPr>
        <w:instrText xml:space="preserve"> REF _Ref388974151 \r \h </w:instrText>
      </w:r>
      <w:r w:rsidR="000D7CA7">
        <w:rPr>
          <w:lang w:val="en-GB"/>
        </w:rPr>
      </w:r>
      <w:r w:rsidR="000D7CA7">
        <w:rPr>
          <w:lang w:val="en-GB"/>
        </w:rPr>
        <w:fldChar w:fldCharType="separate"/>
      </w:r>
      <w:r w:rsidR="00AE05D6">
        <w:rPr>
          <w:lang w:val="en-GB"/>
        </w:rPr>
        <w:t>3.3.9</w:t>
      </w:r>
      <w:r w:rsidR="000D7CA7">
        <w:rPr>
          <w:lang w:val="en-GB"/>
        </w:rPr>
        <w:fldChar w:fldCharType="end"/>
      </w:r>
      <w:r>
        <w:rPr>
          <w:lang w:val="en-GB"/>
        </w:rPr>
        <w:t>)</w:t>
      </w:r>
      <w:r w:rsidRPr="00725A64">
        <w:rPr>
          <w:lang w:val="en-GB"/>
        </w:rPr>
        <w:t>.</w:t>
      </w:r>
    </w:p>
    <w:p w14:paraId="5EA2250F" w14:textId="52EC7AA6" w:rsidR="004C3A25" w:rsidRPr="00725A64" w:rsidRDefault="004C3A25" w:rsidP="004C3A25">
      <w:pPr>
        <w:pStyle w:val="ListParagraph"/>
        <w:rPr>
          <w:lang w:val="en-GB"/>
        </w:rPr>
      </w:pPr>
      <w:r w:rsidRPr="00725A64">
        <w:rPr>
          <w:lang w:val="en-GB"/>
        </w:rPr>
        <w:t xml:space="preserve"> </w:t>
      </w:r>
    </w:p>
    <w:p w14:paraId="0D74A7E3" w14:textId="77777777"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14:paraId="4F597778" w14:textId="552A01BA" w:rsidR="00E42AA1" w:rsidRPr="00725A64" w:rsidRDefault="00992EA2" w:rsidP="00EA17BB">
      <w:pPr>
        <w:pStyle w:val="Heading3"/>
        <w:numPr>
          <w:ilvl w:val="3"/>
          <w:numId w:val="1"/>
        </w:numPr>
        <w:tabs>
          <w:tab w:val="left" w:pos="1078"/>
        </w:tabs>
        <w:ind w:left="0" w:firstLine="0"/>
        <w:rPr>
          <w:lang w:val="en-GB"/>
        </w:rPr>
      </w:pPr>
      <w:bookmarkStart w:id="1089" w:name="_Toc494807103"/>
      <w:r>
        <w:rPr>
          <w:lang w:val="en-GB"/>
        </w:rPr>
        <w:t>Enumerations (EnumValue)</w:t>
      </w:r>
      <w:bookmarkEnd w:id="1089"/>
    </w:p>
    <w:p w14:paraId="364925CA" w14:textId="77777777" w:rsidR="00992EA2" w:rsidRDefault="000D7CA7" w:rsidP="00992EA2">
      <w:pPr>
        <w:rPr>
          <w:lang w:val="en-GB"/>
        </w:rPr>
      </w:pPr>
      <w:r w:rsidRPr="00A20D3E">
        <w:rPr>
          <w:rFonts w:ascii="Courier New" w:hAnsi="Courier New" w:cs="Courier New"/>
          <w:sz w:val="22"/>
          <w:szCs w:val="22"/>
          <w:lang w:val="en-GB"/>
        </w:rPr>
        <w:t>EnumValue</w:t>
      </w:r>
      <w:r w:rsidR="00992EA2">
        <w:rPr>
          <w:lang w:val="en-GB"/>
        </w:rPr>
        <w:t xml:space="preserve"> represents an IVML enumeration literal. Values of this type are available independently of any mapping of IVML types into VIL using @advice.</w:t>
      </w:r>
    </w:p>
    <w:p w14:paraId="2F3B7F24" w14:textId="754EF599" w:rsidR="00174734" w:rsidRDefault="000D7CA7" w:rsidP="00E42AA1">
      <w:pPr>
        <w:rPr>
          <w:lang w:val="en-GB"/>
        </w:rPr>
      </w:pPr>
      <w:r w:rsidRPr="00A20D3E">
        <w:rPr>
          <w:rFonts w:ascii="Courier New" w:hAnsi="Courier New" w:cs="Courier New"/>
          <w:sz w:val="22"/>
          <w:szCs w:val="22"/>
          <w:lang w:val="en-GB"/>
        </w:rPr>
        <w:t>EnumValue</w:t>
      </w:r>
      <w:r w:rsidR="00992EA2">
        <w:rPr>
          <w:lang w:val="en-GB"/>
        </w:rPr>
        <w:t xml:space="preserve"> is a </w:t>
      </w:r>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14:paraId="188949DE" w14:textId="77777777" w:rsidR="00C93536" w:rsidRDefault="00C93536" w:rsidP="00C93536">
      <w:pPr>
        <w:pStyle w:val="ListParagraph"/>
        <w:numPr>
          <w:ilvl w:val="0"/>
          <w:numId w:val="11"/>
        </w:numPr>
        <w:rPr>
          <w:b/>
          <w:lang w:val="en-GB"/>
        </w:rPr>
      </w:pPr>
      <w:r w:rsidRPr="00725A64">
        <w:rPr>
          <w:b/>
          <w:lang w:val="en-GB"/>
        </w:rPr>
        <w:t>EnumValue getEnumValue () / enumValue ()</w:t>
      </w:r>
    </w:p>
    <w:p w14:paraId="65E38F8E" w14:textId="77777777" w:rsidR="00067033" w:rsidRPr="00A20D3E" w:rsidRDefault="00C93536" w:rsidP="00A20D3E">
      <w:pPr>
        <w:pStyle w:val="ListParagraph"/>
        <w:rPr>
          <w:b/>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607267B" w14:textId="77777777" w:rsidR="00C93536" w:rsidRPr="00725A64" w:rsidRDefault="00C93536" w:rsidP="00C93536">
      <w:pPr>
        <w:pStyle w:val="ListParagraph"/>
        <w:numPr>
          <w:ilvl w:val="0"/>
          <w:numId w:val="11"/>
        </w:numPr>
        <w:rPr>
          <w:b/>
          <w:lang w:val="en-GB"/>
        </w:rPr>
      </w:pPr>
      <w:r w:rsidRPr="00725A64">
        <w:rPr>
          <w:b/>
          <w:lang w:val="en-GB"/>
        </w:rPr>
        <w:t>Integer getIntegerValue () / integerValue ()</w:t>
      </w:r>
    </w:p>
    <w:p w14:paraId="3B5C2C1A" w14:textId="77777777" w:rsidR="00C93536" w:rsidRPr="00725A64" w:rsidRDefault="00C93536" w:rsidP="00C9353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5A14BF1B" w14:textId="77777777" w:rsidR="00C93536" w:rsidRPr="00725A64" w:rsidRDefault="00C93536" w:rsidP="00C93536">
      <w:pPr>
        <w:pStyle w:val="ListParagraph"/>
        <w:numPr>
          <w:ilvl w:val="0"/>
          <w:numId w:val="11"/>
        </w:numPr>
        <w:rPr>
          <w:b/>
          <w:lang w:val="en-GB"/>
        </w:rPr>
      </w:pPr>
      <w:r w:rsidRPr="00725A64">
        <w:rPr>
          <w:b/>
          <w:lang w:val="en-GB"/>
        </w:rPr>
        <w:t>Real getRealValue () / realValue ()</w:t>
      </w:r>
    </w:p>
    <w:p w14:paraId="68F44A98" w14:textId="77777777" w:rsidR="00C93536" w:rsidRPr="00725A64" w:rsidRDefault="00C93536" w:rsidP="00C93536">
      <w:pPr>
        <w:pStyle w:val="ListParagraph"/>
        <w:rPr>
          <w:lang w:val="en-GB"/>
        </w:rPr>
      </w:pPr>
      <w:r w:rsidRPr="00725A64">
        <w:rPr>
          <w:lang w:val="en-GB"/>
        </w:rPr>
        <w:lastRenderedPageBreak/>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p>
    <w:p w14:paraId="7EDE969C" w14:textId="77777777" w:rsidR="00C93536" w:rsidRPr="00725A64" w:rsidRDefault="00C93536" w:rsidP="00C93536">
      <w:pPr>
        <w:pStyle w:val="ListParagraph"/>
        <w:numPr>
          <w:ilvl w:val="0"/>
          <w:numId w:val="11"/>
        </w:numPr>
        <w:rPr>
          <w:b/>
          <w:lang w:val="en-GB"/>
        </w:rPr>
      </w:pPr>
      <w:r w:rsidRPr="00725A64">
        <w:rPr>
          <w:b/>
          <w:lang w:val="en-GB"/>
        </w:rPr>
        <w:t>String getStringValue () / stringValue ()</w:t>
      </w:r>
    </w:p>
    <w:p w14:paraId="3C44E65E" w14:textId="77777777" w:rsidR="00C93536" w:rsidRPr="00725A64" w:rsidRDefault="00C93536" w:rsidP="00C93536">
      <w:pPr>
        <w:pStyle w:val="ListParagraph"/>
        <w:rPr>
          <w:lang w:val="en-GB"/>
        </w:rPr>
      </w:pPr>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p>
    <w:p w14:paraId="3A467C31" w14:textId="7B489DBB" w:rsidR="00174734" w:rsidRPr="00725A64" w:rsidRDefault="00FA1DAA" w:rsidP="00174734">
      <w:pPr>
        <w:pStyle w:val="ListParagraph"/>
        <w:numPr>
          <w:ilvl w:val="0"/>
          <w:numId w:val="11"/>
        </w:numPr>
        <w:rPr>
          <w:b/>
          <w:lang w:val="en-GB"/>
        </w:rPr>
      </w:pPr>
      <w:r>
        <w:rPr>
          <w:b/>
          <w:lang w:val="en-GB"/>
        </w:rPr>
        <w:t xml:space="preserve">Any getValue () / </w:t>
      </w:r>
      <w:r w:rsidR="00174734" w:rsidRPr="00725A64">
        <w:rPr>
          <w:b/>
          <w:lang w:val="en-GB"/>
        </w:rPr>
        <w:t>value ()</w:t>
      </w:r>
    </w:p>
    <w:p w14:paraId="3D1727B0" w14:textId="77777777"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14:paraId="63FCBD2B" w14:textId="46CF1F38" w:rsidR="00A749B6" w:rsidRDefault="00A749B6" w:rsidP="00A749B6">
      <w:pPr>
        <w:pStyle w:val="ListParagraph"/>
        <w:rPr>
          <w:lang w:val="en-GB"/>
        </w:rPr>
      </w:pPr>
    </w:p>
    <w:p w14:paraId="71F2095D" w14:textId="12ED7413" w:rsidR="00174734" w:rsidRDefault="00174734" w:rsidP="00E42AA1">
      <w:pPr>
        <w:rPr>
          <w:lang w:val="en-GB"/>
        </w:rPr>
      </w:pPr>
      <w:r>
        <w:rPr>
          <w:lang w:val="en-GB"/>
        </w:rPr>
        <w:t xml:space="preserve">Due to missing semantics, the operations </w:t>
      </w:r>
      <w:r w:rsidRPr="00725A64">
        <w:rPr>
          <w:b/>
          <w:lang w:val="en-GB"/>
        </w:rPr>
        <w:t>getBooleanValue () /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14:paraId="6D5E2074" w14:textId="759D4AE8"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ordinal</w:t>
      </w:r>
      <w:r w:rsidRPr="00725A64">
        <w:rPr>
          <w:b/>
          <w:lang w:val="en-GB"/>
        </w:rPr>
        <w:t xml:space="preserve"> ()</w:t>
      </w:r>
    </w:p>
    <w:p w14:paraId="4F100317" w14:textId="77777777" w:rsidR="00A749B6" w:rsidRDefault="00174734" w:rsidP="00A749B6">
      <w:pPr>
        <w:pStyle w:val="ListParagraph"/>
        <w:rPr>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14:paraId="34537A6C" w14:textId="77777777" w:rsidR="00992EA2" w:rsidRDefault="00992EA2" w:rsidP="00992EA2">
      <w:pPr>
        <w:rPr>
          <w:lang w:val="en-GB"/>
        </w:rPr>
      </w:pPr>
      <w:r>
        <w:rPr>
          <w:lang w:val="en-GB"/>
        </w:rPr>
        <w:t xml:space="preserve">The specific types defined in IVML models for enumerations and ordered enumerations become available if the underlying IVML model is made accessible to VIL through @advice. If IVML </w:t>
      </w:r>
      <w:r w:rsidR="00837C9D">
        <w:rPr>
          <w:lang w:val="en-GB"/>
        </w:rPr>
        <w:t>enumerations</w:t>
      </w:r>
      <w:r>
        <w:rPr>
          <w:lang w:val="en-GB"/>
        </w:rPr>
        <w:t xml:space="preserve"> are mapped via @advice into the IVML type system and their specific operations are available.</w:t>
      </w:r>
    </w:p>
    <w:p w14:paraId="018C5EC0" w14:textId="3F737DA6" w:rsidR="00992EA2" w:rsidRDefault="00992EA2" w:rsidP="00992EA2">
      <w:pPr>
        <w:rPr>
          <w:lang w:val="en-GB"/>
        </w:rPr>
      </w:pPr>
      <w:r>
        <w:rPr>
          <w:lang w:val="en-GB"/>
        </w:rPr>
        <w:t xml:space="preserve">Basically, </w:t>
      </w:r>
      <w:r w:rsidR="00C33A81">
        <w:rPr>
          <w:lang w:val="en-GB"/>
        </w:rPr>
        <w:t>enumeration</w:t>
      </w:r>
      <w:r>
        <w:rPr>
          <w:lang w:val="en-GB"/>
        </w:rPr>
        <w:t xml:space="preserve"> types provide the same operations as </w:t>
      </w:r>
      <w:r w:rsidR="000D7CA7" w:rsidRPr="00A20D3E">
        <w:rPr>
          <w:rFonts w:ascii="Courier New" w:hAnsi="Courier New" w:cs="Courier New"/>
          <w:sz w:val="22"/>
          <w:szCs w:val="22"/>
          <w:lang w:val="en-GB"/>
        </w:rPr>
        <w:t>DecisionVariable</w:t>
      </w:r>
      <w:r>
        <w:rPr>
          <w:lang w:val="en-GB"/>
        </w:rPr>
        <w:t xml:space="preserve"> (see Section </w:t>
      </w:r>
      <w:r w:rsidR="000D7CA7">
        <w:rPr>
          <w:lang w:val="en-GB"/>
        </w:rPr>
        <w:fldChar w:fldCharType="begin"/>
      </w:r>
      <w:r>
        <w:rPr>
          <w:lang w:val="en-GB"/>
        </w:rPr>
        <w:instrText xml:space="preserve"> REF _Ref413742245 \r \h </w:instrText>
      </w:r>
      <w:r w:rsidR="000D7CA7">
        <w:rPr>
          <w:lang w:val="en-GB"/>
        </w:rPr>
      </w:r>
      <w:r w:rsidR="000D7CA7">
        <w:rPr>
          <w:lang w:val="en-GB"/>
        </w:rPr>
        <w:fldChar w:fldCharType="separate"/>
      </w:r>
      <w:r w:rsidR="00AE05D6">
        <w:rPr>
          <w:lang w:val="en-GB"/>
        </w:rPr>
        <w:t>3.4.7.3</w:t>
      </w:r>
      <w:r w:rsidR="000D7CA7">
        <w:rPr>
          <w:lang w:val="en-GB"/>
        </w:rPr>
        <w:fldChar w:fldCharType="end"/>
      </w:r>
      <w:r>
        <w:rPr>
          <w:lang w:val="en-GB"/>
        </w:rPr>
        <w:t xml:space="preserve">). </w:t>
      </w:r>
      <w:r w:rsidR="00C33A81">
        <w:rPr>
          <w:lang w:val="en-GB"/>
        </w:rPr>
        <w:t>As in IVML, an o</w:t>
      </w:r>
      <w:r>
        <w:rPr>
          <w:lang w:val="en-GB"/>
        </w:rPr>
        <w:t xml:space="preserve">rdered </w:t>
      </w:r>
      <w:r w:rsidR="00C33A81">
        <w:rPr>
          <w:lang w:val="en-GB"/>
        </w:rPr>
        <w:t xml:space="preserve">enumeration type </w:t>
      </w:r>
      <w:r w:rsidR="000D7CA7" w:rsidRPr="00A20D3E">
        <w:rPr>
          <w:i/>
          <w:lang w:val="en-GB"/>
        </w:rPr>
        <w:t>E</w:t>
      </w:r>
      <w:r>
        <w:rPr>
          <w:lang w:val="en-GB"/>
        </w:rPr>
        <w:t xml:space="preserve"> </w:t>
      </w:r>
      <w:r w:rsidR="00C33A81">
        <w:rPr>
          <w:lang w:val="en-GB"/>
        </w:rPr>
        <w:t>provides</w:t>
      </w:r>
      <w:r>
        <w:rPr>
          <w:lang w:val="en-GB"/>
        </w:rPr>
        <w:t xml:space="preserve"> in addition the following operations:</w:t>
      </w:r>
    </w:p>
    <w:p w14:paraId="011B933E"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w:t>
      </w:r>
      <w:r w:rsidRPr="00725A64">
        <w:rPr>
          <w:b/>
          <w:bCs/>
          <w:lang w:val="en-GB"/>
        </w:rPr>
        <w:t xml:space="preserve"> </w:t>
      </w:r>
      <w:r w:rsidR="00C33A81">
        <w:rPr>
          <w:b/>
          <w:bCs/>
          <w:lang w:val="en-GB"/>
        </w:rPr>
        <w:t>e</w:t>
      </w:r>
      <w:r w:rsidRPr="00725A64">
        <w:rPr>
          <w:b/>
          <w:bCs/>
          <w:lang w:val="en-GB"/>
        </w:rPr>
        <w:t>)</w:t>
      </w:r>
    </w:p>
    <w:p w14:paraId="19EC5A70"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B564069" w14:textId="77777777" w:rsidR="00992EA2" w:rsidRPr="00725A64" w:rsidRDefault="00992EA2" w:rsidP="00992EA2">
      <w:pPr>
        <w:pStyle w:val="ListParagraph"/>
        <w:numPr>
          <w:ilvl w:val="0"/>
          <w:numId w:val="11"/>
        </w:numPr>
        <w:rPr>
          <w:lang w:val="en-GB"/>
        </w:rPr>
      </w:pPr>
      <w:r w:rsidRPr="00725A64">
        <w:rPr>
          <w:b/>
          <w:bCs/>
          <w:lang w:val="en-GB"/>
        </w:rPr>
        <w:t>Boolean &gt; (</w:t>
      </w:r>
      <w:r w:rsidR="00C33A81">
        <w:rPr>
          <w:b/>
          <w:bCs/>
          <w:lang w:val="en-GB"/>
        </w:rPr>
        <w:t>E e</w:t>
      </w:r>
      <w:r w:rsidRPr="00725A64">
        <w:rPr>
          <w:b/>
          <w:bCs/>
          <w:lang w:val="en-GB"/>
        </w:rPr>
        <w:t>)</w:t>
      </w:r>
    </w:p>
    <w:p w14:paraId="56F1AC6F"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10710DEF" w14:textId="77777777" w:rsidR="00992EA2" w:rsidRPr="00725A64" w:rsidRDefault="00992EA2" w:rsidP="00992EA2">
      <w:pPr>
        <w:pStyle w:val="ListParagraph"/>
        <w:numPr>
          <w:ilvl w:val="0"/>
          <w:numId w:val="11"/>
        </w:numPr>
        <w:rPr>
          <w:lang w:val="en-GB"/>
        </w:rPr>
      </w:pPr>
      <w:r w:rsidRPr="00725A64">
        <w:rPr>
          <w:b/>
          <w:bCs/>
          <w:lang w:val="en-GB"/>
        </w:rPr>
        <w:t>Boolean &lt;= (</w:t>
      </w:r>
      <w:r w:rsidR="00C33A81">
        <w:rPr>
          <w:b/>
          <w:bCs/>
          <w:lang w:val="en-GB"/>
        </w:rPr>
        <w:t>E e</w:t>
      </w:r>
      <w:r w:rsidRPr="00725A64">
        <w:rPr>
          <w:b/>
          <w:bCs/>
          <w:lang w:val="en-GB"/>
        </w:rPr>
        <w:t>)</w:t>
      </w:r>
    </w:p>
    <w:p w14:paraId="5C303F52" w14:textId="77777777" w:rsidR="00992EA2" w:rsidRPr="00725A64" w:rsidRDefault="00992EA2" w:rsidP="00992EA2">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or equal to</w:t>
      </w:r>
      <w:r w:rsidR="00C33A81">
        <w:rPr>
          <w:lang w:val="en-GB"/>
        </w:rPr>
        <w:t xml:space="preserve"> the ordinal of</w:t>
      </w:r>
      <w:r w:rsidRPr="00725A64">
        <w:rPr>
          <w:lang w:val="en-GB"/>
        </w:rPr>
        <w:t xml:space="preserve"> </w:t>
      </w:r>
      <w:r w:rsidR="00C33A81">
        <w:rPr>
          <w:i/>
          <w:iCs/>
          <w:lang w:val="en-GB"/>
        </w:rPr>
        <w:t>e</w:t>
      </w:r>
      <w:r w:rsidRPr="00725A64">
        <w:rPr>
          <w:lang w:val="en-GB"/>
        </w:rPr>
        <w:t>.</w:t>
      </w:r>
    </w:p>
    <w:p w14:paraId="41FA2127" w14:textId="77777777" w:rsidR="00C33A81" w:rsidRPr="00725A64" w:rsidRDefault="00C33A81" w:rsidP="00C33A81">
      <w:pPr>
        <w:pStyle w:val="ListParagraph"/>
        <w:numPr>
          <w:ilvl w:val="0"/>
          <w:numId w:val="11"/>
        </w:numPr>
        <w:rPr>
          <w:lang w:val="en-GB"/>
        </w:rPr>
      </w:pPr>
      <w:r w:rsidRPr="00725A64">
        <w:rPr>
          <w:b/>
          <w:bCs/>
          <w:lang w:val="en-GB"/>
        </w:rPr>
        <w:t>Boolean &gt;= (</w:t>
      </w:r>
      <w:r>
        <w:rPr>
          <w:b/>
          <w:bCs/>
          <w:lang w:val="en-GB"/>
        </w:rPr>
        <w:t>E e</w:t>
      </w:r>
      <w:r w:rsidRPr="00725A64">
        <w:rPr>
          <w:b/>
          <w:bCs/>
          <w:lang w:val="en-GB"/>
        </w:rPr>
        <w:t>)</w:t>
      </w:r>
    </w:p>
    <w:p w14:paraId="33D6B261" w14:textId="77777777" w:rsidR="00C33A81" w:rsidRPr="00725A64" w:rsidRDefault="00C33A81" w:rsidP="00C33A81">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
    <w:p w14:paraId="4E860B94"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max</w:t>
      </w:r>
      <w:r w:rsidR="00992EA2" w:rsidRPr="00725A64">
        <w:rPr>
          <w:b/>
          <w:bCs/>
          <w:lang w:val="en-GB"/>
        </w:rPr>
        <w:t xml:space="preserve"> (</w:t>
      </w:r>
      <w:r>
        <w:rPr>
          <w:b/>
          <w:bCs/>
          <w:lang w:val="en-GB"/>
        </w:rPr>
        <w:t>E e</w:t>
      </w:r>
      <w:r w:rsidR="00992EA2" w:rsidRPr="00725A64">
        <w:rPr>
          <w:b/>
          <w:bCs/>
          <w:lang w:val="en-GB"/>
        </w:rPr>
        <w:t xml:space="preserve">) </w:t>
      </w:r>
    </w:p>
    <w:p w14:paraId="07770C87" w14:textId="77777777" w:rsidR="00992EA2" w:rsidRPr="00725A64" w:rsidRDefault="00992EA2" w:rsidP="00992EA2">
      <w:pPr>
        <w:pStyle w:val="ListParagraph"/>
        <w:rPr>
          <w:lang w:val="en-GB"/>
        </w:rPr>
      </w:pPr>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0D7CA7" w:rsidRPr="00A20D3E">
        <w:rPr>
          <w:iCs/>
          <w:lang w:val="en-GB"/>
        </w:rPr>
        <w:t>w.r.t. their ordinals</w:t>
      </w:r>
      <w:r w:rsidRPr="00725A64">
        <w:rPr>
          <w:lang w:val="en-GB"/>
        </w:rPr>
        <w:t>.</w:t>
      </w:r>
    </w:p>
    <w:p w14:paraId="7D284FC3" w14:textId="77777777" w:rsidR="00992EA2" w:rsidRPr="00725A64" w:rsidRDefault="00C33A81" w:rsidP="00992EA2">
      <w:pPr>
        <w:pStyle w:val="ListParagraph"/>
        <w:numPr>
          <w:ilvl w:val="0"/>
          <w:numId w:val="11"/>
        </w:numPr>
        <w:rPr>
          <w:lang w:val="en-GB"/>
        </w:rPr>
      </w:pPr>
      <w:r>
        <w:rPr>
          <w:b/>
          <w:bCs/>
          <w:lang w:val="en-GB"/>
        </w:rPr>
        <w:t>E</w:t>
      </w:r>
      <w:r w:rsidR="00992EA2" w:rsidRPr="00725A64">
        <w:rPr>
          <w:b/>
          <w:bCs/>
          <w:lang w:val="en-GB"/>
        </w:rPr>
        <w:t xml:space="preserve"> </w:t>
      </w:r>
      <w:r w:rsidR="00992EA2">
        <w:rPr>
          <w:b/>
          <w:bCs/>
          <w:lang w:val="en-GB"/>
        </w:rPr>
        <w:t>min</w:t>
      </w:r>
      <w:r w:rsidR="00992EA2" w:rsidRPr="00725A64">
        <w:rPr>
          <w:b/>
          <w:bCs/>
          <w:lang w:val="en-GB"/>
        </w:rPr>
        <w:t xml:space="preserve"> (</w:t>
      </w:r>
      <w:r>
        <w:rPr>
          <w:b/>
          <w:bCs/>
          <w:lang w:val="en-GB"/>
        </w:rPr>
        <w:t>E</w:t>
      </w:r>
      <w:r w:rsidR="00992EA2" w:rsidRPr="00725A64">
        <w:rPr>
          <w:b/>
          <w:bCs/>
          <w:lang w:val="en-GB"/>
        </w:rPr>
        <w:t xml:space="preserve"> </w:t>
      </w:r>
      <w:r>
        <w:rPr>
          <w:b/>
          <w:bCs/>
          <w:lang w:val="en-GB"/>
        </w:rPr>
        <w:t>e</w:t>
      </w:r>
      <w:r w:rsidR="00992EA2" w:rsidRPr="00725A64">
        <w:rPr>
          <w:b/>
          <w:bCs/>
          <w:lang w:val="en-GB"/>
        </w:rPr>
        <w:t xml:space="preserve">) </w:t>
      </w:r>
    </w:p>
    <w:p w14:paraId="0E88D8F0" w14:textId="77777777" w:rsidR="00992EA2" w:rsidRPr="00725A64" w:rsidRDefault="00992EA2" w:rsidP="00992EA2">
      <w:pPr>
        <w:pStyle w:val="ListParagraph"/>
        <w:rPr>
          <w:lang w:val="en-GB"/>
        </w:rPr>
      </w:pPr>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00C33A81">
        <w:rPr>
          <w:i/>
          <w:iCs/>
          <w:lang w:val="en-GB"/>
        </w:rPr>
        <w:t xml:space="preserve">e </w:t>
      </w:r>
      <w:r w:rsidR="00C33A81" w:rsidRPr="00C33A81">
        <w:rPr>
          <w:iCs/>
          <w:lang w:val="en-GB"/>
        </w:rPr>
        <w:t>w.r.t. their ordinals</w:t>
      </w:r>
      <w:r w:rsidRPr="00725A64">
        <w:rPr>
          <w:lang w:val="en-GB"/>
        </w:rPr>
        <w:t>.</w:t>
      </w:r>
    </w:p>
    <w:p w14:paraId="50AB8664" w14:textId="77777777" w:rsidR="00FE156B" w:rsidRPr="00725A64" w:rsidRDefault="00FE156B" w:rsidP="00EA17BB">
      <w:pPr>
        <w:pStyle w:val="Heading3"/>
        <w:numPr>
          <w:ilvl w:val="3"/>
          <w:numId w:val="1"/>
        </w:numPr>
        <w:tabs>
          <w:tab w:val="left" w:pos="1078"/>
        </w:tabs>
        <w:ind w:left="0" w:firstLine="0"/>
        <w:rPr>
          <w:lang w:val="en-GB"/>
        </w:rPr>
      </w:pPr>
      <w:bookmarkStart w:id="1090" w:name="_Toc488046271"/>
      <w:bookmarkStart w:id="1091" w:name="_Toc493054524"/>
      <w:bookmarkStart w:id="1092" w:name="_Toc494643631"/>
      <w:bookmarkStart w:id="1093" w:name="_Toc494807104"/>
      <w:bookmarkStart w:id="1094" w:name="_Toc393370953"/>
      <w:bookmarkStart w:id="1095" w:name="_Toc394492743"/>
      <w:bookmarkStart w:id="1096" w:name="_Toc395683483"/>
      <w:bookmarkStart w:id="1097" w:name="_Toc393370954"/>
      <w:bookmarkStart w:id="1098" w:name="_Toc394492744"/>
      <w:bookmarkStart w:id="1099" w:name="_Toc395683484"/>
      <w:bookmarkStart w:id="1100" w:name="_Ref413742245"/>
      <w:bookmarkStart w:id="1101" w:name="_Toc494807105"/>
      <w:bookmarkEnd w:id="1090"/>
      <w:bookmarkEnd w:id="1091"/>
      <w:bookmarkEnd w:id="1092"/>
      <w:bookmarkEnd w:id="1093"/>
      <w:bookmarkEnd w:id="1094"/>
      <w:bookmarkEnd w:id="1095"/>
      <w:bookmarkEnd w:id="1096"/>
      <w:bookmarkEnd w:id="1097"/>
      <w:bookmarkEnd w:id="1098"/>
      <w:bookmarkEnd w:id="1099"/>
      <w:r w:rsidRPr="00725A64">
        <w:rPr>
          <w:lang w:val="en-GB"/>
        </w:rPr>
        <w:t>DecisionVariable</w:t>
      </w:r>
      <w:bookmarkEnd w:id="1100"/>
      <w:bookmarkEnd w:id="1101"/>
    </w:p>
    <w:p w14:paraId="5F4F8C1C" w14:textId="77777777"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14:paraId="09BEE997" w14:textId="77777777"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14:paraId="7C13EA0B" w14:textId="77777777"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14:paraId="23069DEF" w14:textId="1CF5F314" w:rsidR="00FF62BA" w:rsidRDefault="00FF62BA" w:rsidP="00FF62BA">
      <w:pPr>
        <w:pStyle w:val="ListParagraph"/>
        <w:keepNext/>
        <w:numPr>
          <w:ilvl w:val="0"/>
          <w:numId w:val="11"/>
        </w:numPr>
        <w:rPr>
          <w:b/>
          <w:lang w:val="en-GB"/>
        </w:rPr>
      </w:pPr>
      <w:r w:rsidRPr="00725A64">
        <w:rPr>
          <w:b/>
          <w:lang w:val="en-GB"/>
        </w:rPr>
        <w:t>DecisionVariable getByName(String name) / byName(String name)</w:t>
      </w:r>
    </w:p>
    <w:p w14:paraId="4FE5B011" w14:textId="77777777"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14:paraId="39A058A3" w14:textId="227B159E" w:rsidR="00862DB0" w:rsidRDefault="00862DB0" w:rsidP="00845E9C">
      <w:pPr>
        <w:pStyle w:val="ListParagraph"/>
        <w:numPr>
          <w:ilvl w:val="0"/>
          <w:numId w:val="11"/>
        </w:numPr>
        <w:rPr>
          <w:b/>
          <w:lang w:val="en-GB"/>
        </w:rPr>
      </w:pPr>
      <w:r>
        <w:rPr>
          <w:b/>
          <w:lang w:val="en-GB"/>
        </w:rPr>
        <w:t>IvmlDeclaration getDeclaration() / declaration()</w:t>
      </w:r>
    </w:p>
    <w:p w14:paraId="57754499" w14:textId="77777777"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14:paraId="48D58430" w14:textId="66F90F96" w:rsidR="00FA366C" w:rsidRDefault="00FA366C" w:rsidP="00845E9C">
      <w:pPr>
        <w:pStyle w:val="ListParagraph"/>
        <w:numPr>
          <w:ilvl w:val="0"/>
          <w:numId w:val="11"/>
        </w:numPr>
        <w:rPr>
          <w:b/>
          <w:lang w:val="en-GB"/>
        </w:rPr>
      </w:pPr>
      <w:r>
        <w:rPr>
          <w:b/>
          <w:lang w:val="en-GB"/>
        </w:rPr>
        <w:t>String getVarName() / varName()</w:t>
      </w:r>
    </w:p>
    <w:p w14:paraId="423D00C6" w14:textId="77777777" w:rsidR="00A749B6" w:rsidRPr="00A749B6" w:rsidRDefault="00F523F9" w:rsidP="00A749B6">
      <w:pPr>
        <w:pStyle w:val="ListParagraph"/>
        <w:rPr>
          <w:lang w:val="en-GB"/>
        </w:rPr>
      </w:pPr>
      <w:r>
        <w:rPr>
          <w:lang w:val="en-GB"/>
        </w:rPr>
        <w:lastRenderedPageBreak/>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14:paraId="395395E1" w14:textId="77777777"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14:paraId="56A9AC6F" w14:textId="77777777"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14:paraId="4648F40B" w14:textId="7BD7C860" w:rsidR="009F6BA1" w:rsidRDefault="009F6BA1" w:rsidP="000A7A2D">
      <w:pPr>
        <w:pStyle w:val="ListParagraph"/>
        <w:numPr>
          <w:ilvl w:val="0"/>
          <w:numId w:val="11"/>
        </w:numPr>
        <w:rPr>
          <w:b/>
          <w:lang w:val="en-GB"/>
        </w:rPr>
      </w:pPr>
      <w:r>
        <w:rPr>
          <w:b/>
          <w:lang w:val="en-GB"/>
        </w:rPr>
        <w:t>setValue(</w:t>
      </w:r>
      <w:r w:rsidR="00B606DB">
        <w:rPr>
          <w:b/>
          <w:lang w:val="en-GB"/>
        </w:rPr>
        <w:t xml:space="preserve">Any </w:t>
      </w:r>
      <w:r>
        <w:rPr>
          <w:b/>
          <w:lang w:val="en-GB"/>
        </w:rPr>
        <w:t>v)</w:t>
      </w:r>
    </w:p>
    <w:p w14:paraId="77C71C0A" w14:textId="202F17BE"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r w:rsidR="00B606DB">
        <w:rPr>
          <w:lang w:val="en-GB"/>
        </w:rPr>
        <w:t>be ignored</w:t>
      </w:r>
      <w:r w:rsidRPr="003A7553">
        <w:rPr>
          <w:lang w:val="en-GB"/>
        </w:rPr>
        <w:t>.</w:t>
      </w:r>
    </w:p>
    <w:p w14:paraId="2C8BA7DE" w14:textId="77777777" w:rsidR="00B606DB" w:rsidRDefault="00B606DB" w:rsidP="000A7A2D">
      <w:pPr>
        <w:pStyle w:val="ListParagraph"/>
        <w:numPr>
          <w:ilvl w:val="0"/>
          <w:numId w:val="11"/>
        </w:numPr>
        <w:rPr>
          <w:b/>
          <w:lang w:val="en-GB"/>
        </w:rPr>
      </w:pPr>
      <w:r>
        <w:rPr>
          <w:b/>
          <w:lang w:val="en-GB"/>
        </w:rPr>
        <w:t>createValue(Boolean o)</w:t>
      </w:r>
    </w:p>
    <w:p w14:paraId="04B3A96C" w14:textId="77777777" w:rsidR="00067033" w:rsidRDefault="000D7CA7" w:rsidP="00A20D3E">
      <w:pPr>
        <w:pStyle w:val="ListParagraph"/>
        <w:rPr>
          <w:b/>
          <w:lang w:val="en-GB"/>
        </w:rPr>
      </w:pPr>
      <w:r w:rsidRPr="00A20D3E">
        <w:rPr>
          <w:lang w:val="en-GB"/>
        </w:rPr>
        <w:t xml:space="preserve">Creates a new value </w:t>
      </w:r>
      <w:r w:rsidR="00B606DB">
        <w:rPr>
          <w:lang w:val="en-GB"/>
        </w:rPr>
        <w:t xml:space="preserve">of the same (declared) type as </w:t>
      </w:r>
      <w:r w:rsidRPr="00A20D3E">
        <w:rPr>
          <w:i/>
          <w:lang w:val="en-GB"/>
        </w:rPr>
        <w:t>operand</w:t>
      </w:r>
      <w:r w:rsidR="00B606DB">
        <w:rPr>
          <w:lang w:val="en-GB"/>
        </w:rPr>
        <w:t xml:space="preserve"> </w:t>
      </w:r>
      <w:r w:rsidRPr="00A20D3E">
        <w:rPr>
          <w:lang w:val="en-GB"/>
        </w:rPr>
        <w:t xml:space="preserve">and assigns it </w:t>
      </w:r>
      <w:r w:rsidR="00B606DB">
        <w:rPr>
          <w:lang w:val="en-GB"/>
        </w:rPr>
        <w:t xml:space="preserve">as value </w:t>
      </w:r>
      <w:r w:rsidRPr="00A20D3E">
        <w:rPr>
          <w:lang w:val="en-GB"/>
        </w:rPr>
        <w:t xml:space="preserve">to </w:t>
      </w:r>
      <w:r w:rsidRPr="00A20D3E">
        <w:rPr>
          <w:i/>
          <w:lang w:val="en-GB"/>
        </w:rPr>
        <w:t>operand</w:t>
      </w:r>
      <w:r w:rsidRPr="00A20D3E">
        <w:rPr>
          <w:lang w:val="en-GB"/>
        </w:rPr>
        <w:t>.</w:t>
      </w:r>
      <w:r w:rsidR="00B606DB">
        <w:rPr>
          <w:b/>
          <w:lang w:val="en-GB"/>
        </w:rPr>
        <w:t xml:space="preserve"> </w:t>
      </w:r>
      <w:r w:rsidRPr="00A20D3E">
        <w:rPr>
          <w:lang w:val="en-GB"/>
        </w:rPr>
        <w:t>This operation</w:t>
      </w:r>
      <w:r w:rsidR="00B606DB">
        <w:rPr>
          <w:b/>
          <w:lang w:val="en-GB"/>
        </w:rPr>
        <w:t xml:space="preserve"> </w:t>
      </w:r>
      <w:r w:rsidR="00B606DB">
        <w:rPr>
          <w:lang w:val="en-GB"/>
        </w:rPr>
        <w:t xml:space="preserve">overrides an existing value if </w:t>
      </w:r>
      <w:r w:rsidRPr="00A20D3E">
        <w:rPr>
          <w:i/>
          <w:lang w:val="en-GB"/>
        </w:rPr>
        <w:t>o</w:t>
      </w:r>
      <w:r w:rsidR="00B606DB">
        <w:rPr>
          <w:lang w:val="en-GB"/>
        </w:rPr>
        <w:t xml:space="preserve"> evaluates to true. </w:t>
      </w:r>
      <w:r w:rsidR="00B606DB" w:rsidRPr="003A7553">
        <w:rPr>
          <w:lang w:val="en-GB"/>
        </w:rPr>
        <w:t xml:space="preserve">Attempts to change a frozen variable will </w:t>
      </w:r>
      <w:r w:rsidR="00B606DB">
        <w:rPr>
          <w:lang w:val="en-GB"/>
        </w:rPr>
        <w:t>be ignored</w:t>
      </w:r>
      <w:r w:rsidR="00B606DB" w:rsidRPr="003A7553">
        <w:rPr>
          <w:lang w:val="en-GB"/>
        </w:rPr>
        <w:t>.</w:t>
      </w:r>
    </w:p>
    <w:p w14:paraId="7B77496E" w14:textId="77777777" w:rsidR="00B606DB" w:rsidRDefault="00B606DB" w:rsidP="000A7A2D">
      <w:pPr>
        <w:pStyle w:val="ListParagraph"/>
        <w:numPr>
          <w:ilvl w:val="0"/>
          <w:numId w:val="11"/>
        </w:numPr>
        <w:rPr>
          <w:b/>
          <w:lang w:val="en-GB"/>
        </w:rPr>
      </w:pPr>
      <w:r>
        <w:rPr>
          <w:b/>
          <w:lang w:val="en-GB"/>
        </w:rPr>
        <w:t>createValue(Type t, Boolean o</w:t>
      </w:r>
    </w:p>
    <w:p w14:paraId="2A48FFD1" w14:textId="77777777" w:rsidR="00B606DB" w:rsidRDefault="00B606DB" w:rsidP="00B606DB">
      <w:pPr>
        <w:pStyle w:val="ListParagraph"/>
        <w:numPr>
          <w:ilvl w:val="0"/>
          <w:numId w:val="11"/>
        </w:numPr>
        <w:rPr>
          <w:b/>
          <w:lang w:val="en-GB"/>
        </w:rPr>
      </w:pPr>
      <w:r w:rsidRPr="00B606DB">
        <w:rPr>
          <w:lang w:val="en-GB"/>
        </w:rPr>
        <w:t xml:space="preserve">Creates a new value </w:t>
      </w:r>
      <w:r>
        <w:rPr>
          <w:lang w:val="en-GB"/>
        </w:rPr>
        <w:t xml:space="preserve">of the given type </w:t>
      </w:r>
      <w:r w:rsidR="000D7CA7" w:rsidRPr="00A20D3E">
        <w:rPr>
          <w:i/>
          <w:lang w:val="en-GB"/>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0D7CA7" w:rsidRPr="00A20D3E">
        <w:rPr>
          <w:i/>
          <w:lang w:val="en-GB"/>
        </w:rPr>
        <w:t>t</w:t>
      </w:r>
      <w:r>
        <w:rPr>
          <w:lang w:val="en-GB"/>
        </w:rPr>
        <w:t xml:space="preserve"> does not comply with operand) or to </w:t>
      </w:r>
      <w:r w:rsidRPr="003A7553">
        <w:rPr>
          <w:lang w:val="en-GB"/>
        </w:rPr>
        <w:t xml:space="preserve">change a frozen variable will </w:t>
      </w:r>
      <w:r>
        <w:rPr>
          <w:lang w:val="en-GB"/>
        </w:rPr>
        <w:t>be ignored</w:t>
      </w:r>
      <w:r w:rsidRPr="003A7553">
        <w:rPr>
          <w:lang w:val="en-GB"/>
        </w:rPr>
        <w:t>.</w:t>
      </w:r>
    </w:p>
    <w:p w14:paraId="4D8ABC55" w14:textId="77777777" w:rsidR="009F6BA1" w:rsidRDefault="009F6BA1" w:rsidP="000A7A2D">
      <w:pPr>
        <w:pStyle w:val="ListParagraph"/>
        <w:numPr>
          <w:ilvl w:val="0"/>
          <w:numId w:val="11"/>
        </w:numPr>
        <w:rPr>
          <w:b/>
          <w:lang w:val="en-GB"/>
        </w:rPr>
      </w:pPr>
      <w:r>
        <w:rPr>
          <w:b/>
          <w:lang w:val="en-GB"/>
        </w:rPr>
        <w:t>Boolean isFrozen()</w:t>
      </w:r>
    </w:p>
    <w:p w14:paraId="5E67E6B0" w14:textId="77777777"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14:paraId="5309D7A9" w14:textId="77777777" w:rsidR="00F523F9" w:rsidRDefault="00F523F9" w:rsidP="000A7A2D">
      <w:pPr>
        <w:pStyle w:val="ListParagraph"/>
        <w:numPr>
          <w:ilvl w:val="0"/>
          <w:numId w:val="11"/>
        </w:numPr>
        <w:rPr>
          <w:b/>
          <w:lang w:val="en-GB"/>
        </w:rPr>
      </w:pPr>
      <w:r>
        <w:rPr>
          <w:b/>
          <w:lang w:val="en-GB"/>
        </w:rPr>
        <w:t>Boolean isConfigured()</w:t>
      </w:r>
      <w:r w:rsidR="005B6FCB">
        <w:rPr>
          <w:b/>
          <w:lang w:val="en-GB"/>
        </w:rPr>
        <w:t xml:space="preserve"> / isDefined()</w:t>
      </w:r>
    </w:p>
    <w:p w14:paraId="3BA3538C" w14:textId="77777777"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14:paraId="03C903F2" w14:textId="77777777" w:rsidR="00AD787D" w:rsidRDefault="00AD787D" w:rsidP="000A7A2D">
      <w:pPr>
        <w:pStyle w:val="ListParagraph"/>
        <w:numPr>
          <w:ilvl w:val="0"/>
          <w:numId w:val="11"/>
        </w:numPr>
        <w:rPr>
          <w:b/>
          <w:lang w:val="en-GB"/>
        </w:rPr>
      </w:pPr>
      <w:r>
        <w:rPr>
          <w:b/>
          <w:lang w:val="en-GB"/>
        </w:rPr>
        <w:t>DecisionVariable getParent() / parent()</w:t>
      </w:r>
    </w:p>
    <w:p w14:paraId="51A90579" w14:textId="77777777" w:rsidR="00230223" w:rsidRPr="00A20D3E" w:rsidRDefault="000D7CA7">
      <w:pPr>
        <w:pStyle w:val="ListParagraph"/>
        <w:rPr>
          <w:lang w:val="en-GB"/>
        </w:rPr>
      </w:pPr>
      <w:r w:rsidRPr="00A20D3E">
        <w:rPr>
          <w:lang w:val="en-GB"/>
        </w:rPr>
        <w:t xml:space="preserve">Returns the parent variable of </w:t>
      </w:r>
      <w:r w:rsidRPr="00A20D3E">
        <w:rPr>
          <w:i/>
          <w:lang w:val="en-GB"/>
        </w:rPr>
        <w:t>operand</w:t>
      </w:r>
      <w:r w:rsidRPr="00A20D3E">
        <w:rPr>
          <w:lang w:val="en-GB"/>
        </w:rPr>
        <w:t xml:space="preserve"> if available. If operand is a top-level variable, i.e., the actual parent is a configuration, the result is undefined.</w:t>
      </w:r>
    </w:p>
    <w:p w14:paraId="5C43D363" w14:textId="77777777"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14:paraId="31117467" w14:textId="77777777"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14:paraId="05AB5B6E" w14:textId="77777777"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14:paraId="19DF2D6E" w14:textId="77777777" w:rsidR="00FE156B" w:rsidRPr="00725A64" w:rsidRDefault="00D266DF" w:rsidP="00EA17BB">
      <w:pPr>
        <w:pStyle w:val="Heading3"/>
        <w:numPr>
          <w:ilvl w:val="3"/>
          <w:numId w:val="1"/>
        </w:numPr>
        <w:tabs>
          <w:tab w:val="left" w:pos="1078"/>
        </w:tabs>
        <w:ind w:left="0" w:firstLine="0"/>
        <w:rPr>
          <w:lang w:val="en-GB"/>
        </w:rPr>
      </w:pPr>
      <w:bookmarkStart w:id="1102" w:name="_Toc370915098"/>
      <w:bookmarkStart w:id="1103" w:name="_Toc370915202"/>
      <w:bookmarkStart w:id="1104" w:name="_Toc385852331"/>
      <w:bookmarkStart w:id="1105" w:name="_Toc385852445"/>
      <w:bookmarkStart w:id="1106" w:name="_Toc494807106"/>
      <w:bookmarkEnd w:id="1102"/>
      <w:bookmarkEnd w:id="1103"/>
      <w:bookmarkEnd w:id="1104"/>
      <w:bookmarkEnd w:id="1105"/>
      <w:r>
        <w:rPr>
          <w:lang w:val="en-GB"/>
        </w:rPr>
        <w:t>Annotation</w:t>
      </w:r>
      <w:r>
        <w:rPr>
          <w:rStyle w:val="FootnoteReference"/>
          <w:lang w:val="en-GB"/>
        </w:rPr>
        <w:footnoteReference w:id="26"/>
      </w:r>
      <w:bookmarkEnd w:id="1106"/>
    </w:p>
    <w:p w14:paraId="21DE9DB8" w14:textId="77777777"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14:paraId="74555DA1" w14:textId="77777777" w:rsidR="000E00A8" w:rsidRPr="006F337B" w:rsidRDefault="000E00A8" w:rsidP="000E00A8">
      <w:pPr>
        <w:rPr>
          <w:lang w:val="en-GB"/>
        </w:rPr>
      </w:pPr>
      <w:r>
        <w:rPr>
          <w:lang w:val="en-GB"/>
        </w:rPr>
        <w:lastRenderedPageBreak/>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14:paraId="09F5D5C3" w14:textId="77777777" w:rsidR="00FE156B" w:rsidRPr="00725A64" w:rsidRDefault="00FE156B" w:rsidP="00EA17BB">
      <w:pPr>
        <w:pStyle w:val="Heading3"/>
        <w:numPr>
          <w:ilvl w:val="3"/>
          <w:numId w:val="1"/>
        </w:numPr>
        <w:tabs>
          <w:tab w:val="left" w:pos="1078"/>
        </w:tabs>
        <w:ind w:left="0" w:firstLine="0"/>
        <w:rPr>
          <w:lang w:val="en-GB"/>
        </w:rPr>
      </w:pPr>
      <w:bookmarkStart w:id="1107" w:name="_Toc385852333"/>
      <w:bookmarkStart w:id="1108" w:name="_Toc385852447"/>
      <w:bookmarkStart w:id="1109" w:name="_Toc494807107"/>
      <w:bookmarkEnd w:id="1107"/>
      <w:bookmarkEnd w:id="1108"/>
      <w:r w:rsidRPr="00725A64">
        <w:rPr>
          <w:lang w:val="en-GB"/>
        </w:rPr>
        <w:t>IvmlDeclaration</w:t>
      </w:r>
      <w:bookmarkEnd w:id="1109"/>
    </w:p>
    <w:p w14:paraId="37165F73" w14:textId="77777777"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14:paraId="70588ECC" w14:textId="77777777" w:rsidR="00B36913" w:rsidRPr="00725A64" w:rsidRDefault="00B36913" w:rsidP="00EA17BB">
      <w:pPr>
        <w:pStyle w:val="Heading3"/>
        <w:numPr>
          <w:ilvl w:val="3"/>
          <w:numId w:val="1"/>
        </w:numPr>
        <w:tabs>
          <w:tab w:val="left" w:pos="1078"/>
        </w:tabs>
        <w:ind w:left="0" w:firstLine="0"/>
        <w:rPr>
          <w:lang w:val="en-GB"/>
        </w:rPr>
      </w:pPr>
      <w:bookmarkStart w:id="1110" w:name="_Ref368653020"/>
      <w:bookmarkStart w:id="1111" w:name="_Toc494807108"/>
      <w:r w:rsidRPr="00725A64">
        <w:rPr>
          <w:lang w:val="en-GB"/>
        </w:rPr>
        <w:t>Configuration</w:t>
      </w:r>
      <w:bookmarkEnd w:id="1110"/>
      <w:bookmarkEnd w:id="1111"/>
    </w:p>
    <w:p w14:paraId="106B2804" w14:textId="77777777"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14:paraId="79EAD753" w14:textId="77777777"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14:paraId="41537BFF"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14:paraId="3AC8AE65" w14:textId="77777777"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14:paraId="3FD71A7B" w14:textId="77777777"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14:paraId="3A1FA698" w14:textId="77777777"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14:paraId="6B46DAC0" w14:textId="77777777" w:rsidR="00B357A7" w:rsidRDefault="001D7CDA">
      <w:pPr>
        <w:pStyle w:val="ListParagraph"/>
        <w:keepNext/>
        <w:numPr>
          <w:ilvl w:val="0"/>
          <w:numId w:val="11"/>
        </w:numPr>
        <w:rPr>
          <w:b/>
          <w:lang w:val="en-GB"/>
        </w:rPr>
      </w:pPr>
      <w:r w:rsidRPr="00725A64">
        <w:rPr>
          <w:b/>
          <w:lang w:val="en-GB"/>
        </w:rPr>
        <w:t>Boolean isEmpty()</w:t>
      </w:r>
    </w:p>
    <w:p w14:paraId="1842E72C" w14:textId="77777777"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14:paraId="59AB3A5B" w14:textId="49AE9A15" w:rsidR="00B357A7" w:rsidRDefault="007C030C">
      <w:pPr>
        <w:pStyle w:val="ListParagraph"/>
        <w:keepNext/>
        <w:numPr>
          <w:ilvl w:val="0"/>
          <w:numId w:val="11"/>
        </w:numPr>
        <w:rPr>
          <w:b/>
          <w:lang w:val="en-GB"/>
        </w:rPr>
      </w:pPr>
      <w:r w:rsidRPr="00725A64">
        <w:rPr>
          <w:b/>
          <w:lang w:val="en-GB"/>
        </w:rPr>
        <w:t>DecisionVariable getByName(String n) / byName(String n)</w:t>
      </w:r>
    </w:p>
    <w:p w14:paraId="18EA97D1" w14:textId="77777777" w:rsidR="007C030C" w:rsidRPr="00725A64" w:rsidRDefault="007C030C" w:rsidP="007C030C">
      <w:pPr>
        <w:pStyle w:val="ListParagraph"/>
        <w:rPr>
          <w:b/>
          <w:lang w:val="en-GB"/>
        </w:rPr>
      </w:pPr>
      <w:r w:rsidRPr="00725A64">
        <w:rPr>
          <w:lang w:val="en-GB"/>
        </w:rPr>
        <w:t>Returns the specified decision variable (if it exists).</w:t>
      </w:r>
    </w:p>
    <w:p w14:paraId="7ACEEFD5" w14:textId="77777777"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14:paraId="6FD3C672" w14:textId="77777777"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14:paraId="2A70FE39" w14:textId="77777777"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14:paraId="4BD59F75" w14:textId="77777777"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14:paraId="5D5321AC" w14:textId="77777777"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14:paraId="593F98FA" w14:textId="77777777" w:rsidR="00C35A1A" w:rsidRPr="00725A64" w:rsidRDefault="00C35A1A" w:rsidP="00C35A1A">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14:paraId="77DC9252" w14:textId="77777777"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14:paraId="63E65C62" w14:textId="77777777"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14:paraId="1772FA8A"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14:paraId="310238EE" w14:textId="77777777"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14:paraId="3D4ED029" w14:textId="77777777" w:rsidR="009562DB" w:rsidRDefault="009562DB" w:rsidP="00687087">
      <w:pPr>
        <w:pStyle w:val="ListParagraph"/>
        <w:numPr>
          <w:ilvl w:val="0"/>
          <w:numId w:val="11"/>
        </w:numPr>
        <w:rPr>
          <w:b/>
          <w:lang w:val="en-GB"/>
        </w:rPr>
      </w:pPr>
      <w:r>
        <w:rPr>
          <w:b/>
          <w:lang w:val="en-GB"/>
        </w:rPr>
        <w:t>FileArtifact store(Path p)</w:t>
      </w:r>
    </w:p>
    <w:p w14:paraId="13949C99" w14:textId="77777777"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14:paraId="47485C0B" w14:textId="77777777" w:rsidR="009562DB" w:rsidRDefault="009562DB" w:rsidP="00687087">
      <w:pPr>
        <w:pStyle w:val="ListParagraph"/>
        <w:numPr>
          <w:ilvl w:val="0"/>
          <w:numId w:val="11"/>
        </w:numPr>
        <w:rPr>
          <w:b/>
          <w:lang w:val="en-GB"/>
        </w:rPr>
      </w:pPr>
      <w:r>
        <w:rPr>
          <w:b/>
          <w:lang w:val="en-GB"/>
        </w:rPr>
        <w:t>FileArtifact store(Path p, Boolean u)</w:t>
      </w:r>
    </w:p>
    <w:p w14:paraId="3DFFF042" w14:textId="77777777"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14:paraId="1EB0DAC9" w14:textId="77777777"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14:paraId="01C61D73" w14:textId="77777777"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14:paraId="286482BF" w14:textId="77777777" w:rsidR="00230C7F" w:rsidRPr="00721C2D" w:rsidRDefault="00230C7F" w:rsidP="00230C7F">
      <w:pPr>
        <w:pStyle w:val="ListParagraph"/>
        <w:numPr>
          <w:ilvl w:val="0"/>
          <w:numId w:val="11"/>
        </w:numPr>
        <w:rPr>
          <w:b/>
          <w:lang w:val="en-US"/>
        </w:rPr>
      </w:pPr>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p>
    <w:p w14:paraId="32F8952F" w14:textId="77777777" w:rsidR="00230C7F" w:rsidRDefault="00230C7F" w:rsidP="00230C7F">
      <w:pPr>
        <w:pStyle w:val="ListParagraph"/>
        <w:rPr>
          <w:lang w:val="en-US"/>
        </w:rPr>
      </w:pPr>
      <w:r>
        <w:rPr>
          <w:lang w:val="en-US"/>
        </w:rPr>
        <w:t xml:space="preserve">Returns all instances of type </w:t>
      </w:r>
      <w:r w:rsidR="000D7CA7" w:rsidRPr="00A20D3E">
        <w:rPr>
          <w:i/>
          <w:lang w:val="en-US"/>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p>
    <w:p w14:paraId="18D7B18F" w14:textId="77777777" w:rsidR="008921CE" w:rsidRPr="00725A64" w:rsidRDefault="008921CE" w:rsidP="00EA17BB">
      <w:pPr>
        <w:pStyle w:val="Heading3"/>
        <w:rPr>
          <w:lang w:val="en-GB"/>
        </w:rPr>
      </w:pPr>
      <w:bookmarkStart w:id="1112" w:name="_Toc488046276"/>
      <w:bookmarkStart w:id="1113" w:name="_Toc493054529"/>
      <w:bookmarkStart w:id="1114" w:name="_Toc494643636"/>
      <w:bookmarkStart w:id="1115" w:name="_Toc494807109"/>
      <w:bookmarkStart w:id="1116" w:name="_Toc389206099"/>
      <w:bookmarkStart w:id="1117" w:name="_Toc389206317"/>
      <w:bookmarkStart w:id="1118" w:name="_Toc389206534"/>
      <w:bookmarkStart w:id="1119" w:name="_Toc389206749"/>
      <w:bookmarkStart w:id="1120" w:name="_Toc389206964"/>
      <w:bookmarkStart w:id="1121" w:name="_Toc389207178"/>
      <w:bookmarkStart w:id="1122" w:name="_Toc389207391"/>
      <w:bookmarkStart w:id="1123" w:name="_Toc389207603"/>
      <w:bookmarkStart w:id="1124" w:name="_Toc389207814"/>
      <w:bookmarkStart w:id="1125" w:name="_Toc389208024"/>
      <w:bookmarkStart w:id="1126" w:name="_Toc389208233"/>
      <w:bookmarkStart w:id="1127" w:name="_Toc389208440"/>
      <w:bookmarkStart w:id="1128" w:name="_Toc389208645"/>
      <w:bookmarkStart w:id="1129" w:name="_Toc389208849"/>
      <w:bookmarkStart w:id="1130" w:name="_Toc389209052"/>
      <w:bookmarkStart w:id="1131" w:name="_Toc389209255"/>
      <w:bookmarkStart w:id="1132" w:name="_Toc389209457"/>
      <w:bookmarkStart w:id="1133" w:name="_Toc389209942"/>
      <w:bookmarkStart w:id="1134" w:name="_Toc389210143"/>
      <w:bookmarkStart w:id="1135" w:name="_Toc389210342"/>
      <w:bookmarkStart w:id="1136" w:name="_Toc389210540"/>
      <w:bookmarkStart w:id="1137" w:name="_Toc389210737"/>
      <w:bookmarkStart w:id="1138" w:name="_Toc389210933"/>
      <w:bookmarkStart w:id="1139" w:name="_Toc389211128"/>
      <w:bookmarkStart w:id="1140" w:name="_Toc389211321"/>
      <w:bookmarkStart w:id="1141" w:name="_Toc389211514"/>
      <w:bookmarkStart w:id="1142" w:name="_Toc389211706"/>
      <w:bookmarkStart w:id="1143" w:name="_Toc389211897"/>
      <w:bookmarkStart w:id="1144" w:name="_Toc389212087"/>
      <w:bookmarkStart w:id="1145" w:name="_Toc389212279"/>
      <w:bookmarkStart w:id="1146" w:name="_Toc389212462"/>
      <w:bookmarkStart w:id="1147" w:name="_Toc389212643"/>
      <w:bookmarkStart w:id="1148" w:name="_Toc389212823"/>
      <w:bookmarkStart w:id="1149" w:name="_Toc389213001"/>
      <w:bookmarkStart w:id="1150" w:name="_Toc389213178"/>
      <w:bookmarkStart w:id="1151" w:name="_Toc389213352"/>
      <w:bookmarkStart w:id="1152" w:name="_Toc389213524"/>
      <w:bookmarkStart w:id="1153" w:name="_Toc389213689"/>
      <w:bookmarkStart w:id="1154" w:name="_Toc389213846"/>
      <w:bookmarkStart w:id="1155" w:name="_Toc389214002"/>
      <w:bookmarkStart w:id="1156" w:name="_Toc389214156"/>
      <w:bookmarkStart w:id="1157" w:name="_Toc389214309"/>
      <w:bookmarkStart w:id="1158" w:name="_Toc389214459"/>
      <w:bookmarkStart w:id="1159" w:name="_Toc389214607"/>
      <w:bookmarkStart w:id="1160" w:name="_Toc389214753"/>
      <w:bookmarkStart w:id="1161" w:name="_Toc389214898"/>
      <w:bookmarkStart w:id="1162" w:name="_Toc389215042"/>
      <w:bookmarkStart w:id="1163" w:name="_Toc389215185"/>
      <w:bookmarkStart w:id="1164" w:name="_Toc389215324"/>
      <w:bookmarkStart w:id="1165" w:name="_Toc389215462"/>
      <w:bookmarkStart w:id="1166" w:name="_Toc389215599"/>
      <w:bookmarkStart w:id="1167" w:name="_Toc389215735"/>
      <w:bookmarkStart w:id="1168" w:name="_Toc389215872"/>
      <w:bookmarkStart w:id="1169" w:name="_Toc389216000"/>
      <w:bookmarkStart w:id="1170" w:name="_Toc389216123"/>
      <w:bookmarkStart w:id="1171" w:name="_Toc389216245"/>
      <w:bookmarkStart w:id="1172" w:name="_Toc389216366"/>
      <w:bookmarkStart w:id="1173" w:name="_Toc389216485"/>
      <w:bookmarkStart w:id="1174" w:name="_Toc389216603"/>
      <w:bookmarkStart w:id="1175" w:name="_Toc389216719"/>
      <w:bookmarkStart w:id="1176" w:name="_Toc389216833"/>
      <w:bookmarkStart w:id="1177" w:name="_Toc389216946"/>
      <w:bookmarkStart w:id="1178" w:name="_Toc389217058"/>
      <w:bookmarkStart w:id="1179" w:name="_Toc389217169"/>
      <w:bookmarkStart w:id="1180" w:name="_Toc389217279"/>
      <w:bookmarkStart w:id="1181" w:name="_Toc389217387"/>
      <w:bookmarkStart w:id="1182" w:name="_Toc389218015"/>
      <w:bookmarkStart w:id="1183" w:name="_Toc393195836"/>
      <w:bookmarkStart w:id="1184" w:name="_Toc393271613"/>
      <w:bookmarkStart w:id="1185" w:name="_Toc393271774"/>
      <w:bookmarkStart w:id="1186" w:name="_Toc393273045"/>
      <w:bookmarkStart w:id="1187" w:name="_Toc393348772"/>
      <w:bookmarkStart w:id="1188" w:name="_Toc393370959"/>
      <w:bookmarkStart w:id="1189" w:name="_Toc394492749"/>
      <w:bookmarkStart w:id="1190" w:name="_Toc395683489"/>
      <w:bookmarkStart w:id="1191" w:name="_Ref368650561"/>
      <w:bookmarkStart w:id="1192" w:name="_Ref368652495"/>
      <w:bookmarkStart w:id="1193" w:name="_Ref368652722"/>
      <w:bookmarkStart w:id="1194" w:name="_Toc494807110"/>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1191"/>
      <w:bookmarkEnd w:id="1192"/>
      <w:bookmarkEnd w:id="1193"/>
      <w:bookmarkEnd w:id="1194"/>
    </w:p>
    <w:p w14:paraId="25C366DC" w14:textId="77777777"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14:paraId="544DCA55" w14:textId="77777777" w:rsidR="00424A25" w:rsidRPr="00725A64" w:rsidRDefault="00424A25" w:rsidP="00EA17BB">
      <w:pPr>
        <w:pStyle w:val="Heading3"/>
        <w:numPr>
          <w:ilvl w:val="3"/>
          <w:numId w:val="1"/>
        </w:numPr>
        <w:tabs>
          <w:tab w:val="left" w:pos="1078"/>
        </w:tabs>
        <w:ind w:left="0" w:firstLine="0"/>
        <w:rPr>
          <w:lang w:val="en-GB"/>
        </w:rPr>
      </w:pPr>
      <w:bookmarkStart w:id="1195" w:name="_Toc494807111"/>
      <w:r w:rsidRPr="00725A64">
        <w:rPr>
          <w:lang w:val="en-GB"/>
        </w:rPr>
        <w:t>Path</w:t>
      </w:r>
      <w:bookmarkEnd w:id="1195"/>
    </w:p>
    <w:p w14:paraId="4757F280" w14:textId="434378B5"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r w:rsidR="00E56A21">
        <w:fldChar w:fldCharType="begin"/>
      </w:r>
      <w:r w:rsidR="00E56A21" w:rsidRPr="00A20D3E">
        <w:rPr>
          <w:lang w:val="en-US"/>
        </w:rPr>
        <w:instrText xml:space="preserve"> REF BIB_ant13 \* MERGEFORMAT </w:instrText>
      </w:r>
      <w:r w:rsidR="00E56A21">
        <w:fldChar w:fldCharType="separate"/>
      </w:r>
      <w:r w:rsidR="00AE05D6" w:rsidRPr="001E46F3">
        <w:rPr>
          <w:lang w:val="en-GB"/>
        </w:rPr>
        <w:t>9</w:t>
      </w:r>
      <w:r w:rsidR="00E56A21">
        <w:rPr>
          <w:lang w:val="en-GB"/>
        </w:rPr>
        <w:fldChar w:fldCharType="end"/>
      </w:r>
      <w:r w:rsidRPr="00725A64">
        <w:rPr>
          <w:lang w:val="en-GB"/>
        </w:rPr>
        <w:t>].</w:t>
      </w:r>
    </w:p>
    <w:p w14:paraId="13FEE741" w14:textId="02D2826D" w:rsidR="000F033A" w:rsidRPr="00FF7947" w:rsidRDefault="000F033A" w:rsidP="00845E9C">
      <w:pPr>
        <w:pStyle w:val="ListParagraph"/>
        <w:numPr>
          <w:ilvl w:val="0"/>
          <w:numId w:val="11"/>
        </w:numPr>
        <w:rPr>
          <w:b/>
          <w:lang w:val="en-GB"/>
        </w:rPr>
      </w:pPr>
      <w:r w:rsidRPr="00FF7947">
        <w:rPr>
          <w:b/>
          <w:lang w:val="en-GB"/>
        </w:rPr>
        <w:t xml:space="preserve">String getPath() / path() </w:t>
      </w:r>
    </w:p>
    <w:p w14:paraId="34FA586B" w14:textId="77777777"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14:paraId="031ED65E" w14:textId="77777777" w:rsidR="000F033A" w:rsidRPr="00725A64" w:rsidRDefault="000F033A" w:rsidP="00845E9C">
      <w:pPr>
        <w:pStyle w:val="ListParagraph"/>
        <w:numPr>
          <w:ilvl w:val="0"/>
          <w:numId w:val="11"/>
        </w:numPr>
        <w:rPr>
          <w:b/>
          <w:lang w:val="en-GB"/>
        </w:rPr>
      </w:pPr>
      <w:r w:rsidRPr="00725A64">
        <w:rPr>
          <w:b/>
          <w:lang w:val="en-GB"/>
        </w:rPr>
        <w:t>Boolean isPattern()</w:t>
      </w:r>
    </w:p>
    <w:p w14:paraId="5112914A" w14:textId="77777777"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14:paraId="505CA61E" w14:textId="77777777" w:rsidR="000F033A" w:rsidRPr="00725A64" w:rsidRDefault="000F033A" w:rsidP="00845E9C">
      <w:pPr>
        <w:pStyle w:val="ListParagraph"/>
        <w:numPr>
          <w:ilvl w:val="0"/>
          <w:numId w:val="11"/>
        </w:numPr>
        <w:rPr>
          <w:b/>
          <w:lang w:val="en-GB"/>
        </w:rPr>
      </w:pPr>
      <w:r w:rsidRPr="00725A64">
        <w:rPr>
          <w:b/>
          <w:lang w:val="en-GB"/>
        </w:rPr>
        <w:t>JavaPath toJavaPath()</w:t>
      </w:r>
    </w:p>
    <w:p w14:paraId="0D5D9C67" w14:textId="77777777" w:rsidR="000F033A" w:rsidRDefault="0041048A" w:rsidP="0041048A">
      <w:pPr>
        <w:pStyle w:val="ListParagraph"/>
        <w:rPr>
          <w:lang w:val="en-GB"/>
        </w:rPr>
      </w:pPr>
      <w:r w:rsidRPr="00725A64">
        <w:rPr>
          <w:lang w:val="en-GB"/>
        </w:rPr>
        <w:lastRenderedPageBreak/>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14:paraId="5B45C42D" w14:textId="77777777"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14:paraId="1E83EB5C" w14:textId="77777777"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14:paraId="45E8E94F" w14:textId="77777777" w:rsidR="000F033A" w:rsidRPr="00725A64" w:rsidRDefault="0041048A" w:rsidP="00845E9C">
      <w:pPr>
        <w:pStyle w:val="ListParagraph"/>
        <w:numPr>
          <w:ilvl w:val="0"/>
          <w:numId w:val="11"/>
        </w:numPr>
        <w:rPr>
          <w:b/>
          <w:lang w:val="en-GB"/>
        </w:rPr>
      </w:pPr>
      <w:r w:rsidRPr="00725A64">
        <w:rPr>
          <w:b/>
          <w:lang w:val="en-GB"/>
        </w:rPr>
        <w:t>String toOSPath()</w:t>
      </w:r>
    </w:p>
    <w:p w14:paraId="134B6115"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14:paraId="4DD80CE3" w14:textId="77777777" w:rsidR="0041048A" w:rsidRPr="00725A64" w:rsidRDefault="0041048A" w:rsidP="00845E9C">
      <w:pPr>
        <w:pStyle w:val="ListParagraph"/>
        <w:numPr>
          <w:ilvl w:val="0"/>
          <w:numId w:val="11"/>
        </w:numPr>
        <w:rPr>
          <w:b/>
          <w:lang w:val="en-GB"/>
        </w:rPr>
      </w:pPr>
      <w:r w:rsidRPr="00725A64">
        <w:rPr>
          <w:b/>
          <w:lang w:val="en-GB"/>
        </w:rPr>
        <w:t>String toOSAbsolutePath()</w:t>
      </w:r>
    </w:p>
    <w:p w14:paraId="74734B62" w14:textId="77777777"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14:paraId="061FF686" w14:textId="77777777" w:rsidR="0041048A" w:rsidRPr="00725A64" w:rsidRDefault="0041048A" w:rsidP="00845E9C">
      <w:pPr>
        <w:pStyle w:val="ListParagraph"/>
        <w:numPr>
          <w:ilvl w:val="0"/>
          <w:numId w:val="11"/>
        </w:numPr>
        <w:rPr>
          <w:b/>
          <w:lang w:val="en-GB"/>
        </w:rPr>
      </w:pPr>
      <w:r w:rsidRPr="00725A64">
        <w:rPr>
          <w:b/>
          <w:lang w:val="en-GB"/>
        </w:rPr>
        <w:t>deleteAll()</w:t>
      </w:r>
    </w:p>
    <w:p w14:paraId="13413957" w14:textId="77777777"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14:paraId="48417D18" w14:textId="77777777" w:rsidR="000D691E" w:rsidRPr="00725A64" w:rsidRDefault="000D691E" w:rsidP="000D691E">
      <w:pPr>
        <w:pStyle w:val="ListParagraph"/>
        <w:numPr>
          <w:ilvl w:val="0"/>
          <w:numId w:val="11"/>
        </w:numPr>
        <w:rPr>
          <w:b/>
          <w:lang w:val="en-GB"/>
        </w:rPr>
      </w:pPr>
      <w:r w:rsidRPr="00725A64">
        <w:rPr>
          <w:b/>
          <w:lang w:val="en-GB"/>
        </w:rPr>
        <w:t>delete()</w:t>
      </w:r>
    </w:p>
    <w:p w14:paraId="1368EE4B" w14:textId="77777777"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14:paraId="3B8A6E4A" w14:textId="77777777" w:rsidR="0041048A" w:rsidRPr="00725A64" w:rsidRDefault="00CD5132" w:rsidP="00845E9C">
      <w:pPr>
        <w:pStyle w:val="ListParagraph"/>
        <w:numPr>
          <w:ilvl w:val="0"/>
          <w:numId w:val="11"/>
        </w:numPr>
        <w:rPr>
          <w:b/>
          <w:lang w:val="en-GB"/>
        </w:rPr>
      </w:pPr>
      <w:r w:rsidRPr="00725A64">
        <w:rPr>
          <w:b/>
          <w:lang w:val="en-GB"/>
        </w:rPr>
        <w:t>mkdir()</w:t>
      </w:r>
    </w:p>
    <w:p w14:paraId="48B5EBD1" w14:textId="057CB087" w:rsidR="00CD5132" w:rsidRDefault="00CD5132" w:rsidP="00A87436">
      <w:pPr>
        <w:pStyle w:val="ListParagraph"/>
        <w:rPr>
          <w:ins w:id="1196" w:author="Holger Eichelberger" w:date="2024-08-19T09:35:00Z"/>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14:paraId="03EE60C3" w14:textId="6822F549" w:rsidR="009731FC" w:rsidRPr="00725A64" w:rsidRDefault="009731FC" w:rsidP="009731FC">
      <w:pPr>
        <w:pStyle w:val="ListParagraph"/>
        <w:numPr>
          <w:ilvl w:val="0"/>
          <w:numId w:val="11"/>
        </w:numPr>
        <w:rPr>
          <w:ins w:id="1197" w:author="Holger Eichelberger" w:date="2024-08-19T09:35:00Z"/>
          <w:b/>
          <w:lang w:val="en-GB"/>
        </w:rPr>
      </w:pPr>
      <w:ins w:id="1198" w:author="Holger Eichelberger" w:date="2024-08-19T09:35:00Z">
        <w:r>
          <w:rPr>
            <w:b/>
            <w:lang w:val="en-GB"/>
          </w:rPr>
          <w:t>touch</w:t>
        </w:r>
        <w:r w:rsidRPr="00725A64">
          <w:rPr>
            <w:b/>
            <w:lang w:val="en-GB"/>
          </w:rPr>
          <w:t>()</w:t>
        </w:r>
      </w:ins>
    </w:p>
    <w:p w14:paraId="1B8CCF03" w14:textId="079AB2E2" w:rsidR="009731FC" w:rsidRPr="009731FC" w:rsidRDefault="009731FC" w:rsidP="009731FC">
      <w:pPr>
        <w:pStyle w:val="ListParagraph"/>
        <w:rPr>
          <w:lang w:val="en-GB"/>
        </w:rPr>
      </w:pPr>
      <w:ins w:id="1199" w:author="Holger Eichelberger" w:date="2024-08-19T09:35:00Z">
        <w:r>
          <w:rPr>
            <w:lang w:val="en-GB"/>
          </w:rPr>
          <w:t xml:space="preserve">Changes the </w:t>
        </w:r>
      </w:ins>
      <w:ins w:id="1200" w:author="Holger Eichelberger" w:date="2024-08-19T09:36:00Z">
        <w:r>
          <w:rPr>
            <w:lang w:val="en-GB"/>
          </w:rPr>
          <w:t xml:space="preserve">last modification </w:t>
        </w:r>
      </w:ins>
      <w:ins w:id="1201" w:author="Holger Eichelberger" w:date="2024-08-19T09:35:00Z">
        <w:r>
          <w:rPr>
            <w:lang w:val="en-GB"/>
          </w:rPr>
          <w:t xml:space="preserve">date of the underlying </w:t>
        </w:r>
      </w:ins>
      <w:ins w:id="1202" w:author="Holger Eichelberger" w:date="2024-08-19T09:36:00Z">
        <w:r>
          <w:rPr>
            <w:lang w:val="en-GB"/>
          </w:rPr>
          <w:t>filesystem element to now. If the path denotes a file and the file does not exist, creates the file</w:t>
        </w:r>
      </w:ins>
      <w:ins w:id="1203" w:author="Holger Eichelberger" w:date="2024-08-19T09:35:00Z">
        <w:r w:rsidRPr="00725A64">
          <w:rPr>
            <w:lang w:val="en-GB"/>
          </w:rPr>
          <w:t>.</w:t>
        </w:r>
      </w:ins>
    </w:p>
    <w:p w14:paraId="06249017"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14:paraId="43B869B1" w14:textId="77777777"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14:paraId="14BB9301" w14:textId="77777777"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14:paraId="7B034FD2" w14:textId="77777777"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14:paraId="491A2FE9" w14:textId="77777777" w:rsidR="00A87436" w:rsidRPr="00725A64" w:rsidRDefault="00A87436" w:rsidP="00845E9C">
      <w:pPr>
        <w:pStyle w:val="ListParagraph"/>
        <w:numPr>
          <w:ilvl w:val="0"/>
          <w:numId w:val="11"/>
        </w:numPr>
        <w:rPr>
          <w:b/>
          <w:lang w:val="en-GB"/>
        </w:rPr>
      </w:pPr>
      <w:r w:rsidRPr="00725A64">
        <w:rPr>
          <w:b/>
          <w:lang w:val="en-GB"/>
        </w:rPr>
        <w:t>Boolean matches(Path p)</w:t>
      </w:r>
    </w:p>
    <w:p w14:paraId="0CACEAF8" w14:textId="77777777"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14:paraId="60BEE018" w14:textId="77777777"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14:paraId="15A7D4CF" w14:textId="42CACE91" w:rsidR="00A87436"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00E5644A">
        <w:rPr>
          <w:rStyle w:val="FootnoteReference"/>
          <w:i/>
          <w:iCs/>
          <w:lang w:val="en-GB"/>
        </w:rPr>
        <w:footnoteReference w:id="27"/>
      </w:r>
      <w:r w:rsidRPr="00725A64">
        <w:rPr>
          <w:lang w:val="en-GB"/>
        </w:rPr>
        <w:t xml:space="preserve">. </w:t>
      </w:r>
    </w:p>
    <w:p w14:paraId="629BC5BD" w14:textId="77777777" w:rsidR="00BE1FBF" w:rsidRPr="00A20D3E" w:rsidRDefault="00205870">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p>
    <w:p w14:paraId="01C2767B" w14:textId="79636D5C" w:rsidR="00BE1FBF" w:rsidRDefault="00205870">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r w:rsidR="00B97328">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000D7CA7" w:rsidRPr="00A20D3E">
        <w:rPr>
          <w:lang w:val="en-GB"/>
        </w:rPr>
        <w:t xml:space="preserve"> including subtypes of </w:t>
      </w:r>
      <w:r>
        <w:rPr>
          <w:i/>
          <w:lang w:val="en-GB"/>
        </w:rPr>
        <w:t>t</w:t>
      </w:r>
      <w:r w:rsidRPr="00725A64">
        <w:rPr>
          <w:lang w:val="en-GB"/>
        </w:rPr>
        <w:t xml:space="preserve">. </w:t>
      </w:r>
    </w:p>
    <w:p w14:paraId="1C47FB84" w14:textId="77777777" w:rsidR="00B97328" w:rsidRPr="00A954B0" w:rsidRDefault="00B97328" w:rsidP="00B97328">
      <w:pPr>
        <w:pStyle w:val="ListParagraph"/>
        <w:numPr>
          <w:ilvl w:val="0"/>
          <w:numId w:val="11"/>
        </w:numPr>
        <w:rPr>
          <w:b/>
          <w:lang w:val="en-GB"/>
        </w:rPr>
      </w:pPr>
      <w:r>
        <w:rPr>
          <w:b/>
          <w:lang w:val="en-GB"/>
        </w:rPr>
        <w:t>setOf(</w:t>
      </w:r>
      <w:r w:rsidRPr="00725A64">
        <w:rPr>
          <w:b/>
          <w:lang w:val="en-GB"/>
        </w:rPr>
        <w:t>FileArtifact</w:t>
      </w:r>
      <w:r>
        <w:rPr>
          <w:b/>
          <w:lang w:val="en-GB"/>
        </w:rPr>
        <w:t>)</w:t>
      </w:r>
      <w:r w:rsidRPr="00725A64">
        <w:rPr>
          <w:b/>
          <w:lang w:val="en-GB"/>
        </w:rPr>
        <w:t xml:space="preserve"> </w:t>
      </w:r>
      <w:r>
        <w:rPr>
          <w:b/>
          <w:lang w:val="en-GB"/>
        </w:rPr>
        <w:t>typeReject</w:t>
      </w:r>
      <w:r w:rsidRPr="00725A64">
        <w:rPr>
          <w:b/>
          <w:lang w:val="en-GB"/>
        </w:rPr>
        <w:t>(Type t)</w:t>
      </w:r>
      <w:r>
        <w:rPr>
          <w:b/>
          <w:lang w:val="en-GB"/>
        </w:rPr>
        <w:t xml:space="preserve"> </w:t>
      </w:r>
    </w:p>
    <w:p w14:paraId="1088BE97" w14:textId="77777777" w:rsidR="00B97328" w:rsidRPr="00725A64" w:rsidRDefault="00B97328" w:rsidP="00B97328">
      <w:pPr>
        <w:pStyle w:val="ListParagraph"/>
        <w:rPr>
          <w:lang w:val="en-GB"/>
        </w:rPr>
      </w:pPr>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r>
        <w:rPr>
          <w:lang w:val="en-GB"/>
        </w:rPr>
        <w:t xml:space="preserve">not </w:t>
      </w:r>
      <w:r w:rsidRPr="00725A64">
        <w:rPr>
          <w:lang w:val="en-GB"/>
        </w:rPr>
        <w:t xml:space="preserve">complying </w:t>
      </w:r>
      <w:r>
        <w:rPr>
          <w:lang w:val="en-GB"/>
        </w:rPr>
        <w:t>with</w:t>
      </w:r>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p>
    <w:p w14:paraId="690463D8" w14:textId="77777777"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14:paraId="68775020" w14:textId="77777777"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14:paraId="4449C2BA" w14:textId="77777777" w:rsidR="00A87436" w:rsidRPr="00725A64" w:rsidRDefault="00A87436" w:rsidP="00845E9C">
      <w:pPr>
        <w:pStyle w:val="ListParagraph"/>
        <w:numPr>
          <w:ilvl w:val="0"/>
          <w:numId w:val="11"/>
        </w:numPr>
        <w:rPr>
          <w:b/>
          <w:lang w:val="en-GB"/>
        </w:rPr>
      </w:pPr>
      <w:r w:rsidRPr="00725A64">
        <w:rPr>
          <w:b/>
          <w:lang w:val="en-GB"/>
        </w:rPr>
        <w:t>String +(String s)</w:t>
      </w:r>
    </w:p>
    <w:p w14:paraId="5CC03103" w14:textId="77777777"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14:paraId="542518F4" w14:textId="77777777" w:rsidR="00A87436" w:rsidRPr="00725A64" w:rsidRDefault="00E408CC" w:rsidP="00845E9C">
      <w:pPr>
        <w:pStyle w:val="ListParagraph"/>
        <w:numPr>
          <w:ilvl w:val="0"/>
          <w:numId w:val="11"/>
        </w:numPr>
        <w:rPr>
          <w:b/>
          <w:lang w:val="en-GB"/>
        </w:rPr>
      </w:pPr>
      <w:r w:rsidRPr="00725A64">
        <w:rPr>
          <w:b/>
          <w:lang w:val="en-GB"/>
        </w:rPr>
        <w:t>Boolean exists()</w:t>
      </w:r>
    </w:p>
    <w:p w14:paraId="2E3B32D1" w14:textId="77777777" w:rsidR="00E408CC" w:rsidRPr="00725A64" w:rsidRDefault="00F0247C" w:rsidP="00E408CC">
      <w:pPr>
        <w:pStyle w:val="ListParagraph"/>
        <w:rPr>
          <w:lang w:val="en-GB"/>
        </w:rPr>
      </w:pPr>
      <w:r w:rsidRPr="00725A64">
        <w:rPr>
          <w:lang w:val="en-GB"/>
        </w:rPr>
        <w:lastRenderedPageBreak/>
        <w:t>Returns whether the art</w:t>
      </w:r>
      <w:r w:rsidR="001B20D7">
        <w:rPr>
          <w:lang w:val="en-GB"/>
        </w:rPr>
        <w:t>i</w:t>
      </w:r>
      <w:r w:rsidR="00E408CC" w:rsidRPr="00725A64">
        <w:rPr>
          <w:lang w:val="en-GB"/>
        </w:rPr>
        <w:t>fact denoted by the path exists. The operation will always return false in case of a pattern path.</w:t>
      </w:r>
    </w:p>
    <w:p w14:paraId="30193E2A" w14:textId="766756B5" w:rsidR="00E408CC" w:rsidRPr="00725A64" w:rsidRDefault="00E408CC" w:rsidP="00845E9C">
      <w:pPr>
        <w:pStyle w:val="ListParagraph"/>
        <w:numPr>
          <w:ilvl w:val="0"/>
          <w:numId w:val="11"/>
        </w:numPr>
        <w:rPr>
          <w:b/>
          <w:lang w:val="en-GB"/>
        </w:rPr>
      </w:pPr>
      <w:r w:rsidRPr="00725A64">
        <w:rPr>
          <w:b/>
          <w:lang w:val="en-GB"/>
        </w:rPr>
        <w:t>String getName() / name()</w:t>
      </w:r>
    </w:p>
    <w:p w14:paraId="53729A9D" w14:textId="2AFAF8F5" w:rsidR="00E408CC" w:rsidRDefault="00E408CC" w:rsidP="00E408CC">
      <w:pPr>
        <w:pStyle w:val="ListParagraph"/>
        <w:rPr>
          <w:ins w:id="1204" w:author="Holger Eichelberger" w:date="2024-08-19T09:37:00Z"/>
          <w:lang w:val="en-GB"/>
        </w:rPr>
      </w:pPr>
      <w:r w:rsidRPr="00725A64">
        <w:rPr>
          <w:lang w:val="en-GB"/>
        </w:rPr>
        <w:t>Returns the name of the file part of the path or, in case of a pattern path, the entire pattern path.</w:t>
      </w:r>
    </w:p>
    <w:p w14:paraId="62E7CF5C" w14:textId="77777777" w:rsidR="009731FC" w:rsidRPr="00725A64" w:rsidRDefault="009731FC" w:rsidP="009731FC">
      <w:pPr>
        <w:pStyle w:val="ListParagraph"/>
        <w:numPr>
          <w:ilvl w:val="0"/>
          <w:numId w:val="11"/>
        </w:numPr>
        <w:rPr>
          <w:ins w:id="1205" w:author="Holger Eichelberger" w:date="2024-08-19T09:37:00Z"/>
          <w:b/>
          <w:lang w:val="en-GB"/>
        </w:rPr>
      </w:pPr>
      <w:ins w:id="1206" w:author="Holger Eichelberger" w:date="2024-08-19T09:37:00Z">
        <w:r>
          <w:rPr>
            <w:b/>
            <w:lang w:val="en-GB"/>
          </w:rPr>
          <w:t>String</w:t>
        </w:r>
        <w:r w:rsidRPr="00725A64">
          <w:rPr>
            <w:b/>
            <w:lang w:val="en-GB"/>
          </w:rPr>
          <w:t xml:space="preserve"> </w:t>
        </w:r>
        <w:r>
          <w:rPr>
            <w:b/>
            <w:lang w:val="en-GB"/>
          </w:rPr>
          <w:t>getMd5Hash</w:t>
        </w:r>
        <w:r w:rsidRPr="00725A64">
          <w:rPr>
            <w:b/>
            <w:lang w:val="en-GB"/>
          </w:rPr>
          <w:t>()</w:t>
        </w:r>
      </w:ins>
    </w:p>
    <w:p w14:paraId="792D88D8" w14:textId="6AB6375B" w:rsidR="009731FC" w:rsidRPr="009731FC" w:rsidRDefault="009731FC" w:rsidP="009731FC">
      <w:pPr>
        <w:pStyle w:val="ListParagraph"/>
        <w:rPr>
          <w:lang w:val="en-GB"/>
        </w:rPr>
      </w:pPr>
      <w:ins w:id="1207" w:author="Holger Eichelberger" w:date="2024-08-19T09:37:00Z">
        <w:r w:rsidRPr="00725A64">
          <w:rPr>
            <w:lang w:val="en-GB"/>
          </w:rPr>
          <w:t xml:space="preserve">Returns </w:t>
        </w:r>
        <w:r>
          <w:rPr>
            <w:lang w:val="en-GB"/>
          </w:rPr>
          <w:t xml:space="preserve">the MD5 hash of the </w:t>
        </w:r>
        <w:r w:rsidRPr="00725A64">
          <w:rPr>
            <w:lang w:val="en-GB"/>
          </w:rPr>
          <w:t xml:space="preserve">file system artifact in </w:t>
        </w:r>
        <w:r w:rsidRPr="00725A64">
          <w:rPr>
            <w:i/>
            <w:lang w:val="en-GB"/>
          </w:rPr>
          <w:t>operand</w:t>
        </w:r>
        <w:r w:rsidRPr="00725A64">
          <w:rPr>
            <w:lang w:val="en-GB"/>
          </w:rPr>
          <w:t>.</w:t>
        </w:r>
        <w:r>
          <w:rPr>
            <w:lang w:val="en-GB"/>
          </w:rPr>
          <w:t xml:space="preserve"> May fail if the underlying file is not accessible or the MD5 algorithm is not available.</w:t>
        </w:r>
      </w:ins>
    </w:p>
    <w:p w14:paraId="6EA24C34" w14:textId="77777777" w:rsidR="00E408CC" w:rsidRPr="00725A64" w:rsidRDefault="00E408CC" w:rsidP="00845E9C">
      <w:pPr>
        <w:pStyle w:val="ListParagraph"/>
        <w:numPr>
          <w:ilvl w:val="0"/>
          <w:numId w:val="11"/>
        </w:numPr>
        <w:rPr>
          <w:b/>
          <w:lang w:val="en-GB"/>
        </w:rPr>
      </w:pPr>
      <w:r w:rsidRPr="00725A64">
        <w:rPr>
          <w:b/>
          <w:lang w:val="en-GB"/>
        </w:rPr>
        <w:t>Path rename(String n)</w:t>
      </w:r>
    </w:p>
    <w:p w14:paraId="6352588E" w14:textId="77777777"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14:paraId="691C2E8D" w14:textId="77777777"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14:paraId="7932D7CC" w14:textId="77777777"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14:paraId="2E8DA1A0" w14:textId="77777777" w:rsidR="00424A25" w:rsidRPr="00725A64" w:rsidRDefault="00424A25" w:rsidP="00EA17BB">
      <w:pPr>
        <w:pStyle w:val="Heading3"/>
        <w:numPr>
          <w:ilvl w:val="3"/>
          <w:numId w:val="1"/>
        </w:numPr>
        <w:tabs>
          <w:tab w:val="left" w:pos="1078"/>
        </w:tabs>
        <w:ind w:left="0" w:firstLine="0"/>
        <w:rPr>
          <w:lang w:val="en-GB"/>
        </w:rPr>
      </w:pPr>
      <w:bookmarkStart w:id="1208" w:name="_Toc494807112"/>
      <w:r w:rsidRPr="00725A64">
        <w:rPr>
          <w:lang w:val="en-GB"/>
        </w:rPr>
        <w:t>JavaPath</w:t>
      </w:r>
      <w:bookmarkEnd w:id="1208"/>
    </w:p>
    <w:p w14:paraId="0A7E3BFD" w14:textId="77777777"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14:paraId="27D0099E" w14:textId="75765A5B" w:rsidR="00575BD8" w:rsidRDefault="00575BD8" w:rsidP="00575BD8">
      <w:pPr>
        <w:pStyle w:val="ListParagraph"/>
        <w:numPr>
          <w:ilvl w:val="0"/>
          <w:numId w:val="11"/>
        </w:numPr>
        <w:rPr>
          <w:b/>
          <w:lang w:val="en-GB"/>
        </w:rPr>
      </w:pPr>
      <w:r>
        <w:rPr>
          <w:b/>
          <w:lang w:val="en-GB"/>
        </w:rPr>
        <w:t>String getPathSegments() / pathSegments()</w:t>
      </w:r>
    </w:p>
    <w:p w14:paraId="730DA86B"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E030FA6" w14:textId="587557F5" w:rsidR="00575BD8" w:rsidRDefault="00575BD8" w:rsidP="00575BD8">
      <w:pPr>
        <w:pStyle w:val="ListParagraph"/>
        <w:numPr>
          <w:ilvl w:val="0"/>
          <w:numId w:val="11"/>
        </w:numPr>
        <w:rPr>
          <w:b/>
          <w:lang w:val="en-GB"/>
        </w:rPr>
      </w:pPr>
      <w:r>
        <w:rPr>
          <w:b/>
          <w:lang w:val="en-GB"/>
        </w:rPr>
        <w:t>JavaPath getPathSegmentsPath() / pathSegmentsPath()</w:t>
      </w:r>
    </w:p>
    <w:p w14:paraId="067C3A09" w14:textId="77777777"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14:paraId="66CB1FF1" w14:textId="77777777"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14:paraId="199554FE" w14:textId="77777777" w:rsidR="00E331E2" w:rsidRDefault="00E331E2" w:rsidP="00EA17BB">
      <w:pPr>
        <w:pStyle w:val="Heading3"/>
        <w:numPr>
          <w:ilvl w:val="3"/>
          <w:numId w:val="1"/>
        </w:numPr>
        <w:tabs>
          <w:tab w:val="left" w:pos="1078"/>
        </w:tabs>
        <w:ind w:left="0" w:firstLine="0"/>
        <w:rPr>
          <w:lang w:val="en-GB"/>
        </w:rPr>
      </w:pPr>
      <w:bookmarkStart w:id="1209" w:name="_Toc494807113"/>
      <w:r>
        <w:rPr>
          <w:lang w:val="en-GB"/>
        </w:rPr>
        <w:t>ProjectSettings</w:t>
      </w:r>
      <w:bookmarkEnd w:id="1209"/>
    </w:p>
    <w:p w14:paraId="10EA5218" w14:textId="5F561FF1"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w:t>
      </w:r>
      <w:ins w:id="1210" w:author="Holger Eichelberger" w:date="2021-06-23T13:29:00Z">
        <w:r w:rsidR="003F29E4">
          <w:rPr>
            <w:lang w:val="en-GB"/>
          </w:rPr>
          <w:t xml:space="preserve">defined in the VIL/VTL extensions document </w:t>
        </w:r>
      </w:ins>
      <w:del w:id="1211" w:author="Holger Eichelberger" w:date="2021-06-23T13:29:00Z">
        <w:r w:rsidDel="003F29E4">
          <w:rPr>
            <w:lang w:val="en-GB"/>
          </w:rPr>
          <w:delText xml:space="preserve">(Section </w:delText>
        </w:r>
        <w:r w:rsidR="000D7CA7" w:rsidDel="003F29E4">
          <w:rPr>
            <w:lang w:val="en-GB"/>
          </w:rPr>
          <w:fldChar w:fldCharType="begin"/>
        </w:r>
        <w:r w:rsidDel="003F29E4">
          <w:rPr>
            <w:lang w:val="en-GB"/>
          </w:rPr>
          <w:delInstrText xml:space="preserve"> REF _Ref393271274 \r \h </w:delInstrText>
        </w:r>
        <w:r w:rsidR="000D7CA7" w:rsidDel="003F29E4">
          <w:rPr>
            <w:lang w:val="en-GB"/>
          </w:rPr>
        </w:r>
        <w:r w:rsidR="000D7CA7" w:rsidDel="003F29E4">
          <w:rPr>
            <w:lang w:val="en-GB"/>
          </w:rPr>
          <w:fldChar w:fldCharType="separate"/>
        </w:r>
      </w:del>
      <w:del w:id="1212" w:author="Holger Eichelberger" w:date="2021-05-18T15:18:00Z">
        <w:r w:rsidR="00266717" w:rsidDel="001E2452">
          <w:rPr>
            <w:lang w:val="en-GB"/>
          </w:rPr>
          <w:delText>0</w:delText>
        </w:r>
      </w:del>
      <w:del w:id="1213" w:author="Holger Eichelberger" w:date="2021-06-23T13:29:00Z">
        <w:r w:rsidR="000D7CA7" w:rsidDel="003F29E4">
          <w:rPr>
            <w:lang w:val="en-GB"/>
          </w:rPr>
          <w:fldChar w:fldCharType="end"/>
        </w:r>
        <w:r w:rsidDel="003F29E4">
          <w:rPr>
            <w:lang w:val="en-GB"/>
          </w:rPr>
          <w:delText>)</w:delText>
        </w:r>
      </w:del>
      <w:r>
        <w:rPr>
          <w:lang w:val="en-GB"/>
        </w:rPr>
        <w:t xml:space="preserve"> defines a key for the classpath.</w:t>
      </w:r>
    </w:p>
    <w:p w14:paraId="085C1094" w14:textId="77777777" w:rsidR="000F033A" w:rsidRPr="00725A64" w:rsidRDefault="000F033A" w:rsidP="00EA17BB">
      <w:pPr>
        <w:pStyle w:val="Heading3"/>
        <w:numPr>
          <w:ilvl w:val="3"/>
          <w:numId w:val="1"/>
        </w:numPr>
        <w:tabs>
          <w:tab w:val="left" w:pos="1078"/>
        </w:tabs>
        <w:ind w:left="0" w:firstLine="0"/>
        <w:rPr>
          <w:lang w:val="en-GB"/>
        </w:rPr>
      </w:pPr>
      <w:bookmarkStart w:id="1214" w:name="_Toc494807114"/>
      <w:r w:rsidRPr="00725A64">
        <w:rPr>
          <w:lang w:val="en-GB"/>
        </w:rPr>
        <w:t>Project</w:t>
      </w:r>
      <w:bookmarkEnd w:id="1214"/>
    </w:p>
    <w:p w14:paraId="4EF4B789" w14:textId="77777777"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14:paraId="1D31DE56" w14:textId="0A4EEF1A" w:rsidR="009C5B6A" w:rsidRPr="00725A64" w:rsidRDefault="009C5B6A" w:rsidP="00845E9C">
      <w:pPr>
        <w:pStyle w:val="ListParagraph"/>
        <w:numPr>
          <w:ilvl w:val="0"/>
          <w:numId w:val="11"/>
        </w:numPr>
        <w:rPr>
          <w:b/>
          <w:lang w:val="en-GB"/>
        </w:rPr>
      </w:pPr>
      <w:r w:rsidRPr="00725A64">
        <w:rPr>
          <w:b/>
          <w:lang w:val="en-GB"/>
        </w:rPr>
        <w:t>String getName() / name()</w:t>
      </w:r>
    </w:p>
    <w:p w14:paraId="1D2B3B5F" w14:textId="77777777"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14:paraId="1E9172D9" w14:textId="113778E3" w:rsidR="00806CE8" w:rsidRDefault="00806CE8" w:rsidP="00845E9C">
      <w:pPr>
        <w:pStyle w:val="ListParagraph"/>
        <w:numPr>
          <w:ilvl w:val="0"/>
          <w:numId w:val="11"/>
        </w:numPr>
        <w:rPr>
          <w:b/>
          <w:lang w:val="en-GB"/>
        </w:rPr>
      </w:pPr>
      <w:r>
        <w:rPr>
          <w:b/>
          <w:lang w:val="en-GB"/>
        </w:rPr>
        <w:t>String getPlainName() / plainName()</w:t>
      </w:r>
    </w:p>
    <w:p w14:paraId="4CEF9F4F" w14:textId="77777777"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14:paraId="1FBF878C"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14:paraId="11BFC447" w14:textId="77777777"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04D99709" w14:textId="77777777"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14:paraId="2A83F370" w14:textId="77777777"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14:paraId="231EC7E3" w14:textId="77777777"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14:paraId="6EE70BC8" w14:textId="77777777" w:rsidR="004A2A1B" w:rsidRPr="00725A64" w:rsidRDefault="004A2A1B" w:rsidP="004A2A1B">
      <w:pPr>
        <w:pStyle w:val="ListParagraph"/>
        <w:rPr>
          <w:lang w:val="en-GB"/>
        </w:rPr>
      </w:pPr>
      <w:r w:rsidRPr="00725A64">
        <w:rPr>
          <w:lang w:val="en-GB"/>
        </w:rPr>
        <w:lastRenderedPageBreak/>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14:paraId="30BBD9F7" w14:textId="18255809" w:rsidR="009C5B6A" w:rsidRPr="00725A64" w:rsidRDefault="00FF1973" w:rsidP="00845E9C">
      <w:pPr>
        <w:pStyle w:val="ListParagraph"/>
        <w:numPr>
          <w:ilvl w:val="0"/>
          <w:numId w:val="11"/>
        </w:numPr>
        <w:rPr>
          <w:b/>
          <w:lang w:val="en-GB"/>
        </w:rPr>
      </w:pPr>
      <w:r w:rsidRPr="00725A64">
        <w:rPr>
          <w:b/>
          <w:lang w:val="en-GB"/>
        </w:rPr>
        <w:t>Path getPath() / path()</w:t>
      </w:r>
    </w:p>
    <w:p w14:paraId="31A59832" w14:textId="77777777"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14:paraId="38CC8A3C" w14:textId="77777777" w:rsidR="00B357A7" w:rsidRDefault="00FF1973">
      <w:pPr>
        <w:pStyle w:val="ListParagraph"/>
        <w:keepNext/>
        <w:numPr>
          <w:ilvl w:val="0"/>
          <w:numId w:val="11"/>
        </w:numPr>
        <w:rPr>
          <w:b/>
          <w:lang w:val="en-GB"/>
        </w:rPr>
      </w:pPr>
      <w:r w:rsidRPr="00725A64">
        <w:rPr>
          <w:b/>
          <w:lang w:val="en-GB"/>
        </w:rPr>
        <w:t>Path localize(Project s, Path p)</w:t>
      </w:r>
    </w:p>
    <w:p w14:paraId="19DFF1FF" w14:textId="77777777"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14:paraId="3F538114" w14:textId="77777777"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14:paraId="018BB403" w14:textId="77777777"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14:paraId="67857F19" w14:textId="77777777"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14:paraId="0769E224" w14:textId="0930E949"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r w:rsidR="00E5644A" w:rsidRPr="00725A64">
        <w:rPr>
          <w:iCs/>
          <w:lang w:val="en-GB"/>
        </w:rPr>
        <w:t xml:space="preserve">that </w:t>
      </w:r>
      <w:r w:rsidR="00E5644A">
        <w:rPr>
          <w:iCs/>
          <w:lang w:val="en-GB"/>
        </w:rPr>
        <w:t xml:space="preserve">have the same type as </w:t>
      </w:r>
      <w:r w:rsidR="00E5644A" w:rsidRPr="00725A64">
        <w:rPr>
          <w:i/>
          <w:iCs/>
          <w:lang w:val="en-GB"/>
        </w:rPr>
        <w:t>t</w:t>
      </w:r>
      <w:r w:rsidRPr="00725A64">
        <w:rPr>
          <w:lang w:val="en-GB"/>
        </w:rPr>
        <w:t>.</w:t>
      </w:r>
    </w:p>
    <w:p w14:paraId="041527EB" w14:textId="77777777"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14:paraId="3AA9159F" w14:textId="77777777"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14:paraId="03AF57E5" w14:textId="3472452D"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easyFolder()</w:t>
      </w:r>
    </w:p>
    <w:p w14:paraId="78CBAB94" w14:textId="77777777"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14:paraId="3882403B" w14:textId="1ED496E8"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ivmlFolder()</w:t>
      </w:r>
    </w:p>
    <w:p w14:paraId="77E6EDD3" w14:textId="77777777"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14:paraId="713EA20C" w14:textId="5CAE07AA"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vilFolder()</w:t>
      </w:r>
    </w:p>
    <w:p w14:paraId="0ADBA3DE" w14:textId="77777777"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14:paraId="272A38B8" w14:textId="1B68E63E"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 vtlFolder()</w:t>
      </w:r>
    </w:p>
    <w:p w14:paraId="19CE9FBF" w14:textId="77777777"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14:paraId="26D31F01" w14:textId="77777777"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14:paraId="0C59412F" w14:textId="77777777" w:rsidR="00343253" w:rsidRDefault="00343253" w:rsidP="00343253">
      <w:pPr>
        <w:pStyle w:val="ListParagraph"/>
        <w:rPr>
          <w:lang w:val="en-US"/>
        </w:rPr>
      </w:pPr>
      <w:r>
        <w:rPr>
          <w:lang w:val="en-US"/>
        </w:rPr>
        <w:t>Sets the settings for the artifact model</w:t>
      </w:r>
    </w:p>
    <w:p w14:paraId="5726570E" w14:textId="77777777"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14:paraId="74E689A7" w14:textId="77777777" w:rsidR="00343253" w:rsidRPr="003A3218" w:rsidRDefault="00343253" w:rsidP="00343253">
      <w:pPr>
        <w:pStyle w:val="ListParagraph"/>
        <w:rPr>
          <w:lang w:val="en-US"/>
        </w:rPr>
      </w:pPr>
      <w:r>
        <w:rPr>
          <w:lang w:val="en-US"/>
        </w:rPr>
        <w:t>Returns the settings object for the specified key</w:t>
      </w:r>
    </w:p>
    <w:p w14:paraId="4B3BB624" w14:textId="77777777" w:rsidR="00343253" w:rsidRPr="00343253" w:rsidRDefault="00343253" w:rsidP="00C22F74">
      <w:pPr>
        <w:pStyle w:val="ListParagraph"/>
        <w:rPr>
          <w:lang w:val="en-US"/>
        </w:rPr>
      </w:pPr>
    </w:p>
    <w:p w14:paraId="4CC76143" w14:textId="77777777"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14:paraId="17EB2D8B" w14:textId="77777777" w:rsidR="00424A25" w:rsidRPr="00725A64" w:rsidRDefault="00424A25" w:rsidP="00EA17BB">
      <w:pPr>
        <w:pStyle w:val="Heading3"/>
        <w:numPr>
          <w:ilvl w:val="3"/>
          <w:numId w:val="1"/>
        </w:numPr>
        <w:tabs>
          <w:tab w:val="left" w:pos="1078"/>
        </w:tabs>
        <w:ind w:left="0" w:firstLine="0"/>
        <w:rPr>
          <w:lang w:val="en-GB"/>
        </w:rPr>
      </w:pPr>
      <w:bookmarkStart w:id="1215" w:name="_Toc494807115"/>
      <w:r w:rsidRPr="00725A64">
        <w:rPr>
          <w:lang w:val="en-GB"/>
        </w:rPr>
        <w:t>Text</w:t>
      </w:r>
      <w:bookmarkEnd w:id="1215"/>
    </w:p>
    <w:p w14:paraId="343EFE0C" w14:textId="77777777"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14:paraId="6FA4CFF3" w14:textId="77777777" w:rsidR="00FF5AD5" w:rsidRPr="00725A64" w:rsidRDefault="00FF5AD5" w:rsidP="00845E9C">
      <w:pPr>
        <w:pStyle w:val="ListParagraph"/>
        <w:numPr>
          <w:ilvl w:val="0"/>
          <w:numId w:val="11"/>
        </w:numPr>
        <w:rPr>
          <w:b/>
          <w:lang w:val="en-GB"/>
        </w:rPr>
      </w:pPr>
      <w:r w:rsidRPr="00725A64">
        <w:rPr>
          <w:b/>
          <w:lang w:val="en-GB"/>
        </w:rPr>
        <w:t>Boolean isEmpty()</w:t>
      </w:r>
    </w:p>
    <w:p w14:paraId="20CA82F5" w14:textId="77777777"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14:paraId="140EB737" w14:textId="22559811" w:rsidR="00690008" w:rsidRDefault="00690008" w:rsidP="00845E9C">
      <w:pPr>
        <w:pStyle w:val="ListParagraph"/>
        <w:numPr>
          <w:ilvl w:val="0"/>
          <w:numId w:val="11"/>
        </w:numPr>
        <w:rPr>
          <w:b/>
          <w:lang w:val="en-GB"/>
        </w:rPr>
      </w:pPr>
      <w:r>
        <w:rPr>
          <w:b/>
          <w:lang w:val="en-GB"/>
        </w:rPr>
        <w:t>String getText() / text()</w:t>
      </w:r>
    </w:p>
    <w:p w14:paraId="13977407" w14:textId="77777777"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14:paraId="344AE91D" w14:textId="77777777" w:rsidR="00030B2F" w:rsidRDefault="00030B2F" w:rsidP="00845E9C">
      <w:pPr>
        <w:pStyle w:val="ListParagraph"/>
        <w:numPr>
          <w:ilvl w:val="0"/>
          <w:numId w:val="11"/>
        </w:numPr>
        <w:rPr>
          <w:b/>
          <w:lang w:val="en-GB"/>
        </w:rPr>
      </w:pPr>
      <w:r>
        <w:rPr>
          <w:b/>
          <w:lang w:val="en-GB"/>
        </w:rPr>
        <w:t>setText(String t)</w:t>
      </w:r>
    </w:p>
    <w:p w14:paraId="38DDDCB2" w14:textId="77777777"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14:paraId="3268665E" w14:textId="77777777" w:rsidR="00EF7895" w:rsidRPr="00725A64" w:rsidRDefault="00EF7895" w:rsidP="00845E9C">
      <w:pPr>
        <w:pStyle w:val="ListParagraph"/>
        <w:numPr>
          <w:ilvl w:val="0"/>
          <w:numId w:val="11"/>
        </w:numPr>
        <w:rPr>
          <w:b/>
          <w:lang w:val="en-GB"/>
        </w:rPr>
      </w:pPr>
      <w:r w:rsidRPr="00725A64">
        <w:rPr>
          <w:b/>
          <w:lang w:val="en-GB"/>
        </w:rPr>
        <w:lastRenderedPageBreak/>
        <w:t>Boolean matches(String regEx)</w:t>
      </w:r>
    </w:p>
    <w:p w14:paraId="6A2BE57C" w14:textId="77777777"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14:paraId="310FAEDF" w14:textId="77777777"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14:paraId="41B47F46" w14:textId="77777777"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14:paraId="4483673D" w14:textId="77777777"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14:paraId="001C5B97" w14:textId="77777777"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14:paraId="5AF26DD2" w14:textId="77777777" w:rsidR="00C418F6" w:rsidRPr="00725A64" w:rsidRDefault="00C418F6" w:rsidP="00845E9C">
      <w:pPr>
        <w:pStyle w:val="ListParagraph"/>
        <w:numPr>
          <w:ilvl w:val="0"/>
          <w:numId w:val="11"/>
        </w:numPr>
        <w:rPr>
          <w:b/>
          <w:lang w:val="en-GB"/>
        </w:rPr>
      </w:pPr>
      <w:r w:rsidRPr="00725A64">
        <w:rPr>
          <w:b/>
          <w:lang w:val="en-GB"/>
        </w:rPr>
        <w:t xml:space="preserve">Text append(String s) </w:t>
      </w:r>
    </w:p>
    <w:p w14:paraId="216BF373" w14:textId="77777777"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14:paraId="456742B1" w14:textId="77777777" w:rsidR="00BA1D15" w:rsidRPr="00725A64" w:rsidRDefault="00BA1D15" w:rsidP="00845E9C">
      <w:pPr>
        <w:pStyle w:val="ListParagraph"/>
        <w:numPr>
          <w:ilvl w:val="0"/>
          <w:numId w:val="11"/>
        </w:numPr>
        <w:rPr>
          <w:b/>
          <w:lang w:val="en-GB"/>
        </w:rPr>
      </w:pPr>
      <w:r w:rsidRPr="00725A64">
        <w:rPr>
          <w:b/>
          <w:lang w:val="en-GB"/>
        </w:rPr>
        <w:t xml:space="preserve">Text prepend(String s) </w:t>
      </w:r>
    </w:p>
    <w:p w14:paraId="257657D2" w14:textId="77777777"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4813CCC2" w14:textId="77777777" w:rsidR="00522BD5" w:rsidRPr="00725A64" w:rsidRDefault="00522BD5" w:rsidP="00845E9C">
      <w:pPr>
        <w:pStyle w:val="ListParagraph"/>
        <w:numPr>
          <w:ilvl w:val="0"/>
          <w:numId w:val="11"/>
        </w:numPr>
        <w:rPr>
          <w:b/>
          <w:lang w:val="en-GB"/>
        </w:rPr>
      </w:pPr>
      <w:r w:rsidRPr="00725A64">
        <w:rPr>
          <w:b/>
          <w:lang w:val="en-GB"/>
        </w:rPr>
        <w:t xml:space="preserve">Text append(Text t) </w:t>
      </w:r>
    </w:p>
    <w:p w14:paraId="3AA31488" w14:textId="77777777"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14:paraId="1D576805" w14:textId="77777777" w:rsidR="008F228C" w:rsidRPr="00725A64" w:rsidRDefault="008F228C" w:rsidP="00845E9C">
      <w:pPr>
        <w:pStyle w:val="ListParagraph"/>
        <w:numPr>
          <w:ilvl w:val="0"/>
          <w:numId w:val="11"/>
        </w:numPr>
        <w:rPr>
          <w:b/>
          <w:lang w:val="en-GB"/>
        </w:rPr>
      </w:pPr>
      <w:r w:rsidRPr="00725A64">
        <w:rPr>
          <w:b/>
          <w:lang w:val="en-GB"/>
        </w:rPr>
        <w:t xml:space="preserve">Text prepend(Text s) </w:t>
      </w:r>
    </w:p>
    <w:p w14:paraId="3D3E4DA6" w14:textId="77777777"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14:paraId="1A35BE3C" w14:textId="77777777"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14:paraId="1ACFD0FA" w14:textId="77777777" w:rsidR="005F0D9E" w:rsidRPr="00725A64" w:rsidRDefault="005F0D9E" w:rsidP="00EA17BB">
      <w:pPr>
        <w:pStyle w:val="Heading3"/>
        <w:numPr>
          <w:ilvl w:val="3"/>
          <w:numId w:val="1"/>
        </w:numPr>
        <w:tabs>
          <w:tab w:val="left" w:pos="1078"/>
        </w:tabs>
        <w:ind w:left="0" w:firstLine="0"/>
        <w:rPr>
          <w:lang w:val="en-GB"/>
        </w:rPr>
      </w:pPr>
      <w:bookmarkStart w:id="1216" w:name="_Toc494807116"/>
      <w:r w:rsidRPr="00725A64">
        <w:rPr>
          <w:lang w:val="en-GB"/>
        </w:rPr>
        <w:t>Binary</w:t>
      </w:r>
      <w:bookmarkEnd w:id="1216"/>
    </w:p>
    <w:p w14:paraId="3190BDBE" w14:textId="77777777"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14:paraId="18CC0156" w14:textId="77777777" w:rsidR="001B6697" w:rsidRPr="00725A64" w:rsidRDefault="001B6697" w:rsidP="00845E9C">
      <w:pPr>
        <w:pStyle w:val="ListParagraph"/>
        <w:numPr>
          <w:ilvl w:val="0"/>
          <w:numId w:val="11"/>
        </w:numPr>
        <w:rPr>
          <w:b/>
          <w:lang w:val="en-GB"/>
        </w:rPr>
      </w:pPr>
      <w:r w:rsidRPr="00725A64">
        <w:rPr>
          <w:b/>
          <w:lang w:val="en-GB"/>
        </w:rPr>
        <w:t>Boolean isEmpty ()</w:t>
      </w:r>
    </w:p>
    <w:p w14:paraId="655BF584" w14:textId="77777777"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14:paraId="13E6A86A" w14:textId="77777777" w:rsidR="00FF5AD5" w:rsidRPr="00725A64" w:rsidRDefault="00FF5AD5" w:rsidP="00FF5AD5">
      <w:pPr>
        <w:pStyle w:val="ListParagraph"/>
        <w:rPr>
          <w:lang w:val="en-GB"/>
        </w:rPr>
      </w:pPr>
    </w:p>
    <w:p w14:paraId="12D7ADB9" w14:textId="77777777" w:rsidR="00424A25" w:rsidRPr="00725A64" w:rsidRDefault="003306CA" w:rsidP="00EA17BB">
      <w:pPr>
        <w:pStyle w:val="Heading3"/>
        <w:numPr>
          <w:ilvl w:val="3"/>
          <w:numId w:val="1"/>
        </w:numPr>
        <w:tabs>
          <w:tab w:val="left" w:pos="1078"/>
        </w:tabs>
        <w:ind w:left="0" w:firstLine="0"/>
        <w:rPr>
          <w:lang w:val="en-GB"/>
        </w:rPr>
      </w:pPr>
      <w:bookmarkStart w:id="1217" w:name="_Toc494807117"/>
      <w:r w:rsidRPr="00725A64">
        <w:rPr>
          <w:lang w:val="en-GB"/>
        </w:rPr>
        <w:t>Artifact</w:t>
      </w:r>
      <w:bookmarkEnd w:id="1217"/>
    </w:p>
    <w:p w14:paraId="7730430F" w14:textId="77777777"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14:paraId="118980C7" w14:textId="77777777" w:rsidR="006310B6" w:rsidRPr="00725A64" w:rsidRDefault="006310B6" w:rsidP="00845E9C">
      <w:pPr>
        <w:pStyle w:val="ListParagraph"/>
        <w:numPr>
          <w:ilvl w:val="0"/>
          <w:numId w:val="11"/>
        </w:numPr>
        <w:rPr>
          <w:b/>
          <w:lang w:val="en-GB"/>
        </w:rPr>
      </w:pPr>
      <w:r w:rsidRPr="00725A64">
        <w:rPr>
          <w:b/>
          <w:lang w:val="en-GB"/>
        </w:rPr>
        <w:t xml:space="preserve">delete() </w:t>
      </w:r>
    </w:p>
    <w:p w14:paraId="631DFC2D" w14:textId="77777777"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14:paraId="106038CC" w14:textId="77777777"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14:paraId="566F938B" w14:textId="77777777"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14:paraId="117C267F" w14:textId="48B778DA" w:rsidR="00962F7C" w:rsidRPr="00725A64" w:rsidRDefault="00962F7C" w:rsidP="00845E9C">
      <w:pPr>
        <w:pStyle w:val="ListParagraph"/>
        <w:numPr>
          <w:ilvl w:val="0"/>
          <w:numId w:val="11"/>
        </w:numPr>
        <w:rPr>
          <w:b/>
          <w:lang w:val="en-GB"/>
        </w:rPr>
      </w:pPr>
      <w:r w:rsidRPr="00725A64">
        <w:rPr>
          <w:b/>
          <w:lang w:val="en-GB"/>
        </w:rPr>
        <w:lastRenderedPageBreak/>
        <w:t>String getName () / name()</w:t>
      </w:r>
    </w:p>
    <w:p w14:paraId="62DD984C" w14:textId="77777777"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14:paraId="6A28845B" w14:textId="41A41145" w:rsidR="00470AB3" w:rsidRPr="00725A64" w:rsidRDefault="00470AB3" w:rsidP="00845E9C">
      <w:pPr>
        <w:pStyle w:val="ListParagraph"/>
        <w:numPr>
          <w:ilvl w:val="0"/>
          <w:numId w:val="11"/>
        </w:numPr>
        <w:rPr>
          <w:b/>
          <w:lang w:val="en-GB"/>
        </w:rPr>
      </w:pPr>
      <w:r w:rsidRPr="00725A64">
        <w:rPr>
          <w:b/>
          <w:lang w:val="en-GB"/>
        </w:rPr>
        <w:t>Text getText() / text()</w:t>
      </w:r>
    </w:p>
    <w:p w14:paraId="2F6A94B7" w14:textId="77777777"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26D7FB69" w14:textId="4E37683F" w:rsidR="00D83F3E" w:rsidRPr="00725A64" w:rsidRDefault="00D83F3E" w:rsidP="00845E9C">
      <w:pPr>
        <w:pStyle w:val="ListParagraph"/>
        <w:numPr>
          <w:ilvl w:val="0"/>
          <w:numId w:val="11"/>
        </w:numPr>
        <w:rPr>
          <w:b/>
          <w:lang w:val="en-GB"/>
        </w:rPr>
      </w:pPr>
      <w:r w:rsidRPr="00725A64">
        <w:rPr>
          <w:b/>
          <w:lang w:val="en-GB"/>
        </w:rPr>
        <w:t>Binary getBinary() / binary()</w:t>
      </w:r>
    </w:p>
    <w:p w14:paraId="46D4B732" w14:textId="77777777"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14:paraId="6984E103" w14:textId="77777777" w:rsidR="00962F7C" w:rsidRPr="00725A64" w:rsidRDefault="00497C80" w:rsidP="00845E9C">
      <w:pPr>
        <w:pStyle w:val="ListParagraph"/>
        <w:numPr>
          <w:ilvl w:val="0"/>
          <w:numId w:val="11"/>
        </w:numPr>
        <w:rPr>
          <w:b/>
          <w:lang w:val="en-GB"/>
        </w:rPr>
      </w:pPr>
      <w:r w:rsidRPr="00725A64">
        <w:rPr>
          <w:b/>
          <w:lang w:val="en-GB"/>
        </w:rPr>
        <w:t>rename(String n)</w:t>
      </w:r>
    </w:p>
    <w:p w14:paraId="29B926DA" w14:textId="77777777"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14:paraId="3F144F37" w14:textId="77777777" w:rsidR="00424A25" w:rsidRPr="00725A64" w:rsidRDefault="00F7425D" w:rsidP="00EA17BB">
      <w:pPr>
        <w:pStyle w:val="Heading3"/>
        <w:numPr>
          <w:ilvl w:val="3"/>
          <w:numId w:val="1"/>
        </w:numPr>
        <w:tabs>
          <w:tab w:val="left" w:pos="1078"/>
        </w:tabs>
        <w:ind w:left="0" w:firstLine="0"/>
        <w:rPr>
          <w:lang w:val="en-GB"/>
        </w:rPr>
      </w:pPr>
      <w:bookmarkStart w:id="1218" w:name="_Toc494807118"/>
      <w:r w:rsidRPr="00725A64">
        <w:rPr>
          <w:lang w:val="en-GB"/>
        </w:rPr>
        <w:t>FileSystemArtifact</w:t>
      </w:r>
      <w:bookmarkEnd w:id="1218"/>
    </w:p>
    <w:p w14:paraId="092FB88A" w14:textId="77777777"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14:paraId="06C74B85" w14:textId="3EA70D1B" w:rsidR="00F7425D" w:rsidRPr="00725A64" w:rsidRDefault="00F7425D" w:rsidP="00845E9C">
      <w:pPr>
        <w:pStyle w:val="ListParagraph"/>
        <w:numPr>
          <w:ilvl w:val="0"/>
          <w:numId w:val="11"/>
        </w:numPr>
        <w:rPr>
          <w:b/>
          <w:lang w:val="en-GB"/>
        </w:rPr>
      </w:pPr>
      <w:r w:rsidRPr="00725A64">
        <w:rPr>
          <w:b/>
          <w:lang w:val="en-GB"/>
        </w:rPr>
        <w:t>Path getPath() / path()</w:t>
      </w:r>
    </w:p>
    <w:p w14:paraId="26A8E870" w14:textId="77777777"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14:paraId="6BBA2A83" w14:textId="76FBCE4F" w:rsidR="002E3C93" w:rsidRDefault="002E3C93" w:rsidP="00845E9C">
      <w:pPr>
        <w:pStyle w:val="ListParagraph"/>
        <w:numPr>
          <w:ilvl w:val="0"/>
          <w:numId w:val="11"/>
        </w:numPr>
        <w:rPr>
          <w:ins w:id="1219" w:author="Holger Eichelberger" w:date="2021-11-10T19:50:00Z"/>
          <w:b/>
          <w:lang w:val="en-GB"/>
        </w:rPr>
      </w:pPr>
      <w:ins w:id="1220" w:author="Holger Eichelberger" w:date="2021-11-10T19:50:00Z">
        <w:r>
          <w:rPr>
            <w:b/>
            <w:lang w:val="en-GB"/>
          </w:rPr>
          <w:t>setExecutable(Boolean o)</w:t>
        </w:r>
      </w:ins>
    </w:p>
    <w:p w14:paraId="3526ADF4" w14:textId="65F0D50A" w:rsidR="002E3C93" w:rsidRPr="002E3C93" w:rsidRDefault="002E3C93">
      <w:pPr>
        <w:pStyle w:val="ListParagraph"/>
        <w:rPr>
          <w:ins w:id="1221" w:author="Holger Eichelberger" w:date="2021-11-10T19:50:00Z"/>
          <w:lang w:val="en-GB"/>
          <w:rPrChange w:id="1222" w:author="Holger Eichelberger" w:date="2021-11-10T19:51:00Z">
            <w:rPr>
              <w:ins w:id="1223" w:author="Holger Eichelberger" w:date="2021-11-10T19:50:00Z"/>
              <w:b/>
              <w:lang w:val="en-GB"/>
            </w:rPr>
          </w:rPrChange>
        </w:rPr>
        <w:pPrChange w:id="1224" w:author="Holger Eichelberger" w:date="2021-11-10T19:50:00Z">
          <w:pPr>
            <w:pStyle w:val="ListParagraph"/>
            <w:numPr>
              <w:numId w:val="11"/>
            </w:numPr>
            <w:ind w:hanging="360"/>
          </w:pPr>
        </w:pPrChange>
      </w:pPr>
      <w:ins w:id="1225" w:author="Holger Eichelberger" w:date="2021-11-10T19:50:00Z">
        <w:r w:rsidRPr="002E3C93">
          <w:rPr>
            <w:lang w:val="en-GB"/>
            <w:rPrChange w:id="1226" w:author="Holger Eichelberger" w:date="2021-11-10T19:51:00Z">
              <w:rPr>
                <w:b/>
                <w:lang w:val="en-GB"/>
              </w:rPr>
            </w:rPrChange>
          </w:rPr>
          <w:t xml:space="preserve">Tries to set an operation system specific flag to allow for the execution of the </w:t>
        </w:r>
      </w:ins>
      <w:ins w:id="1227" w:author="Holger Eichelberger" w:date="2021-11-10T19:51:00Z">
        <w:r w:rsidRPr="002E3C93">
          <w:rPr>
            <w:lang w:val="en-GB"/>
            <w:rPrChange w:id="1228" w:author="Holger Eichelberger" w:date="2021-11-10T19:51:00Z">
              <w:rPr>
                <w:b/>
                <w:lang w:val="en-GB"/>
              </w:rPr>
            </w:rPrChange>
          </w:rPr>
          <w:t xml:space="preserve">artefact in </w:t>
        </w:r>
        <w:r w:rsidRPr="002E3C93">
          <w:rPr>
            <w:i/>
            <w:lang w:val="en-GB"/>
            <w:rPrChange w:id="1229" w:author="Holger Eichelberger" w:date="2021-11-10T19:51:00Z">
              <w:rPr>
                <w:b/>
                <w:lang w:val="en-GB"/>
              </w:rPr>
            </w:rPrChange>
          </w:rPr>
          <w:t>operand</w:t>
        </w:r>
        <w:r w:rsidRPr="002E3C93">
          <w:rPr>
            <w:lang w:val="en-GB"/>
            <w:rPrChange w:id="1230" w:author="Holger Eichelberger" w:date="2021-11-10T19:51:00Z">
              <w:rPr>
                <w:b/>
                <w:lang w:val="en-GB"/>
              </w:rPr>
            </w:rPrChange>
          </w:rPr>
          <w:t xml:space="preserve">. </w:t>
        </w:r>
        <w:r w:rsidRPr="002E3C93">
          <w:rPr>
            <w:i/>
            <w:lang w:val="en-GB"/>
            <w:rPrChange w:id="1231" w:author="Holger Eichelberger" w:date="2021-11-10T19:51:00Z">
              <w:rPr>
                <w:b/>
                <w:lang w:val="en-GB"/>
              </w:rPr>
            </w:rPrChange>
          </w:rPr>
          <w:t>o</w:t>
        </w:r>
        <w:r w:rsidRPr="002E3C93">
          <w:rPr>
            <w:lang w:val="en-GB"/>
            <w:rPrChange w:id="1232" w:author="Holger Eichelberger" w:date="2021-11-10T19:51:00Z">
              <w:rPr>
                <w:b/>
                <w:lang w:val="en-GB"/>
              </w:rPr>
            </w:rPrChange>
          </w:rPr>
          <w:t xml:space="preserve"> indicates, if only the owner shall be able to execute the artefact.</w:t>
        </w:r>
      </w:ins>
    </w:p>
    <w:p w14:paraId="38E9D03A" w14:textId="678B72A6"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14:paraId="7CE61C1B" w14:textId="77777777"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22D12C40" w14:textId="77777777"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14:paraId="4D9B5137" w14:textId="77777777"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14:paraId="5A878D23" w14:textId="77777777"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14:paraId="1D3E4F9C" w14:textId="77777777" w:rsidR="000C1779" w:rsidRPr="00725A64" w:rsidRDefault="000C1779" w:rsidP="00EA17BB">
      <w:pPr>
        <w:pStyle w:val="Heading3"/>
        <w:numPr>
          <w:ilvl w:val="3"/>
          <w:numId w:val="1"/>
        </w:numPr>
        <w:tabs>
          <w:tab w:val="left" w:pos="1078"/>
        </w:tabs>
        <w:ind w:left="0" w:firstLine="0"/>
        <w:rPr>
          <w:lang w:val="en-GB"/>
        </w:rPr>
      </w:pPr>
      <w:bookmarkStart w:id="1233" w:name="_Toc494807119"/>
      <w:r w:rsidRPr="00725A64">
        <w:rPr>
          <w:lang w:val="en-GB"/>
        </w:rPr>
        <w:t>FolderArtifact</w:t>
      </w:r>
      <w:bookmarkEnd w:id="1233"/>
    </w:p>
    <w:p w14:paraId="7A80C99E" w14:textId="77777777"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14:paraId="39C3AA36" w14:textId="77777777"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w:t>
      </w:r>
      <w:del w:id="1234" w:author="Holger Eichelberger" w:date="2023-03-14T18:14:00Z">
        <w:r w:rsidR="0029577B" w:rsidRPr="00725A64" w:rsidDel="00DE6244">
          <w:rPr>
            <w:b/>
            <w:lang w:val="en-GB"/>
          </w:rPr>
          <w:delText xml:space="preserve"> </w:delText>
        </w:r>
      </w:del>
      <w:r w:rsidR="0029577B" w:rsidRPr="00725A64">
        <w:rPr>
          <w:b/>
          <w:lang w:val="en-GB"/>
        </w:rPr>
        <w:t>()</w:t>
      </w:r>
    </w:p>
    <w:p w14:paraId="22659E2E" w14:textId="77777777"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14:paraId="2F7205E8" w14:textId="77777777"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14:paraId="44595BCA" w14:textId="77777777" w:rsidR="0054486D" w:rsidRPr="00725A64" w:rsidRDefault="0054486D" w:rsidP="00EA17BB">
      <w:pPr>
        <w:pStyle w:val="Heading3"/>
        <w:numPr>
          <w:ilvl w:val="3"/>
          <w:numId w:val="1"/>
        </w:numPr>
        <w:tabs>
          <w:tab w:val="left" w:pos="1078"/>
        </w:tabs>
        <w:ind w:left="0" w:firstLine="0"/>
        <w:rPr>
          <w:lang w:val="en-GB"/>
        </w:rPr>
      </w:pPr>
      <w:bookmarkStart w:id="1235" w:name="_Toc494807120"/>
      <w:r w:rsidRPr="00725A64">
        <w:rPr>
          <w:lang w:val="en-GB"/>
        </w:rPr>
        <w:t>FileArtifact</w:t>
      </w:r>
      <w:bookmarkEnd w:id="1235"/>
    </w:p>
    <w:p w14:paraId="33232B4D" w14:textId="77777777"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lastRenderedPageBreak/>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14:paraId="6740F76C" w14:textId="77777777"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14:paraId="4260CAE4" w14:textId="7A4F0FFC" w:rsidR="00DA7964" w:rsidRDefault="00DA7964" w:rsidP="00424A25">
      <w:pPr>
        <w:rPr>
          <w:ins w:id="1236" w:author="Holger Eichelberger" w:date="2023-03-14T18:14:00Z"/>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14:paraId="0B9CDBB8" w14:textId="44C6148C" w:rsidR="00DE6244" w:rsidRPr="00725A64" w:rsidRDefault="00DE6244" w:rsidP="00DE6244">
      <w:pPr>
        <w:pStyle w:val="ListParagraph"/>
        <w:numPr>
          <w:ilvl w:val="0"/>
          <w:numId w:val="11"/>
        </w:numPr>
        <w:rPr>
          <w:ins w:id="1237" w:author="Holger Eichelberger" w:date="2023-03-14T18:14:00Z"/>
          <w:b/>
          <w:lang w:val="en-GB"/>
        </w:rPr>
      </w:pPr>
      <w:ins w:id="1238" w:author="Holger Eichelberger" w:date="2023-03-14T18:14:00Z">
        <w:r>
          <w:rPr>
            <w:b/>
            <w:lang w:val="en-GB"/>
          </w:rPr>
          <w:t>String</w:t>
        </w:r>
        <w:r w:rsidRPr="00725A64">
          <w:rPr>
            <w:b/>
            <w:lang w:val="en-GB"/>
          </w:rPr>
          <w:t xml:space="preserve"> </w:t>
        </w:r>
      </w:ins>
      <w:ins w:id="1239" w:author="Holger Eichelberger" w:date="2023-03-14T18:15:00Z">
        <w:r>
          <w:rPr>
            <w:b/>
            <w:lang w:val="en-GB"/>
          </w:rPr>
          <w:t>getMd5Hash</w:t>
        </w:r>
      </w:ins>
      <w:ins w:id="1240" w:author="Holger Eichelberger" w:date="2023-03-14T18:14:00Z">
        <w:r w:rsidRPr="00725A64">
          <w:rPr>
            <w:b/>
            <w:lang w:val="en-GB"/>
          </w:rPr>
          <w:t>()</w:t>
        </w:r>
      </w:ins>
    </w:p>
    <w:p w14:paraId="1BA5DCE4" w14:textId="1EFE630E" w:rsidR="00DE6244" w:rsidRPr="00725A64" w:rsidRDefault="00DE6244" w:rsidP="00DE6244">
      <w:pPr>
        <w:pStyle w:val="ListParagraph"/>
        <w:rPr>
          <w:ins w:id="1241" w:author="Holger Eichelberger" w:date="2023-03-14T18:14:00Z"/>
          <w:lang w:val="en-GB"/>
        </w:rPr>
      </w:pPr>
      <w:ins w:id="1242" w:author="Holger Eichelberger" w:date="2023-03-14T18:14:00Z">
        <w:r w:rsidRPr="00725A64">
          <w:rPr>
            <w:lang w:val="en-GB"/>
          </w:rPr>
          <w:t xml:space="preserve">Returns </w:t>
        </w:r>
      </w:ins>
      <w:ins w:id="1243" w:author="Holger Eichelberger" w:date="2023-03-14T18:15:00Z">
        <w:r>
          <w:rPr>
            <w:lang w:val="en-GB"/>
          </w:rPr>
          <w:t xml:space="preserve">the MD5 hash of the </w:t>
        </w:r>
      </w:ins>
      <w:ins w:id="1244" w:author="Holger Eichelberger" w:date="2023-03-14T18:14:00Z">
        <w:r w:rsidRPr="00725A64">
          <w:rPr>
            <w:lang w:val="en-GB"/>
          </w:rPr>
          <w:t xml:space="preserve">file system artifact in </w:t>
        </w:r>
        <w:r w:rsidRPr="00725A64">
          <w:rPr>
            <w:i/>
            <w:lang w:val="en-GB"/>
          </w:rPr>
          <w:t>operand</w:t>
        </w:r>
        <w:r w:rsidRPr="00725A64">
          <w:rPr>
            <w:lang w:val="en-GB"/>
          </w:rPr>
          <w:t>.</w:t>
        </w:r>
      </w:ins>
      <w:ins w:id="1245" w:author="Holger Eichelberger" w:date="2023-03-14T18:15:00Z">
        <w:r>
          <w:rPr>
            <w:lang w:val="en-GB"/>
          </w:rPr>
          <w:t xml:space="preserve"> May fail if the underlying file is not accessible or the MD5 algorithm is not available.</w:t>
        </w:r>
      </w:ins>
    </w:p>
    <w:p w14:paraId="66C41AAE" w14:textId="50F19C88" w:rsidR="00DE6244" w:rsidRPr="00725A64" w:rsidRDefault="00DE6244" w:rsidP="00DE6244">
      <w:pPr>
        <w:pStyle w:val="ListParagraph"/>
        <w:numPr>
          <w:ilvl w:val="0"/>
          <w:numId w:val="11"/>
        </w:numPr>
        <w:rPr>
          <w:ins w:id="1246" w:author="Holger Eichelberger" w:date="2023-03-14T18:14:00Z"/>
          <w:b/>
          <w:lang w:val="en-GB"/>
        </w:rPr>
      </w:pPr>
      <w:ins w:id="1247" w:author="Holger Eichelberger" w:date="2023-03-14T18:15:00Z">
        <w:r>
          <w:rPr>
            <w:b/>
            <w:lang w:val="en-GB"/>
          </w:rPr>
          <w:t>Boolean hasSameContent</w:t>
        </w:r>
      </w:ins>
      <w:ins w:id="1248" w:author="Holger Eichelberger" w:date="2023-03-14T18:14:00Z">
        <w:r w:rsidRPr="00725A64">
          <w:rPr>
            <w:b/>
            <w:lang w:val="en-GB"/>
          </w:rPr>
          <w:t>(</w:t>
        </w:r>
      </w:ins>
      <w:ins w:id="1249" w:author="Holger Eichelberger" w:date="2023-03-14T18:15:00Z">
        <w:r>
          <w:rPr>
            <w:b/>
            <w:lang w:val="en-GB"/>
          </w:rPr>
          <w:t>FileArtifact f</w:t>
        </w:r>
      </w:ins>
      <w:ins w:id="1250" w:author="Holger Eichelberger" w:date="2023-03-14T18:14:00Z">
        <w:r w:rsidRPr="00725A64">
          <w:rPr>
            <w:b/>
            <w:lang w:val="en-GB"/>
          </w:rPr>
          <w:t>)</w:t>
        </w:r>
      </w:ins>
    </w:p>
    <w:p w14:paraId="46253626" w14:textId="07413028" w:rsidR="00DE6244" w:rsidRPr="00725A64" w:rsidRDefault="00DE6244">
      <w:pPr>
        <w:pStyle w:val="ListParagraph"/>
        <w:rPr>
          <w:lang w:val="en-GB"/>
        </w:rPr>
        <w:pPrChange w:id="1251" w:author="Holger Eichelberger" w:date="2023-03-14T18:14:00Z">
          <w:pPr/>
        </w:pPrChange>
      </w:pPr>
      <w:ins w:id="1252" w:author="Holger Eichelberger" w:date="2023-03-14T18:14:00Z">
        <w:r w:rsidRPr="00725A64">
          <w:rPr>
            <w:lang w:val="en-GB"/>
          </w:rPr>
          <w:t xml:space="preserve">Returns </w:t>
        </w:r>
      </w:ins>
      <w:ins w:id="1253" w:author="Holger Eichelberger" w:date="2023-03-14T18:16:00Z">
        <w:r>
          <w:rPr>
            <w:lang w:val="en-GB"/>
          </w:rPr>
          <w:t xml:space="preserve">whether the file </w:t>
        </w:r>
      </w:ins>
      <w:ins w:id="1254" w:author="Holger Eichelberger" w:date="2023-03-14T18:14:00Z">
        <w:r w:rsidRPr="00725A64">
          <w:rPr>
            <w:lang w:val="en-GB"/>
          </w:rPr>
          <w:t xml:space="preserve">system artifact in </w:t>
        </w:r>
        <w:r w:rsidRPr="00725A64">
          <w:rPr>
            <w:i/>
            <w:lang w:val="en-GB"/>
          </w:rPr>
          <w:t>operand</w:t>
        </w:r>
      </w:ins>
      <w:ins w:id="1255" w:author="Holger Eichelberger" w:date="2023-03-14T18:16:00Z">
        <w:r w:rsidRPr="00DE6244">
          <w:rPr>
            <w:lang w:val="en-GB"/>
            <w:rPrChange w:id="1256" w:author="Holger Eichelberger" w:date="2023-03-14T18:16:00Z">
              <w:rPr>
                <w:i/>
                <w:lang w:val="en-GB"/>
              </w:rPr>
            </w:rPrChange>
          </w:rPr>
          <w:t xml:space="preserve"> has the same byte-wise content as </w:t>
        </w:r>
        <w:r>
          <w:rPr>
            <w:i/>
            <w:lang w:val="en-GB"/>
          </w:rPr>
          <w:t>f</w:t>
        </w:r>
      </w:ins>
      <w:ins w:id="1257" w:author="Holger Eichelberger" w:date="2023-03-14T18:14:00Z">
        <w:r w:rsidRPr="00725A64">
          <w:rPr>
            <w:lang w:val="en-GB"/>
          </w:rPr>
          <w:t>.</w:t>
        </w:r>
      </w:ins>
    </w:p>
    <w:p w14:paraId="165472CF" w14:textId="77777777" w:rsidR="006318C3" w:rsidRPr="00725A64" w:rsidRDefault="006318C3" w:rsidP="00EA17BB">
      <w:pPr>
        <w:pStyle w:val="Heading3"/>
        <w:numPr>
          <w:ilvl w:val="3"/>
          <w:numId w:val="1"/>
        </w:numPr>
        <w:tabs>
          <w:tab w:val="left" w:pos="1078"/>
        </w:tabs>
        <w:ind w:left="0" w:firstLine="0"/>
        <w:rPr>
          <w:lang w:val="en-GB"/>
        </w:rPr>
      </w:pPr>
      <w:bookmarkStart w:id="1258" w:name="_Toc494807121"/>
      <w:r w:rsidRPr="00725A64">
        <w:rPr>
          <w:lang w:val="en-GB"/>
        </w:rPr>
        <w:t>VtlFileArtifact</w:t>
      </w:r>
      <w:bookmarkEnd w:id="1258"/>
    </w:p>
    <w:p w14:paraId="40C52AD8" w14:textId="77777777"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14:paraId="67096A6C" w14:textId="77777777"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14:paraId="6F4495C9" w14:textId="77777777" w:rsidR="00424A25" w:rsidRPr="00725A64" w:rsidRDefault="00424A25" w:rsidP="00EA17BB">
      <w:pPr>
        <w:pStyle w:val="Heading3"/>
        <w:numPr>
          <w:ilvl w:val="3"/>
          <w:numId w:val="1"/>
        </w:numPr>
        <w:tabs>
          <w:tab w:val="left" w:pos="1078"/>
        </w:tabs>
        <w:ind w:left="0" w:firstLine="0"/>
        <w:rPr>
          <w:lang w:val="en-GB"/>
        </w:rPr>
      </w:pPr>
      <w:bookmarkStart w:id="1259" w:name="_Toc494807122"/>
      <w:r w:rsidRPr="00725A64">
        <w:rPr>
          <w:lang w:val="en-GB"/>
        </w:rPr>
        <w:t>XmlFileArtifact</w:t>
      </w:r>
      <w:bookmarkEnd w:id="1259"/>
    </w:p>
    <w:p w14:paraId="35333715" w14:textId="77777777"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r w:rsidR="00950538">
        <w:rPr>
          <w:lang w:val="en-GB"/>
        </w:rPr>
        <w:t xml:space="preserve">One aim of the XML artifact implementation is to provide control over the sequence of elements and attributes, i.e., manipulations of existing XML files shall have minimum impact and creation of XML files shall exactly follow the sequence of commands in VIL/VTL. This default behaviour can be switched off. </w:t>
      </w:r>
      <w:r w:rsidR="00023E1C">
        <w:rPr>
          <w:lang w:val="en-GB"/>
        </w:rPr>
        <w:t xml:space="preserve">Please see </w:t>
      </w:r>
      <w:r w:rsidR="00950538">
        <w:rPr>
          <w:lang w:val="en-GB"/>
        </w:rPr>
        <w:t xml:space="preserve">also </w:t>
      </w:r>
      <w:r w:rsidR="00023E1C">
        <w:rPr>
          <w:lang w:val="en-GB"/>
        </w:rPr>
        <w:t>the warnings regarding text operations below.</w:t>
      </w:r>
    </w:p>
    <w:p w14:paraId="08D4EC3C" w14:textId="77777777" w:rsidR="00D4281A" w:rsidRDefault="00D4281A" w:rsidP="00845E9C">
      <w:pPr>
        <w:pStyle w:val="ListParagraph"/>
        <w:numPr>
          <w:ilvl w:val="0"/>
          <w:numId w:val="11"/>
        </w:numPr>
        <w:rPr>
          <w:b/>
          <w:lang w:val="en-GB"/>
        </w:rPr>
      </w:pPr>
      <w:r>
        <w:rPr>
          <w:b/>
          <w:lang w:val="en-GB"/>
        </w:rPr>
        <w:t>XmlFileArtifact XmlFileArtifact()</w:t>
      </w:r>
    </w:p>
    <w:p w14:paraId="6B7777D6" w14:textId="77777777"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14:paraId="613D35DD" w14:textId="29AEA4F1"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root</w:t>
      </w:r>
      <w:r w:rsidR="00325D0B">
        <w:rPr>
          <w:b/>
          <w:lang w:val="en-GB"/>
        </w:rPr>
        <w:t>Element</w:t>
      </w:r>
      <w:r w:rsidRPr="00725A64">
        <w:rPr>
          <w:b/>
          <w:lang w:val="en-GB"/>
        </w:rPr>
        <w:t>()</w:t>
      </w:r>
    </w:p>
    <w:p w14:paraId="0448597F" w14:textId="77777777"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14:paraId="669E1A6D" w14:textId="77777777"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14:paraId="5A68B7C4" w14:textId="77777777"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14:paraId="7E5EB0D1"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14:paraId="11B2413B" w14:textId="77777777"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14:paraId="7E7D3F49"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14:paraId="25F1BEF8" w14:textId="77777777" w:rsidR="00F65992" w:rsidRPr="00725A64" w:rsidRDefault="00F65992" w:rsidP="00F65992">
      <w:pPr>
        <w:pStyle w:val="ListParagraph"/>
        <w:rPr>
          <w:b/>
          <w:lang w:val="en-GB"/>
        </w:rPr>
      </w:pPr>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14:paraId="4637F5DA"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14:paraId="6BDF8A27"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79C3F1D3"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6D212F00" w14:textId="77777777"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1260" w:name="_Ref419810320"/>
      <w:r>
        <w:rPr>
          <w:rStyle w:val="FootnoteReference"/>
          <w:lang w:val="en-GB"/>
        </w:rPr>
        <w:footnoteReference w:id="28"/>
      </w:r>
      <w:bookmarkEnd w:id="1260"/>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14:paraId="2D14FCE0" w14:textId="77777777" w:rsidR="00E852F5" w:rsidRDefault="00E852F5" w:rsidP="00325D0B">
      <w:pPr>
        <w:pStyle w:val="ListParagraph"/>
        <w:numPr>
          <w:ilvl w:val="0"/>
          <w:numId w:val="11"/>
        </w:numPr>
        <w:rPr>
          <w:b/>
          <w:lang w:val="en-GB"/>
        </w:rPr>
      </w:pPr>
      <w:r>
        <w:rPr>
          <w:b/>
          <w:lang w:val="en-GB"/>
        </w:rPr>
        <w:t>XmlElement createRootElement(String n)</w:t>
      </w:r>
    </w:p>
    <w:p w14:paraId="1935EA2E" w14:textId="77777777"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14:paraId="4465A128"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09E44916"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14:paraId="15D48465" w14:textId="77777777" w:rsidR="00067033" w:rsidRDefault="009F0962" w:rsidP="00A20D3E">
      <w:pPr>
        <w:pStyle w:val="ListParagraph"/>
        <w:numPr>
          <w:ilvl w:val="0"/>
          <w:numId w:val="11"/>
        </w:numPr>
        <w:rPr>
          <w:b/>
          <w:lang w:val="en-GB"/>
        </w:rPr>
      </w:pPr>
      <w:r>
        <w:rPr>
          <w:b/>
          <w:lang w:val="en-GB"/>
        </w:rPr>
        <w:t>setIndentation (Integer i)</w:t>
      </w:r>
    </w:p>
    <w:p w14:paraId="14E7E166" w14:textId="77777777" w:rsidR="009F0962" w:rsidRPr="00A20D3E" w:rsidRDefault="000D7CA7" w:rsidP="009F0962">
      <w:pPr>
        <w:pStyle w:val="ListParagraph"/>
        <w:rPr>
          <w:lang w:val="en-GB"/>
        </w:rPr>
      </w:pPr>
      <w:r w:rsidRPr="00A20D3E">
        <w:rPr>
          <w:lang w:val="en-GB"/>
        </w:rPr>
        <w:t>Defines the per-line indent</w:t>
      </w:r>
      <w:r w:rsidR="009F0962">
        <w:rPr>
          <w:lang w:val="en-GB"/>
        </w:rPr>
        <w:t xml:space="preserve">ation in terms of </w:t>
      </w:r>
      <w:r w:rsidRPr="00A20D3E">
        <w:rPr>
          <w:i/>
          <w:lang w:val="en-GB"/>
        </w:rPr>
        <w:t>i</w:t>
      </w:r>
      <w:r w:rsidR="009F0962">
        <w:rPr>
          <w:lang w:val="en-GB"/>
        </w:rPr>
        <w:t xml:space="preserve"> whitespaces used while storing/formatting this artifact. A negative value of </w:t>
      </w:r>
      <w:r w:rsidRPr="00A20D3E">
        <w:rPr>
          <w:i/>
          <w:lang w:val="en-GB"/>
        </w:rPr>
        <w:t>i</w:t>
      </w:r>
      <w:r w:rsidR="009F0962">
        <w:rPr>
          <w:lang w:val="en-GB"/>
        </w:rPr>
        <w:t xml:space="preserve"> disables indentation. The default indentation is 4 whitespaces.</w:t>
      </w:r>
    </w:p>
    <w:p w14:paraId="160DA074" w14:textId="116CABD5" w:rsidR="00B82CCA" w:rsidRDefault="00B82CCA" w:rsidP="00A20D3E">
      <w:pPr>
        <w:pStyle w:val="ListParagraph"/>
        <w:numPr>
          <w:ilvl w:val="0"/>
          <w:numId w:val="11"/>
        </w:numPr>
        <w:rPr>
          <w:b/>
          <w:lang w:val="en-GB"/>
        </w:rPr>
      </w:pPr>
      <w:r>
        <w:rPr>
          <w:b/>
          <w:lang w:val="en-GB"/>
        </w:rPr>
        <w:t>setEncoding(String e)</w:t>
      </w:r>
    </w:p>
    <w:p w14:paraId="43FED298" w14:textId="1600A30D" w:rsidR="00B82CCA" w:rsidRPr="00B82CCA" w:rsidRDefault="00B82CCA">
      <w:pPr>
        <w:pStyle w:val="ListParagraph"/>
        <w:rPr>
          <w:lang w:val="en-GB"/>
        </w:rPr>
      </w:pPr>
      <w:r w:rsidRPr="00A20D3E">
        <w:rPr>
          <w:lang w:val="en-GB"/>
        </w:rPr>
        <w:t xml:space="preserve">Defines the encoding of the </w:t>
      </w:r>
      <w:r w:rsidRPr="00A20D3E">
        <w:rPr>
          <w:i/>
          <w:lang w:val="en-GB"/>
        </w:rPr>
        <w:t>operand</w:t>
      </w:r>
      <w:r w:rsidRPr="00A20D3E">
        <w:rPr>
          <w:lang w:val="en-GB"/>
        </w:rPr>
        <w:t xml:space="preserve"> document.</w:t>
      </w:r>
    </w:p>
    <w:p w14:paraId="5FC69498" w14:textId="5BFF67EC" w:rsidR="00B82CCA" w:rsidRDefault="00B82CCA" w:rsidP="00A20D3E">
      <w:pPr>
        <w:pStyle w:val="ListParagraph"/>
        <w:numPr>
          <w:ilvl w:val="0"/>
          <w:numId w:val="11"/>
        </w:numPr>
        <w:rPr>
          <w:b/>
          <w:lang w:val="en-GB"/>
        </w:rPr>
      </w:pPr>
      <w:r>
        <w:rPr>
          <w:b/>
          <w:lang w:val="en-GB"/>
        </w:rPr>
        <w:t>String getEncoding()</w:t>
      </w:r>
    </w:p>
    <w:p w14:paraId="6581E407" w14:textId="0574A694" w:rsidR="00B82CCA" w:rsidRPr="003520AD" w:rsidRDefault="00B82CCA" w:rsidP="00A20D3E">
      <w:pPr>
        <w:pStyle w:val="ListParagraph"/>
        <w:rPr>
          <w:lang w:val="en-GB"/>
        </w:rPr>
      </w:pPr>
      <w:r>
        <w:rPr>
          <w:lang w:val="en-GB"/>
        </w:rPr>
        <w:t xml:space="preserve">Returns </w:t>
      </w:r>
      <w:r w:rsidRPr="003520AD">
        <w:rPr>
          <w:lang w:val="en-GB"/>
        </w:rPr>
        <w:t xml:space="preserve">the encoding of the </w:t>
      </w:r>
      <w:r w:rsidRPr="003520AD">
        <w:rPr>
          <w:i/>
          <w:lang w:val="en-GB"/>
        </w:rPr>
        <w:t>operand</w:t>
      </w:r>
      <w:r w:rsidRPr="003520AD">
        <w:rPr>
          <w:lang w:val="en-GB"/>
        </w:rPr>
        <w:t xml:space="preserve"> document.</w:t>
      </w:r>
    </w:p>
    <w:p w14:paraId="6936054D" w14:textId="05210B99" w:rsidR="00B82CCA" w:rsidRDefault="00B82CCA" w:rsidP="00A20D3E">
      <w:pPr>
        <w:pStyle w:val="ListParagraph"/>
        <w:numPr>
          <w:ilvl w:val="0"/>
          <w:numId w:val="11"/>
        </w:numPr>
        <w:rPr>
          <w:b/>
          <w:lang w:val="en-GB"/>
        </w:rPr>
      </w:pPr>
      <w:r>
        <w:rPr>
          <w:b/>
          <w:lang w:val="en-GB"/>
        </w:rPr>
        <w:t>setXmlStandalone(Boolean s)</w:t>
      </w:r>
    </w:p>
    <w:p w14:paraId="35D4BC54" w14:textId="228E8F39" w:rsidR="00B82CCA" w:rsidRPr="003520AD" w:rsidRDefault="00B82CCA" w:rsidP="00A20D3E">
      <w:pPr>
        <w:pStyle w:val="ListParagraph"/>
        <w:rPr>
          <w:lang w:val="en-GB"/>
        </w:rPr>
      </w:pPr>
      <w:r>
        <w:rPr>
          <w:lang w:val="en-GB"/>
        </w:rPr>
        <w:t xml:space="preserve">Defines the XML standalone flag of </w:t>
      </w:r>
      <w:r w:rsidRPr="00A20D3E">
        <w:rPr>
          <w:i/>
          <w:lang w:val="en-GB"/>
        </w:rPr>
        <w:t>operand</w:t>
      </w:r>
      <w:r w:rsidRPr="003520AD">
        <w:rPr>
          <w:lang w:val="en-GB"/>
        </w:rPr>
        <w:t>.</w:t>
      </w:r>
    </w:p>
    <w:p w14:paraId="12A2AFDA" w14:textId="11A51E83" w:rsidR="00B82CCA" w:rsidRDefault="00B82CCA" w:rsidP="00A20D3E">
      <w:pPr>
        <w:pStyle w:val="ListParagraph"/>
        <w:keepNext/>
        <w:numPr>
          <w:ilvl w:val="0"/>
          <w:numId w:val="11"/>
        </w:numPr>
        <w:ind w:left="714" w:hanging="357"/>
        <w:rPr>
          <w:b/>
          <w:lang w:val="en-GB"/>
        </w:rPr>
      </w:pPr>
      <w:r>
        <w:rPr>
          <w:b/>
          <w:lang w:val="en-GB"/>
        </w:rPr>
        <w:t>Boolean getXmlStandalone()</w:t>
      </w:r>
    </w:p>
    <w:p w14:paraId="432EE24E" w14:textId="2EB39520" w:rsidR="00B82CCA" w:rsidRPr="003520AD" w:rsidRDefault="00B82CCA" w:rsidP="00A20D3E">
      <w:pPr>
        <w:pStyle w:val="ListParagraph"/>
        <w:rPr>
          <w:lang w:val="en-GB"/>
        </w:rPr>
      </w:pPr>
      <w:r>
        <w:rPr>
          <w:lang w:val="en-GB"/>
        </w:rPr>
        <w:t xml:space="preserve">Returns the XML standalone flag of </w:t>
      </w:r>
      <w:r w:rsidRPr="003520AD">
        <w:rPr>
          <w:i/>
          <w:lang w:val="en-GB"/>
        </w:rPr>
        <w:t>operand</w:t>
      </w:r>
      <w:r w:rsidRPr="003520AD">
        <w:rPr>
          <w:lang w:val="en-GB"/>
        </w:rPr>
        <w:t>.</w:t>
      </w:r>
    </w:p>
    <w:p w14:paraId="1EBEBD34" w14:textId="613DAC73" w:rsidR="00067033" w:rsidRDefault="009F0962" w:rsidP="00A20D3E">
      <w:pPr>
        <w:pStyle w:val="ListParagraph"/>
        <w:numPr>
          <w:ilvl w:val="0"/>
          <w:numId w:val="11"/>
        </w:numPr>
        <w:rPr>
          <w:b/>
          <w:lang w:val="en-GB"/>
        </w:rPr>
      </w:pPr>
      <w:r>
        <w:rPr>
          <w:b/>
          <w:lang w:val="en-GB"/>
        </w:rPr>
        <w:t>setOmitXmlDeclaration(Boolean o)</w:t>
      </w:r>
    </w:p>
    <w:p w14:paraId="166D41BE" w14:textId="77777777" w:rsidR="009F0962" w:rsidRPr="00A20D3E" w:rsidRDefault="000D7CA7" w:rsidP="009F0962">
      <w:pPr>
        <w:pStyle w:val="ListParagraph"/>
        <w:rPr>
          <w:lang w:val="en-GB"/>
        </w:rPr>
      </w:pPr>
      <w:r w:rsidRPr="00A20D3E">
        <w:rPr>
          <w:lang w:val="en-GB"/>
        </w:rPr>
        <w:t xml:space="preserve">Disables or enables emitting the XML declaration header, i.e., the </w:t>
      </w:r>
      <w:r w:rsidRPr="00A20D3E">
        <w:rPr>
          <w:rFonts w:ascii="Courier New" w:hAnsi="Courier New" w:cs="Courier New"/>
          <w:sz w:val="22"/>
          <w:szCs w:val="22"/>
          <w:lang w:val="en-GB"/>
        </w:rPr>
        <w:t>&lt;?xml</w:t>
      </w:r>
      <w:r w:rsidRPr="00A20D3E">
        <w:rPr>
          <w:lang w:val="en-GB"/>
        </w:rPr>
        <w:t xml:space="preserve"> part for </w:t>
      </w:r>
      <w:r w:rsidR="003F15B5">
        <w:rPr>
          <w:lang w:val="en-GB"/>
        </w:rPr>
        <w:t xml:space="preserve">the </w:t>
      </w:r>
      <w:r w:rsidRPr="00A20D3E">
        <w:rPr>
          <w:i/>
          <w:lang w:val="en-GB"/>
        </w:rPr>
        <w:t>operand</w:t>
      </w:r>
      <w:r w:rsidR="003F15B5">
        <w:rPr>
          <w:lang w:val="en-GB"/>
        </w:rPr>
        <w:t xml:space="preserve"> </w:t>
      </w:r>
      <w:r w:rsidRPr="00A20D3E">
        <w:rPr>
          <w:lang w:val="en-GB"/>
        </w:rPr>
        <w:t>artifact.</w:t>
      </w:r>
      <w:r w:rsidR="009F0962">
        <w:rPr>
          <w:lang w:val="en-GB"/>
        </w:rPr>
        <w:t xml:space="preserve"> By default, the declaration header is emitted.</w:t>
      </w:r>
    </w:p>
    <w:p w14:paraId="787FE54B" w14:textId="77777777" w:rsidR="002B1FFC" w:rsidRDefault="002B1FFC" w:rsidP="00A20D3E">
      <w:pPr>
        <w:pStyle w:val="ListParagraph"/>
        <w:numPr>
          <w:ilvl w:val="0"/>
          <w:numId w:val="11"/>
        </w:numPr>
        <w:rPr>
          <w:b/>
          <w:lang w:val="en-GB"/>
        </w:rPr>
      </w:pPr>
      <w:r>
        <w:rPr>
          <w:b/>
          <w:lang w:val="en-GB"/>
        </w:rPr>
        <w:t>setOmitXmlStandalone(Boolean o)</w:t>
      </w:r>
    </w:p>
    <w:p w14:paraId="5D8C7531" w14:textId="77777777" w:rsidR="002B1FFC" w:rsidRPr="002B1FFC" w:rsidRDefault="002B1FFC">
      <w:pPr>
        <w:pStyle w:val="ListParagraph"/>
        <w:rPr>
          <w:lang w:val="en-GB"/>
        </w:rPr>
      </w:pPr>
      <w:r w:rsidRPr="003520AD">
        <w:rPr>
          <w:lang w:val="en-GB"/>
        </w:rPr>
        <w:t xml:space="preserve">Disables or enables emitting the </w:t>
      </w:r>
      <w:r>
        <w:rPr>
          <w:lang w:val="en-GB"/>
        </w:rPr>
        <w:t xml:space="preserve">Standalone attribute in the </w:t>
      </w:r>
      <w:r w:rsidRPr="003520AD">
        <w:rPr>
          <w:lang w:val="en-GB"/>
        </w:rPr>
        <w:t>XML declaration header</w:t>
      </w:r>
      <w:r>
        <w:rPr>
          <w:lang w:val="en-GB"/>
        </w:rPr>
        <w:t xml:space="preserve"> of</w:t>
      </w:r>
      <w:r w:rsidRPr="003520AD">
        <w:rPr>
          <w:lang w:val="en-GB"/>
        </w:rPr>
        <w:t xml:space="preserve"> </w:t>
      </w:r>
      <w:r>
        <w:rPr>
          <w:lang w:val="en-GB"/>
        </w:rPr>
        <w:t xml:space="preserve">the </w:t>
      </w:r>
      <w:r w:rsidRPr="003520AD">
        <w:rPr>
          <w:i/>
          <w:lang w:val="en-GB"/>
        </w:rPr>
        <w:t>operand</w:t>
      </w:r>
      <w:r>
        <w:rPr>
          <w:lang w:val="en-GB"/>
        </w:rPr>
        <w:t xml:space="preserve"> </w:t>
      </w:r>
      <w:r w:rsidRPr="003520AD">
        <w:rPr>
          <w:lang w:val="en-GB"/>
        </w:rPr>
        <w:t>artifact.</w:t>
      </w:r>
      <w:r>
        <w:rPr>
          <w:lang w:val="en-GB"/>
        </w:rPr>
        <w:t xml:space="preserve"> By default, the standalone attribute is omitted if it has not value true.</w:t>
      </w:r>
    </w:p>
    <w:p w14:paraId="7078B7E2" w14:textId="77777777" w:rsidR="00067033" w:rsidRDefault="006929BB" w:rsidP="00A20D3E">
      <w:pPr>
        <w:pStyle w:val="ListParagraph"/>
        <w:numPr>
          <w:ilvl w:val="0"/>
          <w:numId w:val="11"/>
        </w:numPr>
        <w:rPr>
          <w:b/>
          <w:lang w:val="en-GB"/>
        </w:rPr>
      </w:pPr>
      <w:r>
        <w:rPr>
          <w:b/>
          <w:lang w:val="en-GB"/>
        </w:rPr>
        <w:t>setSynchronizeAttributeSequence(Boolean s)</w:t>
      </w:r>
    </w:p>
    <w:p w14:paraId="62334632" w14:textId="77777777" w:rsidR="00067033" w:rsidRDefault="006929BB" w:rsidP="00A20D3E">
      <w:pPr>
        <w:pStyle w:val="ListParagraph"/>
        <w:rPr>
          <w:lang w:val="en-GB"/>
        </w:rPr>
      </w:pPr>
      <w:r w:rsidRPr="00515E95">
        <w:rPr>
          <w:lang w:val="en-GB"/>
        </w:rPr>
        <w:t xml:space="preserve">Disables or enables </w:t>
      </w:r>
      <w:r>
        <w:rPr>
          <w:lang w:val="en-GB"/>
        </w:rPr>
        <w:t>synchronization of the XML attributes assigned to an XML element between artifact and XML file. By default, synchronization is enabled, i.e., attributes are emitted exactly in the way they were read / created. If disabled, the implementation determines the sequence of the attributes, currently (Xalan) by sorting the attributes according to their name in ascending literal oder.</w:t>
      </w:r>
    </w:p>
    <w:p w14:paraId="6418D7FC" w14:textId="77777777" w:rsidR="00067033" w:rsidRPr="00A20D3E" w:rsidRDefault="000D7CA7" w:rsidP="00A20D3E">
      <w:pPr>
        <w:pStyle w:val="ListParagraph"/>
        <w:numPr>
          <w:ilvl w:val="0"/>
          <w:numId w:val="11"/>
        </w:numPr>
        <w:rPr>
          <w:b/>
          <w:lang w:val="en-GB"/>
        </w:rPr>
      </w:pPr>
      <w:r w:rsidRPr="00A20D3E">
        <w:rPr>
          <w:b/>
          <w:lang w:val="en-GB"/>
        </w:rPr>
        <w:t>format()</w:t>
      </w:r>
    </w:p>
    <w:p w14:paraId="2822C700" w14:textId="77777777" w:rsidR="00715501" w:rsidRDefault="003F15B5">
      <w:pPr>
        <w:pStyle w:val="ListParagraph"/>
        <w:rPr>
          <w:lang w:val="en-GB"/>
        </w:rPr>
      </w:pPr>
      <w:r>
        <w:rPr>
          <w:lang w:val="en-GB"/>
        </w:rPr>
        <w:lastRenderedPageBreak/>
        <w:t xml:space="preserve">Formats the </w:t>
      </w:r>
      <w:r w:rsidR="000D7CA7" w:rsidRPr="00A20D3E">
        <w:rPr>
          <w:i/>
          <w:lang w:val="en-GB"/>
        </w:rPr>
        <w:t>operand</w:t>
      </w:r>
      <w:r>
        <w:rPr>
          <w:lang w:val="en-GB"/>
        </w:rPr>
        <w:t xml:space="preserve"> artifact based on the currently available content. If VTL content statements are used to create the </w:t>
      </w:r>
      <w:r w:rsidR="000D7CA7" w:rsidRPr="00A20D3E">
        <w:rPr>
          <w:i/>
          <w:lang w:val="en-GB"/>
        </w:rPr>
        <w:t>operand</w:t>
      </w:r>
      <w:r>
        <w:rPr>
          <w:lang w:val="en-GB"/>
        </w:rPr>
        <w:t xml:space="preserve"> artifact, the format operation shall be called from VIL as VTL automatically persists the content at the end of the script.</w:t>
      </w:r>
    </w:p>
    <w:p w14:paraId="5939066B" w14:textId="77777777"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14:paraId="7BB81248" w14:textId="77777777"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14:paraId="5FA24512" w14:textId="77777777" w:rsidR="00074D30" w:rsidRPr="00725A64" w:rsidRDefault="00074D30" w:rsidP="00074D30">
      <w:pPr>
        <w:pStyle w:val="Heading4"/>
        <w:rPr>
          <w:lang w:val="en-GB"/>
        </w:rPr>
      </w:pPr>
      <w:r w:rsidRPr="00725A64">
        <w:rPr>
          <w:lang w:val="en-GB"/>
        </w:rPr>
        <w:t>Xml</w:t>
      </w:r>
      <w:r>
        <w:rPr>
          <w:lang w:val="en-GB"/>
        </w:rPr>
        <w:t>Node</w:t>
      </w:r>
    </w:p>
    <w:p w14:paraId="6F40B98C" w14:textId="77777777" w:rsidR="00074D30" w:rsidRPr="00725A64" w:rsidRDefault="00074D30" w:rsidP="00074D30">
      <w:pPr>
        <w:rPr>
          <w:lang w:val="en-GB"/>
        </w:rPr>
      </w:pPr>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r w:rsidR="006266E3">
        <w:rPr>
          <w:lang w:val="en-GB"/>
        </w:rPr>
        <w:t>n abstract</w:t>
      </w:r>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r>
        <w:rPr>
          <w:rFonts w:asciiTheme="majorHAnsi" w:hAnsiTheme="majorHAnsi" w:cs="Courier New"/>
          <w:lang w:val="en-GB"/>
        </w:rPr>
        <w:t>and adds XML specific operations</w:t>
      </w:r>
      <w:r w:rsidRPr="00725A64">
        <w:rPr>
          <w:rFonts w:asciiTheme="majorHAnsi" w:hAnsiTheme="majorHAnsi" w:cs="Courier New"/>
          <w:lang w:val="en-GB"/>
        </w:rPr>
        <w:t>.</w:t>
      </w:r>
      <w:r>
        <w:rPr>
          <w:rFonts w:asciiTheme="majorHAnsi" w:hAnsiTheme="majorHAnsi" w:cs="Courier New"/>
          <w:lang w:val="en-GB"/>
        </w:rPr>
        <w:t xml:space="preserve"> </w:t>
      </w:r>
    </w:p>
    <w:p w14:paraId="211B3349" w14:textId="77777777" w:rsidR="00950538" w:rsidRDefault="00950538" w:rsidP="00950538">
      <w:pPr>
        <w:pStyle w:val="ListParagraph"/>
        <w:numPr>
          <w:ilvl w:val="0"/>
          <w:numId w:val="11"/>
        </w:numPr>
        <w:rPr>
          <w:b/>
          <w:lang w:val="en-GB"/>
        </w:rPr>
      </w:pPr>
      <w:r>
        <w:rPr>
          <w:b/>
          <w:lang w:val="en-GB"/>
        </w:rPr>
        <w:t>Text getCdata() / Cdata()</w:t>
      </w:r>
    </w:p>
    <w:p w14:paraId="2B8B4213" w14:textId="77777777" w:rsidR="00950538" w:rsidRDefault="00950538" w:rsidP="00950538">
      <w:pPr>
        <w:pStyle w:val="ListParagraph"/>
        <w:rPr>
          <w:lang w:val="en-GB"/>
        </w:rPr>
      </w:pPr>
      <w:r w:rsidRPr="00F74CAD">
        <w:rPr>
          <w:lang w:val="en-GB"/>
        </w:rPr>
        <w:t xml:space="preserve">Returns the </w:t>
      </w:r>
      <w:r>
        <w:rPr>
          <w:lang w:val="en-GB"/>
        </w:rPr>
        <w:t xml:space="preserve">contents / </w:t>
      </w:r>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p>
    <w:p w14:paraId="1872A27B" w14:textId="77777777" w:rsidR="00067033" w:rsidRPr="00A20D3E" w:rsidRDefault="000D7CA7" w:rsidP="00A20D3E">
      <w:pPr>
        <w:pStyle w:val="ListParagraph"/>
        <w:numPr>
          <w:ilvl w:val="0"/>
          <w:numId w:val="11"/>
        </w:numPr>
        <w:rPr>
          <w:b/>
          <w:lang w:val="en-GB"/>
        </w:rPr>
      </w:pPr>
      <w:r w:rsidRPr="00A20D3E">
        <w:rPr>
          <w:b/>
          <w:lang w:val="en-GB"/>
        </w:rPr>
        <w:t>setCdata(String c)</w:t>
      </w:r>
    </w:p>
    <w:p w14:paraId="00CFF86B" w14:textId="77777777" w:rsidR="003B7B92" w:rsidRDefault="00950538">
      <w:pPr>
        <w:pStyle w:val="ListParagraph"/>
        <w:rPr>
          <w:lang w:val="en-GB"/>
        </w:rPr>
      </w:pPr>
      <w:r>
        <w:rPr>
          <w:lang w:val="en-GB"/>
        </w:rPr>
        <w:t xml:space="preserve">Changes the contents / CData information of </w:t>
      </w:r>
      <w:r w:rsidR="000D7CA7" w:rsidRPr="00A20D3E">
        <w:rPr>
          <w:i/>
          <w:lang w:val="en-GB"/>
        </w:rPr>
        <w:t>operand</w:t>
      </w:r>
      <w:r>
        <w:rPr>
          <w:i/>
          <w:lang w:val="en-GB"/>
        </w:rPr>
        <w:t xml:space="preserve"> </w:t>
      </w:r>
      <w:r w:rsidR="000D7CA7" w:rsidRPr="00A20D3E">
        <w:rPr>
          <w:lang w:val="en-GB"/>
        </w:rPr>
        <w:t>by overriding it with the contents of</w:t>
      </w:r>
      <w:r>
        <w:rPr>
          <w:i/>
          <w:lang w:val="en-GB"/>
        </w:rPr>
        <w:t xml:space="preserve"> c</w:t>
      </w:r>
      <w:r>
        <w:rPr>
          <w:lang w:val="en-GB"/>
        </w:rPr>
        <w:t>.</w:t>
      </w:r>
    </w:p>
    <w:p w14:paraId="4579C908" w14:textId="77777777" w:rsidR="00A745D5" w:rsidRDefault="00A745D5" w:rsidP="00A745D5">
      <w:pPr>
        <w:pStyle w:val="ListParagraph"/>
        <w:numPr>
          <w:ilvl w:val="0"/>
          <w:numId w:val="11"/>
        </w:numPr>
        <w:rPr>
          <w:b/>
          <w:lang w:val="en-GB"/>
        </w:rPr>
      </w:pPr>
      <w:r>
        <w:rPr>
          <w:b/>
          <w:lang w:val="en-GB"/>
        </w:rPr>
        <w:t>XmlElement getParent() / parent()</w:t>
      </w:r>
    </w:p>
    <w:p w14:paraId="6C221F88" w14:textId="77777777" w:rsidR="00A745D5" w:rsidRPr="00725A64" w:rsidRDefault="00A745D5" w:rsidP="00A745D5">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20836703" w14:textId="77777777" w:rsidR="00424A25" w:rsidRPr="00725A64" w:rsidRDefault="00424A25" w:rsidP="00EA17BB">
      <w:pPr>
        <w:pStyle w:val="Heading4"/>
        <w:rPr>
          <w:lang w:val="en-GB"/>
        </w:rPr>
      </w:pPr>
      <w:r w:rsidRPr="00725A64">
        <w:rPr>
          <w:lang w:val="en-GB"/>
        </w:rPr>
        <w:t>XmlElement</w:t>
      </w:r>
    </w:p>
    <w:p w14:paraId="6C139ADB" w14:textId="0EC02AF0"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6266E3">
        <w:rPr>
          <w:lang w:val="en-GB"/>
        </w:rPr>
        <w:t xml:space="preserve"> specializing </w:t>
      </w:r>
      <w:r w:rsidRPr="00725A64">
        <w:rPr>
          <w:rFonts w:ascii="Courier New" w:hAnsi="Courier New" w:cs="Courier New"/>
          <w:sz w:val="22"/>
          <w:szCs w:val="22"/>
          <w:lang w:val="en-GB"/>
        </w:rPr>
        <w:t>Xml</w:t>
      </w:r>
      <w:r w:rsidR="006266E3">
        <w:rPr>
          <w:rFonts w:ascii="Courier New" w:hAnsi="Courier New" w:cs="Courier New"/>
          <w:sz w:val="22"/>
          <w:szCs w:val="22"/>
          <w:lang w:val="en-GB"/>
        </w:rPr>
        <w:t>Node</w:t>
      </w:r>
      <w:r w:rsidRPr="00725A64">
        <w:rPr>
          <w:lang w:val="en-GB"/>
        </w:rPr>
        <w:t xml:space="preserve">. In particular, it inherits all operations from </w:t>
      </w:r>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0D7CA7">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D7CA7">
        <w:rPr>
          <w:rFonts w:asciiTheme="majorHAnsi" w:hAnsiTheme="majorHAnsi" w:cs="Courier New"/>
          <w:lang w:val="en-GB"/>
        </w:rPr>
      </w:r>
      <w:r w:rsidR="000D7CA7">
        <w:rPr>
          <w:rFonts w:asciiTheme="majorHAnsi" w:hAnsiTheme="majorHAnsi" w:cs="Courier New"/>
          <w:lang w:val="en-GB"/>
        </w:rPr>
        <w:fldChar w:fldCharType="separate"/>
      </w:r>
      <w:r w:rsidR="00AE05D6">
        <w:rPr>
          <w:rFonts w:asciiTheme="majorHAnsi" w:hAnsiTheme="majorHAnsi" w:cs="Courier New"/>
          <w:lang w:val="en-GB"/>
        </w:rPr>
        <w:t>4.3.5</w:t>
      </w:r>
      <w:r w:rsidR="000D7CA7">
        <w:rPr>
          <w:rFonts w:asciiTheme="majorHAnsi" w:hAnsiTheme="majorHAnsi" w:cs="Courier New"/>
          <w:lang w:val="en-GB"/>
        </w:rPr>
        <w:fldChar w:fldCharType="end"/>
      </w:r>
      <w:r w:rsidR="00F23F65">
        <w:rPr>
          <w:rFonts w:asciiTheme="majorHAnsi" w:hAnsiTheme="majorHAnsi" w:cs="Courier New"/>
          <w:lang w:val="en-GB"/>
        </w:rPr>
        <w:t>).</w:t>
      </w:r>
    </w:p>
    <w:p w14:paraId="4728A950" w14:textId="77777777" w:rsidR="00325D0B" w:rsidRDefault="00325D0B" w:rsidP="00845E9C">
      <w:pPr>
        <w:pStyle w:val="ListParagraph"/>
        <w:numPr>
          <w:ilvl w:val="0"/>
          <w:numId w:val="11"/>
        </w:numPr>
        <w:rPr>
          <w:b/>
          <w:lang w:val="en-GB"/>
        </w:rPr>
      </w:pPr>
      <w:r>
        <w:rPr>
          <w:b/>
          <w:lang w:val="en-GB"/>
        </w:rPr>
        <w:t>XmlElement XmlElement(XmlElement p, String n</w:t>
      </w:r>
      <w:r w:rsidR="00F21B18">
        <w:rPr>
          <w:b/>
          <w:lang w:val="en-GB"/>
        </w:rPr>
        <w:t>, String c=</w:t>
      </w:r>
      <w:r w:rsidR="00DD31B9">
        <w:rPr>
          <w:b/>
          <w:lang w:val="en-GB"/>
        </w:rPr>
        <w:t>””</w:t>
      </w:r>
      <w:r>
        <w:rPr>
          <w:b/>
          <w:lang w:val="en-GB"/>
        </w:rPr>
        <w:t>)</w:t>
      </w:r>
    </w:p>
    <w:p w14:paraId="7DF42F4F" w14:textId="77777777"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00DD31B9">
        <w:rPr>
          <w:i/>
          <w:lang w:val="en-GB"/>
        </w:rPr>
        <w:t xml:space="preserve"> </w:t>
      </w:r>
      <w:r w:rsidR="000D7CA7" w:rsidRPr="00A20D3E">
        <w:rPr>
          <w:lang w:val="en-GB"/>
        </w:rPr>
        <w:t xml:space="preserve">with optional initial </w:t>
      </w:r>
      <w:r w:rsidR="00DD31B9">
        <w:rPr>
          <w:lang w:val="en-GB"/>
        </w:rPr>
        <w:t xml:space="preserve">cData </w:t>
      </w:r>
      <w:r w:rsidR="000D7CA7" w:rsidRPr="00A20D3E">
        <w:rPr>
          <w:lang w:val="en-GB"/>
        </w:rPr>
        <w:t>content</w:t>
      </w:r>
      <w:r w:rsidR="00DD31B9">
        <w:rPr>
          <w:i/>
          <w:lang w:val="en-GB"/>
        </w:rPr>
        <w:t xml:space="preserve"> c</w:t>
      </w:r>
      <w:r w:rsidR="00F21B18">
        <w:rPr>
          <w:i/>
          <w:lang w:val="en-GB"/>
        </w:rPr>
        <w:t xml:space="preserve"> </w:t>
      </w:r>
      <w:r w:rsidR="000D7CA7" w:rsidRPr="00A20D3E">
        <w:rPr>
          <w:lang w:val="en-GB"/>
        </w:rPr>
        <w:t>and returns the new XmlElement</w:t>
      </w:r>
      <w:r w:rsidRPr="00F74CAD">
        <w:rPr>
          <w:lang w:val="en-GB"/>
        </w:rPr>
        <w:t>.</w:t>
      </w:r>
    </w:p>
    <w:p w14:paraId="1BC7F452" w14:textId="77777777" w:rsidR="00325D0B" w:rsidRDefault="00325D0B" w:rsidP="00845E9C">
      <w:pPr>
        <w:pStyle w:val="ListParagraph"/>
        <w:numPr>
          <w:ilvl w:val="0"/>
          <w:numId w:val="11"/>
        </w:numPr>
        <w:rPr>
          <w:b/>
          <w:lang w:val="en-GB"/>
        </w:rPr>
      </w:pPr>
      <w:r>
        <w:rPr>
          <w:b/>
          <w:lang w:val="en-GB"/>
        </w:rPr>
        <w:t>XmlElement XmlElement(XmlFileArtifact p, String n</w:t>
      </w:r>
      <w:r w:rsidR="00F21B18">
        <w:rPr>
          <w:b/>
          <w:lang w:val="en-GB"/>
        </w:rPr>
        <w:t>, String c=</w:t>
      </w:r>
      <w:r w:rsidR="00DD31B9">
        <w:rPr>
          <w:b/>
          <w:lang w:val="en-GB"/>
        </w:rPr>
        <w:t>””</w:t>
      </w:r>
      <w:r>
        <w:rPr>
          <w:b/>
          <w:lang w:val="en-GB"/>
        </w:rPr>
        <w:t>)</w:t>
      </w:r>
    </w:p>
    <w:p w14:paraId="60F4A2C3" w14:textId="599142D4"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r w:rsidR="00A80BD3">
        <w:rPr>
          <w:lang w:val="en-GB"/>
        </w:rPr>
        <w:t xml:space="preserve">root element of </w:t>
      </w:r>
      <w:r>
        <w:rPr>
          <w:lang w:val="en-GB"/>
        </w:rPr>
        <w:t xml:space="preserve">XMLFileArtifact </w:t>
      </w:r>
      <w:r w:rsidRPr="007605E3">
        <w:rPr>
          <w:i/>
          <w:lang w:val="en-GB"/>
        </w:rPr>
        <w:t>p</w:t>
      </w:r>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r w:rsidR="00F21B18">
        <w:rPr>
          <w:i/>
          <w:lang w:val="en-GB"/>
        </w:rPr>
        <w:t xml:space="preserve"> </w:t>
      </w:r>
      <w:r w:rsidR="00F21B18" w:rsidRPr="00F21B18">
        <w:rPr>
          <w:lang w:val="en-GB"/>
        </w:rPr>
        <w:t>and returns the new XmlElement</w:t>
      </w:r>
      <w:r w:rsidRPr="007605E3">
        <w:rPr>
          <w:lang w:val="en-GB"/>
        </w:rPr>
        <w:t>.</w:t>
      </w:r>
    </w:p>
    <w:p w14:paraId="2414FCCA" w14:textId="77777777" w:rsidR="00F21B18" w:rsidRDefault="00F21B18" w:rsidP="00F21B18">
      <w:pPr>
        <w:pStyle w:val="ListParagraph"/>
        <w:numPr>
          <w:ilvl w:val="0"/>
          <w:numId w:val="11"/>
        </w:numPr>
        <w:rPr>
          <w:b/>
          <w:lang w:val="en-GB"/>
        </w:rPr>
      </w:pPr>
      <w:r>
        <w:rPr>
          <w:b/>
          <w:lang w:val="en-GB"/>
        </w:rPr>
        <w:t>XmlElement buildElement(XmlElement p, String n, String c=””)</w:t>
      </w:r>
    </w:p>
    <w:p w14:paraId="5432A514" w14:textId="77777777" w:rsidR="00F21B18" w:rsidRDefault="00F21B18" w:rsidP="00F21B18">
      <w:pPr>
        <w:pStyle w:val="ListParagraph"/>
        <w:rPr>
          <w:lang w:val="en-GB"/>
        </w:rPr>
      </w:pPr>
      <w:r w:rsidRPr="00F74CAD">
        <w:rPr>
          <w:lang w:val="en-GB"/>
        </w:rPr>
        <w:lastRenderedPageBreak/>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 </w:t>
      </w:r>
      <w:r w:rsidR="000D7CA7" w:rsidRPr="00A20D3E">
        <w:rPr>
          <w:lang w:val="en-GB"/>
        </w:rPr>
        <w:t xml:space="preserve">and returns </w:t>
      </w:r>
      <w:r>
        <w:rPr>
          <w:i/>
          <w:lang w:val="en-GB"/>
        </w:rPr>
        <w:t>p</w:t>
      </w:r>
      <w:r w:rsidR="000D7CA7" w:rsidRPr="00A20D3E">
        <w:rPr>
          <w:lang w:val="en-GB"/>
        </w:rPr>
        <w:t xml:space="preserve"> (for chaining)</w:t>
      </w:r>
      <w:r w:rsidRPr="00F74CAD">
        <w:rPr>
          <w:lang w:val="en-GB"/>
        </w:rPr>
        <w:t>.</w:t>
      </w:r>
    </w:p>
    <w:p w14:paraId="35F3C5FC" w14:textId="77777777" w:rsidR="00F21B18" w:rsidRDefault="00F21B18" w:rsidP="00F21B18">
      <w:pPr>
        <w:pStyle w:val="ListParagraph"/>
        <w:numPr>
          <w:ilvl w:val="0"/>
          <w:numId w:val="11"/>
        </w:numPr>
        <w:rPr>
          <w:b/>
          <w:lang w:val="en-GB"/>
        </w:rPr>
      </w:pPr>
      <w:r>
        <w:rPr>
          <w:b/>
          <w:lang w:val="en-GB"/>
        </w:rPr>
        <w:t>XmlAttribute buildAttribute(XmlElement p, String n, String v, Boolean f=true)</w:t>
      </w:r>
    </w:p>
    <w:p w14:paraId="63FF2697" w14:textId="77777777" w:rsidR="00F21B18" w:rsidRDefault="00F21B18" w:rsidP="00F21B18">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 </w:t>
      </w:r>
      <w:r w:rsidRPr="00F21B18">
        <w:rPr>
          <w:lang w:val="en-GB"/>
        </w:rPr>
        <w:t xml:space="preserve">and returns </w:t>
      </w:r>
      <w:r>
        <w:rPr>
          <w:i/>
          <w:lang w:val="en-GB"/>
        </w:rPr>
        <w:t>p</w:t>
      </w:r>
      <w:r w:rsidRPr="00F21B18">
        <w:rPr>
          <w:lang w:val="en-GB"/>
        </w:rPr>
        <w:t xml:space="preserve"> (for chaining)</w:t>
      </w:r>
      <w:r>
        <w:rPr>
          <w:lang w:val="en-GB"/>
        </w:rPr>
        <w:t>.</w:t>
      </w:r>
    </w:p>
    <w:p w14:paraId="4E786B16"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14:paraId="7CB10AF9" w14:textId="77777777"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14:paraId="2EFEE673"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p>
    <w:p w14:paraId="03DB8427"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child nodes nested in </w:t>
      </w:r>
      <w:r w:rsidRPr="00725A64">
        <w:rPr>
          <w:i/>
          <w:lang w:val="en-GB"/>
        </w:rPr>
        <w:t>operand</w:t>
      </w:r>
      <w:r w:rsidRPr="006266E3">
        <w:rPr>
          <w:lang w:val="en-GB"/>
        </w:rPr>
        <w:t xml:space="preserve"> in definition sequence</w:t>
      </w:r>
      <w:r w:rsidRPr="00725A64">
        <w:rPr>
          <w:lang w:val="en-GB"/>
        </w:rPr>
        <w:t>.</w:t>
      </w:r>
    </w:p>
    <w:p w14:paraId="17696C64"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p>
    <w:p w14:paraId="426FEFDA"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element nodes nested in </w:t>
      </w:r>
      <w:r w:rsidRPr="00725A64">
        <w:rPr>
          <w:i/>
          <w:lang w:val="en-GB"/>
        </w:rPr>
        <w:t>operand</w:t>
      </w:r>
      <w:r w:rsidRPr="006266E3">
        <w:rPr>
          <w:lang w:val="en-GB"/>
        </w:rPr>
        <w:t xml:space="preserve"> in definition sequence</w:t>
      </w:r>
      <w:r w:rsidRPr="00725A64">
        <w:rPr>
          <w:lang w:val="en-GB"/>
        </w:rPr>
        <w:t>.</w:t>
      </w:r>
    </w:p>
    <w:p w14:paraId="5B514886" w14:textId="77777777" w:rsidR="006266E3" w:rsidRPr="00725A64" w:rsidRDefault="006266E3" w:rsidP="006266E3">
      <w:pPr>
        <w:pStyle w:val="ListParagraph"/>
        <w:numPr>
          <w:ilvl w:val="0"/>
          <w:numId w:val="11"/>
        </w:numPr>
        <w:rPr>
          <w:b/>
          <w:lang w:val="en-GB"/>
        </w:rPr>
      </w:pPr>
      <w:r>
        <w:rPr>
          <w:b/>
          <w:lang w:val="en-GB"/>
        </w:rPr>
        <w:t>sequenceOf(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p>
    <w:p w14:paraId="58581DB6" w14:textId="77777777" w:rsidR="006266E3" w:rsidRPr="00725A64" w:rsidRDefault="006266E3" w:rsidP="006266E3">
      <w:pPr>
        <w:pStyle w:val="ListParagraph"/>
        <w:rPr>
          <w:lang w:val="en-GB"/>
        </w:rPr>
      </w:pPr>
      <w:r w:rsidRPr="00725A64">
        <w:rPr>
          <w:lang w:val="en-GB"/>
        </w:rPr>
        <w:t xml:space="preserve">Returns all XML </w:t>
      </w:r>
      <w:r>
        <w:rPr>
          <w:lang w:val="en-GB"/>
        </w:rPr>
        <w:t xml:space="preserve">comment nodes nested in </w:t>
      </w:r>
      <w:r w:rsidRPr="00725A64">
        <w:rPr>
          <w:i/>
          <w:lang w:val="en-GB"/>
        </w:rPr>
        <w:t>operand</w:t>
      </w:r>
      <w:r w:rsidR="000D7CA7" w:rsidRPr="00A20D3E">
        <w:rPr>
          <w:lang w:val="en-GB"/>
        </w:rPr>
        <w:t xml:space="preserve"> in definition sequence</w:t>
      </w:r>
      <w:r w:rsidRPr="00725A64">
        <w:rPr>
          <w:lang w:val="en-GB"/>
        </w:rPr>
        <w:t>.</w:t>
      </w:r>
    </w:p>
    <w:p w14:paraId="4778B193" w14:textId="77777777"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14:paraId="7C4121CD" w14:textId="77777777"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14:paraId="11319128" w14:textId="77777777" w:rsidR="0025691D" w:rsidRPr="00725A64" w:rsidRDefault="0025691D" w:rsidP="00845E9C">
      <w:pPr>
        <w:pStyle w:val="ListParagraph"/>
        <w:numPr>
          <w:ilvl w:val="0"/>
          <w:numId w:val="11"/>
        </w:numPr>
        <w:rPr>
          <w:b/>
          <w:lang w:val="en-GB"/>
        </w:rPr>
      </w:pPr>
      <w:r w:rsidRPr="00725A64">
        <w:rPr>
          <w:b/>
          <w:lang w:val="en-GB"/>
        </w:rPr>
        <w:t>XmlAttributes getAttribute(String n)</w:t>
      </w:r>
    </w:p>
    <w:p w14:paraId="359A5A10" w14:textId="77777777"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14:paraId="7D7DE9EE" w14:textId="77777777"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14:paraId="628452A9" w14:textId="77777777"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14:paraId="0963F956" w14:textId="77777777"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14:paraId="5B6106D9" w14:textId="77777777"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14:paraId="34508BEC"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14:paraId="1114B574" w14:textId="77777777"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14:paraId="6281D903" w14:textId="77777777"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14:paraId="2A6F38EF" w14:textId="77777777"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14:paraId="07E7F16F" w14:textId="77777777"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14:paraId="6825E32C" w14:textId="77777777"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14:paraId="10890380" w14:textId="77777777"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14:paraId="73580A48" w14:textId="7FF89BA8"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r w:rsidR="00E56A21">
        <w:fldChar w:fldCharType="begin"/>
      </w:r>
      <w:r w:rsidR="00E56A21" w:rsidRPr="00A20D3E">
        <w:rPr>
          <w:lang w:val="en-US"/>
        </w:rPr>
        <w:instrText xml:space="preserve"> NOTEREF _Ref419810320 \h  \* MERGEFORMAT </w:instrText>
      </w:r>
      <w:r w:rsidR="00E56A21">
        <w:fldChar w:fldCharType="separate"/>
      </w:r>
      <w:ins w:id="1261" w:author="Holger Eichelberger" w:date="2024-11-22T12:02:00Z">
        <w:r w:rsidR="00AE05D6" w:rsidRPr="00AE05D6">
          <w:rPr>
            <w:vertAlign w:val="superscript"/>
            <w:lang w:val="en-GB"/>
            <w:rPrChange w:id="1262" w:author="Holger Eichelberger" w:date="2024-11-22T12:02:00Z">
              <w:rPr>
                <w:lang w:val="en-US"/>
              </w:rPr>
            </w:rPrChange>
          </w:rPr>
          <w:t>28</w:t>
        </w:r>
      </w:ins>
      <w:del w:id="1263" w:author="Holger Eichelberger" w:date="2021-05-18T15:18:00Z">
        <w:r w:rsidR="00266717" w:rsidRPr="00A20D3E" w:rsidDel="001E2452">
          <w:rPr>
            <w:vertAlign w:val="superscript"/>
            <w:lang w:val="en-GB"/>
          </w:rPr>
          <w:delText>29</w:delText>
        </w:r>
      </w:del>
      <w:r w:rsidR="00E56A21">
        <w:fldChar w:fldCharType="end"/>
      </w:r>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14:paraId="138F629F" w14:textId="77777777" w:rsidR="001039F1" w:rsidRPr="00725A64" w:rsidRDefault="001039F1" w:rsidP="001039F1">
      <w:pPr>
        <w:pStyle w:val="Heading4"/>
        <w:rPr>
          <w:lang w:val="en-GB"/>
        </w:rPr>
      </w:pPr>
      <w:r w:rsidRPr="00725A64">
        <w:rPr>
          <w:lang w:val="en-GB"/>
        </w:rPr>
        <w:lastRenderedPageBreak/>
        <w:t>Xml</w:t>
      </w:r>
      <w:r>
        <w:rPr>
          <w:lang w:val="en-GB"/>
        </w:rPr>
        <w:t>Comment</w:t>
      </w:r>
    </w:p>
    <w:p w14:paraId="7EC727FA" w14:textId="77777777" w:rsidR="00067033" w:rsidRPr="00A20D3E" w:rsidRDefault="000D7CA7" w:rsidP="00A20D3E">
      <w:pPr>
        <w:pStyle w:val="Heading4"/>
        <w:spacing w:before="0" w:after="120"/>
        <w:rPr>
          <w:b w:val="0"/>
          <w:i w:val="0"/>
          <w:lang w:val="en-GB"/>
        </w:rPr>
      </w:pPr>
      <w:r w:rsidRPr="00A20D3E">
        <w:rPr>
          <w:b w:val="0"/>
          <w:i w:val="0"/>
          <w:lang w:val="en-GB"/>
        </w:rPr>
        <w:t xml:space="preserve">The </w:t>
      </w:r>
      <w:r w:rsidRPr="00A20D3E">
        <w:rPr>
          <w:rFonts w:ascii="Courier New" w:hAnsi="Courier New" w:cs="Courier New"/>
          <w:b w:val="0"/>
          <w:i w:val="0"/>
          <w:sz w:val="22"/>
          <w:szCs w:val="22"/>
          <w:lang w:val="en-GB"/>
        </w:rPr>
        <w:t>XmlElement</w:t>
      </w:r>
      <w:r w:rsidRPr="00A20D3E">
        <w:rPr>
          <w:b w:val="0"/>
          <w:i w:val="0"/>
          <w:lang w:val="en-GB"/>
        </w:rPr>
        <w:t xml:space="preserve"> is a built-in fragment artifact specializing </w:t>
      </w:r>
      <w:r w:rsidRPr="00A20D3E">
        <w:rPr>
          <w:rFonts w:ascii="Courier New" w:hAnsi="Courier New" w:cs="Courier New"/>
          <w:b w:val="0"/>
          <w:i w:val="0"/>
          <w:sz w:val="22"/>
          <w:szCs w:val="22"/>
          <w:lang w:val="en-GB"/>
        </w:rPr>
        <w:t>XmlNode</w:t>
      </w:r>
      <w:r w:rsidRPr="00A20D3E">
        <w:rPr>
          <w:b w:val="0"/>
          <w:i w:val="0"/>
          <w:lang w:val="en-GB"/>
        </w:rPr>
        <w:t xml:space="preserve">. In particular, it inherits all operations from </w:t>
      </w:r>
      <w:r w:rsidRPr="00A20D3E">
        <w:rPr>
          <w:rFonts w:ascii="Courier New" w:hAnsi="Courier New" w:cs="Courier New"/>
          <w:b w:val="0"/>
          <w:i w:val="0"/>
          <w:sz w:val="22"/>
          <w:szCs w:val="22"/>
          <w:lang w:val="en-GB"/>
        </w:rPr>
        <w:t>XmlNode</w:t>
      </w:r>
      <w:r w:rsidRPr="00A20D3E">
        <w:rPr>
          <w:rFonts w:asciiTheme="majorHAnsi" w:hAnsiTheme="majorHAnsi" w:cs="Courier New"/>
          <w:b w:val="0"/>
          <w:i w:val="0"/>
          <w:lang w:val="en-GB"/>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p>
    <w:p w14:paraId="3955A732" w14:textId="77777777" w:rsidR="00424A25" w:rsidRPr="00725A64" w:rsidRDefault="00424A25" w:rsidP="00EA17BB">
      <w:pPr>
        <w:pStyle w:val="Heading4"/>
        <w:rPr>
          <w:lang w:val="en-GB"/>
        </w:rPr>
      </w:pPr>
      <w:r w:rsidRPr="00725A64">
        <w:rPr>
          <w:lang w:val="en-GB"/>
        </w:rPr>
        <w:t>XmlAttribute</w:t>
      </w:r>
    </w:p>
    <w:p w14:paraId="25FBE8EE" w14:textId="77777777"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14:paraId="4C23BC0A" w14:textId="77777777" w:rsidR="0021466A" w:rsidRDefault="0021466A" w:rsidP="00845E9C">
      <w:pPr>
        <w:pStyle w:val="ListParagraph"/>
        <w:numPr>
          <w:ilvl w:val="0"/>
          <w:numId w:val="11"/>
        </w:numPr>
        <w:rPr>
          <w:b/>
          <w:lang w:val="en-GB"/>
        </w:rPr>
      </w:pPr>
      <w:r>
        <w:rPr>
          <w:b/>
          <w:lang w:val="en-GB"/>
        </w:rPr>
        <w:t>XmlAttribute XmlAttribute(XmlElement p, String n, String v, Boolean f</w:t>
      </w:r>
      <w:r w:rsidR="00F21B18">
        <w:rPr>
          <w:b/>
          <w:lang w:val="en-GB"/>
        </w:rPr>
        <w:t>=true</w:t>
      </w:r>
      <w:r>
        <w:rPr>
          <w:b/>
          <w:lang w:val="en-GB"/>
        </w:rPr>
        <w:t>)</w:t>
      </w:r>
    </w:p>
    <w:p w14:paraId="11F1B3B6" w14:textId="77777777"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00F21B18">
        <w:rPr>
          <w:i/>
          <w:lang w:val="en-GB"/>
        </w:rPr>
        <w:t xml:space="preserve"> </w:t>
      </w:r>
      <w:r w:rsidR="00F21B18" w:rsidRPr="00F21B18">
        <w:rPr>
          <w:lang w:val="en-GB"/>
        </w:rPr>
        <w:t>and returns the new Xml</w:t>
      </w:r>
      <w:r w:rsidR="00F21B18">
        <w:rPr>
          <w:lang w:val="en-GB"/>
        </w:rPr>
        <w:t>Attribute</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r w:rsidR="00F21B18">
        <w:rPr>
          <w:lang w:val="en-GB"/>
        </w:rPr>
        <w:t xml:space="preserve"> </w:t>
      </w:r>
      <w:r w:rsidR="0021466A">
        <w:rPr>
          <w:lang w:val="en-GB"/>
        </w:rPr>
        <w:t>.</w:t>
      </w:r>
    </w:p>
    <w:p w14:paraId="7A8A857D" w14:textId="77777777" w:rsidR="00A745D5" w:rsidRDefault="00A745D5" w:rsidP="00845E9C">
      <w:pPr>
        <w:pStyle w:val="ListParagraph"/>
        <w:numPr>
          <w:ilvl w:val="0"/>
          <w:numId w:val="11"/>
        </w:numPr>
        <w:rPr>
          <w:b/>
          <w:lang w:val="en-GB"/>
        </w:rPr>
      </w:pPr>
      <w:r>
        <w:rPr>
          <w:b/>
          <w:lang w:val="en-GB"/>
        </w:rPr>
        <w:t>XmlElement getParent() / parent()</w:t>
      </w:r>
    </w:p>
    <w:p w14:paraId="2F2FF922" w14:textId="77777777" w:rsidR="00067033" w:rsidRDefault="00A745D5" w:rsidP="00A20D3E">
      <w:pPr>
        <w:pStyle w:val="ListParagraph"/>
        <w:rPr>
          <w:lang w:val="en-GB"/>
        </w:rPr>
      </w:pPr>
      <w:r w:rsidRPr="00725A64">
        <w:rPr>
          <w:lang w:val="en-GB"/>
        </w:rPr>
        <w:t xml:space="preserve">Returns the </w:t>
      </w:r>
      <w:r>
        <w:rPr>
          <w:lang w:val="en-GB"/>
        </w:rPr>
        <w:t xml:space="preserve">parent element of </w:t>
      </w:r>
      <w:r w:rsidRPr="00725A64">
        <w:rPr>
          <w:i/>
          <w:lang w:val="en-GB"/>
        </w:rPr>
        <w:t>operand</w:t>
      </w:r>
      <w:r w:rsidRPr="00725A64">
        <w:rPr>
          <w:lang w:val="en-GB"/>
        </w:rPr>
        <w:t>.</w:t>
      </w:r>
    </w:p>
    <w:p w14:paraId="5E755668" w14:textId="32AD7ED0" w:rsidR="00325BAE" w:rsidRPr="00725A64" w:rsidRDefault="00325BAE" w:rsidP="00845E9C">
      <w:pPr>
        <w:pStyle w:val="ListParagraph"/>
        <w:numPr>
          <w:ilvl w:val="0"/>
          <w:numId w:val="11"/>
        </w:numPr>
        <w:rPr>
          <w:b/>
          <w:lang w:val="en-GB"/>
        </w:rPr>
      </w:pPr>
      <w:r w:rsidRPr="00725A64">
        <w:rPr>
          <w:b/>
          <w:lang w:val="en-GB"/>
        </w:rPr>
        <w:t>String getValue () / value()</w:t>
      </w:r>
    </w:p>
    <w:p w14:paraId="5680B171" w14:textId="77777777"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14:paraId="222417D7" w14:textId="77777777"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14:paraId="5DB35A23" w14:textId="77777777"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14:paraId="4495D20C" w14:textId="77777777" w:rsidR="008921CE" w:rsidRPr="00725A64" w:rsidRDefault="008921CE" w:rsidP="00EA17BB">
      <w:pPr>
        <w:pStyle w:val="Heading3"/>
        <w:rPr>
          <w:lang w:val="en-GB"/>
        </w:rPr>
      </w:pPr>
      <w:bookmarkStart w:id="1264" w:name="_Toc393271626"/>
      <w:bookmarkStart w:id="1265" w:name="_Toc393271787"/>
      <w:bookmarkStart w:id="1266" w:name="_Toc393273058"/>
      <w:bookmarkStart w:id="1267" w:name="_Toc393271627"/>
      <w:bookmarkStart w:id="1268" w:name="_Toc393271788"/>
      <w:bookmarkStart w:id="1269" w:name="_Toc393273059"/>
      <w:bookmarkStart w:id="1270" w:name="_Toc393271628"/>
      <w:bookmarkStart w:id="1271" w:name="_Toc393271789"/>
      <w:bookmarkStart w:id="1272" w:name="_Toc393273060"/>
      <w:bookmarkStart w:id="1273" w:name="_Toc393271629"/>
      <w:bookmarkStart w:id="1274" w:name="_Toc393271790"/>
      <w:bookmarkStart w:id="1275" w:name="_Toc393273061"/>
      <w:bookmarkStart w:id="1276" w:name="_Toc393271630"/>
      <w:bookmarkStart w:id="1277" w:name="_Toc393271791"/>
      <w:bookmarkStart w:id="1278" w:name="_Toc393273062"/>
      <w:bookmarkStart w:id="1279" w:name="_Toc393271631"/>
      <w:bookmarkStart w:id="1280" w:name="_Toc393271792"/>
      <w:bookmarkStart w:id="1281" w:name="_Toc393273063"/>
      <w:bookmarkStart w:id="1282" w:name="_Toc393271632"/>
      <w:bookmarkStart w:id="1283" w:name="_Toc393271793"/>
      <w:bookmarkStart w:id="1284" w:name="_Toc393273064"/>
      <w:bookmarkStart w:id="1285" w:name="_Toc393271633"/>
      <w:bookmarkStart w:id="1286" w:name="_Toc393271794"/>
      <w:bookmarkStart w:id="1287" w:name="_Toc393273065"/>
      <w:bookmarkStart w:id="1288" w:name="_Toc393271634"/>
      <w:bookmarkStart w:id="1289" w:name="_Toc393271795"/>
      <w:bookmarkStart w:id="1290" w:name="_Toc393273066"/>
      <w:bookmarkStart w:id="1291" w:name="_Toc393271635"/>
      <w:bookmarkStart w:id="1292" w:name="_Toc393271796"/>
      <w:bookmarkStart w:id="1293" w:name="_Toc393273067"/>
      <w:bookmarkStart w:id="1294" w:name="_Toc393271636"/>
      <w:bookmarkStart w:id="1295" w:name="_Toc393271797"/>
      <w:bookmarkStart w:id="1296" w:name="_Toc393273068"/>
      <w:bookmarkStart w:id="1297" w:name="_Toc393271637"/>
      <w:bookmarkStart w:id="1298" w:name="_Toc393271798"/>
      <w:bookmarkStart w:id="1299" w:name="_Toc393273069"/>
      <w:bookmarkStart w:id="1300" w:name="_Toc393271638"/>
      <w:bookmarkStart w:id="1301" w:name="_Toc393271799"/>
      <w:bookmarkStart w:id="1302" w:name="_Toc393273070"/>
      <w:bookmarkStart w:id="1303" w:name="_Toc393271639"/>
      <w:bookmarkStart w:id="1304" w:name="_Toc393271800"/>
      <w:bookmarkStart w:id="1305" w:name="_Toc393273071"/>
      <w:bookmarkStart w:id="1306" w:name="_Toc393271640"/>
      <w:bookmarkStart w:id="1307" w:name="_Toc393271801"/>
      <w:bookmarkStart w:id="1308" w:name="_Toc393273072"/>
      <w:bookmarkStart w:id="1309" w:name="_Toc393271641"/>
      <w:bookmarkStart w:id="1310" w:name="_Toc393271802"/>
      <w:bookmarkStart w:id="1311" w:name="_Toc393273073"/>
      <w:bookmarkStart w:id="1312" w:name="_Toc393271642"/>
      <w:bookmarkStart w:id="1313" w:name="_Toc393271803"/>
      <w:bookmarkStart w:id="1314" w:name="_Toc393273074"/>
      <w:bookmarkStart w:id="1315" w:name="_Toc393271643"/>
      <w:bookmarkStart w:id="1316" w:name="_Toc393271804"/>
      <w:bookmarkStart w:id="1317" w:name="_Toc393273075"/>
      <w:bookmarkStart w:id="1318" w:name="_Toc393271644"/>
      <w:bookmarkStart w:id="1319" w:name="_Toc393271805"/>
      <w:bookmarkStart w:id="1320" w:name="_Toc393273076"/>
      <w:bookmarkStart w:id="1321" w:name="_Toc393271645"/>
      <w:bookmarkStart w:id="1322" w:name="_Toc393271806"/>
      <w:bookmarkStart w:id="1323" w:name="_Toc393273077"/>
      <w:bookmarkStart w:id="1324" w:name="_Toc393271646"/>
      <w:bookmarkStart w:id="1325" w:name="_Toc393271807"/>
      <w:bookmarkStart w:id="1326" w:name="_Toc393273078"/>
      <w:bookmarkStart w:id="1327" w:name="_Toc393271647"/>
      <w:bookmarkStart w:id="1328" w:name="_Toc393271808"/>
      <w:bookmarkStart w:id="1329" w:name="_Toc393273079"/>
      <w:bookmarkStart w:id="1330" w:name="_Toc393271648"/>
      <w:bookmarkStart w:id="1331" w:name="_Toc393271809"/>
      <w:bookmarkStart w:id="1332" w:name="_Toc393273080"/>
      <w:bookmarkStart w:id="1333" w:name="_Toc393271649"/>
      <w:bookmarkStart w:id="1334" w:name="_Toc393271810"/>
      <w:bookmarkStart w:id="1335" w:name="_Toc393273081"/>
      <w:bookmarkStart w:id="1336" w:name="_Toc393271650"/>
      <w:bookmarkStart w:id="1337" w:name="_Toc393271811"/>
      <w:bookmarkStart w:id="1338" w:name="_Toc393273082"/>
      <w:bookmarkStart w:id="1339" w:name="_Toc393271651"/>
      <w:bookmarkStart w:id="1340" w:name="_Toc393271812"/>
      <w:bookmarkStart w:id="1341" w:name="_Toc393273083"/>
      <w:bookmarkStart w:id="1342" w:name="_Toc393271652"/>
      <w:bookmarkStart w:id="1343" w:name="_Toc393271813"/>
      <w:bookmarkStart w:id="1344" w:name="_Toc393273084"/>
      <w:bookmarkStart w:id="1345" w:name="_Toc393271653"/>
      <w:bookmarkStart w:id="1346" w:name="_Toc393271814"/>
      <w:bookmarkStart w:id="1347" w:name="_Toc393273085"/>
      <w:bookmarkStart w:id="1348" w:name="_Toc393271654"/>
      <w:bookmarkStart w:id="1349" w:name="_Toc393271815"/>
      <w:bookmarkStart w:id="1350" w:name="_Toc393273086"/>
      <w:bookmarkStart w:id="1351" w:name="_Toc393271655"/>
      <w:bookmarkStart w:id="1352" w:name="_Toc393271816"/>
      <w:bookmarkStart w:id="1353" w:name="_Toc393273087"/>
      <w:bookmarkStart w:id="1354" w:name="_Toc393271656"/>
      <w:bookmarkStart w:id="1355" w:name="_Toc393271817"/>
      <w:bookmarkStart w:id="1356" w:name="_Toc393273088"/>
      <w:bookmarkStart w:id="1357" w:name="_Toc393271657"/>
      <w:bookmarkStart w:id="1358" w:name="_Toc393271818"/>
      <w:bookmarkStart w:id="1359" w:name="_Toc393273089"/>
      <w:bookmarkStart w:id="1360" w:name="_Toc393271658"/>
      <w:bookmarkStart w:id="1361" w:name="_Toc393271819"/>
      <w:bookmarkStart w:id="1362" w:name="_Toc393273090"/>
      <w:bookmarkStart w:id="1363" w:name="_Toc393271659"/>
      <w:bookmarkStart w:id="1364" w:name="_Toc393271820"/>
      <w:bookmarkStart w:id="1365" w:name="_Toc393273091"/>
      <w:bookmarkStart w:id="1366" w:name="_Toc393271660"/>
      <w:bookmarkStart w:id="1367" w:name="_Toc393271821"/>
      <w:bookmarkStart w:id="1368" w:name="_Toc393273092"/>
      <w:bookmarkStart w:id="1369" w:name="_Toc393271661"/>
      <w:bookmarkStart w:id="1370" w:name="_Toc393271822"/>
      <w:bookmarkStart w:id="1371" w:name="_Toc393273093"/>
      <w:bookmarkStart w:id="1372" w:name="_Toc393271662"/>
      <w:bookmarkStart w:id="1373" w:name="_Toc393271823"/>
      <w:bookmarkStart w:id="1374" w:name="_Toc393273094"/>
      <w:bookmarkStart w:id="1375" w:name="_Toc393271663"/>
      <w:bookmarkStart w:id="1376" w:name="_Toc393271824"/>
      <w:bookmarkStart w:id="1377" w:name="_Toc393273095"/>
      <w:bookmarkStart w:id="1378" w:name="_Toc393271664"/>
      <w:bookmarkStart w:id="1379" w:name="_Toc393271825"/>
      <w:bookmarkStart w:id="1380" w:name="_Toc393273096"/>
      <w:bookmarkStart w:id="1381" w:name="_Toc393271665"/>
      <w:bookmarkStart w:id="1382" w:name="_Toc393271826"/>
      <w:bookmarkStart w:id="1383" w:name="_Toc393273097"/>
      <w:bookmarkStart w:id="1384" w:name="_Toc393271666"/>
      <w:bookmarkStart w:id="1385" w:name="_Toc393271827"/>
      <w:bookmarkStart w:id="1386" w:name="_Toc393273098"/>
      <w:bookmarkStart w:id="1387" w:name="_Toc393271667"/>
      <w:bookmarkStart w:id="1388" w:name="_Toc393271828"/>
      <w:bookmarkStart w:id="1389" w:name="_Toc393273099"/>
      <w:bookmarkStart w:id="1390" w:name="_Toc393271668"/>
      <w:bookmarkStart w:id="1391" w:name="_Toc393271829"/>
      <w:bookmarkStart w:id="1392" w:name="_Toc393273100"/>
      <w:bookmarkStart w:id="1393" w:name="_Toc393271669"/>
      <w:bookmarkStart w:id="1394" w:name="_Toc393271830"/>
      <w:bookmarkStart w:id="1395" w:name="_Toc393273101"/>
      <w:bookmarkStart w:id="1396" w:name="_Toc393271670"/>
      <w:bookmarkStart w:id="1397" w:name="_Toc393271831"/>
      <w:bookmarkStart w:id="1398" w:name="_Toc393273102"/>
      <w:bookmarkStart w:id="1399" w:name="_Toc393271671"/>
      <w:bookmarkStart w:id="1400" w:name="_Toc393271832"/>
      <w:bookmarkStart w:id="1401" w:name="_Toc393273103"/>
      <w:bookmarkStart w:id="1402" w:name="_Toc393271672"/>
      <w:bookmarkStart w:id="1403" w:name="_Toc393271833"/>
      <w:bookmarkStart w:id="1404" w:name="_Toc393273104"/>
      <w:bookmarkStart w:id="1405" w:name="_Toc393271673"/>
      <w:bookmarkStart w:id="1406" w:name="_Toc393271834"/>
      <w:bookmarkStart w:id="1407" w:name="_Toc393273105"/>
      <w:bookmarkStart w:id="1408" w:name="_Ref368652388"/>
      <w:bookmarkStart w:id="1409" w:name="_Toc49480712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r w:rsidRPr="00725A64">
        <w:rPr>
          <w:lang w:val="en-GB"/>
        </w:rPr>
        <w:t>Built-in Instantiators</w:t>
      </w:r>
      <w:bookmarkEnd w:id="1408"/>
      <w:bookmarkEnd w:id="1409"/>
    </w:p>
    <w:p w14:paraId="42A7EE53" w14:textId="77777777"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14:paraId="3F6EC96F" w14:textId="77777777" w:rsidR="00AF2775" w:rsidRPr="00725A64" w:rsidRDefault="00AF2775" w:rsidP="00EA17BB">
      <w:pPr>
        <w:pStyle w:val="Heading3"/>
        <w:numPr>
          <w:ilvl w:val="3"/>
          <w:numId w:val="1"/>
        </w:numPr>
        <w:tabs>
          <w:tab w:val="left" w:pos="1078"/>
        </w:tabs>
        <w:ind w:left="0" w:firstLine="0"/>
        <w:rPr>
          <w:lang w:val="en-GB"/>
        </w:rPr>
      </w:pPr>
      <w:bookmarkStart w:id="1410" w:name="_Ref393195244"/>
      <w:bookmarkStart w:id="1411" w:name="_Toc494807124"/>
      <w:r w:rsidRPr="00725A64">
        <w:rPr>
          <w:lang w:val="en-GB"/>
        </w:rPr>
        <w:t xml:space="preserve">VIL Template </w:t>
      </w:r>
      <w:r w:rsidR="00FF5A62">
        <w:rPr>
          <w:lang w:val="en-GB"/>
        </w:rPr>
        <w:t>Processor</w:t>
      </w:r>
      <w:bookmarkEnd w:id="1410"/>
      <w:bookmarkEnd w:id="1411"/>
    </w:p>
    <w:p w14:paraId="183274A7" w14:textId="77777777"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14:paraId="62B1EF86" w14:textId="77777777"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14:paraId="5F3EE51C" w14:textId="77777777"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14:paraId="0AE83F90" w14:textId="77777777" w:rsidR="0002308E" w:rsidRPr="00725A64" w:rsidRDefault="0050740D" w:rsidP="0002308E">
      <w:pPr>
        <w:pStyle w:val="ListParagraph"/>
        <w:numPr>
          <w:ilvl w:val="0"/>
          <w:numId w:val="11"/>
        </w:numPr>
        <w:rPr>
          <w:b/>
          <w:lang w:val="en-GB"/>
        </w:rPr>
      </w:pPr>
      <w:r>
        <w:rPr>
          <w:b/>
          <w:lang w:val="en-GB"/>
        </w:rPr>
        <w:lastRenderedPageBreak/>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r w:rsidR="00F9169C">
        <w:rPr>
          <w:b/>
          <w:lang w:val="en-GB"/>
        </w:rPr>
        <w:t>, Boolean v=false</w:t>
      </w:r>
      <w:r w:rsidR="0002308E" w:rsidRPr="00725A64">
        <w:rPr>
          <w:b/>
          <w:lang w:val="en-GB"/>
        </w:rPr>
        <w:t>, …)</w:t>
      </w:r>
    </w:p>
    <w:p w14:paraId="0ADB295E" w14:textId="4D7F0D51"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D7CA7">
        <w:rPr>
          <w:lang w:val="en-GB"/>
        </w:rPr>
        <w:fldChar w:fldCharType="begin"/>
      </w:r>
      <w:r w:rsidR="00026555">
        <w:rPr>
          <w:lang w:val="en-GB"/>
        </w:rPr>
        <w:instrText xml:space="preserve"> REF _Ref368381282 \r \h </w:instrText>
      </w:r>
      <w:r w:rsidR="000D7CA7">
        <w:rPr>
          <w:lang w:val="en-GB"/>
        </w:rPr>
      </w:r>
      <w:r w:rsidR="000D7CA7">
        <w:rPr>
          <w:lang w:val="en-GB"/>
        </w:rPr>
        <w:fldChar w:fldCharType="separate"/>
      </w:r>
      <w:r w:rsidR="00AE05D6">
        <w:rPr>
          <w:lang w:val="en-GB"/>
        </w:rPr>
        <w:t>3.1.4</w:t>
      </w:r>
      <w:r w:rsidR="000D7CA7">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r w:rsidR="00F9169C">
        <w:rPr>
          <w:lang w:val="en-GB"/>
        </w:rPr>
        <w:t xml:space="preserve">If </w:t>
      </w:r>
      <w:r w:rsidR="000D7CA7" w:rsidRPr="00A20D3E">
        <w:rPr>
          <w:i/>
          <w:lang w:val="en-GB"/>
        </w:rPr>
        <w:t>v</w:t>
      </w:r>
      <w:r w:rsidR="00F9169C">
        <w:rPr>
          <w:lang w:val="en-GB"/>
        </w:rPr>
        <w:t xml:space="preserve"> is true, add an implicit advice to the IVML project represented by </w:t>
      </w:r>
      <w:r w:rsidR="000D7CA7" w:rsidRPr="00A20D3E">
        <w:rPr>
          <w:i/>
          <w:lang w:val="en-GB"/>
        </w:rPr>
        <w:t>c</w:t>
      </w:r>
      <w:r w:rsidR="00F9169C">
        <w:rPr>
          <w:lang w:val="en-GB"/>
        </w:rPr>
        <w:t xml:space="preserve"> so that IVML types can be resolved and more convenient expressions are possible. </w:t>
      </w:r>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14:paraId="14CEBB84" w14:textId="77777777"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14:paraId="59FC6B8D" w14:textId="77777777"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14:paraId="43B6EDB1" w14:textId="77777777"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9169C">
        <w:rPr>
          <w:b/>
          <w:lang w:val="en-GB"/>
        </w:rPr>
        <w:t>, Boolean v=false</w:t>
      </w:r>
      <w:r w:rsidR="00F65B42" w:rsidRPr="00725A64">
        <w:rPr>
          <w:b/>
          <w:lang w:val="en-GB"/>
        </w:rPr>
        <w:t>)</w:t>
      </w:r>
    </w:p>
    <w:p w14:paraId="5BC98799" w14:textId="44E6BA2B"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r w:rsidR="00611096">
        <w:rPr>
          <w:lang w:val="en-GB"/>
        </w:rPr>
        <w:t xml:space="preserve">if specified </w:t>
      </w:r>
      <w:r w:rsidR="00A32DF6">
        <w:rPr>
          <w:lang w:val="en-GB"/>
        </w:rPr>
        <w:t xml:space="preserve">in </w:t>
      </w:r>
      <w:r w:rsidR="00611096">
        <w:rPr>
          <w:lang w:val="en-GB"/>
        </w:rPr>
        <w:t>nested/</w:t>
      </w:r>
      <w:r w:rsidR="00A32DF6">
        <w:rPr>
          <w:lang w:val="en-GB"/>
        </w:rPr>
        <w:t xml:space="preserve">recursive manner </w:t>
      </w:r>
      <w:r w:rsidR="00611096">
        <w:rPr>
          <w:lang w:val="en-GB"/>
        </w:rPr>
        <w:t>by</w:t>
      </w:r>
      <w:r w:rsidR="00611096" w:rsidRPr="00725A64">
        <w:rPr>
          <w:lang w:val="en-GB"/>
        </w:rPr>
        <w:t xml:space="preserve"> </w:t>
      </w:r>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r w:rsidR="009E4D8B">
        <w:rPr>
          <w:lang w:val="en-GB"/>
        </w:rPr>
        <w:t xml:space="preserve"> </w:t>
      </w:r>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p>
    <w:p w14:paraId="5D63F2CA" w14:textId="031E48D7" w:rsidR="00F9169C" w:rsidRDefault="00F9169C">
      <w:pPr>
        <w:rPr>
          <w:lang w:val="en-GB"/>
        </w:rPr>
      </w:pPr>
      <w:r>
        <w:rPr>
          <w:lang w:val="en-GB"/>
        </w:rPr>
        <w:t xml:space="preserve">If a VIL template is passed to the template processor, the template is executed as specified. If </w:t>
      </w:r>
      <w:r w:rsidR="006F70E5">
        <w:rPr>
          <w:lang w:val="en-GB"/>
        </w:rPr>
        <w:t xml:space="preserve">an ordinary </w:t>
      </w:r>
      <w:r>
        <w:rPr>
          <w:lang w:val="en-GB"/>
        </w:rPr>
        <w:t>file is passed to the template processor, the file itself is considered as template</w:t>
      </w:r>
      <w:r w:rsidR="00541005">
        <w:rPr>
          <w:lang w:val="en-GB"/>
        </w:rPr>
        <w:t xml:space="preserve"> (no template header is needed)</w:t>
      </w:r>
      <w:r w:rsidR="006F70E5">
        <w:rPr>
          <w:lang w:val="en-GB"/>
        </w:rPr>
        <w:t xml:space="preserve">. In this mode, </w:t>
      </w:r>
      <w:r w:rsidR="006F70E5" w:rsidRPr="00725A64">
        <w:rPr>
          <w:lang w:val="en-GB"/>
        </w:rPr>
        <w:t xml:space="preserve">VIL expressions </w:t>
      </w:r>
      <w:r w:rsidR="006F70E5">
        <w:rPr>
          <w:lang w:val="en-GB"/>
        </w:rPr>
        <w:t xml:space="preserve">given as variable references, expressions and in-content </w:t>
      </w:r>
      <w:r w:rsidR="00BA0555">
        <w:rPr>
          <w:lang w:val="en-GB"/>
        </w:rPr>
        <w:t>statements</w:t>
      </w:r>
      <w:r w:rsidR="006F70E5">
        <w:rPr>
          <w:lang w:val="en-GB"/>
        </w:rPr>
        <w:t xml:space="preserve"> (see Section </w:t>
      </w:r>
      <w:r w:rsidR="000D7CA7">
        <w:rPr>
          <w:lang w:val="en-GB"/>
        </w:rPr>
        <w:fldChar w:fldCharType="begin"/>
      </w:r>
      <w:r w:rsidR="006F70E5">
        <w:rPr>
          <w:lang w:val="en-GB"/>
        </w:rPr>
        <w:instrText xml:space="preserve"> REF _Ref368380103 \r \h </w:instrText>
      </w:r>
      <w:r w:rsidR="000D7CA7">
        <w:rPr>
          <w:lang w:val="en-GB"/>
        </w:rPr>
      </w:r>
      <w:r w:rsidR="000D7CA7">
        <w:rPr>
          <w:lang w:val="en-GB"/>
        </w:rPr>
        <w:fldChar w:fldCharType="separate"/>
      </w:r>
      <w:r w:rsidR="00AE05D6">
        <w:rPr>
          <w:lang w:val="en-GB"/>
        </w:rPr>
        <w:t>3.2.9.7</w:t>
      </w:r>
      <w:r w:rsidR="000D7CA7">
        <w:rPr>
          <w:lang w:val="en-GB"/>
        </w:rPr>
        <w:fldChar w:fldCharType="end"/>
      </w:r>
      <w:r w:rsidR="006F70E5">
        <w:rPr>
          <w:lang w:val="en-GB"/>
        </w:rPr>
        <w:t xml:space="preserve">) are replaced by actual values in the text representation of the artifact. Moreover, the VIL template processor </w:t>
      </w:r>
      <w:r w:rsidR="00BA0555">
        <w:rPr>
          <w:lang w:val="en-GB"/>
        </w:rPr>
        <w:t>allows defining variables to ease the application of the other in-content commands. In summary, the VIL template processor supports:</w:t>
      </w:r>
    </w:p>
    <w:p w14:paraId="5E661309" w14:textId="77777777" w:rsidR="00067033" w:rsidRDefault="00F44A7E" w:rsidP="00A20D3E">
      <w:pPr>
        <w:pStyle w:val="ListParagraph"/>
        <w:numPr>
          <w:ilvl w:val="0"/>
          <w:numId w:val="11"/>
        </w:numPr>
        <w:rPr>
          <w:lang w:val="en-GB"/>
        </w:rPr>
      </w:pPr>
      <w:r>
        <w:rPr>
          <w:lang w:val="en-GB"/>
        </w:rPr>
        <w:t>Variable reference:</w:t>
      </w:r>
    </w:p>
    <w:p w14:paraId="0CF53071"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var</w:t>
      </w:r>
    </w:p>
    <w:p w14:paraId="35500F4E" w14:textId="77777777" w:rsidR="00067033" w:rsidRDefault="00F44A7E" w:rsidP="00A20D3E">
      <w:pPr>
        <w:pStyle w:val="ListParagraph"/>
        <w:rPr>
          <w:lang w:val="en-GB"/>
        </w:rPr>
      </w:pPr>
      <w:r>
        <w:rPr>
          <w:rFonts w:ascii="Courier New" w:hAnsi="Courier New" w:cs="Courier New"/>
          <w:i/>
          <w:sz w:val="22"/>
          <w:szCs w:val="22"/>
          <w:lang w:val="en-GB"/>
        </w:rPr>
        <w:t>var</w:t>
      </w:r>
      <w:r>
        <w:rPr>
          <w:lang w:val="en-GB"/>
        </w:rPr>
        <w:t xml:space="preserve"> is resolved to a variable in the current context and implicitly the configuration passed into the VIL template processor. The whole in-content statement is replaced by the value of </w:t>
      </w:r>
      <w:r>
        <w:rPr>
          <w:rFonts w:ascii="Courier New" w:hAnsi="Courier New" w:cs="Courier New"/>
          <w:i/>
          <w:sz w:val="22"/>
          <w:szCs w:val="22"/>
          <w:lang w:val="en-GB"/>
        </w:rPr>
        <w:t>var</w:t>
      </w:r>
      <w:r>
        <w:rPr>
          <w:lang w:val="en-GB"/>
        </w:rPr>
        <w:t xml:space="preserve">. </w:t>
      </w:r>
      <w:r w:rsidR="00694052">
        <w:rPr>
          <w:lang w:val="en-GB"/>
        </w:rPr>
        <w:t xml:space="preserve">The passed-in configuration is available as pre-defined variable </w:t>
      </w:r>
      <w:r w:rsidR="000D7CA7" w:rsidRPr="00A20D3E">
        <w:rPr>
          <w:rFonts w:ascii="Courier New" w:hAnsi="Courier New" w:cs="Courier New"/>
          <w:i/>
          <w:sz w:val="22"/>
          <w:szCs w:val="22"/>
          <w:lang w:val="en-GB"/>
        </w:rPr>
        <w:t>config</w:t>
      </w:r>
      <w:r w:rsidR="00694052">
        <w:rPr>
          <w:lang w:val="en-GB"/>
        </w:rPr>
        <w:t xml:space="preserve">. </w:t>
      </w:r>
      <w:r>
        <w:rPr>
          <w:lang w:val="en-GB"/>
        </w:rPr>
        <w:t xml:space="preserve">Qualified IVML names denoting IVML variables separated by </w:t>
      </w:r>
      <w:r w:rsidR="000D7CA7" w:rsidRPr="00A20D3E">
        <w:rPr>
          <w:rFonts w:ascii="Courier New" w:hAnsi="Courier New" w:cs="Courier New"/>
          <w:i/>
          <w:sz w:val="22"/>
          <w:szCs w:val="22"/>
          <w:lang w:val="en-GB"/>
        </w:rPr>
        <w:t>::</w:t>
      </w:r>
      <w:r>
        <w:rPr>
          <w:lang w:val="en-GB"/>
        </w:rPr>
        <w:t xml:space="preserve"> can be used here.</w:t>
      </w:r>
    </w:p>
    <w:p w14:paraId="5B67FC46" w14:textId="77777777" w:rsidR="00067033" w:rsidRDefault="00F44A7E" w:rsidP="00A20D3E">
      <w:pPr>
        <w:pStyle w:val="ListParagraph"/>
        <w:numPr>
          <w:ilvl w:val="0"/>
          <w:numId w:val="11"/>
        </w:numPr>
        <w:rPr>
          <w:lang w:val="en-GB"/>
        </w:rPr>
      </w:pPr>
      <w:r>
        <w:rPr>
          <w:lang w:val="en-GB"/>
        </w:rPr>
        <w:t>Expression reference:</w:t>
      </w:r>
    </w:p>
    <w:p w14:paraId="3F45FA92" w14:textId="77777777" w:rsidR="00067033" w:rsidRDefault="00F44A7E" w:rsidP="00A20D3E">
      <w:pPr>
        <w:pStyle w:val="ListParagraph"/>
        <w:rPr>
          <w:lang w:val="en-GB"/>
        </w:rPr>
      </w:pPr>
      <w:r w:rsidRPr="00CF5113">
        <w:rPr>
          <w:rFonts w:ascii="Courier New" w:hAnsi="Courier New" w:cs="Courier New"/>
          <w:b/>
          <w:sz w:val="22"/>
          <w:szCs w:val="22"/>
          <w:lang w:val="en-GB"/>
        </w:rPr>
        <w:t>${</w:t>
      </w:r>
      <w:r>
        <w:rPr>
          <w:rFonts w:ascii="Courier New" w:hAnsi="Courier New" w:cs="Courier New"/>
          <w:i/>
          <w:sz w:val="22"/>
          <w:szCs w:val="22"/>
          <w:lang w:val="en-GB"/>
        </w:rPr>
        <w:t>expr</w:t>
      </w:r>
      <w:r w:rsidRPr="00CF5113">
        <w:rPr>
          <w:rFonts w:ascii="Courier New" w:hAnsi="Courier New" w:cs="Courier New"/>
          <w:b/>
          <w:sz w:val="22"/>
          <w:szCs w:val="22"/>
          <w:lang w:val="en-GB"/>
        </w:rPr>
        <w:t>}</w:t>
      </w:r>
    </w:p>
    <w:p w14:paraId="7AAA9784" w14:textId="77777777" w:rsidR="00F44A7E" w:rsidRDefault="00F44A7E" w:rsidP="00F44A7E">
      <w:pPr>
        <w:pStyle w:val="ListParagraph"/>
        <w:rPr>
          <w:lang w:val="en-GB"/>
        </w:rPr>
      </w:pPr>
      <w:r>
        <w:rPr>
          <w:rFonts w:ascii="Courier New" w:hAnsi="Courier New" w:cs="Courier New"/>
          <w:i/>
          <w:sz w:val="22"/>
          <w:szCs w:val="22"/>
          <w:lang w:val="en-GB"/>
        </w:rPr>
        <w:t>expr</w:t>
      </w:r>
      <w:r>
        <w:rPr>
          <w:lang w:val="en-GB"/>
        </w:rPr>
        <w:t xml:space="preserve"> is resolved to a VTL expression, evaluated and the result replaces the whole in-content statement. This form includes 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0D7CA7" w:rsidRPr="00A20D3E">
        <w:rPr>
          <w:lang w:val="en-GB"/>
        </w:rPr>
        <w:t xml:space="preserve">} is the same as </w:t>
      </w:r>
      <w:r>
        <w:rPr>
          <w:rFonts w:ascii="Courier New" w:hAnsi="Courier New" w:cs="Courier New"/>
          <w:b/>
          <w:sz w:val="22"/>
          <w:szCs w:val="22"/>
          <w:lang w:val="en-GB"/>
        </w:rPr>
        <w:t xml:space="preserve">$var. </w:t>
      </w:r>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r w:rsidR="00694052">
        <w:rPr>
          <w:lang w:val="en-GB"/>
        </w:rPr>
        <w:t xml:space="preserve">. </w:t>
      </w:r>
      <w:r w:rsidR="000D7CA7" w:rsidRPr="00A20D3E">
        <w:rPr>
          <w:lang w:val="en-GB"/>
        </w:rPr>
        <w:t>Nested expressions</w:t>
      </w:r>
      <w:r>
        <w:rPr>
          <w:lang w:val="en-GB"/>
        </w:rPr>
        <w:t>, e.g., within a String parameter of a function</w:t>
      </w:r>
      <w:r w:rsidR="000D7CA7" w:rsidRPr="00A20D3E">
        <w:rPr>
          <w:lang w:val="en-GB"/>
        </w:rPr>
        <w:t xml:space="preserve"> are considered</w:t>
      </w:r>
      <w:r>
        <w:rPr>
          <w:lang w:val="en-GB"/>
        </w:rPr>
        <w:t xml:space="preserve"> and replaced accordingly</w:t>
      </w:r>
      <w:r w:rsidR="000D7CA7" w:rsidRPr="00A20D3E">
        <w:rPr>
          <w:lang w:val="en-GB"/>
        </w:rPr>
        <w:t>.</w:t>
      </w:r>
    </w:p>
    <w:p w14:paraId="7D83930B" w14:textId="77777777" w:rsidR="00067033" w:rsidRDefault="00BA0555" w:rsidP="00A20D3E">
      <w:pPr>
        <w:pStyle w:val="ListParagraph"/>
        <w:numPr>
          <w:ilvl w:val="0"/>
          <w:numId w:val="11"/>
        </w:numPr>
        <w:rPr>
          <w:lang w:val="en-GB"/>
        </w:rPr>
      </w:pPr>
      <w:r>
        <w:rPr>
          <w:lang w:val="en-GB"/>
        </w:rPr>
        <w:t>Variable declaration:</w:t>
      </w:r>
    </w:p>
    <w:p w14:paraId="3BAD0302" w14:textId="77777777" w:rsidR="00067033" w:rsidRDefault="00BA0555" w:rsidP="00A20D3E">
      <w:pPr>
        <w:pStyle w:val="ListParagraph"/>
        <w:rPr>
          <w:lang w:val="en-GB"/>
        </w:rPr>
      </w:pPr>
      <w:r w:rsidRPr="00CF5113">
        <w:rPr>
          <w:rFonts w:ascii="Courier New" w:hAnsi="Courier New" w:cs="Courier New"/>
          <w:b/>
          <w:sz w:val="22"/>
          <w:szCs w:val="22"/>
          <w:lang w:val="en-GB"/>
        </w:rPr>
        <w:lastRenderedPageBreak/>
        <w:t>${</w:t>
      </w:r>
      <w:r w:rsidR="000A336A">
        <w:rPr>
          <w:rFonts w:ascii="Courier New" w:hAnsi="Courier New" w:cs="Courier New"/>
          <w:b/>
          <w:sz w:val="22"/>
          <w:szCs w:val="22"/>
          <w:lang w:val="en-GB"/>
        </w:rPr>
        <w:t>VAR</w:t>
      </w:r>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p>
    <w:p w14:paraId="775940DC" w14:textId="77777777" w:rsidR="00067033" w:rsidRDefault="00165BCA" w:rsidP="00A20D3E">
      <w:pPr>
        <w:pStyle w:val="ListParagraph"/>
        <w:rPr>
          <w:lang w:val="en-GB"/>
        </w:rPr>
      </w:pPr>
      <w:r>
        <w:rPr>
          <w:lang w:val="en-GB"/>
        </w:rPr>
        <w:t xml:space="preserve">Declares the template-local variable </w:t>
      </w:r>
      <w:r w:rsidR="000D7CA7" w:rsidRPr="00A20D3E">
        <w:rPr>
          <w:rFonts w:ascii="Courier New" w:hAnsi="Courier New" w:cs="Courier New"/>
          <w:i/>
          <w:sz w:val="22"/>
          <w:szCs w:val="22"/>
          <w:lang w:val="en-GB"/>
        </w:rPr>
        <w:t>var</w:t>
      </w:r>
      <w:r>
        <w:rPr>
          <w:lang w:val="en-GB"/>
        </w:rPr>
        <w:t xml:space="preserve"> and initializes it with </w:t>
      </w:r>
      <w:r w:rsidR="000D7CA7" w:rsidRPr="00A20D3E">
        <w:rPr>
          <w:rFonts w:ascii="Courier New" w:hAnsi="Courier New" w:cs="Courier New"/>
          <w:i/>
          <w:sz w:val="22"/>
          <w:szCs w:val="22"/>
          <w:lang w:val="en-GB"/>
        </w:rPr>
        <w:t>init</w:t>
      </w:r>
      <w:r>
        <w:rPr>
          <w:lang w:val="en-GB"/>
        </w:rPr>
        <w:t xml:space="preserve">. The type of </w:t>
      </w:r>
      <w:r w:rsidR="000D7CA7" w:rsidRPr="00A20D3E">
        <w:rPr>
          <w:rFonts w:ascii="Courier New" w:hAnsi="Courier New" w:cs="Courier New"/>
          <w:i/>
          <w:sz w:val="22"/>
          <w:szCs w:val="22"/>
          <w:lang w:val="en-GB"/>
        </w:rPr>
        <w:t>var</w:t>
      </w:r>
      <w:r>
        <w:rPr>
          <w:lang w:val="en-GB"/>
        </w:rPr>
        <w:t xml:space="preserve"> is the dynamic type of </w:t>
      </w:r>
      <w:r w:rsidR="000D7CA7" w:rsidRPr="00A20D3E">
        <w:rPr>
          <w:rFonts w:ascii="Courier New" w:hAnsi="Courier New" w:cs="Courier New"/>
          <w:i/>
          <w:sz w:val="22"/>
          <w:szCs w:val="22"/>
          <w:lang w:val="en-GB"/>
        </w:rPr>
        <w:t>init</w:t>
      </w:r>
      <w:r>
        <w:rPr>
          <w:lang w:val="en-GB"/>
        </w:rPr>
        <w:t>.</w:t>
      </w:r>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r w:rsidR="00541005" w:rsidRPr="00165BCA">
        <w:rPr>
          <w:rFonts w:ascii="Courier New" w:hAnsi="Courier New" w:cs="Courier New"/>
          <w:i/>
          <w:sz w:val="22"/>
          <w:szCs w:val="22"/>
          <w:lang w:val="en-GB"/>
        </w:rPr>
        <w:t>var</w:t>
      </w:r>
      <w:r w:rsidR="00541005">
        <w:rPr>
          <w:lang w:val="en-GB"/>
        </w:rPr>
        <w:t xml:space="preserve"> can be used in other in-content statements.</w:t>
      </w:r>
      <w:r w:rsidR="000A336A">
        <w:rPr>
          <w:lang w:val="en-GB"/>
        </w:rPr>
        <w:t xml:space="preserve"> The entire in-content statement is removed from the result.</w:t>
      </w:r>
      <w:r w:rsidR="00541005">
        <w:rPr>
          <w:lang w:val="en-GB"/>
        </w:rPr>
        <w:t xml:space="preserve"> Please note that this in-content statement is only available in file-templates, not in VTL templates (usual variable declarations apply there).</w:t>
      </w:r>
    </w:p>
    <w:p w14:paraId="361A2FA9" w14:textId="77777777" w:rsidR="00067033" w:rsidRDefault="00BA0555" w:rsidP="00A20D3E">
      <w:pPr>
        <w:pStyle w:val="ListParagraph"/>
        <w:numPr>
          <w:ilvl w:val="0"/>
          <w:numId w:val="11"/>
        </w:numPr>
        <w:rPr>
          <w:lang w:val="en-GB"/>
        </w:rPr>
      </w:pPr>
      <w:r>
        <w:rPr>
          <w:lang w:val="en-GB"/>
        </w:rPr>
        <w:t>Alternative:</w:t>
      </w:r>
    </w:p>
    <w:p w14:paraId="25A32410" w14:textId="77777777" w:rsidR="006F70E5" w:rsidRDefault="006F70E5" w:rsidP="006F70E5">
      <w:pPr>
        <w:pStyle w:val="ListParagraph"/>
        <w:rPr>
          <w:lang w:val="en-GB"/>
        </w:rPr>
      </w:pPr>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r w:rsidRPr="00CF5113">
        <w:rPr>
          <w:rFonts w:ascii="Courier New" w:hAnsi="Courier New" w:cs="Courier New"/>
          <w:b/>
          <w:sz w:val="22"/>
          <w:szCs w:val="22"/>
          <w:lang w:val="en-GB"/>
        </w:rPr>
        <w:t>}</w:t>
      </w:r>
      <w:r w:rsidRPr="00CF5113">
        <w:rPr>
          <w:rFonts w:ascii="Courier New" w:hAnsi="Courier New" w:cs="Courier New"/>
          <w:i/>
          <w:sz w:val="22"/>
          <w:szCs w:val="22"/>
          <w:lang w:val="en-GB"/>
        </w:rPr>
        <w:t>then-part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p>
    <w:p w14:paraId="7EAB4017" w14:textId="2DC8EFD6" w:rsidR="006F70E5" w:rsidRDefault="00BA0555" w:rsidP="006F70E5">
      <w:pPr>
        <w:pStyle w:val="ListParagraph"/>
        <w:rPr>
          <w:lang w:val="en-GB"/>
        </w:rPr>
      </w:pPr>
      <w:r>
        <w:rPr>
          <w:lang w:val="en-GB"/>
        </w:rPr>
        <w:t xml:space="preserve">The matching alternative is emitted, the other alternative disappears (as well as the in-content markers). For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AE05D6">
        <w:rPr>
          <w:lang w:val="en-GB"/>
        </w:rPr>
        <w:t>3.2.9.7</w:t>
      </w:r>
      <w:r w:rsidR="000D7CA7">
        <w:rPr>
          <w:lang w:val="en-GB"/>
        </w:rPr>
        <w:fldChar w:fldCharType="end"/>
      </w:r>
      <w:r>
        <w:rPr>
          <w:lang w:val="en-GB"/>
        </w:rPr>
        <w:t>.</w:t>
      </w:r>
    </w:p>
    <w:p w14:paraId="0AC6C119" w14:textId="77777777" w:rsidR="006F70E5" w:rsidRDefault="006F70E5" w:rsidP="006F70E5">
      <w:pPr>
        <w:pStyle w:val="ListParagraph"/>
        <w:numPr>
          <w:ilvl w:val="0"/>
          <w:numId w:val="48"/>
        </w:numPr>
        <w:rPr>
          <w:lang w:val="en-GB"/>
        </w:rPr>
      </w:pPr>
      <w:r>
        <w:rPr>
          <w:lang w:val="en-GB"/>
        </w:rPr>
        <w:t>Loop:</w:t>
      </w:r>
    </w:p>
    <w:p w14:paraId="05EA909C" w14:textId="77777777" w:rsidR="006F70E5" w:rsidRDefault="006F70E5" w:rsidP="006F70E5">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p>
    <w:p w14:paraId="12BA70D0" w14:textId="3ED2AB3A" w:rsidR="00BA0555" w:rsidRDefault="00BA0555" w:rsidP="006F70E5">
      <w:pPr>
        <w:pStyle w:val="ListParagraph"/>
        <w:rPr>
          <w:lang w:val="en-GB"/>
        </w:rPr>
      </w:pPr>
      <w:r>
        <w:rPr>
          <w:lang w:val="en-GB"/>
        </w:rPr>
        <w:t xml:space="preserve">Replaces the entire content statement by an iterative evaluation of the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Within </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Pr>
          <w:lang w:val="en-GB"/>
        </w:rPr>
        <w:t xml:space="preserve">, each occurrence of </w:t>
      </w:r>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r>
        <w:rPr>
          <w:lang w:val="en-GB"/>
        </w:rPr>
        <w:t xml:space="preserve">is replaced by the actual value taken from init (which must evaluate to a container value). For further details, see Section </w:t>
      </w:r>
      <w:r w:rsidR="000D7CA7">
        <w:rPr>
          <w:lang w:val="en-GB"/>
        </w:rPr>
        <w:fldChar w:fldCharType="begin"/>
      </w:r>
      <w:r>
        <w:rPr>
          <w:lang w:val="en-GB"/>
        </w:rPr>
        <w:instrText xml:space="preserve"> REF _Ref368380103 \r \h </w:instrText>
      </w:r>
      <w:r w:rsidR="000D7CA7">
        <w:rPr>
          <w:lang w:val="en-GB"/>
        </w:rPr>
      </w:r>
      <w:r w:rsidR="000D7CA7">
        <w:rPr>
          <w:lang w:val="en-GB"/>
        </w:rPr>
        <w:fldChar w:fldCharType="separate"/>
      </w:r>
      <w:r w:rsidR="00AE05D6">
        <w:rPr>
          <w:lang w:val="en-GB"/>
        </w:rPr>
        <w:t>3.2.9.7</w:t>
      </w:r>
      <w:r w:rsidR="000D7CA7">
        <w:rPr>
          <w:lang w:val="en-GB"/>
        </w:rPr>
        <w:fldChar w:fldCharType="end"/>
      </w:r>
      <w:r>
        <w:rPr>
          <w:lang w:val="en-GB"/>
        </w:rPr>
        <w:t xml:space="preserve">. Iterations over IVML container collections and </w:t>
      </w:r>
      <w:r w:rsidR="000D7CA7" w:rsidRPr="00A20D3E">
        <w:rPr>
          <w:rFonts w:ascii="Courier New" w:hAnsi="Courier New" w:cs="Courier New"/>
          <w:i/>
          <w:sz w:val="22"/>
          <w:szCs w:val="22"/>
          <w:lang w:val="en-GB"/>
        </w:rPr>
        <w:t>body-part</w:t>
      </w:r>
      <w:r>
        <w:rPr>
          <w:lang w:val="en-GB"/>
        </w:rPr>
        <w:t xml:space="preserve"> expressions accessing container slots may require type resolution, i.e., the optional parameter </w:t>
      </w:r>
      <w:r w:rsidR="000D7CA7" w:rsidRPr="00A20D3E">
        <w:rPr>
          <w:rFonts w:ascii="Courier New" w:hAnsi="Courier New" w:cs="Courier New"/>
          <w:i/>
          <w:sz w:val="22"/>
          <w:szCs w:val="22"/>
          <w:lang w:val="en-GB"/>
        </w:rPr>
        <w:t>v</w:t>
      </w:r>
      <w:r>
        <w:rPr>
          <w:lang w:val="en-GB"/>
        </w:rPr>
        <w:t xml:space="preserve"> of the template processor shall have the value true. </w:t>
      </w:r>
    </w:p>
    <w:p w14:paraId="1586A1A0" w14:textId="77777777" w:rsidR="00067033" w:rsidRDefault="000A336A" w:rsidP="00A20D3E">
      <w:pPr>
        <w:pStyle w:val="ListParagraph"/>
        <w:numPr>
          <w:ilvl w:val="0"/>
          <w:numId w:val="48"/>
        </w:numPr>
        <w:rPr>
          <w:lang w:val="en-GB"/>
        </w:rPr>
      </w:pPr>
      <w:r>
        <w:rPr>
          <w:lang w:val="en-GB"/>
        </w:rPr>
        <w:t>Import:</w:t>
      </w:r>
    </w:p>
    <w:p w14:paraId="68F3243B" w14:textId="77777777" w:rsidR="00067033" w:rsidRDefault="000A336A" w:rsidP="00A20D3E">
      <w:pPr>
        <w:pStyle w:val="ListParagraph"/>
        <w:rPr>
          <w:rFonts w:ascii="Courier New" w:hAnsi="Courier New" w:cs="Courier New"/>
          <w:b/>
          <w:sz w:val="22"/>
          <w:szCs w:val="22"/>
          <w:lang w:val="en-GB"/>
        </w:rPr>
      </w:pPr>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p>
    <w:p w14:paraId="52C1D29C" w14:textId="77777777" w:rsidR="0039615D" w:rsidRDefault="000A336A">
      <w:pPr>
        <w:pStyle w:val="ListParagraph"/>
        <w:rPr>
          <w:lang w:val="en-GB"/>
        </w:rPr>
      </w:pPr>
      <w:r>
        <w:rPr>
          <w:lang w:val="en-GB"/>
        </w:rPr>
        <w:t xml:space="preserve">Imports a VTL script with given </w:t>
      </w:r>
      <w:r>
        <w:rPr>
          <w:rFonts w:ascii="Courier New" w:hAnsi="Courier New" w:cs="Courier New"/>
          <w:i/>
          <w:sz w:val="22"/>
          <w:szCs w:val="22"/>
          <w:lang w:val="en-GB"/>
        </w:rPr>
        <w:t>name</w:t>
      </w:r>
      <w:r>
        <w:rPr>
          <w:lang w:val="en-GB"/>
        </w:rPr>
        <w:t xml:space="preserve">. As for VIL/VTL exports, a version restriction expression can be given in the optional 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position of the template file and make imported </w:t>
      </w:r>
      <w:r w:rsidR="0019193A">
        <w:rPr>
          <w:lang w:val="en-GB"/>
        </w:rPr>
        <w:t>VTL defs</w:t>
      </w:r>
      <w:r>
        <w:rPr>
          <w:lang w:val="en-GB"/>
        </w:rPr>
        <w:t xml:space="preserve"> </w:t>
      </w:r>
      <w:r w:rsidR="00541A73">
        <w:rPr>
          <w:lang w:val="en-GB"/>
        </w:rPr>
        <w:t xml:space="preserve">only </w:t>
      </w:r>
      <w:r>
        <w:rPr>
          <w:lang w:val="en-GB"/>
        </w:rPr>
        <w:t xml:space="preserve">available </w:t>
      </w:r>
      <w:r w:rsidR="00541A73">
        <w:rPr>
          <w:lang w:val="en-GB"/>
        </w:rPr>
        <w:t>for all following in-content commands</w:t>
      </w:r>
      <w:r>
        <w:rPr>
          <w:lang w:val="en-GB"/>
        </w:rPr>
        <w:t>. The entire in-content statement is removed from the result.</w:t>
      </w:r>
    </w:p>
    <w:p w14:paraId="70B98914" w14:textId="77777777" w:rsidR="00F9169C" w:rsidRDefault="00F44A7E">
      <w:pPr>
        <w:rPr>
          <w:lang w:val="en-GB"/>
        </w:rPr>
      </w:pPr>
      <w:r>
        <w:rPr>
          <w:lang w:val="en-GB"/>
        </w:rPr>
        <w:t xml:space="preserve">The in-content statements above </w:t>
      </w:r>
      <w:r w:rsidR="00F9169C" w:rsidRPr="009E4D8B">
        <w:rPr>
          <w:lang w:val="en-GB"/>
        </w:rPr>
        <w:t>may be escaped by prefixing a backslash, i.e.</w:t>
      </w:r>
      <w:r>
        <w:rPr>
          <w:lang w:val="en-GB"/>
        </w:rPr>
        <w:t xml:space="preserve">, the in-content statement is ignored and emitted as it is without the </w:t>
      </w:r>
      <w:r w:rsidR="00F9169C">
        <w:rPr>
          <w:lang w:val="en-GB"/>
        </w:rPr>
        <w:t>escaping backslash.</w:t>
      </w:r>
    </w:p>
    <w:p w14:paraId="18CCBF60" w14:textId="77777777"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14:paraId="01D68A24" w14:textId="77777777" w:rsidR="00FE546F" w:rsidRDefault="005749C3" w:rsidP="00EA17BB">
      <w:pPr>
        <w:pStyle w:val="Heading3"/>
        <w:numPr>
          <w:ilvl w:val="3"/>
          <w:numId w:val="1"/>
        </w:numPr>
        <w:tabs>
          <w:tab w:val="left" w:pos="1078"/>
        </w:tabs>
        <w:ind w:left="0" w:firstLine="0"/>
        <w:rPr>
          <w:lang w:val="en-GB"/>
        </w:rPr>
      </w:pPr>
      <w:bookmarkStart w:id="1412" w:name="_Toc494807125"/>
      <w:r>
        <w:rPr>
          <w:lang w:val="en-GB"/>
        </w:rPr>
        <w:t>ZIP File Instantiator</w:t>
      </w:r>
      <w:bookmarkEnd w:id="1412"/>
    </w:p>
    <w:p w14:paraId="1E7E2667" w14:textId="77777777"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14:paraId="6893EE0C" w14:textId="77777777"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14:paraId="0E202EC9" w14:textId="77777777"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3AF8221" w14:textId="77777777"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14:paraId="7F1FECCC" w14:textId="77777777" w:rsidR="005569A3" w:rsidRDefault="005569A3" w:rsidP="005569A3">
      <w:pPr>
        <w:pStyle w:val="ListParagraph"/>
        <w:rPr>
          <w:lang w:val="en-GB"/>
        </w:rPr>
      </w:pPr>
      <w:r>
        <w:rPr>
          <w:lang w:val="en-GB"/>
        </w:rPr>
        <w:lastRenderedPageBreak/>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14:paraId="06CC52E3" w14:textId="77777777"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14:paraId="67947CD8" w14:textId="77777777"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14:paraId="46865504" w14:textId="77777777"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14:paraId="2A785F88" w14:textId="77777777"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14:paraId="48B31839" w14:textId="77777777" w:rsidR="007C6FB6" w:rsidRPr="00931C7C" w:rsidRDefault="007C6FB6">
      <w:pPr>
        <w:rPr>
          <w:lang w:val="en-GB"/>
        </w:rPr>
      </w:pPr>
      <w:bookmarkStart w:id="1413" w:name="_Toc430078948"/>
      <w:bookmarkStart w:id="1414" w:name="_Toc434595871"/>
      <w:bookmarkStart w:id="1415" w:name="_Toc422485278"/>
      <w:bookmarkStart w:id="1416" w:name="h.bkowx75hdfjm" w:colFirst="0" w:colLast="0"/>
      <w:bookmarkStart w:id="1417" w:name="h.oi8nibsyvu4" w:colFirst="0" w:colLast="0"/>
      <w:bookmarkStart w:id="1418" w:name="h.jj81uxn5uv0c" w:colFirst="0" w:colLast="0"/>
      <w:bookmarkStart w:id="1419" w:name="_Toc412188675"/>
      <w:bookmarkStart w:id="1420" w:name="_Toc412823121"/>
      <w:bookmarkStart w:id="1421" w:name="_Toc416535536"/>
      <w:bookmarkStart w:id="1422" w:name="_Toc422485289"/>
      <w:bookmarkEnd w:id="1413"/>
      <w:bookmarkEnd w:id="1414"/>
      <w:bookmarkEnd w:id="1415"/>
      <w:bookmarkEnd w:id="1416"/>
      <w:bookmarkEnd w:id="1417"/>
      <w:bookmarkEnd w:id="1418"/>
      <w:bookmarkEnd w:id="1419"/>
      <w:bookmarkEnd w:id="1420"/>
      <w:bookmarkEnd w:id="1421"/>
      <w:bookmarkEnd w:id="1422"/>
    </w:p>
    <w:p w14:paraId="19B51DAC" w14:textId="77777777" w:rsidR="00F33AE4" w:rsidRDefault="00F33AE4" w:rsidP="00EA17BB">
      <w:pPr>
        <w:pStyle w:val="Heading1"/>
        <w:rPr>
          <w:lang w:val="en-GB"/>
        </w:rPr>
      </w:pPr>
      <w:bookmarkStart w:id="1423" w:name="_Toc412823123"/>
      <w:bookmarkStart w:id="1424" w:name="_Toc416535545"/>
      <w:bookmarkStart w:id="1425" w:name="_Toc422485298"/>
      <w:bookmarkStart w:id="1426" w:name="_Toc393195853"/>
      <w:bookmarkStart w:id="1427" w:name="_Toc393271681"/>
      <w:bookmarkStart w:id="1428" w:name="_Toc393271842"/>
      <w:bookmarkStart w:id="1429" w:name="_Toc393273113"/>
      <w:bookmarkStart w:id="1430" w:name="_Toc393348792"/>
      <w:bookmarkStart w:id="1431" w:name="_Toc393370979"/>
      <w:bookmarkStart w:id="1432" w:name="_Toc394492769"/>
      <w:bookmarkStart w:id="1433" w:name="_Toc395683509"/>
      <w:bookmarkStart w:id="1434" w:name="_Toc494807126"/>
      <w:bookmarkStart w:id="1435" w:name="_Ref368648541"/>
      <w:bookmarkEnd w:id="1423"/>
      <w:bookmarkEnd w:id="1424"/>
      <w:bookmarkEnd w:id="1425"/>
      <w:bookmarkEnd w:id="1426"/>
      <w:bookmarkEnd w:id="1427"/>
      <w:bookmarkEnd w:id="1428"/>
      <w:bookmarkEnd w:id="1429"/>
      <w:bookmarkEnd w:id="1430"/>
      <w:bookmarkEnd w:id="1431"/>
      <w:bookmarkEnd w:id="1432"/>
      <w:bookmarkEnd w:id="1433"/>
      <w:r>
        <w:rPr>
          <w:lang w:val="en-GB"/>
        </w:rPr>
        <w:lastRenderedPageBreak/>
        <w:t>How to ...?</w:t>
      </w:r>
      <w:bookmarkEnd w:id="1434"/>
    </w:p>
    <w:p w14:paraId="54401697" w14:textId="77777777"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r w:rsidR="005A6196">
        <w:rPr>
          <w:lang w:val="en-GB"/>
        </w:rPr>
        <w:t xml:space="preserve"> For artifact-specific how-to hints, please refer to the VIL extension documentation [</w:t>
      </w:r>
      <w:r w:rsidR="0028511F">
        <w:rPr>
          <w:lang w:val="en-GB"/>
        </w:rPr>
        <w:t>16</w:t>
      </w:r>
      <w:r w:rsidR="005A6196">
        <w:rPr>
          <w:lang w:val="en-GB"/>
        </w:rPr>
        <w:t>].</w:t>
      </w:r>
    </w:p>
    <w:p w14:paraId="39AF8728" w14:textId="77777777" w:rsidR="00B357A7" w:rsidRDefault="00F52D25">
      <w:pPr>
        <w:pStyle w:val="Heading2"/>
        <w:rPr>
          <w:lang w:val="en-GB"/>
        </w:rPr>
      </w:pPr>
      <w:bookmarkStart w:id="1436" w:name="_Toc494807127"/>
      <w:r>
        <w:rPr>
          <w:lang w:val="en-GB"/>
        </w:rPr>
        <w:t>VIL</w:t>
      </w:r>
      <w:bookmarkEnd w:id="1436"/>
    </w:p>
    <w:p w14:paraId="1DE0DD61" w14:textId="77777777" w:rsidR="00B357A7" w:rsidRDefault="00365B29">
      <w:pPr>
        <w:pStyle w:val="Heading3"/>
        <w:rPr>
          <w:lang w:val="en-GB"/>
        </w:rPr>
      </w:pPr>
      <w:bookmarkStart w:id="1437" w:name="_Toc494807128"/>
      <w:r>
        <w:rPr>
          <w:lang w:val="en-GB"/>
        </w:rPr>
        <w:t>Copy Multiple Files</w:t>
      </w:r>
      <w:bookmarkEnd w:id="1437"/>
    </w:p>
    <w:p w14:paraId="56998F87" w14:textId="77777777"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14:paraId="5C241E36" w14:textId="77777777" w:rsidR="00A749B6" w:rsidRPr="00A749B6" w:rsidRDefault="00A749B6" w:rsidP="00A749B6">
      <w:pPr>
        <w:rPr>
          <w:b/>
          <w:lang w:val="en-GB"/>
        </w:rPr>
      </w:pPr>
      <w:r w:rsidRPr="00A749B6">
        <w:rPr>
          <w:b/>
          <w:lang w:val="en-GB"/>
        </w:rPr>
        <w:t>The hard way</w:t>
      </w:r>
    </w:p>
    <w:p w14:paraId="70A7D43B" w14:textId="77777777" w:rsidR="00A749B6" w:rsidRDefault="001A744F" w:rsidP="00A749B6">
      <w:pPr>
        <w:rPr>
          <w:lang w:val="en-GB"/>
        </w:rPr>
      </w:pPr>
      <w:r>
        <w:rPr>
          <w:lang w:val="en-GB"/>
        </w:rPr>
        <w:t>Copying all those files can be described in imperative fashion as follows:</w:t>
      </w:r>
    </w:p>
    <w:p w14:paraId="7185DAB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37254F8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14:paraId="2D6840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14:paraId="1370651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9E3D570" w14:textId="77777777"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14:paraId="1480039B" w14:textId="77777777" w:rsidR="00A749B6" w:rsidRPr="00A749B6" w:rsidRDefault="00A749B6" w:rsidP="00A749B6">
      <w:pPr>
        <w:rPr>
          <w:b/>
          <w:lang w:val="en-GB"/>
        </w:rPr>
      </w:pPr>
      <w:r w:rsidRPr="00A749B6">
        <w:rPr>
          <w:b/>
          <w:lang w:val="en-GB"/>
        </w:rPr>
        <w:t>The path copy operation</w:t>
      </w:r>
    </w:p>
    <w:p w14:paraId="0E170397" w14:textId="77777777" w:rsidR="00937972" w:rsidRDefault="00775764">
      <w:pPr>
        <w:rPr>
          <w:lang w:val="en-GB"/>
        </w:rPr>
      </w:pPr>
      <w:r>
        <w:rPr>
          <w:lang w:val="en-GB"/>
        </w:rPr>
        <w:t>In order to simplify the copy fragment above, we can just use the related path operation:</w:t>
      </w:r>
    </w:p>
    <w:p w14:paraId="23F166C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14:paraId="7F0015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14:paraId="41435848" w14:textId="77777777" w:rsidR="00A749B6" w:rsidRDefault="004864E9" w:rsidP="00A749B6">
      <w:pPr>
        <w:rPr>
          <w:lang w:val="en-GB"/>
        </w:rPr>
      </w:pPr>
      <w:r>
        <w:rPr>
          <w:lang w:val="en-GB"/>
        </w:rPr>
        <w:t xml:space="preserve">Although this is much simpler, it still </w:t>
      </w:r>
      <w:r w:rsidR="00660031">
        <w:rPr>
          <w:lang w:val="en-GB"/>
        </w:rPr>
        <w:t>copies all files.</w:t>
      </w:r>
    </w:p>
    <w:p w14:paraId="4F9E9FE4" w14:textId="77777777" w:rsidR="00A749B6" w:rsidRPr="00A749B6" w:rsidRDefault="00A749B6" w:rsidP="00A749B6">
      <w:pPr>
        <w:rPr>
          <w:b/>
          <w:lang w:val="en-GB"/>
        </w:rPr>
      </w:pPr>
      <w:r w:rsidRPr="00A749B6">
        <w:rPr>
          <w:b/>
          <w:lang w:val="en-GB"/>
        </w:rPr>
        <w:t>A bit smarter</w:t>
      </w:r>
    </w:p>
    <w:p w14:paraId="1368D096" w14:textId="77777777" w:rsidR="00A749B6" w:rsidRDefault="00F52D25" w:rsidP="00A749B6">
      <w:pPr>
        <w:rPr>
          <w:rFonts w:ascii="Courier New" w:hAnsi="Courier New" w:cs="Courier New"/>
          <w:sz w:val="22"/>
          <w:szCs w:val="22"/>
          <w:lang w:val="en-GB"/>
        </w:rPr>
      </w:pPr>
      <w:r>
        <w:rPr>
          <w:lang w:val="en-GB"/>
        </w:rPr>
        <w:t>Instead of imperative coding, we rely on VIL rules:</w:t>
      </w:r>
    </w:p>
    <w:p w14:paraId="3716CD6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14:paraId="00D2CA2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1A1021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8D93B38" w14:textId="77777777"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14:paraId="10C187AF" w14:textId="77777777" w:rsidR="00AB2FCD" w:rsidRDefault="00AB2FCD">
      <w:pPr>
        <w:spacing w:after="0"/>
        <w:jc w:val="left"/>
        <w:rPr>
          <w:b/>
          <w:lang w:val="en-GB"/>
        </w:rPr>
      </w:pPr>
      <w:r>
        <w:rPr>
          <w:b/>
          <w:lang w:val="en-GB"/>
        </w:rPr>
        <w:br w:type="page"/>
      </w:r>
    </w:p>
    <w:p w14:paraId="6B7F0679" w14:textId="77777777" w:rsidR="00A749B6" w:rsidRPr="00A749B6" w:rsidRDefault="00A749B6" w:rsidP="00A749B6">
      <w:pPr>
        <w:rPr>
          <w:b/>
          <w:lang w:val="en-GB"/>
        </w:rPr>
      </w:pPr>
      <w:r w:rsidRPr="00A749B6">
        <w:rPr>
          <w:b/>
          <w:lang w:val="en-GB"/>
        </w:rPr>
        <w:lastRenderedPageBreak/>
        <w:t>Smart and reusable</w:t>
      </w:r>
    </w:p>
    <w:p w14:paraId="03283381" w14:textId="77777777"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14:paraId="384C8826"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14:paraId="6B0FDAB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14:paraId="5A45B4A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14:paraId="3F31652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7AB1BD" w14:textId="77777777" w:rsidR="00FE3DED" w:rsidRDefault="00FE3DED" w:rsidP="00EA17BB">
      <w:pPr>
        <w:pStyle w:val="Heading3"/>
        <w:rPr>
          <w:lang w:val="en-GB"/>
        </w:rPr>
      </w:pPr>
      <w:bookmarkStart w:id="1438" w:name="_Toc488046296"/>
      <w:bookmarkStart w:id="1439" w:name="_Toc493054549"/>
      <w:bookmarkStart w:id="1440" w:name="_Toc494643656"/>
      <w:bookmarkStart w:id="1441" w:name="_Toc494807129"/>
      <w:bookmarkStart w:id="1442" w:name="_Toc488046297"/>
      <w:bookmarkStart w:id="1443" w:name="_Toc493054550"/>
      <w:bookmarkStart w:id="1444" w:name="_Toc494643657"/>
      <w:bookmarkStart w:id="1445" w:name="_Toc494807130"/>
      <w:bookmarkStart w:id="1446" w:name="_Toc488046298"/>
      <w:bookmarkStart w:id="1447" w:name="_Toc493054551"/>
      <w:bookmarkStart w:id="1448" w:name="_Toc494643658"/>
      <w:bookmarkStart w:id="1449" w:name="_Toc494807131"/>
      <w:bookmarkStart w:id="1450" w:name="_Toc488046299"/>
      <w:bookmarkStart w:id="1451" w:name="_Toc493054552"/>
      <w:bookmarkStart w:id="1452" w:name="_Toc494643659"/>
      <w:bookmarkStart w:id="1453" w:name="_Toc494807132"/>
      <w:bookmarkStart w:id="1454" w:name="_Toc488046300"/>
      <w:bookmarkStart w:id="1455" w:name="_Toc493054553"/>
      <w:bookmarkStart w:id="1456" w:name="_Toc494643660"/>
      <w:bookmarkStart w:id="1457" w:name="_Toc494807133"/>
      <w:bookmarkStart w:id="1458" w:name="_Toc488046301"/>
      <w:bookmarkStart w:id="1459" w:name="_Toc493054554"/>
      <w:bookmarkStart w:id="1460" w:name="_Toc494643661"/>
      <w:bookmarkStart w:id="1461" w:name="_Toc494807134"/>
      <w:bookmarkStart w:id="1462" w:name="_Toc488046302"/>
      <w:bookmarkStart w:id="1463" w:name="_Toc493054555"/>
      <w:bookmarkStart w:id="1464" w:name="_Toc494643662"/>
      <w:bookmarkStart w:id="1465" w:name="_Toc494807135"/>
      <w:bookmarkStart w:id="1466" w:name="_Toc488046303"/>
      <w:bookmarkStart w:id="1467" w:name="_Toc493054556"/>
      <w:bookmarkStart w:id="1468" w:name="_Toc494643663"/>
      <w:bookmarkStart w:id="1469" w:name="_Toc494807136"/>
      <w:bookmarkStart w:id="1470" w:name="_Toc488046304"/>
      <w:bookmarkStart w:id="1471" w:name="_Toc493054557"/>
      <w:bookmarkStart w:id="1472" w:name="_Toc494643664"/>
      <w:bookmarkStart w:id="1473" w:name="_Toc494807137"/>
      <w:bookmarkStart w:id="1474" w:name="_Toc488046305"/>
      <w:bookmarkStart w:id="1475" w:name="_Toc493054558"/>
      <w:bookmarkStart w:id="1476" w:name="_Toc494643665"/>
      <w:bookmarkStart w:id="1477" w:name="_Toc494807138"/>
      <w:bookmarkStart w:id="1478" w:name="_Toc488046306"/>
      <w:bookmarkStart w:id="1479" w:name="_Toc493054559"/>
      <w:bookmarkStart w:id="1480" w:name="_Toc494643666"/>
      <w:bookmarkStart w:id="1481" w:name="_Toc494807139"/>
      <w:bookmarkStart w:id="1482" w:name="_Toc494807140"/>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r>
        <w:rPr>
          <w:lang w:val="en-GB"/>
        </w:rPr>
        <w:t>Convenient Shortcuts</w:t>
      </w:r>
      <w:bookmarkEnd w:id="1482"/>
    </w:p>
    <w:p w14:paraId="24019992" w14:textId="77777777"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14:paraId="6C6D3DD1" w14:textId="77777777"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14:paraId="35E97B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14:paraId="5936B1F5" w14:textId="77777777" w:rsidR="00194A75" w:rsidRDefault="00194A75" w:rsidP="00EA17BB">
      <w:pPr>
        <w:pStyle w:val="Heading3"/>
        <w:rPr>
          <w:lang w:val="en-GB"/>
        </w:rPr>
      </w:pPr>
      <w:bookmarkStart w:id="1483" w:name="_Toc494807141"/>
      <w:r>
        <w:rPr>
          <w:lang w:val="en-GB"/>
        </w:rPr>
        <w:t>Projected Configurations</w:t>
      </w:r>
      <w:bookmarkEnd w:id="1483"/>
    </w:p>
    <w:p w14:paraId="2255F200" w14:textId="77777777"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14:paraId="5631B65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14:paraId="4C2D780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14:paraId="0763975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14:paraId="12B2A24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A0943C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14:paraId="007B1BE4" w14:textId="77777777"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14:paraId="0DE9BC7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14:paraId="5AEF00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14:paraId="1E01CE8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14:paraId="465D13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14:paraId="7BB90C1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0510C564" w14:textId="77777777"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14:paraId="18C30B87" w14:textId="77777777" w:rsidR="00223B86" w:rsidRDefault="00223B86" w:rsidP="00EA17BB">
      <w:pPr>
        <w:pStyle w:val="Heading2"/>
        <w:rPr>
          <w:lang w:val="en-GB"/>
        </w:rPr>
      </w:pPr>
      <w:bookmarkStart w:id="1484" w:name="_Toc488046309"/>
      <w:bookmarkStart w:id="1485" w:name="_Toc493054562"/>
      <w:bookmarkStart w:id="1486" w:name="_Toc494643669"/>
      <w:bookmarkStart w:id="1487" w:name="_Toc494807142"/>
      <w:bookmarkStart w:id="1488" w:name="_Toc488046310"/>
      <w:bookmarkStart w:id="1489" w:name="_Toc493054563"/>
      <w:bookmarkStart w:id="1490" w:name="_Toc494643670"/>
      <w:bookmarkStart w:id="1491" w:name="_Toc494807143"/>
      <w:bookmarkStart w:id="1492" w:name="_Toc488046311"/>
      <w:bookmarkStart w:id="1493" w:name="_Toc493054564"/>
      <w:bookmarkStart w:id="1494" w:name="_Toc494643671"/>
      <w:bookmarkStart w:id="1495" w:name="_Toc494807144"/>
      <w:bookmarkStart w:id="1496" w:name="_Toc488046312"/>
      <w:bookmarkStart w:id="1497" w:name="_Toc493054565"/>
      <w:bookmarkStart w:id="1498" w:name="_Toc494643672"/>
      <w:bookmarkStart w:id="1499" w:name="_Toc494807145"/>
      <w:bookmarkStart w:id="1500" w:name="_Toc488046313"/>
      <w:bookmarkStart w:id="1501" w:name="_Toc493054566"/>
      <w:bookmarkStart w:id="1502" w:name="_Toc494643673"/>
      <w:bookmarkStart w:id="1503" w:name="_Toc494807146"/>
      <w:bookmarkStart w:id="1504" w:name="_Toc488046314"/>
      <w:bookmarkStart w:id="1505" w:name="_Toc493054567"/>
      <w:bookmarkStart w:id="1506" w:name="_Toc494643674"/>
      <w:bookmarkStart w:id="1507" w:name="_Toc494807147"/>
      <w:bookmarkStart w:id="1508" w:name="_Toc488046315"/>
      <w:bookmarkStart w:id="1509" w:name="_Toc493054568"/>
      <w:bookmarkStart w:id="1510" w:name="_Toc494643675"/>
      <w:bookmarkStart w:id="1511" w:name="_Toc494807148"/>
      <w:bookmarkStart w:id="1512" w:name="_Toc488046316"/>
      <w:bookmarkStart w:id="1513" w:name="_Toc493054569"/>
      <w:bookmarkStart w:id="1514" w:name="_Toc494643676"/>
      <w:bookmarkStart w:id="1515" w:name="_Toc494807149"/>
      <w:bookmarkStart w:id="1516" w:name="_Toc488046317"/>
      <w:bookmarkStart w:id="1517" w:name="_Toc493054570"/>
      <w:bookmarkStart w:id="1518" w:name="_Toc494643677"/>
      <w:bookmarkStart w:id="1519" w:name="_Toc494807150"/>
      <w:bookmarkStart w:id="1520" w:name="_Toc488046318"/>
      <w:bookmarkStart w:id="1521" w:name="_Toc493054571"/>
      <w:bookmarkStart w:id="1522" w:name="_Toc494643678"/>
      <w:bookmarkStart w:id="1523" w:name="_Toc494807151"/>
      <w:bookmarkStart w:id="1524" w:name="_Toc488046319"/>
      <w:bookmarkStart w:id="1525" w:name="_Toc493054572"/>
      <w:bookmarkStart w:id="1526" w:name="_Toc494643679"/>
      <w:bookmarkStart w:id="1527" w:name="_Toc494807152"/>
      <w:bookmarkStart w:id="1528" w:name="_Toc488046320"/>
      <w:bookmarkStart w:id="1529" w:name="_Toc493054573"/>
      <w:bookmarkStart w:id="1530" w:name="_Toc494643680"/>
      <w:bookmarkStart w:id="1531" w:name="_Toc494807153"/>
      <w:bookmarkStart w:id="1532" w:name="_Toc488046321"/>
      <w:bookmarkStart w:id="1533" w:name="_Toc493054574"/>
      <w:bookmarkStart w:id="1534" w:name="_Toc494643681"/>
      <w:bookmarkStart w:id="1535" w:name="_Toc494807154"/>
      <w:bookmarkStart w:id="1536" w:name="_Toc488046322"/>
      <w:bookmarkStart w:id="1537" w:name="_Toc493054575"/>
      <w:bookmarkStart w:id="1538" w:name="_Toc494643682"/>
      <w:bookmarkStart w:id="1539" w:name="_Toc494807155"/>
      <w:bookmarkStart w:id="1540" w:name="_Toc488046323"/>
      <w:bookmarkStart w:id="1541" w:name="_Toc493054576"/>
      <w:bookmarkStart w:id="1542" w:name="_Toc494643683"/>
      <w:bookmarkStart w:id="1543" w:name="_Toc494807156"/>
      <w:bookmarkStart w:id="1544" w:name="_Toc488046324"/>
      <w:bookmarkStart w:id="1545" w:name="_Toc493054577"/>
      <w:bookmarkStart w:id="1546" w:name="_Toc494643684"/>
      <w:bookmarkStart w:id="1547" w:name="_Toc494807157"/>
      <w:bookmarkStart w:id="1548" w:name="_Toc488046325"/>
      <w:bookmarkStart w:id="1549" w:name="_Toc493054578"/>
      <w:bookmarkStart w:id="1550" w:name="_Toc494643685"/>
      <w:bookmarkStart w:id="1551" w:name="_Toc494807158"/>
      <w:bookmarkStart w:id="1552" w:name="_Toc488046326"/>
      <w:bookmarkStart w:id="1553" w:name="_Toc493054579"/>
      <w:bookmarkStart w:id="1554" w:name="_Toc494643686"/>
      <w:bookmarkStart w:id="1555" w:name="_Toc494807159"/>
      <w:bookmarkStart w:id="1556" w:name="_Toc488046327"/>
      <w:bookmarkStart w:id="1557" w:name="_Toc493054580"/>
      <w:bookmarkStart w:id="1558" w:name="_Toc494643687"/>
      <w:bookmarkStart w:id="1559" w:name="_Toc494807160"/>
      <w:bookmarkStart w:id="1560" w:name="_Toc488046328"/>
      <w:bookmarkStart w:id="1561" w:name="_Toc493054581"/>
      <w:bookmarkStart w:id="1562" w:name="_Toc494643688"/>
      <w:bookmarkStart w:id="1563" w:name="_Toc494807161"/>
      <w:bookmarkStart w:id="1564" w:name="_Toc488046329"/>
      <w:bookmarkStart w:id="1565" w:name="_Toc493054582"/>
      <w:bookmarkStart w:id="1566" w:name="_Toc494643689"/>
      <w:bookmarkStart w:id="1567" w:name="_Toc494807162"/>
      <w:bookmarkStart w:id="1568" w:name="_Toc488046330"/>
      <w:bookmarkStart w:id="1569" w:name="_Toc493054583"/>
      <w:bookmarkStart w:id="1570" w:name="_Toc494643690"/>
      <w:bookmarkStart w:id="1571" w:name="_Toc494807163"/>
      <w:bookmarkStart w:id="1572" w:name="_Toc488046331"/>
      <w:bookmarkStart w:id="1573" w:name="_Toc493054584"/>
      <w:bookmarkStart w:id="1574" w:name="_Toc494643691"/>
      <w:bookmarkStart w:id="1575" w:name="_Toc494807164"/>
      <w:bookmarkStart w:id="1576" w:name="_Toc488046332"/>
      <w:bookmarkStart w:id="1577" w:name="_Toc493054585"/>
      <w:bookmarkStart w:id="1578" w:name="_Toc494643692"/>
      <w:bookmarkStart w:id="1579" w:name="_Toc494807165"/>
      <w:bookmarkStart w:id="1580" w:name="_Toc488046333"/>
      <w:bookmarkStart w:id="1581" w:name="_Toc493054586"/>
      <w:bookmarkStart w:id="1582" w:name="_Toc494643693"/>
      <w:bookmarkStart w:id="1583" w:name="_Toc494807166"/>
      <w:bookmarkStart w:id="1584" w:name="_Toc488046334"/>
      <w:bookmarkStart w:id="1585" w:name="_Toc493054587"/>
      <w:bookmarkStart w:id="1586" w:name="_Toc494643694"/>
      <w:bookmarkStart w:id="1587" w:name="_Toc494807167"/>
      <w:bookmarkStart w:id="1588" w:name="_Toc488046335"/>
      <w:bookmarkStart w:id="1589" w:name="_Toc493054588"/>
      <w:bookmarkStart w:id="1590" w:name="_Toc494643695"/>
      <w:bookmarkStart w:id="1591" w:name="_Toc494807168"/>
      <w:bookmarkStart w:id="1592" w:name="_Toc488046336"/>
      <w:bookmarkStart w:id="1593" w:name="_Toc493054589"/>
      <w:bookmarkStart w:id="1594" w:name="_Toc494643696"/>
      <w:bookmarkStart w:id="1595" w:name="_Toc494807169"/>
      <w:bookmarkStart w:id="1596" w:name="_Toc488046337"/>
      <w:bookmarkStart w:id="1597" w:name="_Toc493054590"/>
      <w:bookmarkStart w:id="1598" w:name="_Toc494643697"/>
      <w:bookmarkStart w:id="1599" w:name="_Toc494807170"/>
      <w:bookmarkStart w:id="1600" w:name="_Toc488046338"/>
      <w:bookmarkStart w:id="1601" w:name="_Toc493054591"/>
      <w:bookmarkStart w:id="1602" w:name="_Toc494643698"/>
      <w:bookmarkStart w:id="1603" w:name="_Toc494807171"/>
      <w:bookmarkStart w:id="1604" w:name="_Toc488046339"/>
      <w:bookmarkStart w:id="1605" w:name="_Toc493054592"/>
      <w:bookmarkStart w:id="1606" w:name="_Toc494643699"/>
      <w:bookmarkStart w:id="1607" w:name="_Toc494807172"/>
      <w:bookmarkStart w:id="1608" w:name="_Toc488046340"/>
      <w:bookmarkStart w:id="1609" w:name="_Toc493054593"/>
      <w:bookmarkStart w:id="1610" w:name="_Toc494643700"/>
      <w:bookmarkStart w:id="1611" w:name="_Toc494807173"/>
      <w:bookmarkStart w:id="1612" w:name="_Toc488046341"/>
      <w:bookmarkStart w:id="1613" w:name="_Toc493054594"/>
      <w:bookmarkStart w:id="1614" w:name="_Toc494643701"/>
      <w:bookmarkStart w:id="1615" w:name="_Toc494807174"/>
      <w:bookmarkStart w:id="1616" w:name="_Toc488046342"/>
      <w:bookmarkStart w:id="1617" w:name="_Toc493054595"/>
      <w:bookmarkStart w:id="1618" w:name="_Toc494643702"/>
      <w:bookmarkStart w:id="1619" w:name="_Toc494807175"/>
      <w:bookmarkStart w:id="1620" w:name="_Toc488046343"/>
      <w:bookmarkStart w:id="1621" w:name="_Toc493054596"/>
      <w:bookmarkStart w:id="1622" w:name="_Toc494643703"/>
      <w:bookmarkStart w:id="1623" w:name="_Toc494807176"/>
      <w:bookmarkStart w:id="1624" w:name="_Toc488046344"/>
      <w:bookmarkStart w:id="1625" w:name="_Toc493054597"/>
      <w:bookmarkStart w:id="1626" w:name="_Toc494643704"/>
      <w:bookmarkStart w:id="1627" w:name="_Toc494807177"/>
      <w:bookmarkStart w:id="1628" w:name="_Toc488046345"/>
      <w:bookmarkStart w:id="1629" w:name="_Toc493054598"/>
      <w:bookmarkStart w:id="1630" w:name="_Toc494643705"/>
      <w:bookmarkStart w:id="1631" w:name="_Toc494807178"/>
      <w:bookmarkStart w:id="1632" w:name="_Toc488046346"/>
      <w:bookmarkStart w:id="1633" w:name="_Toc493054599"/>
      <w:bookmarkStart w:id="1634" w:name="_Toc494643706"/>
      <w:bookmarkStart w:id="1635" w:name="_Toc494807179"/>
      <w:bookmarkStart w:id="1636" w:name="_Toc488046347"/>
      <w:bookmarkStart w:id="1637" w:name="_Toc493054600"/>
      <w:bookmarkStart w:id="1638" w:name="_Toc494643707"/>
      <w:bookmarkStart w:id="1639" w:name="_Toc494807180"/>
      <w:bookmarkStart w:id="1640" w:name="_Toc488046348"/>
      <w:bookmarkStart w:id="1641" w:name="_Toc493054601"/>
      <w:bookmarkStart w:id="1642" w:name="_Toc494643708"/>
      <w:bookmarkStart w:id="1643" w:name="_Toc494807181"/>
      <w:bookmarkStart w:id="1644" w:name="_Toc488046349"/>
      <w:bookmarkStart w:id="1645" w:name="_Toc493054602"/>
      <w:bookmarkStart w:id="1646" w:name="_Toc494643709"/>
      <w:bookmarkStart w:id="1647" w:name="_Toc494807182"/>
      <w:bookmarkStart w:id="1648" w:name="_Toc488046350"/>
      <w:bookmarkStart w:id="1649" w:name="_Toc493054603"/>
      <w:bookmarkStart w:id="1650" w:name="_Toc494643710"/>
      <w:bookmarkStart w:id="1651" w:name="_Toc494807183"/>
      <w:bookmarkStart w:id="1652" w:name="_Toc488046351"/>
      <w:bookmarkStart w:id="1653" w:name="_Toc493054604"/>
      <w:bookmarkStart w:id="1654" w:name="_Toc494643711"/>
      <w:bookmarkStart w:id="1655" w:name="_Toc494807184"/>
      <w:bookmarkStart w:id="1656" w:name="_Toc488046352"/>
      <w:bookmarkStart w:id="1657" w:name="_Toc493054605"/>
      <w:bookmarkStart w:id="1658" w:name="_Toc494643712"/>
      <w:bookmarkStart w:id="1659" w:name="_Toc494807185"/>
      <w:bookmarkStart w:id="1660" w:name="_Toc488046353"/>
      <w:bookmarkStart w:id="1661" w:name="_Toc493054606"/>
      <w:bookmarkStart w:id="1662" w:name="_Toc494643713"/>
      <w:bookmarkStart w:id="1663" w:name="_Toc494807186"/>
      <w:bookmarkStart w:id="1664" w:name="_Toc488046354"/>
      <w:bookmarkStart w:id="1665" w:name="_Toc493054607"/>
      <w:bookmarkStart w:id="1666" w:name="_Toc494643714"/>
      <w:bookmarkStart w:id="1667" w:name="_Toc494807187"/>
      <w:bookmarkStart w:id="1668" w:name="_Toc488046355"/>
      <w:bookmarkStart w:id="1669" w:name="_Toc493054608"/>
      <w:bookmarkStart w:id="1670" w:name="_Toc494643715"/>
      <w:bookmarkStart w:id="1671" w:name="_Toc494807188"/>
      <w:bookmarkStart w:id="1672" w:name="_Toc488046356"/>
      <w:bookmarkStart w:id="1673" w:name="_Toc493054609"/>
      <w:bookmarkStart w:id="1674" w:name="_Toc494643716"/>
      <w:bookmarkStart w:id="1675" w:name="_Toc494807189"/>
      <w:bookmarkStart w:id="1676" w:name="_Toc488046357"/>
      <w:bookmarkStart w:id="1677" w:name="_Toc493054610"/>
      <w:bookmarkStart w:id="1678" w:name="_Toc494643717"/>
      <w:bookmarkStart w:id="1679" w:name="_Toc494807190"/>
      <w:bookmarkStart w:id="1680" w:name="_Toc488046358"/>
      <w:bookmarkStart w:id="1681" w:name="_Toc493054611"/>
      <w:bookmarkStart w:id="1682" w:name="_Toc494643718"/>
      <w:bookmarkStart w:id="1683" w:name="_Toc494807191"/>
      <w:bookmarkStart w:id="1684" w:name="_Toc488046359"/>
      <w:bookmarkStart w:id="1685" w:name="_Toc493054612"/>
      <w:bookmarkStart w:id="1686" w:name="_Toc494643719"/>
      <w:bookmarkStart w:id="1687" w:name="_Toc494807192"/>
      <w:bookmarkStart w:id="1688" w:name="_Toc488046360"/>
      <w:bookmarkStart w:id="1689" w:name="_Toc493054613"/>
      <w:bookmarkStart w:id="1690" w:name="_Toc494643720"/>
      <w:bookmarkStart w:id="1691" w:name="_Toc494807193"/>
      <w:bookmarkStart w:id="1692" w:name="_Toc488046361"/>
      <w:bookmarkStart w:id="1693" w:name="_Toc493054614"/>
      <w:bookmarkStart w:id="1694" w:name="_Toc494643721"/>
      <w:bookmarkStart w:id="1695" w:name="_Toc494807194"/>
      <w:bookmarkStart w:id="1696" w:name="_Toc488046362"/>
      <w:bookmarkStart w:id="1697" w:name="_Toc493054615"/>
      <w:bookmarkStart w:id="1698" w:name="_Toc494643722"/>
      <w:bookmarkStart w:id="1699" w:name="_Toc494807195"/>
      <w:bookmarkStart w:id="1700" w:name="_Toc488046363"/>
      <w:bookmarkStart w:id="1701" w:name="_Toc493054616"/>
      <w:bookmarkStart w:id="1702" w:name="_Toc494643723"/>
      <w:bookmarkStart w:id="1703" w:name="_Toc494807196"/>
      <w:bookmarkStart w:id="1704" w:name="_Toc488046364"/>
      <w:bookmarkStart w:id="1705" w:name="_Toc493054617"/>
      <w:bookmarkStart w:id="1706" w:name="_Toc494643724"/>
      <w:bookmarkStart w:id="1707" w:name="_Toc494807197"/>
      <w:bookmarkStart w:id="1708" w:name="_Toc488046365"/>
      <w:bookmarkStart w:id="1709" w:name="_Toc493054618"/>
      <w:bookmarkStart w:id="1710" w:name="_Toc494643725"/>
      <w:bookmarkStart w:id="1711" w:name="_Toc494807198"/>
      <w:bookmarkStart w:id="1712" w:name="_Toc488046366"/>
      <w:bookmarkStart w:id="1713" w:name="_Toc493054619"/>
      <w:bookmarkStart w:id="1714" w:name="_Toc494643726"/>
      <w:bookmarkStart w:id="1715" w:name="_Toc494807199"/>
      <w:bookmarkStart w:id="1716" w:name="_Toc488046367"/>
      <w:bookmarkStart w:id="1717" w:name="_Toc493054620"/>
      <w:bookmarkStart w:id="1718" w:name="_Toc494643727"/>
      <w:bookmarkStart w:id="1719" w:name="_Toc494807200"/>
      <w:bookmarkStart w:id="1720" w:name="_Toc488046368"/>
      <w:bookmarkStart w:id="1721" w:name="_Toc493054621"/>
      <w:bookmarkStart w:id="1722" w:name="_Toc494643728"/>
      <w:bookmarkStart w:id="1723" w:name="_Toc494807201"/>
      <w:bookmarkStart w:id="1724" w:name="_Toc494807202"/>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r>
        <w:rPr>
          <w:lang w:val="en-GB"/>
        </w:rPr>
        <w:t xml:space="preserve">VIL </w:t>
      </w:r>
      <w:r w:rsidR="00F45671">
        <w:rPr>
          <w:lang w:val="en-GB"/>
        </w:rPr>
        <w:t xml:space="preserve">Template </w:t>
      </w:r>
      <w:r>
        <w:rPr>
          <w:lang w:val="en-GB"/>
        </w:rPr>
        <w:t>Language</w:t>
      </w:r>
      <w:bookmarkEnd w:id="1724"/>
    </w:p>
    <w:p w14:paraId="0D9DFE88" w14:textId="77777777" w:rsidR="00A749B6" w:rsidRDefault="00F45671" w:rsidP="00A749B6">
      <w:pPr>
        <w:rPr>
          <w:lang w:val="en-GB"/>
        </w:rPr>
      </w:pPr>
      <w:r>
        <w:rPr>
          <w:lang w:val="en-GB"/>
        </w:rPr>
        <w:t>In this section we will discuss some patterns for the VIL template language.</w:t>
      </w:r>
    </w:p>
    <w:p w14:paraId="013A5BA3" w14:textId="77777777" w:rsidR="00F45671" w:rsidRDefault="00F45671" w:rsidP="00EA17BB">
      <w:pPr>
        <w:pStyle w:val="Heading3"/>
        <w:rPr>
          <w:lang w:val="en-GB"/>
        </w:rPr>
      </w:pPr>
      <w:bookmarkStart w:id="1725" w:name="_Toc494807203"/>
      <w:r>
        <w:rPr>
          <w:lang w:val="en-GB"/>
        </w:rPr>
        <w:t>Don’t fear named parameters</w:t>
      </w:r>
      <w:bookmarkEnd w:id="1725"/>
    </w:p>
    <w:p w14:paraId="36DA207B" w14:textId="77777777"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14:paraId="691CE53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14:paraId="1492BF8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14:paraId="5CC9A51B" w14:textId="77777777" w:rsidR="00A749B6" w:rsidRPr="00A749B6" w:rsidRDefault="00A749B6" w:rsidP="00A749B6">
      <w:pPr>
        <w:spacing w:after="0"/>
        <w:rPr>
          <w:rFonts w:ascii="Courier New" w:hAnsi="Courier New" w:cs="Courier New"/>
          <w:color w:val="000000"/>
          <w:sz w:val="22"/>
          <w:szCs w:val="22"/>
          <w:lang w:val="en-US"/>
        </w:rPr>
      </w:pPr>
    </w:p>
    <w:p w14:paraId="3ECFF69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14:paraId="4B32F8E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14:paraId="7D82D8A1"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1FBD9339"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14:paraId="46C5B9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2A6CAA92" w14:textId="77777777"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14:paraId="25D8740A" w14:textId="77777777" w:rsidR="00A749B6" w:rsidRDefault="00396B4B" w:rsidP="00A749B6">
      <w:pPr>
        <w:rPr>
          <w:lang w:val="en-US"/>
        </w:rPr>
      </w:pPr>
      <w:r>
        <w:rPr>
          <w:lang w:val="en-US"/>
        </w:rPr>
        <w:t>The respective call in IVML would then look like</w:t>
      </w:r>
    </w:p>
    <w:p w14:paraId="7BE864A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14:paraId="1D6AE77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14:paraId="293D7C25" w14:textId="77777777" w:rsidR="00A749B6" w:rsidRDefault="00396B4B" w:rsidP="00A749B6">
      <w:pPr>
        <w:rPr>
          <w:lang w:val="en-US"/>
        </w:rPr>
      </w:pPr>
      <w:r>
        <w:rPr>
          <w:lang w:val="en-US"/>
        </w:rPr>
        <w:t>Please note that this works with arbitrary types and that VIL type conversion applies.</w:t>
      </w:r>
      <w:r w:rsidR="003B7F5F">
        <w:rPr>
          <w:lang w:val="en-US"/>
        </w:rPr>
        <w:t xml:space="preserve"> Further, since version 0.98, VIL and VTL support also named parameters on rules and templates that allow using default values without re-defining multiple versions of a basic implementation just with different signatures.</w:t>
      </w:r>
    </w:p>
    <w:p w14:paraId="36D063B8" w14:textId="77777777" w:rsidR="00223B86" w:rsidRDefault="00223B86" w:rsidP="00EA17BB">
      <w:pPr>
        <w:pStyle w:val="Heading3"/>
        <w:rPr>
          <w:lang w:val="en-GB"/>
        </w:rPr>
      </w:pPr>
      <w:bookmarkStart w:id="1726" w:name="_Toc494807204"/>
      <w:r>
        <w:rPr>
          <w:lang w:val="en-GB"/>
        </w:rPr>
        <w:t>Appending or Prepending</w:t>
      </w:r>
      <w:bookmarkEnd w:id="1726"/>
    </w:p>
    <w:p w14:paraId="738E603C" w14:textId="77777777"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14:paraId="380EC832" w14:textId="77777777" w:rsidR="00A749B6" w:rsidRPr="00A749B6" w:rsidRDefault="00A749B6" w:rsidP="00A749B6">
      <w:pPr>
        <w:rPr>
          <w:b/>
          <w:lang w:val="en-GB"/>
        </w:rPr>
      </w:pPr>
      <w:r w:rsidRPr="00A749B6">
        <w:rPr>
          <w:b/>
          <w:lang w:val="en-GB"/>
        </w:rPr>
        <w:t>The Imperative Style</w:t>
      </w:r>
    </w:p>
    <w:p w14:paraId="2A22FD4F" w14:textId="77777777"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14:paraId="1B5C7CB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14:paraId="4628669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14:paraId="16F4BC53"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14:paraId="45E96D3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14:paraId="2710494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36D8D2C9" w14:textId="77777777" w:rsidR="00B357A7" w:rsidRDefault="00B357A7">
      <w:pPr>
        <w:rPr>
          <w:lang w:val="en-GB"/>
        </w:rPr>
      </w:pPr>
    </w:p>
    <w:p w14:paraId="371B2B42" w14:textId="77777777"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14:paraId="28574C55" w14:textId="77777777" w:rsidR="00A749B6" w:rsidRPr="00A749B6" w:rsidRDefault="00A749B6" w:rsidP="00A749B6">
      <w:pPr>
        <w:rPr>
          <w:b/>
          <w:lang w:val="en-GB"/>
        </w:rPr>
      </w:pPr>
      <w:r w:rsidRPr="00A749B6">
        <w:rPr>
          <w:b/>
          <w:lang w:val="en-GB"/>
        </w:rPr>
        <w:lastRenderedPageBreak/>
        <w:t>Mixing contents</w:t>
      </w:r>
    </w:p>
    <w:p w14:paraId="38182C0D" w14:textId="77777777" w:rsidR="00067033" w:rsidRDefault="00EC7424" w:rsidP="00A20D3E">
      <w:pPr>
        <w:autoSpaceDE w:val="0"/>
        <w:autoSpaceDN w:val="0"/>
        <w:adjustRightInd w:val="0"/>
        <w:spacing w:after="0"/>
        <w:rPr>
          <w:lang w:val="en-GB"/>
        </w:rPr>
      </w:pPr>
      <w:r>
        <w:rPr>
          <w:lang w:val="en-GB"/>
        </w:rPr>
        <w:t>As an alternative, we can simply use the targetText variable within a content statement:</w:t>
      </w:r>
    </w:p>
    <w:p w14:paraId="125EBA07" w14:textId="77777777"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14:paraId="571367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14:paraId="1E661726"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14:paraId="4D92DF13"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14:paraId="1684C6AE" w14:textId="77777777" w:rsidR="00A749B6" w:rsidRPr="00A749B6" w:rsidRDefault="00A749B6" w:rsidP="00A749B6">
      <w:pPr>
        <w:spacing w:after="0"/>
        <w:rPr>
          <w:rFonts w:ascii="Courier New" w:hAnsi="Courier New" w:cs="Courier New"/>
          <w:sz w:val="22"/>
          <w:szCs w:val="22"/>
          <w:lang w:val="en-US"/>
        </w:rPr>
      </w:pPr>
    </w:p>
    <w:p w14:paraId="7EC6AE77"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14:paraId="27200058"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14:paraId="11BA0637" w14:textId="77777777"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14:paraId="288D2215" w14:textId="77777777" w:rsidR="00067033" w:rsidRDefault="005B2156" w:rsidP="00A20D3E">
      <w:pPr>
        <w:autoSpaceDE w:val="0"/>
        <w:autoSpaceDN w:val="0"/>
        <w:adjustRightInd w:val="0"/>
        <w:spacing w:after="0"/>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14:paraId="496138A6" w14:textId="77777777" w:rsidR="003B7F5F" w:rsidRDefault="003B7F5F" w:rsidP="003B7F5F">
      <w:pPr>
        <w:pStyle w:val="Heading3"/>
        <w:rPr>
          <w:lang w:val="en-GB"/>
        </w:rPr>
      </w:pPr>
      <w:bookmarkStart w:id="1727" w:name="_Toc494807205"/>
      <w:r>
        <w:rPr>
          <w:lang w:val="en-GB"/>
        </w:rPr>
        <w:t>To format or not to format</w:t>
      </w:r>
      <w:bookmarkEnd w:id="1727"/>
    </w:p>
    <w:p w14:paraId="31C71AE9" w14:textId="77777777" w:rsidR="00067033" w:rsidRDefault="003B7F5F" w:rsidP="00A20D3E">
      <w:pPr>
        <w:autoSpaceDE w:val="0"/>
        <w:autoSpaceDN w:val="0"/>
        <w:adjustRightInd w:val="0"/>
        <w:spacing w:after="0"/>
        <w:rPr>
          <w:lang w:val="en-GB"/>
        </w:rPr>
      </w:pPr>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 This shall be supported by artifact implementations through individual formatting settings, e.g., the XML file artifact allows taking control over the auto-formatting applied while writing. However, in certain situations this may be intended or not. Here, VTL can be used in different ways:</w:t>
      </w:r>
    </w:p>
    <w:p w14:paraId="3E6037FC" w14:textId="77777777" w:rsidR="00067033" w:rsidRDefault="00067033" w:rsidP="00A20D3E">
      <w:pPr>
        <w:autoSpaceDE w:val="0"/>
        <w:autoSpaceDN w:val="0"/>
        <w:adjustRightInd w:val="0"/>
        <w:spacing w:after="0"/>
        <w:rPr>
          <w:lang w:val="en-GB"/>
        </w:rPr>
      </w:pPr>
    </w:p>
    <w:p w14:paraId="0C508223"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Rely on </w:t>
      </w:r>
      <w:r w:rsidR="000D7CA7" w:rsidRPr="00A20D3E">
        <w:rPr>
          <w:b/>
          <w:lang w:val="en-GB"/>
        </w:rPr>
        <w:t>auto-formatting</w:t>
      </w:r>
      <w:r>
        <w:rPr>
          <w:lang w:val="en-GB"/>
        </w:rPr>
        <w:t xml:space="preserve"> and do not care for the detailed formatting in your template (partial xTend style). Pass into a VTL script a certain artifact type for which a specific artifact implementation is known and let the artifact implementation do the formatting based on your formatting settings. Auto-formatting will be executed at the end of the VTL script when the whole content is set as text representation on the respective target artifact.</w:t>
      </w:r>
    </w:p>
    <w:p w14:paraId="079D260D"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implicit temporary artifact</w:t>
      </w:r>
      <w:r>
        <w:rPr>
          <w:lang w:val="en-GB"/>
        </w:rPr>
        <w:t xml:space="preserve"> to avoid formatting. Just create a </w:t>
      </w:r>
      <w:r w:rsidR="000D7CA7" w:rsidRPr="00A20D3E">
        <w:rPr>
          <w:rFonts w:ascii="Courier New" w:hAnsi="Courier New" w:cs="Courier New"/>
          <w:color w:val="000000"/>
          <w:sz w:val="22"/>
          <w:szCs w:val="22"/>
          <w:lang w:val="en-US"/>
        </w:rPr>
        <w:t>new FileArtifact()</w:t>
      </w:r>
      <w:r w:rsidR="000D7CA7" w:rsidRPr="00A20D3E">
        <w:rPr>
          <w:lang w:val="en-GB"/>
        </w:rPr>
        <w:t xml:space="preserve">, </w:t>
      </w:r>
      <w:r>
        <w:rPr>
          <w:lang w:val="en-GB"/>
        </w:rPr>
        <w:t>which is by default temporary and let VTL produce your content into. As temporary files are (by default) not associated with a certain artifact type, no formatting happens. Do not forget to move/rename the temporary artifact (auto-formatting does only apply while storing) at the end of your VTL script or better in the calling VIL script (process flow), as otherwise VIL will remove it automatically during cleanup after execution.</w:t>
      </w:r>
    </w:p>
    <w:p w14:paraId="32C97014" w14:textId="77777777" w:rsidR="00067033" w:rsidRDefault="003B7F5F" w:rsidP="00A20D3E">
      <w:pPr>
        <w:pStyle w:val="ListParagraph"/>
        <w:numPr>
          <w:ilvl w:val="0"/>
          <w:numId w:val="11"/>
        </w:numPr>
        <w:autoSpaceDE w:val="0"/>
        <w:autoSpaceDN w:val="0"/>
        <w:adjustRightInd w:val="0"/>
        <w:spacing w:after="0"/>
        <w:rPr>
          <w:lang w:val="en-GB"/>
        </w:rPr>
      </w:pPr>
      <w:r>
        <w:rPr>
          <w:lang w:val="en-GB"/>
        </w:rPr>
        <w:t xml:space="preserve">Use an </w:t>
      </w:r>
      <w:r w:rsidR="000D7CA7" w:rsidRPr="00A20D3E">
        <w:rPr>
          <w:b/>
          <w:lang w:val="en-GB"/>
        </w:rPr>
        <w:t>explicit temporary artifact</w:t>
      </w:r>
      <w:r w:rsidR="00C63704">
        <w:rPr>
          <w:lang w:val="en-GB"/>
        </w:rPr>
        <w:t xml:space="preserve"> to avoid formatting. Pass into your VTL file a path to a file type that is not associated with a certain artifact type and rename / move it afterwards.</w:t>
      </w:r>
    </w:p>
    <w:p w14:paraId="74DD814F" w14:textId="77777777" w:rsidR="00E157F5" w:rsidRDefault="001807B8" w:rsidP="00EA17BB">
      <w:pPr>
        <w:pStyle w:val="Heading2"/>
        <w:rPr>
          <w:lang w:val="en-GB"/>
        </w:rPr>
      </w:pPr>
      <w:bookmarkStart w:id="1728" w:name="_Toc494807206"/>
      <w:r>
        <w:rPr>
          <w:lang w:val="en-GB"/>
        </w:rPr>
        <w:t xml:space="preserve">All </w:t>
      </w:r>
      <w:r w:rsidR="00FB5525">
        <w:rPr>
          <w:lang w:val="en-GB"/>
        </w:rPr>
        <w:t xml:space="preserve">VIL </w:t>
      </w:r>
      <w:r w:rsidR="00E157F5">
        <w:rPr>
          <w:lang w:val="en-GB"/>
        </w:rPr>
        <w:t>languages</w:t>
      </w:r>
      <w:bookmarkEnd w:id="1728"/>
    </w:p>
    <w:p w14:paraId="70B6AFED" w14:textId="77777777" w:rsidR="00F74CAD" w:rsidRDefault="00E157F5" w:rsidP="00F74CAD">
      <w:pPr>
        <w:rPr>
          <w:lang w:val="en-GB"/>
        </w:rPr>
      </w:pPr>
      <w:r>
        <w:rPr>
          <w:lang w:val="en-GB"/>
        </w:rPr>
        <w:t>In this section, we summarize some patterns applicable to both languages (in order to avoid repetitions).</w:t>
      </w:r>
    </w:p>
    <w:p w14:paraId="2B881D98" w14:textId="77777777" w:rsidR="00F74CAD" w:rsidRDefault="00E157F5" w:rsidP="00F74CAD">
      <w:pPr>
        <w:pStyle w:val="Heading3"/>
        <w:rPr>
          <w:lang w:val="en-GB"/>
        </w:rPr>
      </w:pPr>
      <w:bookmarkStart w:id="1729" w:name="_Toc494807207"/>
      <w:r>
        <w:rPr>
          <w:lang w:val="en-GB"/>
        </w:rPr>
        <w:lastRenderedPageBreak/>
        <w:t xml:space="preserve">Rely </w:t>
      </w:r>
      <w:r w:rsidR="00AE0259">
        <w:rPr>
          <w:lang w:val="en-GB"/>
        </w:rPr>
        <w:t xml:space="preserve">on </w:t>
      </w:r>
      <w:r>
        <w:rPr>
          <w:lang w:val="en-GB"/>
        </w:rPr>
        <w:t>Automatic Conversions</w:t>
      </w:r>
      <w:bookmarkEnd w:id="1729"/>
    </w:p>
    <w:p w14:paraId="1FE42BDC" w14:textId="77777777" w:rsidR="00F74CAD" w:rsidRDefault="00E157F5" w:rsidP="00F74CAD">
      <w:pPr>
        <w:rPr>
          <w:lang w:val="en-GB"/>
        </w:rPr>
      </w:pPr>
      <w:r>
        <w:rPr>
          <w:lang w:val="en-GB"/>
        </w:rPr>
        <w:t xml:space="preserve">Retrieving values from a decision variable may become lengthy due to the explicit type access to the actual variable. </w:t>
      </w:r>
    </w:p>
    <w:p w14:paraId="0F735005"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14:paraId="55D19307" w14:textId="77777777" w:rsidR="00F74CAD" w:rsidRDefault="00F74CAD" w:rsidP="00F74CAD">
      <w:pPr>
        <w:rPr>
          <w:lang w:val="en-GB"/>
        </w:rPr>
      </w:pPr>
    </w:p>
    <w:p w14:paraId="64024AC2" w14:textId="77777777" w:rsidR="00A749B6" w:rsidRDefault="00E157F5" w:rsidP="00A749B6">
      <w:pPr>
        <w:rPr>
          <w:lang w:val="en-GB"/>
        </w:rPr>
      </w:pPr>
      <w:r>
        <w:rPr>
          <w:lang w:val="en-GB"/>
        </w:rPr>
        <w:t xml:space="preserve">As a shorter alternative, you may rely on automated conversions, i.e., </w:t>
      </w:r>
    </w:p>
    <w:p w14:paraId="46FADECD" w14:textId="77777777"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14:paraId="21422EA6" w14:textId="77777777" w:rsidR="008624FD" w:rsidRDefault="00AB2FCD" w:rsidP="008624FD">
      <w:pPr>
        <w:pStyle w:val="Heading3"/>
        <w:rPr>
          <w:lang w:val="en-GB"/>
        </w:rPr>
      </w:pPr>
      <w:bookmarkStart w:id="1730" w:name="_Toc494807208"/>
      <w:r>
        <w:rPr>
          <w:lang w:val="en-GB"/>
        </w:rPr>
        <w:t>Use Dynamic Dispatch</w:t>
      </w:r>
      <w:bookmarkEnd w:id="1730"/>
    </w:p>
    <w:p w14:paraId="0304576C" w14:textId="77777777" w:rsidR="00F74CAD" w:rsidRDefault="00E54631" w:rsidP="00F74CAD">
      <w:pPr>
        <w:rPr>
          <w:lang w:val="en-US"/>
        </w:rPr>
      </w:pPr>
      <w:r>
        <w:rPr>
          <w:lang w:val="en-US"/>
        </w:rPr>
        <w:t>Some d</w:t>
      </w:r>
      <w:r w:rsidR="001B544E">
        <w:rPr>
          <w:lang w:val="en-US"/>
        </w:rPr>
        <w:t xml:space="preserve">atatypes in IVML may be refined, e.g., </w:t>
      </w:r>
    </w:p>
    <w:p w14:paraId="589A77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14:paraId="38F26B02"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14:paraId="4700086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74F986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14:paraId="7397B09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1D5D8724" w14:textId="77777777" w:rsidR="00E54631" w:rsidRDefault="00E54631" w:rsidP="00F74CAD">
      <w:pPr>
        <w:rPr>
          <w:lang w:val="en-US"/>
        </w:rPr>
      </w:pPr>
      <w:r>
        <w:rPr>
          <w:lang w:val="en-US"/>
        </w:rPr>
        <w:t>At a glance, processing these datatypes according to their types may lead (in VTL) to expressions such as</w:t>
      </w:r>
    </w:p>
    <w:p w14:paraId="28162940"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14:paraId="7539466D"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14:paraId="314FBD0F"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B14ACD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14:paraId="4338478B"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611D6E3E"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411B3D0E" w14:textId="324D3034"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r w:rsidR="00E56A21">
        <w:fldChar w:fldCharType="begin"/>
      </w:r>
      <w:r w:rsidR="00E56A21" w:rsidRPr="00A20D3E">
        <w:rPr>
          <w:lang w:val="en-US"/>
        </w:rPr>
        <w:instrText xml:space="preserve"> REF _Ref389205656 \r \h  \* MERGEFORMAT </w:instrText>
      </w:r>
      <w:r w:rsidR="00E56A21">
        <w:fldChar w:fldCharType="separate"/>
      </w:r>
      <w:r w:rsidR="00AE05D6">
        <w:rPr>
          <w:lang w:val="en-US"/>
        </w:rPr>
        <w:t>3.3.11</w:t>
      </w:r>
      <w:r w:rsidR="00E56A21">
        <w:fldChar w:fldCharType="end"/>
      </w:r>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14:paraId="4D021794"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14:paraId="644F6C45"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14:paraId="55F9754C"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5E15C378"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14:paraId="03F8AACA"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14:paraId="75BCB2D7" w14:textId="77777777"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14:paraId="6325C96E" w14:textId="77777777" w:rsidR="00F67436" w:rsidRDefault="00F67436" w:rsidP="00F74CAD">
      <w:pPr>
        <w:rPr>
          <w:lang w:val="en-US"/>
        </w:rPr>
      </w:pPr>
      <w:r>
        <w:rPr>
          <w:lang w:val="en-US"/>
        </w:rPr>
        <w:t xml:space="preserve">and replacing the if-cascade by </w:t>
      </w:r>
    </w:p>
    <w:p w14:paraId="3BAD6D62" w14:textId="77777777"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14:paraId="074A1C13" w14:textId="77777777" w:rsidR="00A749B6" w:rsidRPr="00A749B6" w:rsidRDefault="00A749B6" w:rsidP="00A749B6">
      <w:pPr>
        <w:spacing w:after="0"/>
        <w:rPr>
          <w:rFonts w:ascii="Courier New" w:hAnsi="Courier New" w:cs="Courier New"/>
          <w:color w:val="000000"/>
          <w:sz w:val="22"/>
          <w:szCs w:val="22"/>
          <w:lang w:val="en-US"/>
        </w:rPr>
      </w:pPr>
    </w:p>
    <w:p w14:paraId="4123C5B7" w14:textId="77777777"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14:paraId="1464DBE5" w14:textId="77777777" w:rsidR="008624FD" w:rsidRDefault="002422FB" w:rsidP="008624FD">
      <w:pPr>
        <w:pStyle w:val="Heading3"/>
        <w:rPr>
          <w:lang w:val="en-GB"/>
        </w:rPr>
      </w:pPr>
      <w:bookmarkStart w:id="1731" w:name="_Toc494807209"/>
      <w:r>
        <w:rPr>
          <w:lang w:val="en-GB"/>
        </w:rPr>
        <w:lastRenderedPageBreak/>
        <w:t>For-loop</w:t>
      </w:r>
      <w:bookmarkEnd w:id="1731"/>
    </w:p>
    <w:p w14:paraId="7C548E92" w14:textId="4CB1FF9D"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D7CA7">
        <w:rPr>
          <w:lang w:val="en-GB"/>
        </w:rPr>
        <w:fldChar w:fldCharType="begin"/>
      </w:r>
      <w:r>
        <w:rPr>
          <w:lang w:val="en-GB"/>
        </w:rPr>
        <w:instrText xml:space="preserve"> REF _Ref402953022 \n \h </w:instrText>
      </w:r>
      <w:r w:rsidR="000D7CA7">
        <w:rPr>
          <w:lang w:val="en-GB"/>
        </w:rPr>
      </w:r>
      <w:r w:rsidR="000D7CA7">
        <w:rPr>
          <w:lang w:val="en-GB"/>
        </w:rPr>
        <w:fldChar w:fldCharType="separate"/>
      </w:r>
      <w:r w:rsidR="00AE05D6">
        <w:rPr>
          <w:lang w:val="en-GB"/>
        </w:rPr>
        <w:t>3.4.5.3</w:t>
      </w:r>
      <w:r w:rsidR="000D7CA7">
        <w:rPr>
          <w:lang w:val="en-GB"/>
        </w:rPr>
        <w:fldChar w:fldCharType="end"/>
      </w:r>
      <w:r>
        <w:rPr>
          <w:lang w:val="en-GB"/>
        </w:rPr>
        <w:t>. We illustrate this in terms of a VIL fragment below.</w:t>
      </w:r>
    </w:p>
    <w:p w14:paraId="52EE6196" w14:textId="77777777" w:rsidR="007734ED" w:rsidRDefault="007734ED">
      <w:pPr>
        <w:spacing w:after="0"/>
        <w:jc w:val="left"/>
        <w:rPr>
          <w:lang w:val="en-GB"/>
        </w:rPr>
      </w:pPr>
      <w:r>
        <w:rPr>
          <w:lang w:val="en-GB"/>
        </w:rPr>
        <w:br w:type="page"/>
      </w:r>
    </w:p>
    <w:p w14:paraId="1E229CB9"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14:paraId="30E327E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14:paraId="157E48FF"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14:paraId="28C31915" w14:textId="77777777"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14:paraId="5FA6082E" w14:textId="77777777" w:rsidR="008624FD" w:rsidRDefault="008624FD" w:rsidP="008624FD">
      <w:pPr>
        <w:spacing w:after="0"/>
        <w:rPr>
          <w:lang w:val="en-GB"/>
        </w:rPr>
      </w:pPr>
      <w:r w:rsidRPr="008624FD">
        <w:rPr>
          <w:rFonts w:ascii="Courier New" w:hAnsi="Courier New" w:cs="Courier New"/>
          <w:color w:val="000000"/>
          <w:sz w:val="22"/>
          <w:szCs w:val="22"/>
          <w:lang w:val="en-US"/>
        </w:rPr>
        <w:t>};</w:t>
      </w:r>
    </w:p>
    <w:p w14:paraId="7F94A679" w14:textId="77777777" w:rsidR="00574DA4" w:rsidRDefault="004431FF">
      <w:pPr>
        <w:pStyle w:val="Heading3"/>
        <w:rPr>
          <w:lang w:val="en-GB"/>
        </w:rPr>
      </w:pPr>
      <w:bookmarkStart w:id="1732" w:name="_Ref412188265"/>
      <w:bookmarkStart w:id="1733" w:name="_Toc494807210"/>
      <w:r>
        <w:rPr>
          <w:lang w:val="en-GB"/>
        </w:rPr>
        <w:t>Create XML File / XML elements / XML attributes</w:t>
      </w:r>
      <w:bookmarkEnd w:id="1732"/>
      <w:bookmarkEnd w:id="1733"/>
    </w:p>
    <w:p w14:paraId="04C36107" w14:textId="77777777"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14:paraId="566E00C4" w14:textId="77777777" w:rsidR="00574DA4" w:rsidRDefault="00574DA4">
      <w:pPr>
        <w:rPr>
          <w:lang w:val="en-GB"/>
        </w:rPr>
      </w:pPr>
    </w:p>
    <w:p w14:paraId="5520340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14:paraId="4F789555" w14:textId="77777777"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14:paraId="6005BED6" w14:textId="77777777" w:rsidR="00574DA4" w:rsidRDefault="00574DA4">
      <w:pPr>
        <w:rPr>
          <w:lang w:val="en-US"/>
        </w:rPr>
      </w:pPr>
    </w:p>
    <w:p w14:paraId="5776F33B" w14:textId="77777777"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14:paraId="095DEFF6"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14:paraId="73CB5574" w14:textId="77777777"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14:paraId="5A9A3FF8" w14:textId="77777777" w:rsidR="00821C40" w:rsidRDefault="00821C40">
      <w:pPr>
        <w:spacing w:after="0"/>
        <w:rPr>
          <w:rFonts w:ascii="Courier New" w:hAnsi="Courier New" w:cs="Courier New"/>
          <w:color w:val="000000"/>
          <w:sz w:val="22"/>
          <w:szCs w:val="22"/>
          <w:lang w:val="en-US"/>
        </w:rPr>
      </w:pPr>
    </w:p>
    <w:p w14:paraId="6A94FE9C" w14:textId="77777777" w:rsidR="003A7553" w:rsidRDefault="00821C40" w:rsidP="003A7553">
      <w:pPr>
        <w:pStyle w:val="Heading3"/>
        <w:rPr>
          <w:lang w:val="en-GB"/>
        </w:rPr>
      </w:pPr>
      <w:bookmarkStart w:id="1734" w:name="_Ref412188895"/>
      <w:bookmarkStart w:id="1735" w:name="_Toc494807211"/>
      <w:r>
        <w:rPr>
          <w:lang w:val="en-GB"/>
        </w:rPr>
        <w:t>Overriding / Reinstantiating an XML File</w:t>
      </w:r>
      <w:bookmarkEnd w:id="1734"/>
      <w:bookmarkEnd w:id="1735"/>
    </w:p>
    <w:p w14:paraId="70F887A0" w14:textId="417E04F8"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D7CA7">
        <w:rPr>
          <w:lang w:val="en-GB"/>
        </w:rPr>
        <w:fldChar w:fldCharType="begin"/>
      </w:r>
      <w:r>
        <w:rPr>
          <w:lang w:val="en-GB"/>
        </w:rPr>
        <w:instrText xml:space="preserve"> REF _Ref412188265 \r \h </w:instrText>
      </w:r>
      <w:r w:rsidR="000D7CA7">
        <w:rPr>
          <w:lang w:val="en-GB"/>
        </w:rPr>
      </w:r>
      <w:r w:rsidR="000D7CA7">
        <w:rPr>
          <w:lang w:val="en-GB"/>
        </w:rPr>
        <w:fldChar w:fldCharType="separate"/>
      </w:r>
      <w:r w:rsidR="00AE05D6">
        <w:rPr>
          <w:lang w:val="en-GB"/>
        </w:rPr>
        <w:t>4.3.4</w:t>
      </w:r>
      <w:r w:rsidR="000D7CA7">
        <w:rPr>
          <w:lang w:val="en-GB"/>
        </w:rPr>
        <w:fldChar w:fldCharType="end"/>
      </w:r>
      <w:r>
        <w:rPr>
          <w:lang w:val="en-GB"/>
        </w:rPr>
        <w:t xml:space="preserve">, for creating new XML files. If an XML file shall be reinstantiated by rewriting a new XML file, you can either </w:t>
      </w:r>
    </w:p>
    <w:p w14:paraId="097806FB" w14:textId="77777777"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14:paraId="5CB0766A" w14:textId="77777777"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14:paraId="78BBB94A"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14:paraId="54C04497"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14:paraId="6F1446AB" w14:textId="77777777"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14:paraId="77E80AF3" w14:textId="77777777" w:rsidR="003A7553" w:rsidRPr="003A7553" w:rsidRDefault="003A7553" w:rsidP="003A7553">
      <w:pPr>
        <w:spacing w:after="0"/>
        <w:ind w:left="709"/>
        <w:rPr>
          <w:rFonts w:ascii="Courier New" w:hAnsi="Courier New" w:cs="Courier New"/>
          <w:color w:val="000000"/>
          <w:sz w:val="22"/>
          <w:szCs w:val="22"/>
          <w:lang w:val="en-US"/>
        </w:rPr>
      </w:pPr>
    </w:p>
    <w:p w14:paraId="1BF8FDCC" w14:textId="77777777" w:rsidR="00D4531D" w:rsidRDefault="00D4531D" w:rsidP="00D4531D">
      <w:pPr>
        <w:pStyle w:val="Heading3"/>
        <w:rPr>
          <w:lang w:val="en-GB"/>
        </w:rPr>
      </w:pPr>
      <w:bookmarkStart w:id="1736" w:name="_Toc494807212"/>
      <w:r>
        <w:rPr>
          <w:lang w:val="en-GB"/>
        </w:rPr>
        <w:t>Print some debugging information</w:t>
      </w:r>
      <w:bookmarkEnd w:id="1736"/>
    </w:p>
    <w:p w14:paraId="3A2D35C7" w14:textId="77777777"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14:paraId="7374F5BF" w14:textId="77777777" w:rsidR="00D4531D" w:rsidRDefault="00D4531D" w:rsidP="00D4531D">
      <w:pPr>
        <w:spacing w:after="0"/>
        <w:rPr>
          <w:rFonts w:ascii="Courier New" w:hAnsi="Courier New" w:cs="Courier New"/>
          <w:color w:val="000000"/>
          <w:sz w:val="22"/>
          <w:szCs w:val="22"/>
          <w:lang w:val="en-US"/>
        </w:rPr>
      </w:pPr>
    </w:p>
    <w:p w14:paraId="69049426"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14:paraId="6FB46811"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14:paraId="77095473" w14:textId="77777777"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14:paraId="3BF9BEC8" w14:textId="77777777" w:rsidR="009117FB" w:rsidRDefault="009117FB">
      <w:pPr>
        <w:pStyle w:val="Heading3"/>
        <w:rPr>
          <w:lang w:val="en-US"/>
        </w:rPr>
      </w:pPr>
      <w:bookmarkStart w:id="1737" w:name="_Toc494807213"/>
      <w:bookmarkStart w:id="1738" w:name="_Ref434519883"/>
      <w:r>
        <w:rPr>
          <w:lang w:val="en-US"/>
        </w:rPr>
        <w:lastRenderedPageBreak/>
        <w:t>Focus execution traces</w:t>
      </w:r>
      <w:bookmarkEnd w:id="1737"/>
    </w:p>
    <w:p w14:paraId="7718D3FF" w14:textId="77777777" w:rsidR="00067033" w:rsidRDefault="009117FB" w:rsidP="00A20D3E">
      <w:pPr>
        <w:rPr>
          <w:lang w:val="en-US"/>
        </w:rPr>
      </w:pPr>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p>
    <w:p w14:paraId="0E89D992" w14:textId="77777777" w:rsidR="009117FB" w:rsidRDefault="009117FB" w:rsidP="009117FB">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enableTracing(false);</w:t>
      </w:r>
    </w:p>
    <w:p w14:paraId="596C7A4C" w14:textId="77777777" w:rsidR="009117FB" w:rsidRDefault="009117FB" w:rsidP="009117FB">
      <w:pPr>
        <w:spacing w:after="0"/>
        <w:rPr>
          <w:rFonts w:ascii="Courier New" w:hAnsi="Courier New" w:cs="Courier New"/>
          <w:color w:val="000000"/>
          <w:sz w:val="22"/>
          <w:szCs w:val="22"/>
          <w:lang w:val="en-US"/>
        </w:rPr>
      </w:pPr>
    </w:p>
    <w:p w14:paraId="319CA1A8" w14:textId="77777777" w:rsidR="009117FB" w:rsidRDefault="009117FB" w:rsidP="009117FB">
      <w:pPr>
        <w:spacing w:after="0"/>
        <w:rPr>
          <w:rFonts w:ascii="Courier New" w:hAnsi="Courier New" w:cs="Courier New"/>
          <w:color w:val="000000"/>
          <w:sz w:val="22"/>
          <w:szCs w:val="22"/>
          <w:lang w:val="en-US"/>
        </w:rPr>
      </w:pPr>
      <w:r>
        <w:rPr>
          <w:lang w:val="en-US"/>
        </w:rPr>
        <w:t>completely or for selected parts of the instantiation.</w:t>
      </w:r>
    </w:p>
    <w:bookmarkEnd w:id="1738"/>
    <w:p w14:paraId="5E0617EA" w14:textId="0C86B78A" w:rsidR="00230223" w:rsidRDefault="00230223">
      <w:pPr>
        <w:ind w:left="708" w:hanging="708"/>
        <w:rPr>
          <w:rFonts w:ascii="Consolas" w:hAnsi="Consolas" w:cs="Consolas"/>
          <w:sz w:val="20"/>
          <w:szCs w:val="20"/>
          <w:lang w:val="en-US"/>
        </w:rPr>
      </w:pPr>
    </w:p>
    <w:p w14:paraId="2AD050F0" w14:textId="77777777" w:rsidR="00A84BB7" w:rsidRDefault="00A84BB7" w:rsidP="00EA17BB">
      <w:pPr>
        <w:pStyle w:val="Heading1"/>
        <w:rPr>
          <w:lang w:val="en-GB"/>
        </w:rPr>
      </w:pPr>
      <w:bookmarkStart w:id="1739" w:name="_Ref414440001"/>
      <w:bookmarkStart w:id="1740" w:name="_Toc494807214"/>
      <w:r>
        <w:rPr>
          <w:lang w:val="en-GB"/>
        </w:rPr>
        <w:lastRenderedPageBreak/>
        <w:t>Implementation Status</w:t>
      </w:r>
      <w:bookmarkEnd w:id="1739"/>
      <w:bookmarkEnd w:id="1740"/>
    </w:p>
    <w:p w14:paraId="14BDD45E" w14:textId="77777777" w:rsidR="00B357A7" w:rsidRDefault="00A84BB7">
      <w:pPr>
        <w:rPr>
          <w:lang w:val="en-GB"/>
        </w:rPr>
      </w:pPr>
      <w:r>
        <w:rPr>
          <w:lang w:val="en-GB"/>
        </w:rPr>
        <w:t>The development and realization of VIL and VTL related tools is still in progress. In this section, we summarize the current status.</w:t>
      </w:r>
    </w:p>
    <w:p w14:paraId="5188D112" w14:textId="77777777" w:rsidR="00B357A7" w:rsidRDefault="00A84BB7">
      <w:pPr>
        <w:outlineLvl w:val="0"/>
        <w:rPr>
          <w:lang w:val="en-GB"/>
        </w:rPr>
      </w:pPr>
      <w:bookmarkStart w:id="1741" w:name="_Toc494807215"/>
      <w:r>
        <w:rPr>
          <w:lang w:val="en-GB"/>
        </w:rPr>
        <w:t>Missing / incomplete functionality</w:t>
      </w:r>
      <w:bookmarkEnd w:id="1741"/>
    </w:p>
    <w:p w14:paraId="08C97EDA" w14:textId="2865A205" w:rsidR="00B357A7" w:rsidRDefault="00D25573">
      <w:pPr>
        <w:pStyle w:val="ListParagraph"/>
        <w:numPr>
          <w:ilvl w:val="0"/>
          <w:numId w:val="11"/>
        </w:numPr>
        <w:rPr>
          <w:ins w:id="1742" w:author="Holger Eichelberger" w:date="2024-08-21T08:16:00Z"/>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14:paraId="5E055D7A" w14:textId="210C2B1F" w:rsidR="006A5C5A" w:rsidRDefault="006A5C5A">
      <w:pPr>
        <w:pStyle w:val="ListParagraph"/>
        <w:numPr>
          <w:ilvl w:val="0"/>
          <w:numId w:val="11"/>
        </w:numPr>
        <w:rPr>
          <w:ins w:id="1743" w:author="Holger Eichelberger" w:date="2024-08-21T08:16:00Z"/>
          <w:lang w:val="en-GB"/>
        </w:rPr>
      </w:pPr>
      <w:ins w:id="1744" w:author="Holger Eichelberger" w:date="2024-08-21T08:16:00Z">
        <w:r>
          <w:rPr>
            <w:lang w:val="en-GB"/>
          </w:rPr>
          <w:t xml:space="preserve">VTL </w:t>
        </w:r>
      </w:ins>
      <w:ins w:id="1745" w:author="Holger Eichelberger" w:date="2024-08-21T08:17:00Z">
        <w:r>
          <w:rPr>
            <w:lang w:val="en-GB"/>
          </w:rPr>
          <w:t xml:space="preserve">indentation </w:t>
        </w:r>
      </w:ins>
      <w:ins w:id="1746" w:author="Holger Eichelberger" w:date="2024-08-21T08:16:00Z">
        <w:r>
          <w:rPr>
            <w:lang w:val="en-GB"/>
          </w:rPr>
          <w:t>formatting</w:t>
        </w:r>
      </w:ins>
      <w:ins w:id="1747" w:author="Holger Eichelberger" w:date="2024-08-21T08:17:00Z">
        <w:r>
          <w:rPr>
            <w:lang w:val="en-GB"/>
          </w:rPr>
          <w:t xml:space="preserve"> somet</w:t>
        </w:r>
      </w:ins>
      <w:ins w:id="1748" w:author="Holger Eichelberger" w:date="2024-08-21T08:18:00Z">
        <w:r>
          <w:rPr>
            <w:lang w:val="en-GB"/>
          </w:rPr>
          <w:t>imes fails, in particular after</w:t>
        </w:r>
      </w:ins>
      <w:ins w:id="1749" w:author="Holger Eichelberger" w:date="2024-08-21T08:17:00Z">
        <w:r>
          <w:rPr>
            <w:lang w:val="en-GB"/>
          </w:rPr>
          <w:t xml:space="preserve"> </w:t>
        </w:r>
      </w:ins>
      <w:ins w:id="1750" w:author="Holger Eichelberger" w:date="2024-08-21T08:18:00Z">
        <w:r>
          <w:rPr>
            <w:lang w:val="en-GB"/>
          </w:rPr>
          <w:t xml:space="preserve">we introduced </w:t>
        </w:r>
      </w:ins>
      <w:ins w:id="1751" w:author="Holger Eichelberger" w:date="2024-08-21T08:17:00Z">
        <w:r>
          <w:rPr>
            <w:lang w:val="en-GB"/>
          </w:rPr>
          <w:t>composite expressions</w:t>
        </w:r>
      </w:ins>
      <w:ins w:id="1752" w:author="Holger Eichelberger" w:date="2024-08-21T08:18:00Z">
        <w:r>
          <w:rPr>
            <w:lang w:val="en-GB"/>
          </w:rPr>
          <w:t xml:space="preserve"> representing content statements with variables or expressions to be extrapolated</w:t>
        </w:r>
        <w:r w:rsidR="004F2559">
          <w:rPr>
            <w:lang w:val="en-GB"/>
          </w:rPr>
          <w:t>. Here, VIL/VTL extensions for programming languages may help.</w:t>
        </w:r>
      </w:ins>
    </w:p>
    <w:p w14:paraId="4B2BA0A1" w14:textId="7C4F7B0B" w:rsidR="006A5C5A" w:rsidRPr="006A5C5A" w:rsidRDefault="006A5C5A">
      <w:pPr>
        <w:rPr>
          <w:ins w:id="1753" w:author="Holger Eichelberger" w:date="2024-08-21T08:16:00Z"/>
          <w:lang w:val="en-GB"/>
        </w:rPr>
        <w:pPrChange w:id="1754" w:author="Holger Eichelberger" w:date="2024-08-21T08:16:00Z">
          <w:pPr>
            <w:pStyle w:val="ListParagraph"/>
            <w:numPr>
              <w:numId w:val="11"/>
            </w:numPr>
            <w:ind w:hanging="360"/>
          </w:pPr>
        </w:pPrChange>
      </w:pPr>
      <w:ins w:id="1755" w:author="Holger Eichelberger" w:date="2024-08-21T08:16:00Z">
        <w:r w:rsidRPr="006A5C5A">
          <w:rPr>
            <w:lang w:val="en-GB"/>
          </w:rPr>
          <w:t xml:space="preserve">The implementation of the </w:t>
        </w:r>
      </w:ins>
      <w:ins w:id="1756" w:author="Holger Eichelberger" w:date="2024-08-21T08:17:00Z">
        <w:r>
          <w:rPr>
            <w:lang w:val="en-GB"/>
          </w:rPr>
          <w:t>VIL/VTL</w:t>
        </w:r>
      </w:ins>
      <w:ins w:id="1757" w:author="Holger Eichelberger" w:date="2024-08-21T08:16:00Z">
        <w:r w:rsidRPr="006A5C5A">
          <w:rPr>
            <w:lang w:val="en-GB"/>
          </w:rPr>
          <w:t xml:space="preserve"> language</w:t>
        </w:r>
      </w:ins>
      <w:ins w:id="1758" w:author="Holger Eichelberger" w:date="2024-08-21T08:17:00Z">
        <w:r>
          <w:rPr>
            <w:lang w:val="en-GB"/>
          </w:rPr>
          <w:t>s</w:t>
        </w:r>
      </w:ins>
      <w:ins w:id="1759" w:author="Holger Eichelberger" w:date="2024-08-21T08:16:00Z">
        <w:r w:rsidRPr="006A5C5A">
          <w:rPr>
            <w:lang w:val="en-GB"/>
          </w:rPr>
          <w:t xml:space="preserve"> utilizes Eclipse xText for generating parsers and editor support. Using </w:t>
        </w:r>
      </w:ins>
      <w:ins w:id="1760" w:author="Holger Eichelberger" w:date="2024-08-21T08:17:00Z">
        <w:r>
          <w:rPr>
            <w:lang w:val="en-GB"/>
          </w:rPr>
          <w:t>VIL/VTL</w:t>
        </w:r>
      </w:ins>
      <w:ins w:id="1761" w:author="Holger Eichelberger" w:date="2024-08-21T08:16:00Z">
        <w:r w:rsidRPr="006A5C5A">
          <w:rPr>
            <w:lang w:val="en-GB"/>
          </w:rPr>
          <w:t xml:space="preserve"> in Eclipse projects requires besides the EASy-producer nature also the xText nature and the xText builder, the latter in particular to update and display error and warning markers. However, the xText builder is rather resource intensive and so we disable its operations by default on all files and folders in </w:t>
        </w:r>
        <w:r w:rsidRPr="006A5C5A">
          <w:rPr>
            <w:rFonts w:ascii="Consolas" w:hAnsi="Consolas"/>
            <w:lang w:val="en-GB"/>
          </w:rPr>
          <w:t>bin</w:t>
        </w:r>
        <w:r w:rsidRPr="006A5C5A">
          <w:rPr>
            <w:lang w:val="en-GB"/>
          </w:rPr>
          <w:t xml:space="preserve"> and </w:t>
        </w:r>
        <w:r w:rsidRPr="006A5C5A">
          <w:rPr>
            <w:rFonts w:ascii="Consolas" w:hAnsi="Consolas"/>
            <w:lang w:val="en-GB"/>
          </w:rPr>
          <w:t>target</w:t>
        </w:r>
        <w:r w:rsidRPr="006A5C5A">
          <w:rPr>
            <w:lang w:val="en-GB"/>
          </w:rPr>
          <w:t xml:space="preserve"> of a project and focus its operations on the folders where </w:t>
        </w:r>
      </w:ins>
      <w:ins w:id="1762" w:author="Holger Eichelberger" w:date="2024-08-21T08:17:00Z">
        <w:r>
          <w:rPr>
            <w:lang w:val="en-GB"/>
          </w:rPr>
          <w:t>VIL/VTL</w:t>
        </w:r>
      </w:ins>
      <w:ins w:id="1763" w:author="Holger Eichelberger" w:date="2024-08-21T08:16:00Z">
        <w:r w:rsidRPr="006A5C5A">
          <w:rPr>
            <w:lang w:val="en-GB"/>
          </w:rPr>
          <w:t xml:space="preserve"> files are located (by default is the </w:t>
        </w:r>
        <w:r w:rsidRPr="00A162DB">
          <w:rPr>
            <w:rFonts w:ascii="Consolas" w:hAnsi="Consolas"/>
            <w:lang w:val="en-GB"/>
            <w:rPrChange w:id="1764" w:author="Holger Eichelberger" w:date="2024-08-22T10:10:00Z">
              <w:rPr>
                <w:lang w:val="en-GB"/>
              </w:rPr>
            </w:rPrChange>
          </w:rPr>
          <w:t>EASy</w:t>
        </w:r>
        <w:r w:rsidRPr="006A5C5A">
          <w:rPr>
            <w:lang w:val="en-GB"/>
          </w:rPr>
          <w:t xml:space="preserve"> folder, but may be adjusted e.g., to </w:t>
        </w:r>
        <w:r w:rsidRPr="006A5C5A">
          <w:rPr>
            <w:rFonts w:ascii="Consolas" w:hAnsi="Consolas"/>
            <w:lang w:val="en-GB"/>
          </w:rPr>
          <w:t>src/main/easy</w:t>
        </w:r>
        <w:r w:rsidRPr="006A5C5A">
          <w:rPr>
            <w:lang w:val="en-GB"/>
          </w:rPr>
          <w:t xml:space="preserve"> or </w:t>
        </w:r>
        <w:r w:rsidRPr="006A5C5A">
          <w:rPr>
            <w:rFonts w:ascii="Consolas" w:hAnsi="Consolas"/>
            <w:lang w:val="en-GB"/>
          </w:rPr>
          <w:t>src/test/easy</w:t>
        </w:r>
        <w:r w:rsidRPr="006A5C5A">
          <w:rPr>
            <w:lang w:val="en-GB"/>
          </w:rPr>
          <w:t>).</w:t>
        </w:r>
      </w:ins>
      <w:ins w:id="1765" w:author="Holger Eichelberger" w:date="2024-08-22T10:10:00Z">
        <w:r w:rsidR="00DC47AD">
          <w:rPr>
            <w:lang w:val="en-GB"/>
          </w:rPr>
          <w:t xml:space="preserve"> For now, we recommend adding the xText builder as last builder to </w:t>
        </w:r>
        <w:r w:rsidR="00DC47AD" w:rsidRPr="005C445E">
          <w:rPr>
            <w:rFonts w:ascii="Consolas" w:hAnsi="Consolas"/>
            <w:lang w:val="en-GB"/>
          </w:rPr>
          <w:t>.project</w:t>
        </w:r>
        <w:r w:rsidR="00DC47AD">
          <w:rPr>
            <w:lang w:val="en-GB"/>
          </w:rPr>
          <w:t xml:space="preserve"> to reduce its impact while enabling the marker functionality. So far, editor hooks did not help avoiding the xtText builder.</w:t>
        </w:r>
      </w:ins>
    </w:p>
    <w:p w14:paraId="21A31132" w14:textId="77777777" w:rsidR="006A5C5A" w:rsidRPr="006A5C5A" w:rsidRDefault="006A5C5A">
      <w:pPr>
        <w:rPr>
          <w:lang w:val="en-GB"/>
        </w:rPr>
        <w:pPrChange w:id="1766" w:author="Holger Eichelberger" w:date="2024-08-21T08:16:00Z">
          <w:pPr>
            <w:pStyle w:val="ListParagraph"/>
            <w:numPr>
              <w:numId w:val="11"/>
            </w:numPr>
            <w:ind w:hanging="360"/>
          </w:pPr>
        </w:pPrChange>
      </w:pPr>
    </w:p>
    <w:p w14:paraId="35142678" w14:textId="77777777" w:rsidR="00194AC1" w:rsidRPr="00725A64" w:rsidRDefault="006A3E8F" w:rsidP="00EA17BB">
      <w:pPr>
        <w:pStyle w:val="Heading1"/>
        <w:rPr>
          <w:lang w:val="en-GB"/>
        </w:rPr>
      </w:pPr>
      <w:bookmarkStart w:id="1767" w:name="_Toc402953234"/>
      <w:bookmarkStart w:id="1768" w:name="_Ref414440033"/>
      <w:bookmarkStart w:id="1769" w:name="_Toc494807216"/>
      <w:bookmarkEnd w:id="1767"/>
      <w:r w:rsidRPr="00725A64">
        <w:rPr>
          <w:lang w:val="en-GB"/>
        </w:rPr>
        <w:lastRenderedPageBreak/>
        <w:t>VIL</w:t>
      </w:r>
      <w:r w:rsidR="005E6C41" w:rsidRPr="00725A64">
        <w:rPr>
          <w:lang w:val="en-GB"/>
        </w:rPr>
        <w:t xml:space="preserve"> Grammar</w:t>
      </w:r>
      <w:r w:rsidRPr="00725A64">
        <w:rPr>
          <w:lang w:val="en-GB"/>
        </w:rPr>
        <w:t>s</w:t>
      </w:r>
      <w:bookmarkEnd w:id="1435"/>
      <w:bookmarkEnd w:id="1768"/>
      <w:bookmarkEnd w:id="1769"/>
    </w:p>
    <w:p w14:paraId="6114A90D" w14:textId="77777777"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14:paraId="70A6414B" w14:textId="77777777" w:rsidR="00194AC1" w:rsidRPr="00725A64" w:rsidRDefault="006A3E8F" w:rsidP="00EA17BB">
      <w:pPr>
        <w:pStyle w:val="Heading2"/>
        <w:rPr>
          <w:lang w:val="en-GB"/>
        </w:rPr>
      </w:pPr>
      <w:bookmarkStart w:id="1770" w:name="_Toc494807217"/>
      <w:r w:rsidRPr="00725A64">
        <w:rPr>
          <w:lang w:val="en-GB"/>
        </w:rPr>
        <w:t xml:space="preserve">VIL </w:t>
      </w:r>
      <w:r w:rsidR="00843553" w:rsidRPr="00725A64">
        <w:rPr>
          <w:lang w:val="en-GB"/>
        </w:rPr>
        <w:t>Grammar</w:t>
      </w:r>
      <w:bookmarkEnd w:id="1770"/>
    </w:p>
    <w:p w14:paraId="3523D7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14:paraId="3B1BA3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2E6E7D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14:paraId="5FE460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14:paraId="576079AB" w14:textId="77777777" w:rsidR="003A7553" w:rsidRPr="003A7553" w:rsidRDefault="003A7553" w:rsidP="003A7553">
      <w:pPr>
        <w:pStyle w:val="Standard1"/>
        <w:jc w:val="both"/>
        <w:rPr>
          <w:rFonts w:ascii="Courier New" w:eastAsia="Consolas" w:hAnsi="Courier New" w:cs="Courier New"/>
          <w:sz w:val="20"/>
          <w:lang w:val="en-US"/>
        </w:rPr>
      </w:pPr>
    </w:p>
    <w:p w14:paraId="2B287FB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14:paraId="4BB988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14:paraId="27A5F1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14:paraId="242FC3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5778523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14:paraId="3DF5E1C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14:paraId="1CE3E0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6D36805C" w14:textId="77777777" w:rsidR="003A7553" w:rsidRPr="003A7553" w:rsidRDefault="003A7553" w:rsidP="003A7553">
      <w:pPr>
        <w:pStyle w:val="Standard1"/>
        <w:jc w:val="both"/>
        <w:rPr>
          <w:rFonts w:ascii="Courier New" w:eastAsia="Consolas" w:hAnsi="Courier New" w:cs="Courier New"/>
          <w:sz w:val="20"/>
          <w:lang w:val="en-US"/>
        </w:rPr>
      </w:pPr>
    </w:p>
    <w:p w14:paraId="5EE72F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14:paraId="66237D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14:paraId="7A8D10FA" w14:textId="77777777" w:rsidR="003A7553" w:rsidRPr="003A7553" w:rsidRDefault="003A7553" w:rsidP="003A7553">
      <w:pPr>
        <w:pStyle w:val="Standard1"/>
        <w:jc w:val="both"/>
        <w:rPr>
          <w:rFonts w:ascii="Courier New" w:eastAsia="Consolas" w:hAnsi="Courier New" w:cs="Courier New"/>
          <w:sz w:val="20"/>
          <w:lang w:val="en-US"/>
        </w:rPr>
      </w:pPr>
    </w:p>
    <w:p w14:paraId="10D14F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14:paraId="48F1B3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14:paraId="7B866D8D" w14:textId="77777777" w:rsidR="003A7553" w:rsidRPr="003A7553" w:rsidRDefault="003A7553" w:rsidP="003A7553">
      <w:pPr>
        <w:pStyle w:val="Standard1"/>
        <w:jc w:val="both"/>
        <w:rPr>
          <w:rFonts w:ascii="Courier New" w:eastAsia="Consolas" w:hAnsi="Courier New" w:cs="Courier New"/>
          <w:sz w:val="20"/>
          <w:lang w:val="en-US"/>
        </w:rPr>
      </w:pPr>
    </w:p>
    <w:p w14:paraId="6F25B0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14:paraId="13F24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14:paraId="511DABD5" w14:textId="77777777" w:rsidR="003A7553" w:rsidRPr="003A7553" w:rsidRDefault="003A7553" w:rsidP="003A7553">
      <w:pPr>
        <w:pStyle w:val="Standard1"/>
        <w:jc w:val="both"/>
        <w:rPr>
          <w:rFonts w:ascii="Courier New" w:eastAsia="Consolas" w:hAnsi="Courier New" w:cs="Courier New"/>
          <w:sz w:val="20"/>
          <w:lang w:val="en-US"/>
        </w:rPr>
      </w:pPr>
    </w:p>
    <w:p w14:paraId="7A55F6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14:paraId="4EE70A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00F93158">
        <w:rPr>
          <w:rFonts w:ascii="Courier New" w:eastAsia="Consolas" w:hAnsi="Courier New" w:cs="Courier New"/>
          <w:color w:val="auto"/>
          <w:sz w:val="20"/>
          <w:lang w:val="en-US"/>
        </w:rPr>
        <w:t xml:space="preserve">Compound | </w:t>
      </w:r>
      <w:r w:rsidRPr="003A7553">
        <w:rPr>
          <w:rFonts w:ascii="Courier New" w:eastAsia="Consolas" w:hAnsi="Courier New" w:cs="Courier New"/>
          <w:color w:val="auto"/>
          <w:sz w:val="20"/>
          <w:lang w:val="en-US"/>
        </w:rPr>
        <w:t>RuleDeclaration)*</w:t>
      </w:r>
    </w:p>
    <w:p w14:paraId="107A3FEA" w14:textId="77777777" w:rsidR="003A7553" w:rsidRPr="003A7553" w:rsidRDefault="003A7553" w:rsidP="003A7553">
      <w:pPr>
        <w:pStyle w:val="Standard1"/>
        <w:jc w:val="both"/>
        <w:rPr>
          <w:rFonts w:ascii="Courier New" w:eastAsia="Consolas" w:hAnsi="Courier New" w:cs="Courier New"/>
          <w:sz w:val="20"/>
          <w:lang w:val="en-US"/>
        </w:rPr>
      </w:pPr>
    </w:p>
    <w:p w14:paraId="3CF2B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14:paraId="15D8F256" w14:textId="5906DE10" w:rsidR="0051158E" w:rsidRDefault="0051158E" w:rsidP="003A7553">
      <w:pPr>
        <w:pStyle w:val="Standard1"/>
        <w:jc w:val="both"/>
        <w:rPr>
          <w:ins w:id="1771" w:author="Holger Eichelberger" w:date="2023-03-11T14:50:00Z"/>
          <w:rFonts w:ascii="Courier New" w:eastAsia="Consolas" w:hAnsi="Courier New" w:cs="Courier New"/>
          <w:color w:val="auto"/>
          <w:sz w:val="20"/>
          <w:lang w:val="en-US"/>
        </w:rPr>
      </w:pPr>
      <w:ins w:id="1772" w:author="Holger Eichelberger" w:date="2023-03-11T14:50:00Z">
        <w:r>
          <w:rPr>
            <w:rFonts w:ascii="Courier New" w:eastAsia="Consolas" w:hAnsi="Courier New" w:cs="Courier New"/>
            <w:color w:val="auto"/>
            <w:sz w:val="20"/>
            <w:lang w:val="en-US"/>
          </w:rPr>
          <w:t xml:space="preserve">  AnnotationDeclarations? </w:t>
        </w:r>
      </w:ins>
      <w:r w:rsidR="003A7553" w:rsidRPr="003A7553">
        <w:rPr>
          <w:rFonts w:ascii="Courier New" w:eastAsia="Consolas" w:hAnsi="Courier New" w:cs="Courier New"/>
          <w:color w:val="auto"/>
          <w:sz w:val="20"/>
          <w:lang w:val="en-US"/>
        </w:rPr>
        <w:t xml:space="preserve">  </w:t>
      </w:r>
    </w:p>
    <w:p w14:paraId="45BC5E73" w14:textId="4D45A9FC" w:rsidR="003A7553" w:rsidRPr="003A7553" w:rsidRDefault="0051158E" w:rsidP="003A7553">
      <w:pPr>
        <w:pStyle w:val="Standard1"/>
        <w:jc w:val="both"/>
        <w:rPr>
          <w:rFonts w:ascii="Courier New" w:eastAsia="Consolas" w:hAnsi="Courier New" w:cs="Courier New"/>
          <w:sz w:val="20"/>
          <w:lang w:val="en-US"/>
        </w:rPr>
      </w:pPr>
      <w:ins w:id="1773" w:author="Holger Eichelberger" w:date="2023-03-11T14:50: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(Type? RuleModifier? Identifier '(' (ParameterList)? ')' '=')?</w:t>
      </w:r>
    </w:p>
    <w:p w14:paraId="66803A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14:paraId="60620F3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2CEF48EA" w14:textId="77777777" w:rsidR="003A7553" w:rsidRPr="003A7553" w:rsidRDefault="003A7553" w:rsidP="003A7553">
      <w:pPr>
        <w:pStyle w:val="Standard1"/>
        <w:jc w:val="both"/>
        <w:rPr>
          <w:rFonts w:ascii="Courier New" w:eastAsia="Consolas" w:hAnsi="Courier New" w:cs="Courier New"/>
          <w:sz w:val="20"/>
          <w:lang w:val="en-US"/>
        </w:rPr>
      </w:pPr>
    </w:p>
    <w:p w14:paraId="72CD03D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14:paraId="3E19FA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14:paraId="05A6D4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14:paraId="6C2A3906" w14:textId="77777777" w:rsidR="003A7553" w:rsidRDefault="003A7553" w:rsidP="003A7553">
      <w:pPr>
        <w:pStyle w:val="Standard1"/>
        <w:jc w:val="both"/>
        <w:rPr>
          <w:rFonts w:ascii="Courier New" w:eastAsia="Consolas" w:hAnsi="Courier New" w:cs="Courier New"/>
          <w:sz w:val="20"/>
          <w:lang w:val="en-US"/>
        </w:rPr>
      </w:pPr>
    </w:p>
    <w:p w14:paraId="2ADA92D7" w14:textId="77777777" w:rsidR="003A7553" w:rsidRPr="003A7553" w:rsidRDefault="003A7553" w:rsidP="003A7553">
      <w:pPr>
        <w:pStyle w:val="Standard1"/>
        <w:jc w:val="both"/>
        <w:rPr>
          <w:rFonts w:ascii="Courier New" w:eastAsia="Consolas" w:hAnsi="Courier New" w:cs="Courier New"/>
          <w:sz w:val="20"/>
          <w:lang w:val="en-US"/>
        </w:rPr>
      </w:pPr>
    </w:p>
    <w:p w14:paraId="1E401F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14:paraId="1CF59F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14:paraId="15E7874B" w14:textId="77777777" w:rsidR="003A7553" w:rsidRPr="003A7553" w:rsidRDefault="003A7553" w:rsidP="003A7553">
      <w:pPr>
        <w:pStyle w:val="Standard1"/>
        <w:jc w:val="both"/>
        <w:rPr>
          <w:rFonts w:ascii="Courier New" w:eastAsia="Consolas" w:hAnsi="Courier New" w:cs="Courier New"/>
          <w:sz w:val="20"/>
          <w:lang w:val="en-US"/>
        </w:rPr>
      </w:pPr>
    </w:p>
    <w:p w14:paraId="6E3DFF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14:paraId="5B8CD2C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14:paraId="447E8630"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14:paraId="44EEC93C" w14:textId="77777777" w:rsidR="00230223" w:rsidRDefault="00230223" w:rsidP="003A7553">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p>
    <w:p w14:paraId="17AAEEEC"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p>
    <w:p w14:paraId="139C8B56" w14:textId="77777777" w:rsidR="003A7553" w:rsidRPr="003A7553" w:rsidRDefault="003A7553" w:rsidP="003A7553">
      <w:pPr>
        <w:pStyle w:val="Standard1"/>
        <w:jc w:val="both"/>
        <w:rPr>
          <w:rFonts w:ascii="Courier New" w:eastAsia="Consolas" w:hAnsi="Courier New" w:cs="Courier New"/>
          <w:sz w:val="20"/>
          <w:lang w:val="en-US"/>
        </w:rPr>
      </w:pPr>
    </w:p>
    <w:p w14:paraId="779A0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14:paraId="6BF854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14:paraId="30C54ACF" w14:textId="77777777" w:rsidR="003A7553" w:rsidRPr="003A7553" w:rsidRDefault="003A7553" w:rsidP="003A7553">
      <w:pPr>
        <w:pStyle w:val="Standard1"/>
        <w:jc w:val="both"/>
        <w:rPr>
          <w:rFonts w:ascii="Courier New" w:eastAsia="Consolas" w:hAnsi="Courier New" w:cs="Courier New"/>
          <w:sz w:val="20"/>
          <w:lang w:val="en-US"/>
        </w:rPr>
      </w:pPr>
    </w:p>
    <w:p w14:paraId="1BD3B1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234009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14:paraId="6AC1CE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282B65D0" w14:textId="77777777" w:rsidR="003A7553" w:rsidRPr="003A7553" w:rsidRDefault="003A7553" w:rsidP="003A7553">
      <w:pPr>
        <w:pStyle w:val="Standard1"/>
        <w:jc w:val="both"/>
        <w:rPr>
          <w:rFonts w:ascii="Courier New" w:eastAsia="Consolas" w:hAnsi="Courier New" w:cs="Courier New"/>
          <w:sz w:val="20"/>
          <w:lang w:val="en-US"/>
        </w:rPr>
      </w:pPr>
    </w:p>
    <w:p w14:paraId="23ED93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14:paraId="6C459B1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455BE1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70E5E5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3EA62E7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14:paraId="08509B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14:paraId="177090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14:paraId="547157E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14:paraId="1B4623E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6CDCB088" w14:textId="77777777" w:rsidR="003A7553" w:rsidRPr="003A7553" w:rsidRDefault="003A7553" w:rsidP="003A7553">
      <w:pPr>
        <w:pStyle w:val="Standard1"/>
        <w:jc w:val="both"/>
        <w:rPr>
          <w:rFonts w:ascii="Courier New" w:eastAsia="Consolas" w:hAnsi="Courier New" w:cs="Courier New"/>
          <w:sz w:val="20"/>
          <w:lang w:val="en-US"/>
        </w:rPr>
      </w:pPr>
    </w:p>
    <w:p w14:paraId="696D3A27" w14:textId="26456D88" w:rsidR="003A755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Loop</w:t>
      </w:r>
      <w:r w:rsidRPr="003A7553">
        <w:rPr>
          <w:rFonts w:ascii="Courier New" w:eastAsia="Consolas" w:hAnsi="Courier New" w:cs="Courier New"/>
          <w:color w:val="auto"/>
          <w:sz w:val="20"/>
          <w:lang w:val="en-US"/>
        </w:rPr>
        <w:t>Variable</w:t>
      </w:r>
      <w:r w:rsidR="003A7553" w:rsidRPr="003A7553">
        <w:rPr>
          <w:rFonts w:ascii="Courier New" w:eastAsia="Consolas" w:hAnsi="Courier New" w:cs="Courier New"/>
          <w:color w:val="auto"/>
          <w:sz w:val="20"/>
          <w:lang w:val="en-US"/>
        </w:rPr>
        <w:t>:</w:t>
      </w:r>
    </w:p>
    <w:p w14:paraId="1E5CE7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14:paraId="6D3C1452" w14:textId="77777777" w:rsidR="003A7553" w:rsidRPr="003A7553" w:rsidRDefault="003A7553" w:rsidP="003A7553">
      <w:pPr>
        <w:pStyle w:val="Standard1"/>
        <w:jc w:val="both"/>
        <w:rPr>
          <w:rFonts w:ascii="Courier New" w:eastAsia="Consolas" w:hAnsi="Courier New" w:cs="Courier New"/>
          <w:sz w:val="20"/>
          <w:lang w:val="en-US"/>
        </w:rPr>
      </w:pPr>
    </w:p>
    <w:p w14:paraId="34E477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14:paraId="3BDB010B" w14:textId="0550CD4A"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r w:rsidRPr="003A7553">
        <w:rPr>
          <w:rFonts w:ascii="Courier New" w:eastAsia="Consolas" w:hAnsi="Courier New" w:cs="Courier New"/>
          <w:color w:val="auto"/>
          <w:sz w:val="20"/>
          <w:lang w:val="en-US"/>
        </w:rPr>
        <w:t xml:space="preserve">(',' </w:t>
      </w:r>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r w:rsidRPr="003A7553">
        <w:rPr>
          <w:rFonts w:ascii="Courier New" w:eastAsia="Consolas" w:hAnsi="Courier New" w:cs="Courier New"/>
          <w:color w:val="auto"/>
          <w:sz w:val="20"/>
          <w:lang w:val="en-US"/>
        </w:rPr>
        <w:t>)* ('=', ':') Expression ')'</w:t>
      </w:r>
    </w:p>
    <w:p w14:paraId="5BC3D3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14:paraId="028EBFD8" w14:textId="77777777" w:rsidR="003A7553" w:rsidRDefault="003A7553" w:rsidP="003A7553">
      <w:pPr>
        <w:pStyle w:val="Standard1"/>
        <w:jc w:val="both"/>
        <w:rPr>
          <w:rFonts w:ascii="Courier New" w:eastAsia="Consolas" w:hAnsi="Courier New" w:cs="Courier New"/>
          <w:sz w:val="20"/>
          <w:lang w:val="en-US"/>
        </w:rPr>
      </w:pPr>
    </w:p>
    <w:p w14:paraId="396266C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For:</w:t>
      </w:r>
    </w:p>
    <w:p w14:paraId="0F0DF209"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'for' '('LoopVariable (',' LoopVariable)* '=' | ':') Expression ')'</w:t>
      </w:r>
    </w:p>
    <w:p w14:paraId="250AF28D"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 xml:space="preserve">   RuleElementBlock</w:t>
      </w:r>
    </w:p>
    <w:p w14:paraId="3007D64D" w14:textId="77777777" w:rsidR="00230223" w:rsidRPr="00A20D3E" w:rsidRDefault="00230223" w:rsidP="00230223">
      <w:pPr>
        <w:autoSpaceDE w:val="0"/>
        <w:autoSpaceDN w:val="0"/>
        <w:adjustRightInd w:val="0"/>
        <w:spacing w:after="0"/>
        <w:jc w:val="left"/>
        <w:rPr>
          <w:rFonts w:ascii="Courier New" w:eastAsia="Consolas" w:hAnsi="Courier New" w:cs="Courier New"/>
          <w:sz w:val="20"/>
          <w:szCs w:val="20"/>
          <w:lang w:val="en-US"/>
        </w:rPr>
      </w:pPr>
    </w:p>
    <w:p w14:paraId="37B521F6" w14:textId="77777777" w:rsidR="00230223" w:rsidRPr="00A20D3E" w:rsidRDefault="000D7CA7" w:rsidP="00230223">
      <w:pPr>
        <w:autoSpaceDE w:val="0"/>
        <w:autoSpaceDN w:val="0"/>
        <w:adjustRightInd w:val="0"/>
        <w:spacing w:after="0"/>
        <w:jc w:val="left"/>
        <w:rPr>
          <w:rFonts w:ascii="Courier New" w:eastAsia="Consolas" w:hAnsi="Courier New" w:cs="Courier New"/>
          <w:sz w:val="20"/>
          <w:szCs w:val="20"/>
          <w:lang w:val="en-US"/>
        </w:rPr>
      </w:pPr>
      <w:r w:rsidRPr="00A20D3E">
        <w:rPr>
          <w:rFonts w:ascii="Courier New" w:eastAsia="Consolas" w:hAnsi="Courier New" w:cs="Courier New"/>
          <w:sz w:val="20"/>
          <w:szCs w:val="20"/>
          <w:lang w:val="en-US"/>
        </w:rPr>
        <w:t>While:</w:t>
      </w:r>
    </w:p>
    <w:p w14:paraId="3AE4B9FA" w14:textId="77777777" w:rsidR="00067033" w:rsidRDefault="000D7CA7" w:rsidP="00A20D3E">
      <w:pPr>
        <w:autoSpaceDE w:val="0"/>
        <w:autoSpaceDN w:val="0"/>
        <w:adjustRightInd w:val="0"/>
        <w:spacing w:after="0"/>
        <w:jc w:val="left"/>
        <w:rPr>
          <w:rFonts w:ascii="Courier New" w:eastAsia="Consolas" w:hAnsi="Courier New" w:cs="Courier New"/>
          <w:sz w:val="20"/>
          <w:lang w:val="en-US"/>
        </w:rPr>
      </w:pPr>
      <w:r w:rsidRPr="00A20D3E">
        <w:rPr>
          <w:rFonts w:ascii="Courier New" w:eastAsia="Consolas" w:hAnsi="Courier New" w:cs="Courier New"/>
          <w:sz w:val="20"/>
          <w:szCs w:val="20"/>
          <w:lang w:val="en-US"/>
        </w:rPr>
        <w:t xml:space="preserve">  'while' '(' Expression ')'RuleElementBlock</w:t>
      </w:r>
    </w:p>
    <w:p w14:paraId="73BF7CF7" w14:textId="77777777" w:rsidR="00230223" w:rsidRPr="003A7553" w:rsidRDefault="00230223" w:rsidP="003A7553">
      <w:pPr>
        <w:pStyle w:val="Standard1"/>
        <w:jc w:val="both"/>
        <w:rPr>
          <w:rFonts w:ascii="Courier New" w:eastAsia="Consolas" w:hAnsi="Courier New" w:cs="Courier New"/>
          <w:sz w:val="20"/>
          <w:lang w:val="en-US"/>
        </w:rPr>
      </w:pPr>
    </w:p>
    <w:p w14:paraId="142A051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2B11486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14:paraId="511348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14:paraId="6BC2A9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25F31DB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14:paraId="7AC8029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14:paraId="66177600" w14:textId="77777777" w:rsidR="003A7553" w:rsidRPr="003A7553" w:rsidRDefault="003A7553" w:rsidP="003A7553">
      <w:pPr>
        <w:pStyle w:val="Standard1"/>
        <w:jc w:val="both"/>
        <w:rPr>
          <w:rFonts w:ascii="Courier New" w:eastAsia="Consolas" w:hAnsi="Courier New" w:cs="Courier New"/>
          <w:sz w:val="20"/>
          <w:lang w:val="en-US"/>
        </w:rPr>
      </w:pPr>
    </w:p>
    <w:p w14:paraId="2D16CB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14:paraId="5E8E62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14:paraId="176AD2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14:paraId="78268054" w14:textId="77777777" w:rsidR="003A7553" w:rsidRPr="003A7553" w:rsidRDefault="003A7553" w:rsidP="003A7553">
      <w:pPr>
        <w:pStyle w:val="Standard1"/>
        <w:jc w:val="both"/>
        <w:rPr>
          <w:rFonts w:ascii="Courier New" w:eastAsia="Consolas" w:hAnsi="Courier New" w:cs="Courier New"/>
          <w:sz w:val="20"/>
          <w:lang w:val="en-US"/>
        </w:rPr>
      </w:pPr>
    </w:p>
    <w:p w14:paraId="7815FF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14:paraId="7EFD0A6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'exclude'? Identifier ':' Expression</w:t>
      </w:r>
    </w:p>
    <w:p w14:paraId="4C85B4F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14:paraId="407C38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14:paraId="78935F3A" w14:textId="77777777" w:rsidR="003A7553" w:rsidRPr="003A7553" w:rsidRDefault="003A7553" w:rsidP="003A7553">
      <w:pPr>
        <w:pStyle w:val="Standard1"/>
        <w:jc w:val="both"/>
        <w:rPr>
          <w:rFonts w:ascii="Courier New" w:eastAsia="Consolas" w:hAnsi="Courier New" w:cs="Courier New"/>
          <w:sz w:val="20"/>
          <w:lang w:val="en-US"/>
        </w:rPr>
      </w:pPr>
    </w:p>
    <w:p w14:paraId="48B92F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14:paraId="0364FB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14:paraId="5405807C"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14:paraId="721EEE49" w14:textId="77777777" w:rsidR="00782008" w:rsidRPr="00725A64" w:rsidRDefault="006A3E8F" w:rsidP="00EA17BB">
      <w:pPr>
        <w:pStyle w:val="Heading2"/>
        <w:rPr>
          <w:lang w:val="en-GB"/>
        </w:rPr>
      </w:pPr>
      <w:bookmarkStart w:id="1774" w:name="_Toc412188697"/>
      <w:bookmarkStart w:id="1775" w:name="_Toc412823144"/>
      <w:bookmarkStart w:id="1776" w:name="_Toc416535566"/>
      <w:bookmarkStart w:id="1777" w:name="_Toc422485320"/>
      <w:bookmarkStart w:id="1778" w:name="_Toc385852366"/>
      <w:bookmarkStart w:id="1779" w:name="_Toc385852479"/>
      <w:bookmarkStart w:id="1780" w:name="_Toc385852367"/>
      <w:bookmarkStart w:id="1781" w:name="_Toc385852480"/>
      <w:bookmarkStart w:id="1782" w:name="_Toc494807218"/>
      <w:bookmarkEnd w:id="1774"/>
      <w:bookmarkEnd w:id="1775"/>
      <w:bookmarkEnd w:id="1776"/>
      <w:bookmarkEnd w:id="1777"/>
      <w:bookmarkEnd w:id="1778"/>
      <w:bookmarkEnd w:id="1779"/>
      <w:bookmarkEnd w:id="1780"/>
      <w:bookmarkEnd w:id="1781"/>
      <w:r w:rsidRPr="00725A64">
        <w:rPr>
          <w:lang w:val="en-GB"/>
        </w:rPr>
        <w:t>VIL Template Language</w:t>
      </w:r>
      <w:r w:rsidR="00843553" w:rsidRPr="00725A64">
        <w:rPr>
          <w:lang w:val="en-GB"/>
        </w:rPr>
        <w:t xml:space="preserve"> Grammar</w:t>
      </w:r>
      <w:bookmarkEnd w:id="1782"/>
    </w:p>
    <w:p w14:paraId="27A84D2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EA5652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14:paraId="2A257C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14:paraId="7B18C3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00241A0E"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14:paraId="04084DDA" w14:textId="77777777"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14:paraId="4D9F519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14:paraId="740A6C0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14:paraId="4EDE3B01"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14:paraId="3E8A6AB5" w14:textId="07E03307"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w:t>
      </w:r>
      <w:r>
        <w:rPr>
          <w:rFonts w:ascii="Courier New" w:eastAsia="Consolas" w:hAnsi="Courier New" w:cs="Courier New"/>
          <w:color w:val="auto"/>
          <w:sz w:val="20"/>
          <w:lang w:val="en-US"/>
        </w:rPr>
        <w:t>TypeDef</w:t>
      </w:r>
    </w:p>
    <w:p w14:paraId="5F2C7752" w14:textId="77777777" w:rsidR="00E42610"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E42610">
        <w:rPr>
          <w:rFonts w:ascii="Courier New" w:eastAsia="Consolas" w:hAnsi="Courier New" w:cs="Courier New"/>
          <w:color w:val="auto"/>
          <w:sz w:val="20"/>
          <w:lang w:val="en-US"/>
        </w:rPr>
        <w:t>| Compound</w:t>
      </w:r>
    </w:p>
    <w:p w14:paraId="47EA6F43" w14:textId="3F124E4A" w:rsidR="003A7553" w:rsidRPr="003A7553" w:rsidRDefault="00E4261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003A7553" w:rsidRPr="003A7553">
        <w:rPr>
          <w:rFonts w:ascii="Courier New" w:eastAsia="Consolas" w:hAnsi="Courier New" w:cs="Courier New"/>
          <w:color w:val="auto"/>
          <w:sz w:val="20"/>
          <w:lang w:val="en-US"/>
        </w:rPr>
        <w:t>VariableDeclaration</w:t>
      </w:r>
    </w:p>
    <w:p w14:paraId="07BB3B74" w14:textId="77777777" w:rsidR="003A7553" w:rsidRPr="006135C7"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lang w:val="en-US"/>
        </w:rPr>
        <w:t xml:space="preserve">    | VilDef)* </w:t>
      </w:r>
    </w:p>
    <w:p w14:paraId="34E48A03" w14:textId="77777777" w:rsidR="003A7553" w:rsidRPr="00AA015C" w:rsidRDefault="000D7CA7" w:rsidP="003A7553">
      <w:pPr>
        <w:pStyle w:val="Standard1"/>
        <w:jc w:val="both"/>
        <w:rPr>
          <w:rFonts w:ascii="Courier New" w:eastAsia="Consolas" w:hAnsi="Courier New" w:cs="Courier New"/>
          <w:sz w:val="20"/>
          <w:lang w:val="en-US"/>
          <w:rPrChange w:id="1783" w:author="Holger Eichelberger" w:date="2021-10-30T09:42:00Z">
            <w:rPr>
              <w:rFonts w:ascii="Courier New" w:eastAsia="Consolas" w:hAnsi="Courier New" w:cs="Courier New"/>
              <w:sz w:val="20"/>
            </w:rPr>
          </w:rPrChange>
        </w:rPr>
      </w:pPr>
      <w:r w:rsidRPr="00A20D3E">
        <w:rPr>
          <w:rFonts w:ascii="Courier New" w:eastAsia="Consolas" w:hAnsi="Courier New" w:cs="Courier New"/>
          <w:color w:val="auto"/>
          <w:sz w:val="20"/>
          <w:lang w:val="en-US"/>
        </w:rPr>
        <w:t xml:space="preserve">  </w:t>
      </w:r>
      <w:r w:rsidRPr="00AA015C">
        <w:rPr>
          <w:rFonts w:ascii="Courier New" w:eastAsia="Consolas" w:hAnsi="Courier New" w:cs="Courier New"/>
          <w:color w:val="auto"/>
          <w:sz w:val="20"/>
          <w:lang w:val="en-US"/>
          <w:rPrChange w:id="1784" w:author="Holger Eichelberger" w:date="2021-10-30T09:42:00Z">
            <w:rPr>
              <w:rFonts w:ascii="Courier New" w:eastAsia="Consolas" w:hAnsi="Courier New" w:cs="Courier New"/>
              <w:color w:val="auto"/>
              <w:sz w:val="20"/>
            </w:rPr>
          </w:rPrChange>
        </w:rPr>
        <w:t xml:space="preserve">'}' </w:t>
      </w:r>
    </w:p>
    <w:p w14:paraId="3E8F69C2" w14:textId="75FDBE4C" w:rsidR="003A7553" w:rsidRPr="00AA015C" w:rsidRDefault="003A7553" w:rsidP="003A7553">
      <w:pPr>
        <w:pStyle w:val="Standard1"/>
        <w:jc w:val="both"/>
        <w:rPr>
          <w:ins w:id="1785" w:author="Holger Eichelberger" w:date="2021-10-30T09:28:00Z"/>
          <w:rFonts w:ascii="Courier New" w:eastAsia="Consolas" w:hAnsi="Courier New" w:cs="Courier New"/>
          <w:sz w:val="20"/>
          <w:lang w:val="en-US"/>
          <w:rPrChange w:id="1786" w:author="Holger Eichelberger" w:date="2021-10-30T09:42:00Z">
            <w:rPr>
              <w:ins w:id="1787" w:author="Holger Eichelberger" w:date="2021-10-30T09:28:00Z"/>
              <w:rFonts w:ascii="Courier New" w:eastAsia="Consolas" w:hAnsi="Courier New" w:cs="Courier New"/>
              <w:sz w:val="20"/>
            </w:rPr>
          </w:rPrChange>
        </w:rPr>
      </w:pPr>
    </w:p>
    <w:p w14:paraId="227A6F49" w14:textId="57678C7F" w:rsidR="00C40B4B" w:rsidRPr="00AA015C" w:rsidRDefault="00C40B4B" w:rsidP="003A7553">
      <w:pPr>
        <w:pStyle w:val="Standard1"/>
        <w:jc w:val="both"/>
        <w:rPr>
          <w:ins w:id="1788" w:author="Holger Eichelberger" w:date="2021-10-30T09:30:00Z"/>
          <w:rFonts w:ascii="Courier New" w:eastAsia="Consolas" w:hAnsi="Courier New" w:cs="Courier New"/>
          <w:sz w:val="20"/>
          <w:lang w:val="en-US"/>
          <w:rPrChange w:id="1789" w:author="Holger Eichelberger" w:date="2021-10-30T09:42:00Z">
            <w:rPr>
              <w:ins w:id="1790" w:author="Holger Eichelberger" w:date="2021-10-30T09:30:00Z"/>
              <w:rFonts w:ascii="Courier New" w:eastAsia="Consolas" w:hAnsi="Courier New" w:cs="Courier New"/>
              <w:sz w:val="20"/>
            </w:rPr>
          </w:rPrChange>
        </w:rPr>
      </w:pPr>
      <w:ins w:id="1791" w:author="Holger Eichelberger" w:date="2021-10-30T09:30:00Z">
        <w:r w:rsidRPr="00AA015C">
          <w:rPr>
            <w:rFonts w:ascii="Courier New" w:eastAsia="Consolas" w:hAnsi="Courier New" w:cs="Courier New"/>
            <w:sz w:val="20"/>
            <w:lang w:val="en-US"/>
            <w:rPrChange w:id="1792" w:author="Holger Eichelberger" w:date="2021-10-30T09:42:00Z">
              <w:rPr>
                <w:rFonts w:ascii="Courier New" w:eastAsia="Consolas" w:hAnsi="Courier New" w:cs="Courier New"/>
                <w:sz w:val="20"/>
              </w:rPr>
            </w:rPrChange>
          </w:rPr>
          <w:t>HintedExpression:</w:t>
        </w:r>
      </w:ins>
    </w:p>
    <w:p w14:paraId="3A85DAD3" w14:textId="61025D00" w:rsidR="00C40B4B" w:rsidRPr="00C40B4B" w:rsidRDefault="00C40B4B" w:rsidP="003A7553">
      <w:pPr>
        <w:pStyle w:val="Standard1"/>
        <w:jc w:val="both"/>
        <w:rPr>
          <w:ins w:id="1793" w:author="Holger Eichelberger" w:date="2021-10-30T09:28:00Z"/>
          <w:rFonts w:ascii="Courier New" w:eastAsia="Consolas" w:hAnsi="Courier New" w:cs="Courier New"/>
          <w:sz w:val="20"/>
          <w:lang w:val="en-US"/>
          <w:rPrChange w:id="1794" w:author="Holger Eichelberger" w:date="2021-10-30T09:31:00Z">
            <w:rPr>
              <w:ins w:id="1795" w:author="Holger Eichelberger" w:date="2021-10-30T09:28:00Z"/>
              <w:rFonts w:ascii="Courier New" w:eastAsia="Consolas" w:hAnsi="Courier New" w:cs="Courier New"/>
              <w:sz w:val="20"/>
            </w:rPr>
          </w:rPrChange>
        </w:rPr>
      </w:pPr>
      <w:ins w:id="1796" w:author="Holger Eichelberger" w:date="2021-10-30T09:30:00Z">
        <w:r w:rsidRPr="00C40B4B">
          <w:rPr>
            <w:rFonts w:ascii="Courier New" w:eastAsia="Consolas" w:hAnsi="Courier New" w:cs="Courier New"/>
            <w:sz w:val="20"/>
            <w:lang w:val="en-US"/>
            <w:rPrChange w:id="1797" w:author="Holger Eichelberger" w:date="2021-10-30T09:31:00Z">
              <w:rPr>
                <w:rFonts w:ascii="Courier New" w:eastAsia="Consolas" w:hAnsi="Courier New" w:cs="Courier New"/>
                <w:sz w:val="20"/>
              </w:rPr>
            </w:rPrChange>
          </w:rPr>
          <w:t xml:space="preserve">  Expression (</w:t>
        </w:r>
        <w:r w:rsidRPr="00C40B4B">
          <w:rPr>
            <w:rFonts w:ascii="Courier New" w:eastAsia="Consolas" w:hAnsi="Courier New" w:cs="Courier New"/>
            <w:color w:val="auto"/>
            <w:sz w:val="20"/>
            <w:lang w:val="en-US"/>
            <w:rPrChange w:id="1798" w:author="Holger Eichelberger" w:date="2021-10-30T09:31:00Z">
              <w:rPr>
                <w:rFonts w:ascii="Courier New" w:eastAsia="Consolas" w:hAnsi="Courier New" w:cs="Courier New"/>
                <w:color w:val="auto"/>
                <w:sz w:val="20"/>
              </w:rPr>
            </w:rPrChange>
          </w:rPr>
          <w:t>'|' (ID |</w:t>
        </w:r>
      </w:ins>
      <w:ins w:id="1799" w:author="Holger Eichelberger" w:date="2021-10-30T09:31:00Z">
        <w:r w:rsidRPr="00C40B4B">
          <w:rPr>
            <w:rFonts w:ascii="Courier New" w:eastAsia="Consolas" w:hAnsi="Courier New" w:cs="Courier New"/>
            <w:color w:val="auto"/>
            <w:sz w:val="20"/>
            <w:lang w:val="en-US"/>
            <w:rPrChange w:id="1800" w:author="Holger Eichelberger" w:date="2021-10-30T09:31:00Z">
              <w:rPr>
                <w:rFonts w:ascii="Courier New" w:eastAsia="Consolas" w:hAnsi="Courier New" w:cs="Courier New"/>
                <w:color w:val="auto"/>
                <w:sz w:val="20"/>
              </w:rPr>
            </w:rPrChange>
          </w:rPr>
          <w:t xml:space="preserve"> '</w:t>
        </w:r>
        <w:r>
          <w:rPr>
            <w:rFonts w:ascii="Courier New" w:eastAsia="Consolas" w:hAnsi="Courier New" w:cs="Courier New"/>
            <w:color w:val="auto"/>
            <w:sz w:val="20"/>
            <w:lang w:val="en-US"/>
          </w:rPr>
          <w:t>&lt;</w:t>
        </w:r>
        <w:r w:rsidRPr="00C40B4B">
          <w:rPr>
            <w:rFonts w:ascii="Courier New" w:eastAsia="Consolas" w:hAnsi="Courier New" w:cs="Courier New"/>
            <w:color w:val="auto"/>
            <w:sz w:val="20"/>
            <w:lang w:val="en-US"/>
            <w:rPrChange w:id="1801" w:author="Holger Eichelberger" w:date="2021-10-30T09:31:00Z">
              <w:rPr>
                <w:rFonts w:ascii="Courier New" w:eastAsia="Consolas" w:hAnsi="Courier New" w:cs="Courier New"/>
                <w:color w:val="auto"/>
                <w:sz w:val="20"/>
              </w:rPr>
            </w:rPrChange>
          </w:rPr>
          <w:t>'</w:t>
        </w:r>
      </w:ins>
      <w:ins w:id="1802" w:author="Holger Eichelberger" w:date="2021-10-30T09:30:00Z">
        <w:r w:rsidRPr="00C40B4B">
          <w:rPr>
            <w:rFonts w:ascii="Courier New" w:eastAsia="Consolas" w:hAnsi="Courier New" w:cs="Courier New"/>
            <w:color w:val="auto"/>
            <w:sz w:val="20"/>
            <w:lang w:val="en-US"/>
            <w:rPrChange w:id="1803" w:author="Holger Eichelberger" w:date="2021-10-30T09:31:00Z">
              <w:rPr>
                <w:rFonts w:ascii="Courier New" w:eastAsia="Consolas" w:hAnsi="Courier New" w:cs="Courier New"/>
                <w:color w:val="auto"/>
                <w:sz w:val="20"/>
              </w:rPr>
            </w:rPrChange>
          </w:rPr>
          <w:t>)</w:t>
        </w:r>
        <w:r w:rsidRPr="00C40B4B">
          <w:rPr>
            <w:rFonts w:ascii="Courier New" w:eastAsia="Consolas" w:hAnsi="Courier New" w:cs="Courier New"/>
            <w:sz w:val="20"/>
            <w:lang w:val="en-US"/>
            <w:rPrChange w:id="1804" w:author="Holger Eichelberger" w:date="2021-10-30T09:31:00Z">
              <w:rPr>
                <w:rFonts w:ascii="Courier New" w:eastAsia="Consolas" w:hAnsi="Courier New" w:cs="Courier New"/>
                <w:sz w:val="20"/>
              </w:rPr>
            </w:rPrChange>
          </w:rPr>
          <w:t>)</w:t>
        </w:r>
      </w:ins>
    </w:p>
    <w:p w14:paraId="3C546335" w14:textId="77777777" w:rsidR="00C40B4B" w:rsidRPr="00C40B4B" w:rsidRDefault="00C40B4B" w:rsidP="003A7553">
      <w:pPr>
        <w:pStyle w:val="Standard1"/>
        <w:jc w:val="both"/>
        <w:rPr>
          <w:rFonts w:ascii="Courier New" w:eastAsia="Consolas" w:hAnsi="Courier New" w:cs="Courier New"/>
          <w:sz w:val="20"/>
          <w:lang w:val="en-US"/>
          <w:rPrChange w:id="1805" w:author="Holger Eichelberger" w:date="2021-10-30T09:31:00Z">
            <w:rPr>
              <w:rFonts w:ascii="Courier New" w:eastAsia="Consolas" w:hAnsi="Courier New" w:cs="Courier New"/>
              <w:sz w:val="20"/>
            </w:rPr>
          </w:rPrChange>
        </w:rPr>
      </w:pPr>
    </w:p>
    <w:p w14:paraId="1ED91B0F" w14:textId="77777777" w:rsidR="003A7553" w:rsidRPr="00266717"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IndentationHint:</w:t>
      </w:r>
    </w:p>
    <w:p w14:paraId="09EFD14A" w14:textId="77777777" w:rsidR="003A7553" w:rsidRPr="003A7553"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rPr>
        <w:t xml:space="preserve">'@indent' '(' IndentationHintPart (',' IndentationHintPart)* ')' </w:t>
      </w:r>
    </w:p>
    <w:p w14:paraId="503CB842" w14:textId="77777777" w:rsidR="003A7553" w:rsidRPr="003A7553" w:rsidRDefault="003A7553" w:rsidP="003A7553">
      <w:pPr>
        <w:pStyle w:val="Standard1"/>
        <w:jc w:val="both"/>
        <w:rPr>
          <w:rFonts w:ascii="Courier New" w:eastAsia="Consolas" w:hAnsi="Courier New" w:cs="Courier New"/>
          <w:sz w:val="20"/>
        </w:rPr>
      </w:pPr>
    </w:p>
    <w:p w14:paraId="4475948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14:paraId="6DD066CB" w14:textId="77777777"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14:paraId="6F0472D4" w14:textId="77777777" w:rsidR="003A7553" w:rsidRPr="00343253" w:rsidRDefault="003A7553" w:rsidP="003A7553">
      <w:pPr>
        <w:pStyle w:val="Standard1"/>
        <w:jc w:val="both"/>
        <w:rPr>
          <w:rFonts w:ascii="Courier New" w:eastAsia="Consolas" w:hAnsi="Courier New" w:cs="Courier New"/>
          <w:sz w:val="20"/>
        </w:rPr>
      </w:pPr>
    </w:p>
    <w:p w14:paraId="18B61D3D" w14:textId="77777777" w:rsidR="00901AE0" w:rsidRPr="002D6D95" w:rsidRDefault="000D7CA7" w:rsidP="00901AE0">
      <w:pPr>
        <w:autoSpaceDE w:val="0"/>
        <w:autoSpaceDN w:val="0"/>
        <w:adjustRightInd w:val="0"/>
        <w:spacing w:after="0"/>
        <w:jc w:val="left"/>
        <w:rPr>
          <w:rFonts w:ascii="Consolas" w:hAnsi="Consolas" w:cs="Consolas"/>
          <w:sz w:val="20"/>
          <w:szCs w:val="20"/>
        </w:rPr>
      </w:pPr>
      <w:r w:rsidRPr="00A20D3E">
        <w:rPr>
          <w:rFonts w:ascii="Consolas" w:hAnsi="Consolas" w:cs="Consolas"/>
          <w:color w:val="000000"/>
          <w:sz w:val="20"/>
          <w:szCs w:val="20"/>
        </w:rPr>
        <w:t>FormattingHint:</w:t>
      </w:r>
    </w:p>
    <w:p w14:paraId="1D8C6822"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'@format' '(' FormattingHintPart (',' FormattingHintPart)* ')'</w:t>
      </w:r>
    </w:p>
    <w:p w14:paraId="2E8391F5" w14:textId="77777777" w:rsidR="00901AE0" w:rsidRPr="002D6D95" w:rsidRDefault="00901AE0" w:rsidP="00901AE0">
      <w:pPr>
        <w:autoSpaceDE w:val="0"/>
        <w:autoSpaceDN w:val="0"/>
        <w:adjustRightInd w:val="0"/>
        <w:spacing w:after="0"/>
        <w:jc w:val="left"/>
        <w:rPr>
          <w:rFonts w:ascii="Consolas" w:hAnsi="Consolas" w:cs="Consolas"/>
          <w:sz w:val="20"/>
          <w:szCs w:val="20"/>
        </w:rPr>
      </w:pPr>
    </w:p>
    <w:p w14:paraId="088320ED" w14:textId="77777777" w:rsidR="00901AE0" w:rsidRPr="002D6D95"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FormattingHintPart:</w:t>
      </w:r>
    </w:p>
    <w:p w14:paraId="2992CB10" w14:textId="26C76294" w:rsidR="00901AE0" w:rsidRPr="001B2999" w:rsidRDefault="000D7CA7" w:rsidP="00901AE0">
      <w:pPr>
        <w:autoSpaceDE w:val="0"/>
        <w:autoSpaceDN w:val="0"/>
        <w:adjustRightInd w:val="0"/>
        <w:spacing w:after="0"/>
        <w:jc w:val="left"/>
        <w:rPr>
          <w:rFonts w:ascii="Consolas" w:hAnsi="Consolas" w:cs="Consolas"/>
          <w:color w:val="000000"/>
          <w:sz w:val="20"/>
          <w:szCs w:val="20"/>
        </w:rPr>
      </w:pPr>
      <w:r w:rsidRPr="00A20D3E">
        <w:rPr>
          <w:rFonts w:ascii="Consolas" w:hAnsi="Consolas" w:cs="Consolas"/>
          <w:color w:val="000000"/>
          <w:sz w:val="20"/>
          <w:szCs w:val="20"/>
        </w:rPr>
        <w:t xml:space="preserve">    </w:t>
      </w:r>
      <w:r w:rsidRPr="001B2999">
        <w:rPr>
          <w:rFonts w:ascii="Consolas" w:hAnsi="Consolas" w:cs="Consolas"/>
          <w:color w:val="000000"/>
          <w:sz w:val="20"/>
          <w:szCs w:val="20"/>
        </w:rPr>
        <w:t xml:space="preserve">Identifier '=' </w:t>
      </w:r>
      <w:ins w:id="1806" w:author="Holger Eichelberger" w:date="2024-04-12T12:44:00Z">
        <w:r w:rsidR="00740097" w:rsidRPr="001B2999">
          <w:rPr>
            <w:rFonts w:ascii="Consolas" w:hAnsi="Consolas" w:cs="Consolas"/>
            <w:color w:val="000000"/>
            <w:sz w:val="20"/>
            <w:szCs w:val="20"/>
          </w:rPr>
          <w:t>(</w:t>
        </w:r>
      </w:ins>
      <w:r w:rsidRPr="001B2999">
        <w:rPr>
          <w:rFonts w:ascii="Consolas" w:hAnsi="Consolas" w:cs="Consolas"/>
          <w:color w:val="000000"/>
          <w:sz w:val="20"/>
          <w:szCs w:val="20"/>
        </w:rPr>
        <w:t>STRING</w:t>
      </w:r>
      <w:ins w:id="1807" w:author="Holger Eichelberger" w:date="2024-04-12T12:44:00Z">
        <w:r w:rsidR="00740097" w:rsidRPr="001B2999">
          <w:rPr>
            <w:rFonts w:ascii="Consolas" w:hAnsi="Consolas" w:cs="Consolas"/>
            <w:color w:val="000000"/>
            <w:sz w:val="20"/>
            <w:szCs w:val="20"/>
          </w:rPr>
          <w:t xml:space="preserve"> | NUMBER)</w:t>
        </w:r>
      </w:ins>
    </w:p>
    <w:p w14:paraId="7F84E9AB" w14:textId="77777777"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14:paraId="2905428E" w14:textId="77777777" w:rsidR="00901AE0" w:rsidRPr="005F4855" w:rsidRDefault="00901AE0" w:rsidP="003A7553">
      <w:pPr>
        <w:pStyle w:val="Standard1"/>
        <w:jc w:val="both"/>
        <w:rPr>
          <w:rFonts w:ascii="Courier New" w:eastAsia="Consolas" w:hAnsi="Courier New" w:cs="Courier New"/>
          <w:sz w:val="20"/>
          <w:lang w:val="en-US"/>
        </w:rPr>
      </w:pPr>
    </w:p>
    <w:p w14:paraId="49D6F7C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14:paraId="56EBB3D4" w14:textId="62355CC4"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ins w:id="1808" w:author="Holger Eichelberger" w:date="2023-03-11T14:49:00Z">
        <w:r w:rsidR="00116D4E">
          <w:rPr>
            <w:rFonts w:ascii="Courier New" w:eastAsia="Consolas" w:hAnsi="Courier New" w:cs="Courier New"/>
            <w:color w:val="auto"/>
            <w:sz w:val="20"/>
            <w:lang w:val="en-US"/>
          </w:rPr>
          <w:t xml:space="preserve">AnnotationDeclarations? </w:t>
        </w:r>
      </w:ins>
      <w:r w:rsidRPr="007E4224">
        <w:rPr>
          <w:rFonts w:ascii="Courier New" w:eastAsia="Consolas" w:hAnsi="Courier New" w:cs="Courier New"/>
          <w:color w:val="auto"/>
          <w:sz w:val="20"/>
          <w:lang w:val="en-US"/>
        </w:rPr>
        <w:t xml:space="preserve">'protected'? 'def' Type? Identifier </w:t>
      </w:r>
    </w:p>
    <w:p w14:paraId="2B5EAA80" w14:textId="77777777"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14:paraId="69BFCC36"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14:paraId="7E0A1A0A"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14:paraId="6495FD72" w14:textId="77777777"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14:paraId="6928FC84" w14:textId="77777777" w:rsidR="003A7553" w:rsidRPr="005F4855" w:rsidRDefault="003A7553" w:rsidP="003A7553">
      <w:pPr>
        <w:pStyle w:val="Standard1"/>
        <w:jc w:val="both"/>
        <w:rPr>
          <w:rFonts w:ascii="Courier New" w:eastAsia="Consolas" w:hAnsi="Courier New" w:cs="Courier New"/>
          <w:sz w:val="20"/>
          <w:lang w:val="en-US"/>
        </w:rPr>
      </w:pPr>
    </w:p>
    <w:p w14:paraId="646C48B1" w14:textId="77777777"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14:paraId="292D87FE" w14:textId="77777777"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14:paraId="52C6DF0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14:paraId="3266315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14:paraId="79854159"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14:paraId="0828E886" w14:textId="77777777" w:rsidR="00230223" w:rsidRPr="003A7553" w:rsidRDefault="00230223"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While</w:t>
      </w:r>
    </w:p>
    <w:p w14:paraId="246D137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ExpressionStatement</w:t>
      </w:r>
    </w:p>
    <w:p w14:paraId="07901A84"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14:paraId="3E55F778" w14:textId="77777777" w:rsidR="00FF15A7" w:rsidRPr="003A7553" w:rsidRDefault="00FF15A7"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Flush</w:t>
      </w:r>
    </w:p>
    <w:p w14:paraId="0303954F" w14:textId="77777777" w:rsidR="003A7553" w:rsidRPr="003A7553" w:rsidRDefault="003A7553" w:rsidP="003A7553">
      <w:pPr>
        <w:pStyle w:val="Standard1"/>
        <w:jc w:val="both"/>
        <w:rPr>
          <w:rFonts w:ascii="Courier New" w:eastAsia="Consolas" w:hAnsi="Courier New" w:cs="Courier New"/>
          <w:sz w:val="20"/>
          <w:lang w:val="en-US"/>
        </w:rPr>
      </w:pPr>
    </w:p>
    <w:p w14:paraId="3B839B9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14:paraId="42F4C9EC" w14:textId="7F42D2EF" w:rsidR="005A7571"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'if' '(' Expression ')'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 xml:space="preserve"> </w:t>
      </w:r>
    </w:p>
    <w:p w14:paraId="43F339F3" w14:textId="41A31F99" w:rsidR="003A7553" w:rsidRPr="003A7553" w:rsidRDefault="005A7571"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(=&gt; 'else' </w:t>
      </w:r>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65030999" w14:textId="77777777" w:rsidR="003A7553" w:rsidRPr="003A7553" w:rsidRDefault="003A7553" w:rsidP="003A7553">
      <w:pPr>
        <w:pStyle w:val="Standard1"/>
        <w:jc w:val="both"/>
        <w:rPr>
          <w:rFonts w:ascii="Courier New" w:eastAsia="Consolas" w:hAnsi="Courier New" w:cs="Courier New"/>
          <w:sz w:val="20"/>
          <w:lang w:val="en-US"/>
        </w:rPr>
      </w:pPr>
    </w:p>
    <w:p w14:paraId="4094291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14:paraId="0EFA4B6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14:paraId="332A75CC" w14:textId="77777777" w:rsidR="005F4855" w:rsidRDefault="005F4855" w:rsidP="003A7553">
      <w:pPr>
        <w:pStyle w:val="Standard1"/>
        <w:jc w:val="both"/>
        <w:rPr>
          <w:rFonts w:ascii="Courier New" w:eastAsia="Consolas" w:hAnsi="Courier New" w:cs="Courier New"/>
          <w:color w:val="auto"/>
          <w:sz w:val="20"/>
          <w:lang w:val="en-US"/>
        </w:rPr>
      </w:pPr>
    </w:p>
    <w:p w14:paraId="7EF5D7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14:paraId="38541D3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14:paraId="0DF0DE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14:paraId="6C8D39B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0EB0F99" w14:textId="77777777" w:rsidR="003A7553" w:rsidRDefault="003A7553" w:rsidP="003A7553">
      <w:pPr>
        <w:pStyle w:val="Standard1"/>
        <w:jc w:val="both"/>
        <w:rPr>
          <w:rFonts w:ascii="Courier New" w:eastAsia="Consolas" w:hAnsi="Courier New" w:cs="Courier New"/>
          <w:sz w:val="20"/>
          <w:lang w:val="en-US"/>
        </w:rPr>
      </w:pPr>
    </w:p>
    <w:p w14:paraId="54C2216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14:paraId="3687FE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14:paraId="1A2C0BA8" w14:textId="77777777" w:rsidR="003A7553" w:rsidRPr="003A7553" w:rsidRDefault="003A7553" w:rsidP="003A7553">
      <w:pPr>
        <w:pStyle w:val="Standard1"/>
        <w:jc w:val="both"/>
        <w:rPr>
          <w:rFonts w:ascii="Courier New" w:eastAsia="Consolas" w:hAnsi="Courier New" w:cs="Courier New"/>
          <w:sz w:val="20"/>
          <w:lang w:val="en-US"/>
        </w:rPr>
      </w:pPr>
    </w:p>
    <w:p w14:paraId="26C7E83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14:paraId="5E23C0E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14:paraId="1CABFF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0D6C80A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14:paraId="473BA981" w14:textId="5DD92BB3"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r w:rsidR="0019269B">
        <w:rPr>
          <w:rFonts w:ascii="Courier New" w:eastAsia="Consolas" w:hAnsi="Courier New" w:cs="Courier New"/>
          <w:color w:val="auto"/>
          <w:sz w:val="20"/>
          <w:lang w:val="en-US"/>
        </w:rPr>
        <w:t>(</w:t>
      </w:r>
      <w:r w:rsidRPr="003A7553">
        <w:rPr>
          <w:rFonts w:ascii="Courier New" w:eastAsia="Consolas" w:hAnsi="Courier New" w:cs="Courier New"/>
          <w:color w:val="auto"/>
          <w:sz w:val="20"/>
          <w:lang w:val="en-US"/>
        </w:rPr>
        <w:t>Stmt</w:t>
      </w:r>
      <w:r w:rsidR="0019269B" w:rsidRPr="003A7553">
        <w:rPr>
          <w:rFonts w:ascii="Courier New" w:eastAsia="Consolas" w:hAnsi="Courier New" w:cs="Courier New"/>
          <w:color w:val="auto"/>
          <w:sz w:val="20"/>
          <w:lang w:val="en-US"/>
        </w:rPr>
        <w:t xml:space="preserve"> | StmtBlock</w:t>
      </w:r>
      <w:r w:rsidR="0019269B">
        <w:rPr>
          <w:rFonts w:ascii="Courier New" w:eastAsia="Consolas" w:hAnsi="Courier New" w:cs="Courier New"/>
          <w:color w:val="auto"/>
          <w:sz w:val="20"/>
          <w:lang w:val="en-US"/>
        </w:rPr>
        <w:t>)</w:t>
      </w:r>
    </w:p>
    <w:p w14:paraId="56E28DDB" w14:textId="77777777" w:rsidR="00340A9A" w:rsidRDefault="00340A9A" w:rsidP="003A7553">
      <w:pPr>
        <w:pStyle w:val="Standard1"/>
        <w:jc w:val="both"/>
        <w:rPr>
          <w:rFonts w:ascii="Courier New" w:eastAsia="Consolas" w:hAnsi="Courier New" w:cs="Courier New"/>
          <w:color w:val="auto"/>
          <w:sz w:val="20"/>
          <w:lang w:val="en-US"/>
        </w:rPr>
      </w:pPr>
    </w:p>
    <w:p w14:paraId="4C68FC26"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While:</w:t>
      </w:r>
    </w:p>
    <w:p w14:paraId="729E25BA" w14:textId="77777777" w:rsidR="00340A9A" w:rsidRPr="00A20D3E" w:rsidRDefault="000D7CA7" w:rsidP="00340A9A">
      <w:pPr>
        <w:autoSpaceDE w:val="0"/>
        <w:autoSpaceDN w:val="0"/>
        <w:adjustRightInd w:val="0"/>
        <w:spacing w:after="0"/>
        <w:jc w:val="left"/>
        <w:rPr>
          <w:rFonts w:ascii="Consolas" w:hAnsi="Consolas" w:cs="Consolas"/>
          <w:sz w:val="20"/>
          <w:szCs w:val="20"/>
          <w:lang w:val="en-US"/>
        </w:rPr>
      </w:pP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'while'</w:t>
      </w:r>
      <w:r w:rsidRPr="00A20D3E">
        <w:rPr>
          <w:rFonts w:ascii="Consolas" w:hAnsi="Consolas" w:cs="Consolas"/>
          <w:color w:val="000000"/>
          <w:sz w:val="20"/>
          <w:szCs w:val="20"/>
          <w:lang w:val="en-US"/>
        </w:rPr>
        <w:t xml:space="preserve">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Expression </w:t>
      </w:r>
      <w:r w:rsidRPr="00A20D3E">
        <w:rPr>
          <w:rFonts w:ascii="Consolas" w:hAnsi="Consolas" w:cs="Consolas"/>
          <w:color w:val="2A00FF"/>
          <w:sz w:val="20"/>
          <w:szCs w:val="20"/>
          <w:lang w:val="en-US"/>
        </w:rPr>
        <w:t>')'</w:t>
      </w:r>
      <w:r w:rsidRPr="00A20D3E">
        <w:rPr>
          <w:rFonts w:ascii="Consolas" w:hAnsi="Consolas" w:cs="Consolas"/>
          <w:color w:val="000000"/>
          <w:sz w:val="20"/>
          <w:szCs w:val="20"/>
          <w:lang w:val="en-US"/>
        </w:rPr>
        <w:t xml:space="preserve"> </w:t>
      </w:r>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p>
    <w:p w14:paraId="381A4E4D" w14:textId="77777777" w:rsidR="00340A9A" w:rsidRDefault="00340A9A" w:rsidP="00340A9A">
      <w:pPr>
        <w:pStyle w:val="Standard1"/>
        <w:jc w:val="both"/>
        <w:rPr>
          <w:rFonts w:ascii="Courier New" w:eastAsia="Consolas" w:hAnsi="Courier New" w:cs="Courier New"/>
          <w:color w:val="auto"/>
          <w:sz w:val="20"/>
          <w:lang w:val="en-US"/>
        </w:rPr>
      </w:pPr>
    </w:p>
    <w:p w14:paraId="643AB204"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Flush:</w:t>
      </w:r>
    </w:p>
    <w:p w14:paraId="3ACC3FAF" w14:textId="77777777" w:rsidR="00FF15A7" w:rsidRDefault="00FF15A7" w:rsidP="00340A9A">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p>
    <w:p w14:paraId="48B3FC8F" w14:textId="77777777" w:rsidR="00FF15A7" w:rsidRDefault="00FF15A7" w:rsidP="00340A9A">
      <w:pPr>
        <w:pStyle w:val="Standard1"/>
        <w:jc w:val="both"/>
        <w:rPr>
          <w:rFonts w:ascii="Courier New" w:eastAsia="Consolas" w:hAnsi="Courier New" w:cs="Courier New"/>
          <w:color w:val="auto"/>
          <w:sz w:val="20"/>
          <w:lang w:val="en-US"/>
        </w:rPr>
      </w:pPr>
    </w:p>
    <w:p w14:paraId="3BECC79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14:paraId="05B1332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14:paraId="7A038C4B" w14:textId="77777777" w:rsidR="003A7553" w:rsidRPr="003A7553" w:rsidRDefault="003A7553" w:rsidP="003A7553">
      <w:pPr>
        <w:pStyle w:val="Standard1"/>
        <w:jc w:val="both"/>
        <w:rPr>
          <w:rFonts w:ascii="Courier New" w:eastAsia="Consolas" w:hAnsi="Courier New" w:cs="Courier New"/>
          <w:sz w:val="20"/>
          <w:lang w:val="en-US"/>
        </w:rPr>
      </w:pPr>
    </w:p>
    <w:p w14:paraId="752A1D7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14:paraId="6BBA5B8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14:paraId="6756A535" w14:textId="77777777" w:rsidR="00AA1DEA" w:rsidRPr="00725A64" w:rsidRDefault="006A3E8F" w:rsidP="00EA17BB">
      <w:pPr>
        <w:pStyle w:val="Heading2"/>
        <w:rPr>
          <w:lang w:val="en-GB"/>
        </w:rPr>
      </w:pPr>
      <w:bookmarkStart w:id="1809" w:name="_Toc494807219"/>
      <w:r w:rsidRPr="00725A64">
        <w:rPr>
          <w:lang w:val="en-GB"/>
        </w:rPr>
        <w:t>Common Expression Language</w:t>
      </w:r>
      <w:r w:rsidR="00843553" w:rsidRPr="00725A64">
        <w:rPr>
          <w:lang w:val="en-GB"/>
        </w:rPr>
        <w:t xml:space="preserve"> Grammar</w:t>
      </w:r>
      <w:bookmarkEnd w:id="1809"/>
    </w:p>
    <w:p w14:paraId="020CC7A3" w14:textId="77777777"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14:paraId="3F53627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14:paraId="7CF5A6E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14:paraId="770FFE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14:paraId="3B9B8D7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14:paraId="598FD3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14:paraId="7DA5F662" w14:textId="77777777" w:rsidR="003A7553" w:rsidRPr="003A7553" w:rsidRDefault="003A7553" w:rsidP="003A7553">
      <w:pPr>
        <w:pStyle w:val="Standard1"/>
        <w:jc w:val="both"/>
        <w:rPr>
          <w:rFonts w:ascii="Courier New" w:eastAsia="Consolas" w:hAnsi="Courier New" w:cs="Courier New"/>
          <w:sz w:val="20"/>
          <w:lang w:val="en-US"/>
        </w:rPr>
      </w:pPr>
    </w:p>
    <w:p w14:paraId="62EA09E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14:paraId="478AF04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14:paraId="3831D72C" w14:textId="77777777" w:rsidR="003A7553" w:rsidRDefault="003A7553" w:rsidP="003A7553">
      <w:pPr>
        <w:pStyle w:val="Standard1"/>
        <w:jc w:val="both"/>
        <w:rPr>
          <w:rFonts w:ascii="Courier New" w:eastAsia="Consolas" w:hAnsi="Courier New" w:cs="Courier New"/>
          <w:sz w:val="20"/>
          <w:lang w:val="en-US"/>
        </w:rPr>
      </w:pPr>
    </w:p>
    <w:p w14:paraId="6B188FF8"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Compound:</w:t>
      </w:r>
    </w:p>
    <w:p w14:paraId="285806E5" w14:textId="77777777" w:rsidR="00D043D9" w:rsidRPr="00D043D9" w:rsidRDefault="00D043D9" w:rsidP="00D043D9">
      <w:pPr>
        <w:pStyle w:val="Standard1"/>
        <w:rPr>
          <w:rFonts w:ascii="Courier New" w:eastAsia="Consolas" w:hAnsi="Courier New" w:cs="Courier New"/>
          <w:sz w:val="20"/>
          <w:lang w:val="en-US"/>
        </w:rPr>
      </w:pPr>
      <w:r>
        <w:rPr>
          <w:rFonts w:ascii="Courier New" w:eastAsia="Consolas" w:hAnsi="Courier New" w:cs="Courier New"/>
          <w:sz w:val="20"/>
          <w:lang w:val="en-US"/>
        </w:rPr>
        <w:t xml:space="preserve">    'abstract'</w:t>
      </w:r>
      <w:r w:rsidRPr="00D043D9">
        <w:rPr>
          <w:rFonts w:ascii="Courier New" w:eastAsia="Consolas" w:hAnsi="Courier New" w:cs="Courier New"/>
          <w:sz w:val="20"/>
          <w:lang w:val="en-US"/>
        </w:rPr>
        <w:t>? 'compound' Identifier ('refines' Identifier)? '{'</w:t>
      </w:r>
    </w:p>
    <w:p w14:paraId="540D44F3"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t xml:space="preserve">        VariableDeclaration*</w:t>
      </w:r>
    </w:p>
    <w:p w14:paraId="1C1AFC3D" w14:textId="77777777" w:rsidR="00D043D9" w:rsidRPr="00D043D9" w:rsidRDefault="00D043D9" w:rsidP="00D043D9">
      <w:pPr>
        <w:pStyle w:val="Standard1"/>
        <w:rPr>
          <w:rFonts w:ascii="Courier New" w:eastAsia="Consolas" w:hAnsi="Courier New" w:cs="Courier New"/>
          <w:sz w:val="20"/>
          <w:lang w:val="en-US"/>
        </w:rPr>
      </w:pPr>
      <w:r w:rsidRPr="00D043D9">
        <w:rPr>
          <w:rFonts w:ascii="Courier New" w:eastAsia="Consolas" w:hAnsi="Courier New" w:cs="Courier New"/>
          <w:sz w:val="20"/>
          <w:lang w:val="en-US"/>
        </w:rPr>
        <w:lastRenderedPageBreak/>
        <w:t xml:space="preserve">    '}' ';'?</w:t>
      </w:r>
    </w:p>
    <w:p w14:paraId="524B8175" w14:textId="77777777" w:rsidR="00D043D9" w:rsidRDefault="00D043D9" w:rsidP="00D043D9">
      <w:pPr>
        <w:pStyle w:val="Standard1"/>
        <w:jc w:val="both"/>
        <w:rPr>
          <w:rFonts w:ascii="Courier New" w:eastAsia="Consolas" w:hAnsi="Courier New" w:cs="Courier New"/>
          <w:sz w:val="20"/>
          <w:lang w:val="en-US"/>
        </w:rPr>
      </w:pPr>
    </w:p>
    <w:p w14:paraId="35B2426A"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14:paraId="12AABF57" w14:textId="77777777"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14:paraId="3B7B367C" w14:textId="77777777" w:rsidR="005F1204" w:rsidRPr="003A7553" w:rsidRDefault="005F1204" w:rsidP="003A7553">
      <w:pPr>
        <w:pStyle w:val="Standard1"/>
        <w:jc w:val="both"/>
        <w:rPr>
          <w:rFonts w:ascii="Courier New" w:eastAsia="Consolas" w:hAnsi="Courier New" w:cs="Courier New"/>
          <w:sz w:val="20"/>
          <w:lang w:val="en-US"/>
        </w:rPr>
      </w:pPr>
    </w:p>
    <w:p w14:paraId="00E610A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14:paraId="1518EB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14:paraId="7815F0A3" w14:textId="77777777" w:rsidR="003A7553" w:rsidRPr="003A7553" w:rsidRDefault="003A7553" w:rsidP="003A7553">
      <w:pPr>
        <w:pStyle w:val="Standard1"/>
        <w:jc w:val="both"/>
        <w:rPr>
          <w:rFonts w:ascii="Courier New" w:eastAsia="Consolas" w:hAnsi="Courier New" w:cs="Courier New"/>
          <w:sz w:val="20"/>
          <w:lang w:val="en-US"/>
        </w:rPr>
      </w:pPr>
    </w:p>
    <w:p w14:paraId="7CBD89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14:paraId="0E5775A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14:paraId="4C4996B5" w14:textId="77777777" w:rsidR="003A7553" w:rsidRPr="003A7553" w:rsidRDefault="003A7553" w:rsidP="003A7553">
      <w:pPr>
        <w:pStyle w:val="Standard1"/>
        <w:jc w:val="both"/>
        <w:rPr>
          <w:rFonts w:ascii="Courier New" w:eastAsia="Consolas" w:hAnsi="Courier New" w:cs="Courier New"/>
          <w:sz w:val="20"/>
          <w:lang w:val="en-US"/>
        </w:rPr>
      </w:pPr>
    </w:p>
    <w:p w14:paraId="3E276E1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14:paraId="09B6C4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14:paraId="4396231A" w14:textId="77777777" w:rsidR="003A7553" w:rsidRPr="003A7553" w:rsidRDefault="003A7553" w:rsidP="003A7553">
      <w:pPr>
        <w:pStyle w:val="Standard1"/>
        <w:jc w:val="both"/>
        <w:rPr>
          <w:rFonts w:ascii="Courier New" w:eastAsia="Consolas" w:hAnsi="Courier New" w:cs="Courier New"/>
          <w:sz w:val="20"/>
          <w:lang w:val="en-US"/>
        </w:rPr>
      </w:pPr>
    </w:p>
    <w:p w14:paraId="71CD87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14:paraId="74E04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14:paraId="5A4E1B9B" w14:textId="77777777" w:rsidR="003A7553" w:rsidRPr="003A7553" w:rsidRDefault="003A7553" w:rsidP="003A7553">
      <w:pPr>
        <w:pStyle w:val="Standard1"/>
        <w:jc w:val="both"/>
        <w:rPr>
          <w:rFonts w:ascii="Courier New" w:eastAsia="Consolas" w:hAnsi="Courier New" w:cs="Courier New"/>
          <w:sz w:val="20"/>
          <w:lang w:val="en-US"/>
        </w:rPr>
      </w:pPr>
    </w:p>
    <w:p w14:paraId="0185E28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14:paraId="0850FB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14:paraId="25CDA496" w14:textId="77777777" w:rsidR="003A7553" w:rsidRPr="003A7553" w:rsidRDefault="003A7553" w:rsidP="003A7553">
      <w:pPr>
        <w:pStyle w:val="Standard1"/>
        <w:jc w:val="both"/>
        <w:rPr>
          <w:rFonts w:ascii="Courier New" w:eastAsia="Consolas" w:hAnsi="Courier New" w:cs="Courier New"/>
          <w:sz w:val="20"/>
          <w:lang w:val="en-US"/>
        </w:rPr>
      </w:pPr>
    </w:p>
    <w:p w14:paraId="5D2FE53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14:paraId="11798BE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p>
    <w:p w14:paraId="7EF98E2F" w14:textId="77777777" w:rsidR="003A7553" w:rsidRPr="003A7553" w:rsidRDefault="003A7553" w:rsidP="003A7553">
      <w:pPr>
        <w:pStyle w:val="Standard1"/>
        <w:jc w:val="both"/>
        <w:rPr>
          <w:rFonts w:ascii="Courier New" w:eastAsia="Consolas" w:hAnsi="Courier New" w:cs="Courier New"/>
          <w:sz w:val="20"/>
          <w:lang w:val="en-US"/>
        </w:rPr>
      </w:pPr>
    </w:p>
    <w:p w14:paraId="46D09CC8"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VersionStmt: </w:t>
      </w:r>
    </w:p>
    <w:p w14:paraId="4C1B7A4D"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 xml:space="preserve">  'version' VERSION ';'</w:t>
      </w:r>
    </w:p>
    <w:p w14:paraId="552FA70D" w14:textId="77777777" w:rsidR="003A7553" w:rsidRPr="00A20D3E" w:rsidRDefault="003A7553" w:rsidP="003A7553">
      <w:pPr>
        <w:pStyle w:val="Standard1"/>
        <w:jc w:val="both"/>
        <w:rPr>
          <w:rFonts w:ascii="Courier New" w:eastAsia="Consolas" w:hAnsi="Courier New" w:cs="Courier New"/>
          <w:sz w:val="20"/>
        </w:rPr>
      </w:pPr>
    </w:p>
    <w:p w14:paraId="202877B7" w14:textId="77777777" w:rsidR="003A7553" w:rsidRPr="00A20D3E" w:rsidRDefault="000D7CA7" w:rsidP="003A7553">
      <w:pPr>
        <w:pStyle w:val="Standard1"/>
        <w:jc w:val="both"/>
        <w:rPr>
          <w:rFonts w:ascii="Courier New" w:eastAsia="Consolas" w:hAnsi="Courier New" w:cs="Courier New"/>
          <w:sz w:val="20"/>
        </w:rPr>
      </w:pPr>
      <w:r w:rsidRPr="00A20D3E">
        <w:rPr>
          <w:rFonts w:ascii="Courier New" w:eastAsia="Consolas" w:hAnsi="Courier New" w:cs="Courier New"/>
          <w:color w:val="auto"/>
          <w:sz w:val="20"/>
        </w:rPr>
        <w:t>Import:</w:t>
      </w:r>
    </w:p>
    <w:p w14:paraId="4B8560BA" w14:textId="77777777" w:rsidR="003A7553" w:rsidRPr="003A7553" w:rsidRDefault="000D7CA7" w:rsidP="003A7553">
      <w:pPr>
        <w:pStyle w:val="Standard1"/>
        <w:jc w:val="both"/>
        <w:rPr>
          <w:rFonts w:ascii="Courier New" w:eastAsia="Consolas" w:hAnsi="Courier New" w:cs="Courier New"/>
          <w:sz w:val="20"/>
          <w:lang w:val="en-US"/>
        </w:rPr>
      </w:pPr>
      <w:r w:rsidRPr="00A20D3E">
        <w:rPr>
          <w:rFonts w:ascii="Courier New" w:eastAsia="Consolas" w:hAnsi="Courier New" w:cs="Courier New"/>
          <w:color w:val="auto"/>
          <w:sz w:val="20"/>
        </w:rPr>
        <w:t xml:space="preserve">  </w:t>
      </w:r>
      <w:r w:rsidR="003A7553" w:rsidRPr="003A7553">
        <w:rPr>
          <w:rFonts w:ascii="Courier New" w:eastAsia="Consolas" w:hAnsi="Courier New" w:cs="Courier New"/>
          <w:color w:val="auto"/>
          <w:sz w:val="20"/>
          <w:lang w:val="en-US"/>
        </w:rPr>
        <w:t>'import' Identifier VersionSpec? ';'</w:t>
      </w:r>
    </w:p>
    <w:p w14:paraId="56DC90B7" w14:textId="77777777" w:rsidR="003A7553" w:rsidRPr="003A7553" w:rsidRDefault="003A7553" w:rsidP="003A7553">
      <w:pPr>
        <w:pStyle w:val="Standard1"/>
        <w:jc w:val="both"/>
        <w:rPr>
          <w:rFonts w:ascii="Courier New" w:eastAsia="Consolas" w:hAnsi="Courier New" w:cs="Courier New"/>
          <w:sz w:val="20"/>
          <w:lang w:val="en-US"/>
        </w:rPr>
      </w:pPr>
    </w:p>
    <w:p w14:paraId="66A8B1D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14:paraId="70BA89F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14:paraId="3F4CEB2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14:paraId="04E5359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14:paraId="6846C610" w14:textId="77777777" w:rsidR="003A7553" w:rsidRPr="003A7553" w:rsidRDefault="003A7553" w:rsidP="003A7553">
      <w:pPr>
        <w:pStyle w:val="Standard1"/>
        <w:jc w:val="both"/>
        <w:rPr>
          <w:rFonts w:ascii="Courier New" w:eastAsia="Consolas" w:hAnsi="Courier New" w:cs="Courier New"/>
          <w:sz w:val="20"/>
          <w:lang w:val="en-US"/>
        </w:rPr>
      </w:pPr>
    </w:p>
    <w:p w14:paraId="7E29419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14:paraId="0FC5CEF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14:paraId="32A0B6EA" w14:textId="77777777" w:rsidR="003A7553" w:rsidRPr="003A7553" w:rsidRDefault="003A7553" w:rsidP="003A7553">
      <w:pPr>
        <w:pStyle w:val="Standard1"/>
        <w:jc w:val="both"/>
        <w:rPr>
          <w:rFonts w:ascii="Courier New" w:eastAsia="Consolas" w:hAnsi="Courier New" w:cs="Courier New"/>
          <w:sz w:val="20"/>
          <w:lang w:val="en-US"/>
        </w:rPr>
      </w:pPr>
    </w:p>
    <w:p w14:paraId="5A95EDC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14:paraId="44D08D3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14:paraId="0FC561BA" w14:textId="77777777" w:rsidR="007C2F9B" w:rsidRDefault="007C2F9B" w:rsidP="003A7553">
      <w:pPr>
        <w:pStyle w:val="Standard1"/>
        <w:jc w:val="both"/>
        <w:rPr>
          <w:rFonts w:ascii="Courier New" w:eastAsia="Consolas" w:hAnsi="Courier New" w:cs="Courier New"/>
          <w:color w:val="auto"/>
          <w:sz w:val="20"/>
          <w:lang w:val="en-US"/>
        </w:rPr>
      </w:pPr>
    </w:p>
    <w:p w14:paraId="2242D6A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14:paraId="793122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'or' |</w:t>
      </w:r>
      <w:r w:rsidR="007C2F9B">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'xor'</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p>
    <w:p w14:paraId="6D0B28AC" w14:textId="77777777" w:rsidR="003A7553" w:rsidRPr="003A7553" w:rsidRDefault="003A7553" w:rsidP="003A7553">
      <w:pPr>
        <w:pStyle w:val="Standard1"/>
        <w:jc w:val="both"/>
        <w:rPr>
          <w:rFonts w:ascii="Courier New" w:eastAsia="Consolas" w:hAnsi="Courier New" w:cs="Courier New"/>
          <w:sz w:val="20"/>
          <w:lang w:val="en-US"/>
        </w:rPr>
      </w:pPr>
    </w:p>
    <w:p w14:paraId="60243DC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14:paraId="6961E4E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14:paraId="6B97A9A4" w14:textId="77777777" w:rsidR="003A7553" w:rsidRPr="003A7553" w:rsidRDefault="003A7553" w:rsidP="003A7553">
      <w:pPr>
        <w:pStyle w:val="Standard1"/>
        <w:jc w:val="both"/>
        <w:rPr>
          <w:rFonts w:ascii="Courier New" w:eastAsia="Consolas" w:hAnsi="Courier New" w:cs="Courier New"/>
          <w:sz w:val="20"/>
          <w:lang w:val="en-US"/>
        </w:rPr>
      </w:pPr>
    </w:p>
    <w:p w14:paraId="3453E11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14:paraId="10EF8B4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14:paraId="50BEB453" w14:textId="77777777" w:rsidR="003A7553" w:rsidRPr="003A7553" w:rsidRDefault="003A7553" w:rsidP="003A7553">
      <w:pPr>
        <w:pStyle w:val="Standard1"/>
        <w:jc w:val="both"/>
        <w:rPr>
          <w:rFonts w:ascii="Courier New" w:eastAsia="Consolas" w:hAnsi="Courier New" w:cs="Courier New"/>
          <w:sz w:val="20"/>
          <w:lang w:val="en-US"/>
        </w:rPr>
      </w:pPr>
    </w:p>
    <w:p w14:paraId="3F18C15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14:paraId="33BD599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14:paraId="02226719" w14:textId="77777777" w:rsidR="003A7553" w:rsidRPr="003A7553" w:rsidRDefault="003A7553" w:rsidP="003A7553">
      <w:pPr>
        <w:pStyle w:val="Standard1"/>
        <w:jc w:val="both"/>
        <w:rPr>
          <w:rFonts w:ascii="Courier New" w:eastAsia="Consolas" w:hAnsi="Courier New" w:cs="Courier New"/>
          <w:sz w:val="20"/>
          <w:lang w:val="en-US"/>
        </w:rPr>
      </w:pPr>
    </w:p>
    <w:p w14:paraId="7CD9E5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14:paraId="4E549A45" w14:textId="77777777" w:rsidR="002D6ADE"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lastRenderedPageBreak/>
        <w:t xml:space="preserve">  AdditiveExpression </w:t>
      </w:r>
    </w:p>
    <w:p w14:paraId="1EAF1605" w14:textId="77777777" w:rsidR="003A7553" w:rsidRPr="003A7553" w:rsidRDefault="002D6ADE"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p>
    <w:p w14:paraId="3DEC8633" w14:textId="77777777" w:rsidR="003A7553" w:rsidRPr="003A7553" w:rsidRDefault="003A7553" w:rsidP="003A7553">
      <w:pPr>
        <w:pStyle w:val="Standard1"/>
        <w:jc w:val="both"/>
        <w:rPr>
          <w:rFonts w:ascii="Courier New" w:eastAsia="Consolas" w:hAnsi="Courier New" w:cs="Courier New"/>
          <w:sz w:val="20"/>
          <w:lang w:val="en-US"/>
        </w:rPr>
      </w:pPr>
    </w:p>
    <w:p w14:paraId="35E517D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14:paraId="30D0474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14:paraId="414A72A3" w14:textId="77777777" w:rsidR="003A7553" w:rsidRPr="003A7553" w:rsidRDefault="003A7553" w:rsidP="003A7553">
      <w:pPr>
        <w:pStyle w:val="Standard1"/>
        <w:jc w:val="both"/>
        <w:rPr>
          <w:rFonts w:ascii="Courier New" w:eastAsia="Consolas" w:hAnsi="Courier New" w:cs="Courier New"/>
          <w:sz w:val="20"/>
          <w:lang w:val="en-US"/>
        </w:rPr>
      </w:pPr>
    </w:p>
    <w:p w14:paraId="601CB1E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14:paraId="47E0D65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14:paraId="178B73AB" w14:textId="77777777" w:rsidR="003A7553" w:rsidRPr="003A7553" w:rsidRDefault="003A7553" w:rsidP="003A7553">
      <w:pPr>
        <w:pStyle w:val="Standard1"/>
        <w:jc w:val="both"/>
        <w:rPr>
          <w:rFonts w:ascii="Courier New" w:eastAsia="Consolas" w:hAnsi="Courier New" w:cs="Courier New"/>
          <w:sz w:val="20"/>
          <w:lang w:val="en-US"/>
        </w:rPr>
      </w:pPr>
    </w:p>
    <w:p w14:paraId="5BE1131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14:paraId="64A6BE2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14:paraId="6BDB06EF" w14:textId="77777777" w:rsidR="003A7553" w:rsidRPr="003A7553" w:rsidRDefault="003A7553" w:rsidP="003A7553">
      <w:pPr>
        <w:pStyle w:val="Standard1"/>
        <w:jc w:val="both"/>
        <w:rPr>
          <w:rFonts w:ascii="Courier New" w:eastAsia="Consolas" w:hAnsi="Courier New" w:cs="Courier New"/>
          <w:sz w:val="20"/>
          <w:lang w:val="en-US"/>
        </w:rPr>
      </w:pPr>
    </w:p>
    <w:p w14:paraId="4CA5F45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14:paraId="159A73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14:paraId="6155CE01" w14:textId="77777777" w:rsidR="003A7553" w:rsidRPr="003A7553" w:rsidRDefault="003A7553" w:rsidP="003A7553">
      <w:pPr>
        <w:pStyle w:val="Standard1"/>
        <w:jc w:val="both"/>
        <w:rPr>
          <w:rFonts w:ascii="Courier New" w:eastAsia="Consolas" w:hAnsi="Courier New" w:cs="Courier New"/>
          <w:sz w:val="20"/>
          <w:lang w:val="en-US"/>
        </w:rPr>
      </w:pPr>
    </w:p>
    <w:p w14:paraId="33CCE1B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14:paraId="55FD06A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6F4D2DD" w14:textId="77777777" w:rsidR="003A7553" w:rsidRPr="003A7553" w:rsidRDefault="003A7553" w:rsidP="003A7553">
      <w:pPr>
        <w:pStyle w:val="Standard1"/>
        <w:jc w:val="both"/>
        <w:rPr>
          <w:rFonts w:ascii="Courier New" w:eastAsia="Consolas" w:hAnsi="Courier New" w:cs="Courier New"/>
          <w:sz w:val="20"/>
          <w:lang w:val="en-US"/>
        </w:rPr>
      </w:pPr>
    </w:p>
    <w:p w14:paraId="594A49D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14:paraId="11FFA9F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14:paraId="1828B2BD" w14:textId="77777777" w:rsidR="003A7553" w:rsidRPr="003A7553" w:rsidRDefault="003A7553" w:rsidP="003A7553">
      <w:pPr>
        <w:pStyle w:val="Standard1"/>
        <w:jc w:val="both"/>
        <w:rPr>
          <w:rFonts w:ascii="Courier New" w:eastAsia="Consolas" w:hAnsi="Courier New" w:cs="Courier New"/>
          <w:sz w:val="20"/>
          <w:lang w:val="en-US"/>
        </w:rPr>
      </w:pPr>
    </w:p>
    <w:p w14:paraId="6C5DCB1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14:paraId="6545D1D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14:paraId="428F9825" w14:textId="77777777" w:rsidR="003A7553" w:rsidRPr="003A7553" w:rsidRDefault="003A7553" w:rsidP="003A7553">
      <w:pPr>
        <w:pStyle w:val="Standard1"/>
        <w:jc w:val="both"/>
        <w:rPr>
          <w:rFonts w:ascii="Courier New" w:eastAsia="Consolas" w:hAnsi="Courier New" w:cs="Courier New"/>
          <w:sz w:val="20"/>
          <w:lang w:val="en-US"/>
        </w:rPr>
      </w:pPr>
    </w:p>
    <w:p w14:paraId="19CC8D0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14:paraId="574AE0E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14:paraId="6EA27021" w14:textId="77777777" w:rsidR="003A7553" w:rsidRPr="003A7553" w:rsidRDefault="003A7553" w:rsidP="003A7553">
      <w:pPr>
        <w:pStyle w:val="Standard1"/>
        <w:jc w:val="both"/>
        <w:rPr>
          <w:rFonts w:ascii="Courier New" w:eastAsia="Consolas" w:hAnsi="Courier New" w:cs="Courier New"/>
          <w:sz w:val="20"/>
          <w:lang w:val="en-US"/>
        </w:rPr>
      </w:pPr>
    </w:p>
    <w:p w14:paraId="68B492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14:paraId="72521F7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14:paraId="538E99D5" w14:textId="77777777" w:rsidR="003A7553" w:rsidRPr="003A7553" w:rsidRDefault="003A7553" w:rsidP="003A7553">
      <w:pPr>
        <w:pStyle w:val="Standard1"/>
        <w:jc w:val="both"/>
        <w:rPr>
          <w:rFonts w:ascii="Courier New" w:eastAsia="Consolas" w:hAnsi="Courier New" w:cs="Courier New"/>
          <w:sz w:val="20"/>
          <w:lang w:val="en-US"/>
        </w:rPr>
      </w:pPr>
    </w:p>
    <w:p w14:paraId="20B06CC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14:paraId="2B4AC7F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14:paraId="6EE54FB9" w14:textId="77777777" w:rsidR="003A7553" w:rsidRPr="003A7553" w:rsidRDefault="003A7553" w:rsidP="003A7553">
      <w:pPr>
        <w:pStyle w:val="Standard1"/>
        <w:jc w:val="both"/>
        <w:rPr>
          <w:rFonts w:ascii="Courier New" w:eastAsia="Consolas" w:hAnsi="Courier New" w:cs="Courier New"/>
          <w:sz w:val="20"/>
          <w:lang w:val="en-US"/>
        </w:rPr>
      </w:pPr>
    </w:p>
    <w:p w14:paraId="6E3070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14:paraId="536B21E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14:paraId="50016BB8" w14:textId="77777777" w:rsidR="003A7553" w:rsidRPr="003A7553" w:rsidRDefault="003A7553" w:rsidP="003A7553">
      <w:pPr>
        <w:pStyle w:val="Standard1"/>
        <w:jc w:val="both"/>
        <w:rPr>
          <w:rFonts w:ascii="Courier New" w:eastAsia="Consolas" w:hAnsi="Courier New" w:cs="Courier New"/>
          <w:sz w:val="20"/>
          <w:lang w:val="en-US"/>
        </w:rPr>
      </w:pPr>
    </w:p>
    <w:p w14:paraId="618E5D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14:paraId="2DB4CAD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14:paraId="0BD5AFB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14:paraId="1FC28F4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14:paraId="05FFF03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14:paraId="46B00C4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14:paraId="6AD401D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14:paraId="62588813" w14:textId="77777777" w:rsidR="003A7553" w:rsidRPr="003A7553" w:rsidRDefault="003A7553" w:rsidP="003A7553">
      <w:pPr>
        <w:pStyle w:val="Standard1"/>
        <w:jc w:val="both"/>
        <w:rPr>
          <w:rFonts w:ascii="Courier New" w:eastAsia="Consolas" w:hAnsi="Courier New" w:cs="Courier New"/>
          <w:sz w:val="20"/>
          <w:lang w:val="en-US"/>
        </w:rPr>
      </w:pPr>
    </w:p>
    <w:p w14:paraId="7969266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14:paraId="51F4288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14:paraId="1EC3592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3FD0A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14:paraId="7635A72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14:paraId="035AA4B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476DCB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14:paraId="5A29E6C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14:paraId="14886E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510B277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SubCall:</w:t>
      </w:r>
    </w:p>
    <w:p w14:paraId="33F5A55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14:paraId="71D41141" w14:textId="77777777" w:rsidR="003A7553" w:rsidRPr="003A7553" w:rsidRDefault="003A7553" w:rsidP="003A7553">
      <w:pPr>
        <w:pStyle w:val="Standard1"/>
        <w:jc w:val="both"/>
        <w:rPr>
          <w:rFonts w:ascii="Courier New" w:eastAsia="Consolas" w:hAnsi="Courier New" w:cs="Courier New"/>
          <w:sz w:val="20"/>
          <w:lang w:val="en-US"/>
        </w:rPr>
      </w:pPr>
    </w:p>
    <w:p w14:paraId="6FA6DBF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14:paraId="6F51FF4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14:paraId="37BB3191" w14:textId="77777777" w:rsidR="003A7553" w:rsidRPr="003A7553" w:rsidRDefault="003A7553" w:rsidP="003A7553">
      <w:pPr>
        <w:pStyle w:val="Standard1"/>
        <w:jc w:val="both"/>
        <w:rPr>
          <w:rFonts w:ascii="Courier New" w:eastAsia="Consolas" w:hAnsi="Courier New" w:cs="Courier New"/>
          <w:sz w:val="20"/>
          <w:lang w:val="en-US"/>
        </w:rPr>
      </w:pPr>
    </w:p>
    <w:p w14:paraId="23695B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14:paraId="1BE3213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14:paraId="737EA67A" w14:textId="77777777" w:rsidR="003A7553" w:rsidRDefault="003A7553" w:rsidP="003A7553">
      <w:pPr>
        <w:pStyle w:val="Standard1"/>
        <w:jc w:val="both"/>
        <w:rPr>
          <w:rFonts w:ascii="Courier New" w:eastAsia="Consolas" w:hAnsi="Courier New" w:cs="Courier New"/>
          <w:sz w:val="20"/>
          <w:lang w:val="en-US"/>
        </w:rPr>
      </w:pPr>
    </w:p>
    <w:p w14:paraId="5CC5928D"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14:paraId="22940B5C" w14:textId="77777777"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14:paraId="24847D9F" w14:textId="4A09B21B" w:rsidR="00871686" w:rsidRDefault="00871686" w:rsidP="003A7553">
      <w:pPr>
        <w:pStyle w:val="Standard1"/>
        <w:jc w:val="both"/>
        <w:rPr>
          <w:ins w:id="1810" w:author="Holger Eichelberger" w:date="2023-03-11T14:49:00Z"/>
          <w:rFonts w:ascii="Courier New" w:eastAsia="Consolas" w:hAnsi="Courier New" w:cs="Courier New"/>
          <w:sz w:val="20"/>
          <w:lang w:val="en-US"/>
        </w:rPr>
      </w:pPr>
    </w:p>
    <w:p w14:paraId="5BE38E54" w14:textId="77777777" w:rsidR="0000137C" w:rsidRPr="0000137C" w:rsidRDefault="0000137C" w:rsidP="0000137C">
      <w:pPr>
        <w:pStyle w:val="Standard1"/>
        <w:rPr>
          <w:ins w:id="1811" w:author="Holger Eichelberger" w:date="2023-03-11T14:49:00Z"/>
          <w:rFonts w:ascii="Courier New" w:eastAsia="Consolas" w:hAnsi="Courier New" w:cs="Courier New"/>
          <w:sz w:val="20"/>
          <w:lang w:val="en-US"/>
        </w:rPr>
      </w:pPr>
      <w:ins w:id="1812" w:author="Holger Eichelberger" w:date="2023-03-11T14:49:00Z">
        <w:r w:rsidRPr="0000137C">
          <w:rPr>
            <w:rFonts w:ascii="Courier New" w:eastAsia="Consolas" w:hAnsi="Courier New" w:cs="Courier New"/>
            <w:sz w:val="20"/>
            <w:lang w:val="en-US"/>
          </w:rPr>
          <w:t>AnnotationDeclarations:</w:t>
        </w:r>
      </w:ins>
    </w:p>
    <w:p w14:paraId="43D804A2" w14:textId="77777777" w:rsidR="0000137C" w:rsidRPr="0000137C" w:rsidRDefault="0000137C" w:rsidP="0000137C">
      <w:pPr>
        <w:pStyle w:val="Standard1"/>
        <w:rPr>
          <w:ins w:id="1813" w:author="Holger Eichelberger" w:date="2023-03-11T14:49:00Z"/>
          <w:rFonts w:ascii="Courier New" w:eastAsia="Consolas" w:hAnsi="Courier New" w:cs="Courier New"/>
          <w:sz w:val="20"/>
          <w:lang w:val="en-US"/>
        </w:rPr>
      </w:pPr>
      <w:ins w:id="1814" w:author="Holger Eichelberger" w:date="2023-03-11T14:49:00Z">
        <w:r w:rsidRPr="0000137C">
          <w:rPr>
            <w:rFonts w:ascii="Courier New" w:eastAsia="Consolas" w:hAnsi="Courier New" w:cs="Courier New"/>
            <w:sz w:val="20"/>
            <w:lang w:val="en-US"/>
          </w:rPr>
          <w:t xml:space="preserve">    {AnnotationDeclarations}</w:t>
        </w:r>
      </w:ins>
    </w:p>
    <w:p w14:paraId="7102877A" w14:textId="1CEA514A" w:rsidR="0000137C" w:rsidRPr="003A7553" w:rsidDel="00AE23C1" w:rsidRDefault="0000137C">
      <w:pPr>
        <w:pStyle w:val="Standard1"/>
        <w:rPr>
          <w:del w:id="1815" w:author="Holger Eichelberger" w:date="2023-03-11T14:49:00Z"/>
          <w:rFonts w:ascii="Courier New" w:eastAsia="Consolas" w:hAnsi="Courier New" w:cs="Courier New"/>
          <w:sz w:val="20"/>
          <w:lang w:val="en-US"/>
        </w:rPr>
        <w:pPrChange w:id="1816" w:author="Holger Eichelberger" w:date="2023-03-11T14:49:00Z">
          <w:pPr>
            <w:pStyle w:val="Standard1"/>
            <w:jc w:val="both"/>
          </w:pPr>
        </w:pPrChange>
      </w:pPr>
      <w:ins w:id="1817" w:author="Holger Eichelberger" w:date="2023-03-11T14:49:00Z">
        <w:r w:rsidRPr="0000137C">
          <w:rPr>
            <w:rFonts w:ascii="Courier New" w:eastAsia="Consolas" w:hAnsi="Courier New" w:cs="Courier New"/>
            <w:sz w:val="20"/>
            <w:lang w:val="en-US"/>
          </w:rPr>
          <w:t xml:space="preserve">    ('@' Identifier)*</w:t>
        </w:r>
      </w:ins>
    </w:p>
    <w:p w14:paraId="5E71AD14" w14:textId="77777777" w:rsidR="0000137C" w:rsidRDefault="0000137C" w:rsidP="003A7553">
      <w:pPr>
        <w:pStyle w:val="Standard1"/>
        <w:jc w:val="both"/>
        <w:rPr>
          <w:ins w:id="1818" w:author="Holger Eichelberger" w:date="2023-03-11T14:49:00Z"/>
          <w:rFonts w:ascii="Courier New" w:eastAsia="Consolas" w:hAnsi="Courier New" w:cs="Courier New"/>
          <w:color w:val="auto"/>
          <w:sz w:val="20"/>
          <w:lang w:val="en-US"/>
        </w:rPr>
      </w:pPr>
    </w:p>
    <w:p w14:paraId="09D41541" w14:textId="72526821"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14:paraId="284025F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14:paraId="3FFC8BC2"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14:paraId="568A58F5"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14:paraId="148393C9" w14:textId="77777777"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14:paraId="16C94543" w14:textId="77777777" w:rsidR="003A7553" w:rsidRPr="003A7553" w:rsidRDefault="003A7553" w:rsidP="003A7553">
      <w:pPr>
        <w:pStyle w:val="Standard1"/>
        <w:jc w:val="both"/>
        <w:rPr>
          <w:rFonts w:ascii="Courier New" w:eastAsia="Consolas" w:hAnsi="Courier New" w:cs="Courier New"/>
          <w:sz w:val="20"/>
        </w:rPr>
      </w:pPr>
    </w:p>
    <w:p w14:paraId="4272DA81" w14:textId="77777777" w:rsidR="003A7553" w:rsidRPr="005E6162" w:rsidRDefault="003A7553" w:rsidP="003A7553">
      <w:pPr>
        <w:pStyle w:val="Standard1"/>
        <w:jc w:val="both"/>
        <w:rPr>
          <w:rFonts w:ascii="Courier New" w:eastAsia="Consolas" w:hAnsi="Courier New" w:cs="Courier New"/>
          <w:sz w:val="20"/>
          <w:lang w:val="en-GB"/>
          <w:rPrChange w:id="1819" w:author="Holger Eichelberger" w:date="2024-04-12T12:44:00Z">
            <w:rPr>
              <w:rFonts w:ascii="Courier New" w:eastAsia="Consolas" w:hAnsi="Courier New" w:cs="Courier New"/>
              <w:sz w:val="20"/>
              <w:lang w:val="en-US"/>
            </w:rPr>
          </w:rPrChange>
        </w:rPr>
      </w:pPr>
      <w:r w:rsidRPr="005E6162">
        <w:rPr>
          <w:rFonts w:ascii="Courier New" w:eastAsia="Consolas" w:hAnsi="Courier New" w:cs="Courier New"/>
          <w:color w:val="auto"/>
          <w:sz w:val="20"/>
          <w:lang w:val="en-GB"/>
          <w:rPrChange w:id="1820" w:author="Holger Eichelberger" w:date="2024-04-12T12:44:00Z">
            <w:rPr>
              <w:rFonts w:ascii="Courier New" w:eastAsia="Consolas" w:hAnsi="Courier New" w:cs="Courier New"/>
              <w:color w:val="auto"/>
              <w:sz w:val="20"/>
              <w:lang w:val="en-US"/>
            </w:rPr>
          </w:rPrChange>
        </w:rPr>
        <w:t>NamedArgument:</w:t>
      </w:r>
    </w:p>
    <w:p w14:paraId="4B35656C" w14:textId="77777777" w:rsidR="003A7553" w:rsidRPr="003A7553" w:rsidRDefault="003A7553" w:rsidP="003A7553">
      <w:pPr>
        <w:pStyle w:val="Standard1"/>
        <w:jc w:val="both"/>
        <w:rPr>
          <w:rFonts w:ascii="Courier New" w:eastAsia="Consolas" w:hAnsi="Courier New" w:cs="Courier New"/>
          <w:sz w:val="20"/>
          <w:lang w:val="en-US"/>
        </w:rPr>
      </w:pPr>
      <w:r w:rsidRPr="005E6162">
        <w:rPr>
          <w:rFonts w:ascii="Courier New" w:eastAsia="Consolas" w:hAnsi="Courier New" w:cs="Courier New"/>
          <w:color w:val="auto"/>
          <w:sz w:val="20"/>
          <w:lang w:val="en-GB"/>
          <w:rPrChange w:id="1821" w:author="Holger Eichelberger" w:date="2024-04-12T12:44:00Z">
            <w:rPr>
              <w:rFonts w:ascii="Courier New" w:eastAsia="Consolas" w:hAnsi="Courier New" w:cs="Courier New"/>
              <w:color w:val="auto"/>
              <w:sz w:val="20"/>
              <w:lang w:val="en-US"/>
            </w:rPr>
          </w:rPrChange>
        </w:rPr>
        <w:t xml:space="preserve">  </w:t>
      </w:r>
      <w:r w:rsidRPr="003A7553">
        <w:rPr>
          <w:rFonts w:ascii="Courier New" w:eastAsia="Consolas" w:hAnsi="Courier New" w:cs="Courier New"/>
          <w:color w:val="auto"/>
          <w:sz w:val="20"/>
          <w:lang w:val="en-US"/>
        </w:rPr>
        <w:t>(Identifier '=')? Expression</w:t>
      </w:r>
    </w:p>
    <w:p w14:paraId="5A80C2EA" w14:textId="77777777" w:rsidR="003A7553" w:rsidRPr="003A7553" w:rsidRDefault="003A7553" w:rsidP="003A7553">
      <w:pPr>
        <w:pStyle w:val="Standard1"/>
        <w:jc w:val="both"/>
        <w:rPr>
          <w:rFonts w:ascii="Courier New" w:eastAsia="Consolas" w:hAnsi="Courier New" w:cs="Courier New"/>
          <w:sz w:val="20"/>
          <w:lang w:val="en-US"/>
        </w:rPr>
      </w:pPr>
    </w:p>
    <w:p w14:paraId="18C26D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14:paraId="75E87BE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14:paraId="72E5ADE5" w14:textId="77777777" w:rsidR="003A7553" w:rsidRPr="003A7553" w:rsidRDefault="003A7553" w:rsidP="003A7553">
      <w:pPr>
        <w:pStyle w:val="Standard1"/>
        <w:jc w:val="both"/>
        <w:rPr>
          <w:rFonts w:ascii="Courier New" w:eastAsia="Consolas" w:hAnsi="Courier New" w:cs="Courier New"/>
          <w:sz w:val="20"/>
          <w:lang w:val="en-US"/>
        </w:rPr>
      </w:pPr>
    </w:p>
    <w:p w14:paraId="704D22E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14:paraId="5A40C35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14:paraId="0193EA0F" w14:textId="77777777" w:rsidR="003A7553" w:rsidRPr="003A7553" w:rsidRDefault="003A7553" w:rsidP="003A7553">
      <w:pPr>
        <w:pStyle w:val="Standard1"/>
        <w:jc w:val="both"/>
        <w:rPr>
          <w:rFonts w:ascii="Courier New" w:eastAsia="Consolas" w:hAnsi="Courier New" w:cs="Courier New"/>
          <w:sz w:val="20"/>
          <w:lang w:val="en-US"/>
        </w:rPr>
      </w:pPr>
    </w:p>
    <w:p w14:paraId="2286ED0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14:paraId="2D41275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14:paraId="378F70F0" w14:textId="77777777" w:rsidR="003A7553" w:rsidRPr="003A7553" w:rsidRDefault="003A7553" w:rsidP="003A7553">
      <w:pPr>
        <w:pStyle w:val="Standard1"/>
        <w:jc w:val="both"/>
        <w:rPr>
          <w:rFonts w:ascii="Courier New" w:eastAsia="Consolas" w:hAnsi="Courier New" w:cs="Courier New"/>
          <w:sz w:val="20"/>
          <w:lang w:val="en-US"/>
        </w:rPr>
      </w:pPr>
    </w:p>
    <w:p w14:paraId="14EC831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14:paraId="506DC7B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14:paraId="1E92D64D" w14:textId="77777777" w:rsidR="003A7553" w:rsidRPr="003A7553" w:rsidRDefault="003A7553" w:rsidP="003A7553">
      <w:pPr>
        <w:pStyle w:val="Standard1"/>
        <w:jc w:val="both"/>
        <w:rPr>
          <w:rFonts w:ascii="Courier New" w:eastAsia="Consolas" w:hAnsi="Courier New" w:cs="Courier New"/>
          <w:sz w:val="20"/>
          <w:lang w:val="en-US"/>
        </w:rPr>
      </w:pPr>
    </w:p>
    <w:p w14:paraId="02340B4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14:paraId="21A0C1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14:paraId="2F1F281A" w14:textId="77777777" w:rsidR="003A7553" w:rsidRPr="003A7553" w:rsidRDefault="003A7553" w:rsidP="003A7553">
      <w:pPr>
        <w:pStyle w:val="Standard1"/>
        <w:jc w:val="both"/>
        <w:rPr>
          <w:rFonts w:ascii="Courier New" w:eastAsia="Consolas" w:hAnsi="Courier New" w:cs="Courier New"/>
          <w:sz w:val="20"/>
          <w:lang w:val="en-US"/>
        </w:rPr>
      </w:pPr>
    </w:p>
    <w:p w14:paraId="59522EA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14:paraId="40D3D7B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14:paraId="1A08542A"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14:paraId="4C91955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14:paraId="081A17E6" w14:textId="77777777"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14:paraId="6C13935E" w14:textId="77777777"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14:paraId="46095B8F" w14:textId="77777777" w:rsidR="003A7553" w:rsidRPr="003A7553" w:rsidRDefault="003A7553" w:rsidP="003A7553">
      <w:pPr>
        <w:pStyle w:val="Standard1"/>
        <w:jc w:val="both"/>
        <w:rPr>
          <w:rFonts w:ascii="Courier New" w:eastAsia="Consolas" w:hAnsi="Courier New" w:cs="Courier New"/>
          <w:sz w:val="20"/>
          <w:lang w:val="en-US"/>
        </w:rPr>
      </w:pPr>
    </w:p>
    <w:p w14:paraId="700A51B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14:paraId="56ECDDD9"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14:paraId="5807B30F" w14:textId="77777777" w:rsidR="003A7553" w:rsidRPr="003A7553" w:rsidRDefault="003A7553" w:rsidP="003A7553">
      <w:pPr>
        <w:pStyle w:val="Standard1"/>
        <w:jc w:val="both"/>
        <w:rPr>
          <w:rFonts w:ascii="Courier New" w:eastAsia="Consolas" w:hAnsi="Courier New" w:cs="Courier New"/>
          <w:sz w:val="20"/>
          <w:lang w:val="en-US"/>
        </w:rPr>
      </w:pPr>
    </w:p>
    <w:p w14:paraId="3A6D2F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14:paraId="09C40E4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416580C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14:paraId="6E0A4634" w14:textId="77777777" w:rsidR="003A7553" w:rsidRPr="003A7553" w:rsidRDefault="003A7553" w:rsidP="003A7553">
      <w:pPr>
        <w:pStyle w:val="Standard1"/>
        <w:jc w:val="both"/>
        <w:rPr>
          <w:rFonts w:ascii="Courier New" w:eastAsia="Consolas" w:hAnsi="Courier New" w:cs="Courier New"/>
          <w:sz w:val="20"/>
          <w:lang w:val="en-US"/>
        </w:rPr>
      </w:pPr>
    </w:p>
    <w:p w14:paraId="1B343905"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14:paraId="3D7C3FAC"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14:paraId="62A36E91" w14:textId="77777777" w:rsidR="003A7553" w:rsidRPr="003A7553" w:rsidRDefault="003A7553" w:rsidP="003A7553">
      <w:pPr>
        <w:pStyle w:val="Standard1"/>
        <w:jc w:val="both"/>
        <w:rPr>
          <w:rFonts w:ascii="Courier New" w:eastAsia="Consolas" w:hAnsi="Courier New" w:cs="Courier New"/>
          <w:sz w:val="20"/>
          <w:lang w:val="en-US"/>
        </w:rPr>
      </w:pPr>
    </w:p>
    <w:p w14:paraId="32D59CA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14:paraId="47E75C5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14:paraId="11CDDC0F" w14:textId="77777777" w:rsidR="003A7553" w:rsidRPr="003A7553" w:rsidRDefault="003A7553" w:rsidP="003A7553">
      <w:pPr>
        <w:pStyle w:val="Standard1"/>
        <w:jc w:val="both"/>
        <w:rPr>
          <w:rFonts w:ascii="Courier New" w:eastAsia="Consolas" w:hAnsi="Courier New" w:cs="Courier New"/>
          <w:sz w:val="20"/>
          <w:lang w:val="en-US"/>
        </w:rPr>
      </w:pPr>
    </w:p>
    <w:p w14:paraId="217FE14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14:paraId="41F117C3"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14:paraId="59296091" w14:textId="77777777" w:rsidR="003A7553" w:rsidRPr="003A7553" w:rsidRDefault="003A7553" w:rsidP="003A7553">
      <w:pPr>
        <w:pStyle w:val="Standard1"/>
        <w:jc w:val="both"/>
        <w:rPr>
          <w:rFonts w:ascii="Courier New" w:eastAsia="Consolas" w:hAnsi="Courier New" w:cs="Courier New"/>
          <w:sz w:val="20"/>
          <w:lang w:val="en-US"/>
        </w:rPr>
      </w:pPr>
    </w:p>
    <w:p w14:paraId="236A74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14:paraId="4604BDA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3EEB7C84"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14:paraId="6B14A22D"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14:paraId="119E8A7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14:paraId="0A32C349" w14:textId="77777777" w:rsidR="003A7553" w:rsidRPr="003A7553" w:rsidRDefault="003A7553" w:rsidP="003A7553">
      <w:pPr>
        <w:pStyle w:val="Standard1"/>
        <w:jc w:val="both"/>
        <w:rPr>
          <w:rFonts w:ascii="Courier New" w:eastAsia="Consolas" w:hAnsi="Courier New" w:cs="Courier New"/>
          <w:sz w:val="20"/>
          <w:lang w:val="en-US"/>
        </w:rPr>
      </w:pPr>
    </w:p>
    <w:p w14:paraId="587A8901"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14:paraId="6FE6E21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14:paraId="077DBBA5" w14:textId="77777777" w:rsidR="003A7553" w:rsidRPr="003A7553" w:rsidRDefault="003A7553" w:rsidP="003A7553">
      <w:pPr>
        <w:pStyle w:val="Standard1"/>
        <w:jc w:val="both"/>
        <w:rPr>
          <w:rFonts w:ascii="Courier New" w:eastAsia="Consolas" w:hAnsi="Courier New" w:cs="Courier New"/>
          <w:sz w:val="20"/>
          <w:lang w:val="en-US"/>
        </w:rPr>
      </w:pPr>
    </w:p>
    <w:p w14:paraId="7D94707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14:paraId="42ACA3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14:paraId="7417F6BB"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566157C6"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14:paraId="6F7119DF"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14:paraId="60FA832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14:paraId="0585AAC3" w14:textId="77777777" w:rsidR="003A7553" w:rsidRPr="003A7553" w:rsidRDefault="003A7553" w:rsidP="003A7553">
      <w:pPr>
        <w:pStyle w:val="Standard1"/>
        <w:jc w:val="both"/>
        <w:rPr>
          <w:rFonts w:ascii="Courier New" w:eastAsia="Consolas" w:hAnsi="Courier New" w:cs="Courier New"/>
          <w:sz w:val="20"/>
          <w:lang w:val="en-US"/>
        </w:rPr>
      </w:pPr>
    </w:p>
    <w:p w14:paraId="73F4B48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14:paraId="0DBEC05E"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14:paraId="69E68C78" w14:textId="77777777" w:rsidR="003A7553" w:rsidRPr="003A7553" w:rsidRDefault="003A7553" w:rsidP="003A7553">
      <w:pPr>
        <w:pStyle w:val="Standard1"/>
        <w:jc w:val="both"/>
        <w:rPr>
          <w:rFonts w:ascii="Courier New" w:eastAsia="Consolas" w:hAnsi="Courier New" w:cs="Courier New"/>
          <w:sz w:val="20"/>
          <w:lang w:val="en-US"/>
        </w:rPr>
      </w:pPr>
    </w:p>
    <w:p w14:paraId="4CA7CBE2"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14:paraId="5C4573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14:paraId="6F66D36D" w14:textId="77777777" w:rsidR="003A7553" w:rsidRPr="003A7553" w:rsidRDefault="003A7553" w:rsidP="003A7553">
      <w:pPr>
        <w:pStyle w:val="Standard1"/>
        <w:jc w:val="both"/>
        <w:rPr>
          <w:rFonts w:ascii="Courier New" w:eastAsia="Consolas" w:hAnsi="Courier New" w:cs="Courier New"/>
          <w:sz w:val="20"/>
          <w:lang w:val="en-US"/>
        </w:rPr>
      </w:pPr>
    </w:p>
    <w:p w14:paraId="56CA0258"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14:paraId="1EC8CCA7"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14:paraId="185FDE9D" w14:textId="77777777" w:rsidR="003A7553" w:rsidRPr="003A7553" w:rsidRDefault="003A7553" w:rsidP="003A7553">
      <w:pPr>
        <w:pStyle w:val="Standard1"/>
        <w:jc w:val="both"/>
        <w:rPr>
          <w:rFonts w:ascii="Courier New" w:eastAsia="Consolas" w:hAnsi="Courier New" w:cs="Courier New"/>
          <w:sz w:val="20"/>
          <w:lang w:val="en-US"/>
        </w:rPr>
      </w:pPr>
    </w:p>
    <w:p w14:paraId="30EBEC80" w14:textId="77777777"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14:paraId="65DCBE91" w14:textId="77777777" w:rsidR="004F5285" w:rsidRPr="00725A64" w:rsidRDefault="004F5285" w:rsidP="00EA17BB">
      <w:pPr>
        <w:pStyle w:val="Heading1"/>
        <w:numPr>
          <w:ilvl w:val="0"/>
          <w:numId w:val="0"/>
        </w:numPr>
        <w:rPr>
          <w:lang w:val="en-GB"/>
        </w:rPr>
      </w:pPr>
      <w:bookmarkStart w:id="1822" w:name="_Toc179456084"/>
      <w:bookmarkStart w:id="1823" w:name="_Toc313096753"/>
      <w:bookmarkStart w:id="1824" w:name="_Toc494807220"/>
      <w:r w:rsidRPr="00725A64">
        <w:rPr>
          <w:lang w:val="en-GB"/>
        </w:rPr>
        <w:lastRenderedPageBreak/>
        <w:t>References</w:t>
      </w:r>
      <w:bookmarkEnd w:id="1822"/>
      <w:bookmarkEnd w:id="1823"/>
      <w:bookmarkEnd w:id="1824"/>
    </w:p>
    <w:p w14:paraId="6087B93C" w14:textId="77777777" w:rsidR="001E46F3" w:rsidRDefault="001E46F3" w:rsidP="00E33E27">
      <w:pPr>
        <w:tabs>
          <w:tab w:val="left" w:pos="567"/>
        </w:tabs>
        <w:ind w:left="567" w:hanging="567"/>
        <w:rPr>
          <w:lang w:val="en-GB"/>
        </w:rPr>
      </w:pPr>
      <w:bookmarkStart w:id="1825" w:name="BIB__bib"/>
      <w:r w:rsidRPr="001E46F3">
        <w:rPr>
          <w:lang w:val="en-GB"/>
        </w:rPr>
        <w:t>[</w:t>
      </w:r>
      <w:bookmarkStart w:id="1826" w:name="BIB_www_mi_aspectj"/>
      <w:r w:rsidRPr="001E46F3">
        <w:rPr>
          <w:lang w:val="en-GB"/>
        </w:rPr>
        <w:t>1</w:t>
      </w:r>
      <w:bookmarkEnd w:id="1826"/>
      <w:r>
        <w:rPr>
          <w:lang w:val="en-GB"/>
        </w:rPr>
        <w:t>]</w:t>
      </w:r>
      <w:r>
        <w:rPr>
          <w:lang w:val="en-GB"/>
        </w:rPr>
        <w:tab/>
      </w:r>
      <w:r w:rsidRPr="001E46F3">
        <w:rPr>
          <w:lang w:val="en-GB"/>
        </w:rPr>
        <w:t>Project homepage AspectJ, 2011. Online available at: http://www.eclipse.org/aspectj/.</w:t>
      </w:r>
    </w:p>
    <w:p w14:paraId="51DA169A" w14:textId="77777777" w:rsidR="001E46F3" w:rsidRDefault="001E46F3" w:rsidP="00E33E27">
      <w:pPr>
        <w:tabs>
          <w:tab w:val="left" w:pos="567"/>
        </w:tabs>
        <w:ind w:left="567" w:hanging="567"/>
        <w:rPr>
          <w:lang w:val="en-GB"/>
        </w:rPr>
      </w:pPr>
      <w:r w:rsidRPr="001E46F3">
        <w:rPr>
          <w:lang w:val="en-GB"/>
        </w:rPr>
        <w:t>[</w:t>
      </w:r>
      <w:bookmarkStart w:id="1827" w:name="BIB_xtend13"/>
      <w:r w:rsidRPr="001E46F3">
        <w:rPr>
          <w:lang w:val="en-GB"/>
        </w:rPr>
        <w:t>2</w:t>
      </w:r>
      <w:bookmarkEnd w:id="1827"/>
      <w:r>
        <w:rPr>
          <w:lang w:val="en-GB"/>
        </w:rPr>
        <w:t>]</w:t>
      </w:r>
      <w:r>
        <w:rPr>
          <w:lang w:val="en-GB"/>
        </w:rPr>
        <w:tab/>
      </w:r>
      <w:r w:rsidRPr="001E46F3">
        <w:rPr>
          <w:lang w:val="en-GB"/>
        </w:rPr>
        <w:t>Eclipse Foundation. Xtend - Modernize Java, 2013. Online available at: http://www.eclipse.org/xtend.</w:t>
      </w:r>
    </w:p>
    <w:p w14:paraId="36A1E9B0" w14:textId="77777777" w:rsidR="001E46F3" w:rsidRDefault="001E46F3" w:rsidP="00E33E27">
      <w:pPr>
        <w:tabs>
          <w:tab w:val="left" w:pos="567"/>
        </w:tabs>
        <w:ind w:left="567" w:hanging="567"/>
        <w:rPr>
          <w:lang w:val="en-GB"/>
        </w:rPr>
      </w:pPr>
      <w:r w:rsidRPr="001E46F3">
        <w:rPr>
          <w:lang w:val="en-GB"/>
        </w:rPr>
        <w:t>[</w:t>
      </w:r>
      <w:bookmarkStart w:id="1828" w:name="BIB_d21"/>
      <w:r w:rsidRPr="001E46F3">
        <w:rPr>
          <w:lang w:val="en-GB"/>
        </w:rPr>
        <w:t>3</w:t>
      </w:r>
      <w:bookmarkEnd w:id="182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14:paraId="7C8ED34F" w14:textId="77777777" w:rsidR="001E46F3" w:rsidRDefault="001E46F3" w:rsidP="00E33E27">
      <w:pPr>
        <w:tabs>
          <w:tab w:val="left" w:pos="567"/>
        </w:tabs>
        <w:ind w:left="567" w:hanging="567"/>
        <w:rPr>
          <w:lang w:val="en-GB"/>
        </w:rPr>
      </w:pPr>
      <w:r w:rsidRPr="001E46F3">
        <w:rPr>
          <w:lang w:val="en-GB"/>
        </w:rPr>
        <w:t>[</w:t>
      </w:r>
      <w:bookmarkStart w:id="1829" w:name="BIB_d241"/>
      <w:r w:rsidRPr="001E46F3">
        <w:rPr>
          <w:lang w:val="en-GB"/>
        </w:rPr>
        <w:t>4</w:t>
      </w:r>
      <w:bookmarkEnd w:id="182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14:paraId="0E4D7DC1" w14:textId="77777777" w:rsidR="001E46F3" w:rsidRDefault="001E46F3" w:rsidP="00E33E27">
      <w:pPr>
        <w:tabs>
          <w:tab w:val="left" w:pos="567"/>
        </w:tabs>
        <w:ind w:left="567" w:hanging="567"/>
        <w:rPr>
          <w:lang w:val="en-GB"/>
        </w:rPr>
      </w:pPr>
      <w:r w:rsidRPr="001E46F3">
        <w:rPr>
          <w:lang w:val="en-GB"/>
        </w:rPr>
        <w:t>[</w:t>
      </w:r>
      <w:bookmarkStart w:id="1830" w:name="BIB_d222"/>
      <w:r w:rsidRPr="001E46F3">
        <w:rPr>
          <w:lang w:val="en-GB"/>
        </w:rPr>
        <w:t>5</w:t>
      </w:r>
      <w:bookmarkEnd w:id="183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14:paraId="4DDE18EC" w14:textId="77777777" w:rsidR="001E46F3" w:rsidRDefault="001E46F3" w:rsidP="00E33E27">
      <w:pPr>
        <w:tabs>
          <w:tab w:val="left" w:pos="567"/>
        </w:tabs>
        <w:ind w:left="567" w:hanging="567"/>
        <w:rPr>
          <w:lang w:val="en-GB"/>
        </w:rPr>
      </w:pPr>
      <w:r w:rsidRPr="001E46F3">
        <w:rPr>
          <w:lang w:val="en-GB"/>
        </w:rPr>
        <w:t>[</w:t>
      </w:r>
      <w:bookmarkStart w:id="1831" w:name="BIB_omgocl20"/>
      <w:r w:rsidRPr="001E46F3">
        <w:rPr>
          <w:lang w:val="en-GB"/>
        </w:rPr>
        <w:t>6</w:t>
      </w:r>
      <w:bookmarkEnd w:id="183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14:paraId="5C6EFE55" w14:textId="77777777" w:rsidR="001E46F3" w:rsidRDefault="000B66C8" w:rsidP="00E33E27">
      <w:pPr>
        <w:tabs>
          <w:tab w:val="left" w:pos="567"/>
        </w:tabs>
        <w:ind w:left="567" w:hanging="567"/>
        <w:rPr>
          <w:lang w:val="en-GB"/>
        </w:rPr>
      </w:pPr>
      <w:r w:rsidRPr="000B2642">
        <w:rPr>
          <w:lang w:val="en-US"/>
        </w:rPr>
        <w:t>[</w:t>
      </w:r>
      <w:bookmarkStart w:id="1832" w:name="BIB_ivmlwww"/>
      <w:r w:rsidRPr="000B2642">
        <w:rPr>
          <w:lang w:val="en-US"/>
        </w:rPr>
        <w:t>7</w:t>
      </w:r>
      <w:bookmarkEnd w:id="183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14:paraId="291FF299" w14:textId="77777777" w:rsidR="001E46F3" w:rsidRDefault="001E46F3" w:rsidP="00E33E27">
      <w:pPr>
        <w:tabs>
          <w:tab w:val="left" w:pos="567"/>
        </w:tabs>
        <w:ind w:left="567" w:hanging="567"/>
        <w:rPr>
          <w:lang w:val="en-GB"/>
        </w:rPr>
      </w:pPr>
      <w:r w:rsidRPr="001E46F3">
        <w:rPr>
          <w:lang w:val="en-GB"/>
        </w:rPr>
        <w:t>[</w:t>
      </w:r>
      <w:bookmarkStart w:id="1833" w:name="BIB_make10"/>
      <w:r w:rsidRPr="001E46F3">
        <w:rPr>
          <w:lang w:val="en-GB"/>
        </w:rPr>
        <w:t>8</w:t>
      </w:r>
      <w:bookmarkEnd w:id="183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14:paraId="49AAAAC1" w14:textId="77777777" w:rsidR="001E46F3" w:rsidRDefault="001E46F3" w:rsidP="00E33E27">
      <w:pPr>
        <w:tabs>
          <w:tab w:val="left" w:pos="567"/>
        </w:tabs>
        <w:ind w:left="567" w:hanging="567"/>
        <w:rPr>
          <w:lang w:val="en-GB"/>
        </w:rPr>
      </w:pPr>
      <w:r w:rsidRPr="001E46F3">
        <w:rPr>
          <w:lang w:val="en-GB"/>
        </w:rPr>
        <w:t>[</w:t>
      </w:r>
      <w:bookmarkStart w:id="1834" w:name="BIB_ant13"/>
      <w:r w:rsidRPr="001E46F3">
        <w:rPr>
          <w:lang w:val="en-GB"/>
        </w:rPr>
        <w:t>9</w:t>
      </w:r>
      <w:bookmarkEnd w:id="1834"/>
      <w:r>
        <w:rPr>
          <w:lang w:val="en-GB"/>
        </w:rPr>
        <w:t>]</w:t>
      </w:r>
      <w:r>
        <w:rPr>
          <w:lang w:val="en-GB"/>
        </w:rPr>
        <w:tab/>
      </w:r>
      <w:r w:rsidRPr="001E46F3">
        <w:rPr>
          <w:lang w:val="en-GB"/>
        </w:rPr>
        <w:t>The Apache Software Foundation. Apache Ant 1.8.2 Manual, 2013. Online available at: http://ant.apache.org/manual/index.html.</w:t>
      </w:r>
    </w:p>
    <w:bookmarkEnd w:id="1825"/>
    <w:p w14:paraId="3365796B" w14:textId="77777777"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14:paraId="56EFC667" w14:textId="77777777"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14:paraId="479B30AA" w14:textId="77777777"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4B05DC">
        <w:fldChar w:fldCharType="begin"/>
      </w:r>
      <w:r w:rsidR="004B05DC" w:rsidRPr="000A0EC2">
        <w:rPr>
          <w:lang w:val="en-US"/>
          <w:rPrChange w:id="1835" w:author="Holger Eichelberger" w:date="2021-05-18T15:17:00Z">
            <w:rPr/>
          </w:rPrChange>
        </w:rPr>
        <w:instrText xml:space="preserve"> HYPERLINK "http://qualimaster.eu" </w:instrText>
      </w:r>
      <w:r w:rsidR="004B05DC">
        <w:fldChar w:fldCharType="separate"/>
      </w:r>
      <w:r w:rsidR="00AF34FE" w:rsidRPr="00885873">
        <w:rPr>
          <w:rStyle w:val="Hyperlink"/>
          <w:lang w:val="en-US"/>
        </w:rPr>
        <w:t>http://qualimaster.eu</w:t>
      </w:r>
      <w:r w:rsidR="004B05DC">
        <w:rPr>
          <w:rStyle w:val="Hyperlink"/>
          <w:lang w:val="en-US"/>
        </w:rPr>
        <w:fldChar w:fldCharType="end"/>
      </w:r>
    </w:p>
    <w:p w14:paraId="27A6BC08" w14:textId="77777777"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14:paraId="42884351" w14:textId="77777777" w:rsidR="00F42C23" w:rsidRPr="00A20D3E" w:rsidRDefault="00AF34FE" w:rsidP="000B2642">
      <w:pPr>
        <w:spacing w:before="120" w:after="0"/>
        <w:ind w:left="567" w:hanging="567"/>
        <w:rPr>
          <w:lang w:val="en-US"/>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0D7CA7" w:rsidRPr="00A20D3E">
        <w:rPr>
          <w:i/>
          <w:lang w:val="en-US"/>
        </w:rPr>
        <w:t>Serv. Oriented Comput. Appl.</w:t>
      </w:r>
      <w:r w:rsidR="000D7CA7" w:rsidRPr="00A20D3E">
        <w:rPr>
          <w:lang w:val="en-US"/>
        </w:rPr>
        <w:t>, 8(1):73–89, March 2014.</w:t>
      </w:r>
    </w:p>
    <w:p w14:paraId="008B4E0D" w14:textId="77777777" w:rsidR="0058712A" w:rsidRDefault="000D7CA7" w:rsidP="000B2642">
      <w:pPr>
        <w:spacing w:before="120" w:after="0"/>
        <w:ind w:left="567" w:hanging="567"/>
        <w:rPr>
          <w:lang w:val="en-US"/>
        </w:rPr>
      </w:pPr>
      <w:r w:rsidRPr="00A20D3E">
        <w:rPr>
          <w:lang w:val="en-US"/>
        </w:rPr>
        <w:t>[15]</w:t>
      </w:r>
      <w:r w:rsidRPr="00A20D3E">
        <w:rPr>
          <w:lang w:val="en-US"/>
        </w:rPr>
        <w:tab/>
        <w:t xml:space="preserve">OMG Meta Object Facility (MOF) 2.0 </w:t>
      </w:r>
      <w:r w:rsidR="0058712A">
        <w:rPr>
          <w:lang w:val="en-US"/>
        </w:rPr>
        <w:t>Query/View/Transformation Specification, version 1.3, formal/2016-06-03</w:t>
      </w:r>
    </w:p>
    <w:p w14:paraId="7B3DF11B" w14:textId="77777777" w:rsidR="005A6196" w:rsidRPr="005A6196" w:rsidRDefault="000D7CA7" w:rsidP="000B2642">
      <w:pPr>
        <w:spacing w:before="120" w:after="0"/>
        <w:ind w:left="567" w:hanging="567"/>
        <w:rPr>
          <w:lang w:val="en-US"/>
        </w:rPr>
      </w:pPr>
      <w:r w:rsidRPr="00A20D3E">
        <w:rPr>
          <w:lang w:val="en-US"/>
        </w:rPr>
        <w:lastRenderedPageBreak/>
        <w:t>[16]</w:t>
      </w:r>
      <w:r w:rsidRPr="00A20D3E">
        <w:rPr>
          <w:lang w:val="en-US"/>
        </w:rPr>
        <w:tab/>
        <w:t>H. Eichelberger, K. Schmid, EASy Variability I</w:t>
      </w:r>
      <w:r w:rsidR="005A6196">
        <w:rPr>
          <w:lang w:val="en-US"/>
        </w:rPr>
        <w:t xml:space="preserve">nstantiation Language: Default Extensions,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5" w:author="Holger Eichelberger" w:date="2021-04-28T09:55:00Z" w:initials="HE">
    <w:p w14:paraId="2E889F5B" w14:textId="77777777" w:rsidR="00581FE2" w:rsidRPr="00B537A3" w:rsidRDefault="00581FE2" w:rsidP="00D64660">
      <w:pPr>
        <w:pStyle w:val="CommentText"/>
        <w:rPr>
          <w:lang w:val="en-US"/>
        </w:rPr>
      </w:pPr>
      <w:r>
        <w:rPr>
          <w:noProof/>
          <w:lang w:val="en-US"/>
        </w:rPr>
        <w:t xml:space="preserve">@Christian: </w:t>
      </w:r>
      <w:r>
        <w:rPr>
          <w:rStyle w:val="CommentReference"/>
        </w:rPr>
        <w:annotationRef/>
      </w:r>
      <w:r w:rsidRPr="00B537A3">
        <w:rPr>
          <w:noProof/>
          <w:lang w:val="en-US"/>
        </w:rPr>
        <w:t>DevOpt if applicable...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889F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889F5B" w16cid:durableId="2433AF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E65FE" w14:textId="77777777" w:rsidR="00B37BB7" w:rsidRDefault="00B37BB7">
      <w:r>
        <w:separator/>
      </w:r>
    </w:p>
    <w:p w14:paraId="11CBA89A" w14:textId="77777777" w:rsidR="00B37BB7" w:rsidRDefault="00B37BB7"/>
  </w:endnote>
  <w:endnote w:type="continuationSeparator" w:id="0">
    <w:p w14:paraId="755B33F6" w14:textId="77777777" w:rsidR="00B37BB7" w:rsidRDefault="00B37BB7">
      <w:r>
        <w:continuationSeparator/>
      </w:r>
    </w:p>
    <w:p w14:paraId="46E54FAA" w14:textId="77777777" w:rsidR="00B37BB7" w:rsidRDefault="00B37B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39859" w14:textId="77777777"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14:paraId="0378852C" w14:textId="77777777" w:rsidR="00581FE2" w:rsidRDefault="00581FE2" w:rsidP="00BE548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2A6D9" w14:textId="3804A083" w:rsidR="00581FE2" w:rsidRDefault="00581FE2"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3E17B6B6" w14:textId="77777777" w:rsidR="00581FE2" w:rsidRDefault="00581FE2" w:rsidP="00BE548F">
    <w:pPr>
      <w:pStyle w:val="Footer"/>
      <w:ind w:right="360"/>
      <w:jc w:val="right"/>
    </w:pPr>
    <w:r>
      <w:tab/>
    </w:r>
    <w:r w:rsidR="00B37BB7">
      <w:rPr>
        <w:noProof/>
      </w:rPr>
      <w:pict w14:anchorId="1E4D743F">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6B7" w14:textId="77777777" w:rsidR="00581FE2" w:rsidRDefault="00581FE2">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06887" w14:textId="77777777" w:rsidR="00B37BB7" w:rsidRDefault="00B37BB7">
      <w:r>
        <w:separator/>
      </w:r>
    </w:p>
  </w:footnote>
  <w:footnote w:type="continuationSeparator" w:id="0">
    <w:p w14:paraId="07D6C788" w14:textId="77777777" w:rsidR="00B37BB7" w:rsidRDefault="00B37BB7">
      <w:r>
        <w:continuationSeparator/>
      </w:r>
    </w:p>
    <w:p w14:paraId="55B164E7" w14:textId="77777777" w:rsidR="00B37BB7" w:rsidRDefault="00B37BB7"/>
  </w:footnote>
  <w:footnote w:id="1">
    <w:p w14:paraId="1C715241" w14:textId="77777777" w:rsidR="00581FE2" w:rsidRPr="00727E74" w:rsidRDefault="00581FE2">
      <w:pPr>
        <w:pStyle w:val="FootnoteText"/>
      </w:pPr>
      <w:r>
        <w:rPr>
          <w:rStyle w:val="FootnoteReference"/>
        </w:rPr>
        <w:footnoteRef/>
      </w:r>
      <w:r>
        <w:t xml:space="preserve"> Underlined features indicate a change in semantics. Please consider the detailed description in the text or in related footnotes.</w:t>
      </w:r>
    </w:p>
  </w:footnote>
  <w:footnote w:id="2">
    <w:p w14:paraId="661A1A30" w14:textId="5806C0BA" w:rsidR="00581FE2" w:rsidRPr="00065C6E" w:rsidRDefault="00581FE2">
      <w:pPr>
        <w:pStyle w:val="FootnoteText"/>
      </w:pPr>
      <w:ins w:id="327" w:author="Holger Eichelberger" w:date="2022-09-21T11:00:00Z">
        <w:r>
          <w:rPr>
            <w:rStyle w:val="FootnoteReference"/>
          </w:rPr>
          <w:footnoteRef/>
        </w:r>
        <w:r>
          <w:t xml:space="preserve"> </w:t>
        </w:r>
      </w:ins>
      <w:ins w:id="328" w:author="Holger Eichelberger" w:date="2022-09-21T12:36:00Z">
        <w:r>
          <w:t>Since September 2022, t</w:t>
        </w:r>
      </w:ins>
      <w:ins w:id="329" w:author="Holger Eichelberger" w:date="2022-09-21T11:00:00Z">
        <w:r>
          <w:t xml:space="preserve">here is an experimental import variant </w:t>
        </w:r>
      </w:ins>
      <w:ins w:id="330" w:author="Holger Eichelberger" w:date="2022-09-21T12:36:00Z">
        <w:r w:rsidR="005720F5">
          <w:t xml:space="preserve">indicated by </w:t>
        </w:r>
      </w:ins>
      <w:ins w:id="331" w:author="Holger Eichelberger" w:date="2022-09-21T11:00:00Z">
        <w:r>
          <w:t>keywor</w:t>
        </w:r>
      </w:ins>
      <w:ins w:id="332" w:author="Holger Eichelberger" w:date="2022-09-21T11:01:00Z">
        <w:r>
          <w:t>d</w:t>
        </w:r>
      </w:ins>
      <w:ins w:id="333" w:author="Holger Eichelberger" w:date="2022-09-21T11:00:00Z">
        <w:r>
          <w:t xml:space="preserve"> </w:t>
        </w:r>
        <w:r w:rsidRPr="00065C6E">
          <w:rPr>
            <w:rFonts w:ascii="Consolas" w:hAnsi="Consolas"/>
            <w:rPrChange w:id="334" w:author="Holger Eichelberger" w:date="2022-09-21T11:01:00Z">
              <w:rPr/>
            </w:rPrChange>
          </w:rPr>
          <w:t>insert</w:t>
        </w:r>
      </w:ins>
      <w:ins w:id="335" w:author="Holger Eichelberger" w:date="2022-09-21T12:36:00Z">
        <w:r w:rsidR="005720F5" w:rsidRPr="005720F5">
          <w:rPr>
            <w:rFonts w:asciiTheme="majorHAnsi" w:hAnsiTheme="majorHAnsi" w:cstheme="majorHAnsi"/>
            <w:rPrChange w:id="336" w:author="Holger Eichelberger" w:date="2022-09-21T12:37:00Z">
              <w:rPr>
                <w:rFonts w:ascii="Consolas" w:hAnsi="Consolas"/>
              </w:rPr>
            </w:rPrChange>
          </w:rPr>
          <w:t xml:space="preserve"> rather than </w:t>
        </w:r>
        <w:r w:rsidR="005720F5">
          <w:rPr>
            <w:rFonts w:ascii="Consolas" w:hAnsi="Consolas"/>
          </w:rPr>
          <w:t>import</w:t>
        </w:r>
      </w:ins>
      <w:ins w:id="337" w:author="Holger Eichelberger" w:date="2022-09-21T11:00:00Z">
        <w:r>
          <w:t>.</w:t>
        </w:r>
      </w:ins>
      <w:ins w:id="338" w:author="Holger Eichelberger" w:date="2022-09-21T11:01:00Z">
        <w:r>
          <w:t xml:space="preserve"> While </w:t>
        </w:r>
        <w:r w:rsidRPr="005720F5">
          <w:rPr>
            <w:rFonts w:ascii="Consolas" w:hAnsi="Consolas"/>
            <w:rPrChange w:id="339" w:author="Holger Eichelberger" w:date="2022-09-21T12:37:00Z">
              <w:rPr/>
            </w:rPrChange>
          </w:rPr>
          <w:t>import</w:t>
        </w:r>
        <w:r>
          <w:t xml:space="preserve"> makes the referenced language concepts available, </w:t>
        </w:r>
        <w:r w:rsidRPr="005720F5">
          <w:rPr>
            <w:rFonts w:ascii="Consolas" w:hAnsi="Consolas"/>
            <w:rPrChange w:id="340" w:author="Holger Eichelberger" w:date="2022-09-21T12:37:00Z">
              <w:rPr/>
            </w:rPrChange>
          </w:rPr>
          <w:t>insert</w:t>
        </w:r>
        <w:r>
          <w:t xml:space="preserve"> virtually inserts the defined functions into the language </w:t>
        </w:r>
      </w:ins>
      <w:ins w:id="341" w:author="Holger Eichelberger" w:date="2022-09-21T12:44:00Z">
        <w:r w:rsidR="00AF4C20">
          <w:t xml:space="preserve">unit(s) declared in the same file and, thus, allows for extending the dynamic dispatch </w:t>
        </w:r>
      </w:ins>
      <w:ins w:id="342" w:author="Holger Eichelberger" w:date="2022-09-21T12:45:00Z">
        <w:r w:rsidR="00907282">
          <w:t>by</w:t>
        </w:r>
        <w:r w:rsidR="00AF4C20">
          <w:t xml:space="preserve"> </w:t>
        </w:r>
      </w:ins>
      <w:ins w:id="343" w:author="Holger Eichelberger" w:date="2022-09-21T12:44:00Z">
        <w:r w:rsidR="00AF4C20">
          <w:t>those functions. This can be used to realize open/extensible models, in particular in combination with wildcard imports.</w:t>
        </w:r>
      </w:ins>
      <w:ins w:id="344" w:author="Holger Eichelberger" w:date="2022-09-21T12:37:00Z">
        <w:r w:rsidR="005720F5">
          <w:t xml:space="preserve"> </w:t>
        </w:r>
      </w:ins>
      <w:ins w:id="345" w:author="Holger Eichelberger" w:date="2022-09-21T12:38:00Z">
        <w:r w:rsidR="005720F5">
          <w:t xml:space="preserve">If there is a basis language unit to base </w:t>
        </w:r>
      </w:ins>
      <w:ins w:id="346" w:author="Holger Eichelberger" w:date="2022-09-21T12:39:00Z">
        <w:r w:rsidR="005720F5">
          <w:t xml:space="preserve">an </w:t>
        </w:r>
      </w:ins>
      <w:ins w:id="347" w:author="Holger Eichelberger" w:date="2022-09-21T12:38:00Z">
        <w:r w:rsidR="005720F5">
          <w:t>extension</w:t>
        </w:r>
      </w:ins>
      <w:ins w:id="348" w:author="Holger Eichelberger" w:date="2022-09-21T12:39:00Z">
        <w:r w:rsidR="005720F5">
          <w:t xml:space="preserve"> on</w:t>
        </w:r>
      </w:ins>
      <w:ins w:id="349" w:author="Holger Eichelberger" w:date="2022-09-21T12:38:00Z">
        <w:r w:rsidR="005720F5">
          <w:t>, it is advisable to import</w:t>
        </w:r>
      </w:ins>
      <w:ins w:id="350" w:author="Holger Eichelberger" w:date="2022-09-21T12:39:00Z">
        <w:r w:rsidR="005720F5">
          <w:t xml:space="preserve"> that unit and not to refine/extend it. Currently, no local variables shal be used in the language unit to be inserted.</w:t>
        </w:r>
      </w:ins>
    </w:p>
  </w:footnote>
  <w:footnote w:id="3">
    <w:p w14:paraId="426D5863" w14:textId="77777777" w:rsidR="00581FE2" w:rsidRPr="008634C2" w:rsidRDefault="00581FE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14:paraId="77E4A075" w14:textId="77777777" w:rsidR="00581FE2" w:rsidRPr="007F2930" w:rsidRDefault="00581FE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14:paraId="18ECA82F" w14:textId="77777777" w:rsidR="00581FE2" w:rsidRPr="00873156" w:rsidRDefault="00581FE2">
      <w:pPr>
        <w:pStyle w:val="FootnoteText"/>
      </w:pPr>
      <w:r>
        <w:rPr>
          <w:rStyle w:val="FootnoteReference"/>
        </w:rPr>
        <w:footnoteRef/>
      </w:r>
      <w:r>
        <w:t xml:space="preserve"> </w:t>
      </w:r>
      <w:r w:rsidRPr="00873156">
        <w:t>Strings delimited by quotes may contain apostrophs, strings delimited by apostrophs may contain quotes.</w:t>
      </w:r>
    </w:p>
  </w:footnote>
  <w:footnote w:id="6">
    <w:p w14:paraId="49FCDA55" w14:textId="77777777" w:rsidR="00581FE2" w:rsidRPr="00664723" w:rsidRDefault="00581FE2" w:rsidP="00AC49B1">
      <w:pPr>
        <w:pStyle w:val="FootnoteText"/>
      </w:pPr>
      <w:r>
        <w:rPr>
          <w:rStyle w:val="FootnoteReference"/>
        </w:rPr>
        <w:footnoteRef/>
      </w:r>
      <w:r>
        <w:t xml:space="preserve"> We adopted US English in the implementation of VIL.</w:t>
      </w:r>
    </w:p>
  </w:footnote>
  <w:footnote w:id="7">
    <w:p w14:paraId="0450BEC2" w14:textId="77777777" w:rsidR="00581FE2" w:rsidRPr="00D74804" w:rsidRDefault="00581FE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14:paraId="28B2BDB8" w14:textId="77777777" w:rsidR="00581FE2" w:rsidRPr="00161C67" w:rsidRDefault="00581FE2">
      <w:pPr>
        <w:pStyle w:val="FootnoteText"/>
      </w:pPr>
      <w:r>
        <w:rPr>
          <w:rStyle w:val="FootnoteReference"/>
        </w:rPr>
        <w:footnoteRef/>
      </w:r>
      <w:r>
        <w:t xml:space="preserve"> The old names RHS, LHS and RHSMATCH are still available, but deprecated. They will be removed in one of the next versions.</w:t>
      </w:r>
    </w:p>
  </w:footnote>
  <w:footnote w:id="9">
    <w:p w14:paraId="35CE4A85" w14:textId="15AD3B3E" w:rsidR="00581FE2" w:rsidRDefault="00581FE2" w:rsidP="00AF610E">
      <w:pPr>
        <w:pStyle w:val="FootnoteText"/>
        <w:rPr>
          <w:ins w:id="487" w:author="Holger Eichelberger" w:date="2021-06-23T13:23:00Z"/>
        </w:rPr>
      </w:pPr>
      <w:ins w:id="488" w:author="Holger Eichelberger" w:date="2021-06-23T13:23:00Z">
        <w:r>
          <w:rPr>
            <w:rStyle w:val="FootnoteReference"/>
          </w:rPr>
          <w:footnoteRef/>
        </w:r>
        <w:r>
          <w:t xml:space="preserve"> As </w:t>
        </w:r>
      </w:ins>
      <w:ins w:id="489" w:author="Holger Eichelberger" w:date="2021-06-23T13:26:00Z">
        <w:r>
          <w:t xml:space="preserve">discussed in Section </w:t>
        </w:r>
        <w:r>
          <w:fldChar w:fldCharType="begin"/>
        </w:r>
        <w:r>
          <w:instrText xml:space="preserve"> REF _Ref368381282 \r \h </w:instrText>
        </w:r>
      </w:ins>
      <w:r>
        <w:fldChar w:fldCharType="separate"/>
      </w:r>
      <w:ins w:id="490" w:author="Holger Eichelberger" w:date="2024-11-22T12:02:00Z">
        <w:r w:rsidR="00AE05D6">
          <w:t>3.1.4</w:t>
        </w:r>
      </w:ins>
      <w:ins w:id="491" w:author="Holger Eichelberger" w:date="2021-06-23T13:26:00Z">
        <w:r>
          <w:fldChar w:fldCharType="end"/>
        </w:r>
        <w:r>
          <w:t xml:space="preserve">, VIL can utilize functions defined in VTL templates to facilitate reuse and to increase consistency. </w:t>
        </w:r>
      </w:ins>
      <w:ins w:id="492" w:author="Holger Eichelberger" w:date="2021-06-23T13:23:00Z">
        <w:r>
          <w:t>Currently, dynamic dispatch is not supported for a call from VIL to VTL</w:t>
        </w:r>
      </w:ins>
      <w:ins w:id="493" w:author="Holger Eichelberger" w:date="2021-06-23T13:27:00Z">
        <w:r>
          <w:t xml:space="preserve">. Thus, to </w:t>
        </w:r>
      </w:ins>
      <w:ins w:id="494" w:author="Holger Eichelberger" w:date="2021-06-23T13:23:00Z">
        <w:r>
          <w:t>exploit dynamic dispatch</w:t>
        </w:r>
      </w:ins>
      <w:ins w:id="495" w:author="Holger Eichelberger" w:date="2021-06-23T13:27:00Z">
        <w:r>
          <w:t>, a “frontend” VTL operation must be defined, which is called from VIL and performs the dynamic dispatch in VTL.</w:t>
        </w:r>
      </w:ins>
    </w:p>
  </w:footnote>
  <w:footnote w:id="10">
    <w:p w14:paraId="6C24F9E2" w14:textId="77777777" w:rsidR="00581FE2" w:rsidRPr="00EF65C4" w:rsidRDefault="00581FE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14:paraId="61933C39" w14:textId="77777777" w:rsidR="00581FE2" w:rsidRPr="00F00D27" w:rsidRDefault="00581FE2">
      <w:pPr>
        <w:pStyle w:val="FootnoteText"/>
      </w:pPr>
      <w:r>
        <w:rPr>
          <w:rStyle w:val="FootnoteReference"/>
        </w:rPr>
        <w:footnoteRef/>
      </w:r>
      <w:r>
        <w:t xml:space="preserve"> Until version 0.98 this was stated using the keyword </w:t>
      </w:r>
      <w:r w:rsidRPr="00A20D3E">
        <w:rPr>
          <w:rFonts w:ascii="Courier New" w:hAnsi="Courier New" w:cs="Courier New"/>
          <w:sz w:val="22"/>
          <w:szCs w:val="22"/>
          <w:lang w:val="en-GB" w:eastAsia="de-DE"/>
        </w:rPr>
        <w:t>print</w:t>
      </w:r>
      <w:r>
        <w:t xml:space="preserve">. However, stating that no line break shall occur before a content statement is not intuitive, disturbs the code layout for explicit formatting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r>
        <w:t>.</w:t>
      </w:r>
    </w:p>
  </w:footnote>
  <w:footnote w:id="12">
    <w:p w14:paraId="687A50EA" w14:textId="77777777" w:rsidR="00581FE2" w:rsidRPr="009B234F" w:rsidRDefault="00581FE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3">
    <w:p w14:paraId="377F04AA" w14:textId="77777777" w:rsidR="00581FE2" w:rsidRPr="00C55CC1" w:rsidRDefault="00581FE2"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4">
    <w:p w14:paraId="1EE2B791" w14:textId="77777777" w:rsidR="00581FE2" w:rsidRPr="00611233" w:rsidRDefault="00581FE2">
      <w:pPr>
        <w:pStyle w:val="FootnoteText"/>
      </w:pPr>
      <w:r>
        <w:rPr>
          <w:rStyle w:val="FootnoteReference"/>
        </w:rPr>
        <w:footnoteRef/>
      </w:r>
      <w:r>
        <w:t xml:space="preserve"> The apply operation still exists, but an alias for iterate was introduced with the OCL alignment in version 0.98.</w:t>
      </w:r>
    </w:p>
  </w:footnote>
  <w:footnote w:id="15">
    <w:p w14:paraId="7AA8E5ED" w14:textId="77777777" w:rsidR="00581FE2" w:rsidRPr="00E03E66" w:rsidRDefault="00581FE2">
      <w:pPr>
        <w:pStyle w:val="FootnoteText"/>
      </w:pPr>
      <w:r>
        <w:rPr>
          <w:rStyle w:val="FootnoteReference"/>
        </w:rPr>
        <w:footnoteRef/>
      </w:r>
      <w:r>
        <w:t xml:space="preserve"> To improve and clarify the mapping, the old mapping implemented in versions 0.92 to 0.94 has been disabled.</w:t>
      </w:r>
    </w:p>
  </w:footnote>
  <w:footnote w:id="16">
    <w:p w14:paraId="09DA9E46" w14:textId="77777777" w:rsidR="00581FE2" w:rsidRPr="004623B1" w:rsidRDefault="00581FE2" w:rsidP="0001257E">
      <w:pPr>
        <w:pStyle w:val="FootnoteText"/>
      </w:pPr>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p>
  </w:footnote>
  <w:footnote w:id="17">
    <w:p w14:paraId="22F6A884" w14:textId="77777777" w:rsidR="00581FE2" w:rsidRPr="003159E0" w:rsidRDefault="00581FE2" w:rsidP="00F47792">
      <w:pPr>
        <w:pStyle w:val="FootnoteText"/>
      </w:pPr>
      <w:r>
        <w:rPr>
          <w:rStyle w:val="FootnoteReference"/>
        </w:rPr>
        <w:footnoteRef/>
      </w:r>
      <w:r>
        <w:t xml:space="preserve"> “toSet” was the initial operation, “asSet” was added for compatibility with IVML/OCL. “toSet” may be removed in one of the next versions.</w:t>
      </w:r>
    </w:p>
  </w:footnote>
  <w:footnote w:id="18">
    <w:p w14:paraId="6BAB958F" w14:textId="77777777" w:rsidR="00581FE2" w:rsidRPr="00E5644A" w:rsidRDefault="00581FE2" w:rsidP="00DB0E3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19">
    <w:p w14:paraId="30958556" w14:textId="77777777" w:rsidR="00581FE2" w:rsidRPr="003159E0" w:rsidRDefault="00581FE2">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20">
    <w:p w14:paraId="73290DC7" w14:textId="77777777" w:rsidR="00581FE2" w:rsidRPr="00C54554" w:rsidRDefault="00581FE2" w:rsidP="00845047">
      <w:pPr>
        <w:pStyle w:val="FootnoteText"/>
      </w:pPr>
      <w:r>
        <w:rPr>
          <w:rStyle w:val="FootnoteReference"/>
        </w:rPr>
        <w:footnoteRef/>
      </w:r>
      <w:r>
        <w:t xml:space="preserve"> Please note that this is currently realized by a real enumeration of the values, i.e., extensive sequences shall may not be created. Arbitrary sequences will be targeted in future.</w:t>
      </w:r>
    </w:p>
  </w:footnote>
  <w:footnote w:id="21">
    <w:p w14:paraId="09028DD2" w14:textId="77777777" w:rsidR="00581FE2" w:rsidRPr="00705819" w:rsidRDefault="00581FE2" w:rsidP="00845047">
      <w:pPr>
        <w:pStyle w:val="FootnoteText"/>
      </w:pPr>
      <w:r>
        <w:rPr>
          <w:rStyle w:val="FootnoteReference"/>
        </w:rPr>
        <w:footnoteRef/>
      </w:r>
      <w:r>
        <w:t xml:space="preserve"> The reverse operation has been introduced as an alias to increase OCL compliance in version 0.98.</w:t>
      </w:r>
    </w:p>
  </w:footnote>
  <w:footnote w:id="22">
    <w:p w14:paraId="420774F3" w14:textId="77777777" w:rsidR="00581FE2" w:rsidRPr="00E5644A" w:rsidRDefault="00581FE2" w:rsidP="00AC37B0">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3">
    <w:p w14:paraId="331E68F1" w14:textId="77777777" w:rsidR="00581FE2" w:rsidRPr="003159E0" w:rsidRDefault="00581FE2">
      <w:pPr>
        <w:pStyle w:val="FootnoteText"/>
      </w:pPr>
      <w:r>
        <w:rPr>
          <w:rStyle w:val="FootnoteReference"/>
        </w:rPr>
        <w:footnoteRef/>
      </w:r>
      <w:r>
        <w:t xml:space="preserve"> “toSet” was the initial operation, “asSet” was added for compatibility with IVML/OCL. “toSet” may be removed in one of the next versions.</w:t>
      </w:r>
    </w:p>
  </w:footnote>
  <w:footnote w:id="24">
    <w:p w14:paraId="6CFAFF39" w14:textId="77777777" w:rsidR="00581FE2" w:rsidRPr="003438B2" w:rsidRDefault="00581FE2" w:rsidP="0048683E">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5">
    <w:p w14:paraId="741E266A" w14:textId="77777777" w:rsidR="00581FE2" w:rsidRPr="001521E2" w:rsidRDefault="00581FE2" w:rsidP="0048683E">
      <w:pPr>
        <w:pStyle w:val="FootnoteText"/>
      </w:pPr>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p>
  </w:footnote>
  <w:footnote w:id="26">
    <w:p w14:paraId="03C420B3" w14:textId="77777777" w:rsidR="00581FE2" w:rsidRPr="00D266DF" w:rsidRDefault="00581FE2">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7">
    <w:p w14:paraId="16271EA3" w14:textId="77777777" w:rsidR="00581FE2" w:rsidRPr="00E5644A" w:rsidRDefault="00581FE2">
      <w:pPr>
        <w:pStyle w:val="FootnoteText"/>
      </w:pPr>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p>
  </w:footnote>
  <w:footnote w:id="28">
    <w:p w14:paraId="75CF221D" w14:textId="77777777" w:rsidR="00581FE2" w:rsidRPr="0042001D" w:rsidRDefault="00581FE2">
      <w:pPr>
        <w:pStyle w:val="FootnoteText"/>
      </w:pPr>
      <w:r>
        <w:rPr>
          <w:rStyle w:val="FootnoteReference"/>
        </w:rPr>
        <w:footnoteRef/>
      </w:r>
      <w:r>
        <w:t xml:space="preserve"> </w:t>
      </w:r>
      <w:r w:rsidRPr="0042001D">
        <w:t>http://www.w3.org/TR/xpath20/</w:t>
      </w:r>
    </w:p>
  </w:footnote>
  <w:footnote w:id="29">
    <w:p w14:paraId="0A0D70FF" w14:textId="77777777" w:rsidR="00581FE2" w:rsidRPr="000F5893" w:rsidRDefault="00581FE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14:paraId="40B49CE3" w14:textId="77777777" w:rsidR="00581FE2" w:rsidRPr="000F5893" w:rsidRDefault="00581FE2">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55D77" w14:textId="77777777" w:rsidR="00581FE2" w:rsidRPr="00360145" w:rsidRDefault="00581FE2" w:rsidP="00BE548F">
    <w:pPr>
      <w:pStyle w:val="Header"/>
      <w:jc w:val="right"/>
      <w:rPr>
        <w:lang w:val="en-US"/>
      </w:rPr>
    </w:pPr>
    <w:r>
      <w:rPr>
        <w:lang w:val="en-US"/>
      </w:rPr>
      <w:t>VIL</w:t>
    </w:r>
    <w:r w:rsidRPr="00360145">
      <w:rPr>
        <w:lang w:val="en-US"/>
      </w:rPr>
      <w:t xml:space="preserve"> Language Specification</w:t>
    </w:r>
  </w:p>
  <w:p w14:paraId="575F7885" w14:textId="77777777" w:rsidR="00581FE2" w:rsidRDefault="00B37BB7" w:rsidP="00BE548F">
    <w:pPr>
      <w:pStyle w:val="Header"/>
    </w:pPr>
    <w:r>
      <w:rPr>
        <w:noProof/>
      </w:rPr>
      <w:pict w14:anchorId="72F78F9D">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58944" w14:textId="77777777" w:rsidR="00581FE2" w:rsidRDefault="00581FE2">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1C06290"/>
    <w:multiLevelType w:val="hybridMultilevel"/>
    <w:tmpl w:val="1598E7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6" w15:restartNumberingAfterBreak="0">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1" w15:restartNumberingAfterBreak="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6" w15:restartNumberingAfterBreak="0">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D684DC2"/>
    <w:multiLevelType w:val="hybridMultilevel"/>
    <w:tmpl w:val="91305F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2" w15:restartNumberingAfterBreak="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5" w15:restartNumberingAfterBreak="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8" w15:restartNumberingAfterBreak="0">
    <w:nsid w:val="7C4C4487"/>
    <w:multiLevelType w:val="hybridMultilevel"/>
    <w:tmpl w:val="89D06F52"/>
    <w:lvl w:ilvl="0" w:tplc="0409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9"/>
  </w:num>
  <w:num w:numId="3">
    <w:abstractNumId w:val="11"/>
  </w:num>
  <w:num w:numId="4">
    <w:abstractNumId w:val="22"/>
  </w:num>
  <w:num w:numId="5">
    <w:abstractNumId w:val="28"/>
  </w:num>
  <w:num w:numId="6">
    <w:abstractNumId w:val="31"/>
  </w:num>
  <w:num w:numId="7">
    <w:abstractNumId w:val="37"/>
  </w:num>
  <w:num w:numId="8">
    <w:abstractNumId w:val="0"/>
  </w:num>
  <w:num w:numId="9">
    <w:abstractNumId w:val="13"/>
  </w:num>
  <w:num w:numId="10">
    <w:abstractNumId w:val="34"/>
  </w:num>
  <w:num w:numId="11">
    <w:abstractNumId w:val="27"/>
  </w:num>
  <w:num w:numId="12">
    <w:abstractNumId w:val="12"/>
  </w:num>
  <w:num w:numId="13">
    <w:abstractNumId w:val="14"/>
  </w:num>
  <w:num w:numId="14">
    <w:abstractNumId w:val="26"/>
  </w:num>
  <w:num w:numId="15">
    <w:abstractNumId w:val="4"/>
  </w:num>
  <w:num w:numId="16">
    <w:abstractNumId w:val="15"/>
  </w:num>
  <w:num w:numId="17">
    <w:abstractNumId w:val="3"/>
  </w:num>
  <w:num w:numId="18">
    <w:abstractNumId w:val="16"/>
  </w:num>
  <w:num w:numId="19">
    <w:abstractNumId w:val="5"/>
  </w:num>
  <w:num w:numId="20">
    <w:abstractNumId w:val="8"/>
  </w:num>
  <w:num w:numId="21">
    <w:abstractNumId w:val="10"/>
  </w:num>
  <w:num w:numId="22">
    <w:abstractNumId w:val="30"/>
  </w:num>
  <w:num w:numId="23">
    <w:abstractNumId w:val="5"/>
  </w:num>
  <w:num w:numId="24">
    <w:abstractNumId w:val="5"/>
  </w:num>
  <w:num w:numId="25">
    <w:abstractNumId w:val="17"/>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9"/>
  </w:num>
  <w:num w:numId="31">
    <w:abstractNumId w:val="25"/>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1"/>
  </w:num>
  <w:num w:numId="36">
    <w:abstractNumId w:val="33"/>
  </w:num>
  <w:num w:numId="37">
    <w:abstractNumId w:val="24"/>
  </w:num>
  <w:num w:numId="38">
    <w:abstractNumId w:val="36"/>
  </w:num>
  <w:num w:numId="39">
    <w:abstractNumId w:val="5"/>
  </w:num>
  <w:num w:numId="40">
    <w:abstractNumId w:val="6"/>
  </w:num>
  <w:num w:numId="41">
    <w:abstractNumId w:val="19"/>
  </w:num>
  <w:num w:numId="42">
    <w:abstractNumId w:val="20"/>
  </w:num>
  <w:num w:numId="43">
    <w:abstractNumId w:val="7"/>
  </w:num>
  <w:num w:numId="44">
    <w:abstractNumId w:val="5"/>
  </w:num>
  <w:num w:numId="45">
    <w:abstractNumId w:val="18"/>
  </w:num>
  <w:num w:numId="46">
    <w:abstractNumId w:val="23"/>
  </w:num>
  <w:num w:numId="47">
    <w:abstractNumId w:val="5"/>
  </w:num>
  <w:num w:numId="48">
    <w:abstractNumId w:val="1"/>
  </w:num>
  <w:num w:numId="49">
    <w:abstractNumId w:val="5"/>
  </w:num>
  <w:num w:numId="50">
    <w:abstractNumId w:val="38"/>
  </w:num>
  <w:num w:numId="51">
    <w:abstractNumId w:val="2"/>
  </w:num>
  <w:num w:numId="52">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lger Eichelberger">
    <w15:presenceInfo w15:providerId="AD" w15:userId="S-1-5-21-1585363792-2588653877-132038687-11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57D"/>
    <w:rsid w:val="000003E9"/>
    <w:rsid w:val="000007BF"/>
    <w:rsid w:val="00000869"/>
    <w:rsid w:val="00000CFB"/>
    <w:rsid w:val="0000115E"/>
    <w:rsid w:val="000012B2"/>
    <w:rsid w:val="0000137C"/>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17"/>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37DBF"/>
    <w:rsid w:val="00040064"/>
    <w:rsid w:val="000400AD"/>
    <w:rsid w:val="000400B5"/>
    <w:rsid w:val="00040BDE"/>
    <w:rsid w:val="00040CC0"/>
    <w:rsid w:val="00041107"/>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C6E"/>
    <w:rsid w:val="00065E0A"/>
    <w:rsid w:val="0006668C"/>
    <w:rsid w:val="0006680F"/>
    <w:rsid w:val="0006687F"/>
    <w:rsid w:val="00066906"/>
    <w:rsid w:val="00066953"/>
    <w:rsid w:val="00066B97"/>
    <w:rsid w:val="00066CCA"/>
    <w:rsid w:val="00067033"/>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0D2"/>
    <w:rsid w:val="00074421"/>
    <w:rsid w:val="000748AF"/>
    <w:rsid w:val="00074A75"/>
    <w:rsid w:val="00074D30"/>
    <w:rsid w:val="00074E99"/>
    <w:rsid w:val="00075E2B"/>
    <w:rsid w:val="00076033"/>
    <w:rsid w:val="00076092"/>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4B3"/>
    <w:rsid w:val="000916B0"/>
    <w:rsid w:val="00091E66"/>
    <w:rsid w:val="00092086"/>
    <w:rsid w:val="000920E2"/>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EC2"/>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CA7"/>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7C2"/>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4E"/>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1E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AC4"/>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BAF"/>
    <w:rsid w:val="00135EF8"/>
    <w:rsid w:val="001364A5"/>
    <w:rsid w:val="001365DF"/>
    <w:rsid w:val="001368CC"/>
    <w:rsid w:val="00136AFB"/>
    <w:rsid w:val="00136D11"/>
    <w:rsid w:val="00136D80"/>
    <w:rsid w:val="00136E27"/>
    <w:rsid w:val="00137045"/>
    <w:rsid w:val="0013722C"/>
    <w:rsid w:val="00137B40"/>
    <w:rsid w:val="00137B47"/>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7B3"/>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86D"/>
    <w:rsid w:val="00197D8D"/>
    <w:rsid w:val="00197F1C"/>
    <w:rsid w:val="001A02C0"/>
    <w:rsid w:val="001A0699"/>
    <w:rsid w:val="001A08CA"/>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999"/>
    <w:rsid w:val="001B2A41"/>
    <w:rsid w:val="001B2D5A"/>
    <w:rsid w:val="001B346D"/>
    <w:rsid w:val="001B37A3"/>
    <w:rsid w:val="001B37DC"/>
    <w:rsid w:val="001B38F6"/>
    <w:rsid w:val="001B3A49"/>
    <w:rsid w:val="001B3C4B"/>
    <w:rsid w:val="001B40E0"/>
    <w:rsid w:val="001B41CD"/>
    <w:rsid w:val="001B4529"/>
    <w:rsid w:val="001B464D"/>
    <w:rsid w:val="001B47DD"/>
    <w:rsid w:val="001B49E8"/>
    <w:rsid w:val="001B4C0D"/>
    <w:rsid w:val="001B51AB"/>
    <w:rsid w:val="001B544E"/>
    <w:rsid w:val="001B5584"/>
    <w:rsid w:val="001B5B6D"/>
    <w:rsid w:val="001B5B7E"/>
    <w:rsid w:val="001B5CC7"/>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452"/>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4F1C"/>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E0A"/>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47D03"/>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17"/>
    <w:rsid w:val="002667CB"/>
    <w:rsid w:val="0026680E"/>
    <w:rsid w:val="00266E04"/>
    <w:rsid w:val="00266EDF"/>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5DED"/>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1FFC"/>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4D5"/>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C93"/>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1EB"/>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2D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925"/>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19"/>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1F8"/>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3F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9E4"/>
    <w:rsid w:val="003F2AA3"/>
    <w:rsid w:val="003F2B86"/>
    <w:rsid w:val="003F30F8"/>
    <w:rsid w:val="003F3329"/>
    <w:rsid w:val="003F37C0"/>
    <w:rsid w:val="003F39FF"/>
    <w:rsid w:val="003F3EF4"/>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D36"/>
    <w:rsid w:val="00404E76"/>
    <w:rsid w:val="00405151"/>
    <w:rsid w:val="004057CF"/>
    <w:rsid w:val="00405892"/>
    <w:rsid w:val="004058E3"/>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2B9"/>
    <w:rsid w:val="00414517"/>
    <w:rsid w:val="004146DE"/>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CDE"/>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33A"/>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5DC"/>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49"/>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559"/>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2C4"/>
    <w:rsid w:val="00511494"/>
    <w:rsid w:val="0051158E"/>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E09"/>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5F"/>
    <w:rsid w:val="00545EA9"/>
    <w:rsid w:val="00546402"/>
    <w:rsid w:val="00546479"/>
    <w:rsid w:val="00546D0B"/>
    <w:rsid w:val="00546E65"/>
    <w:rsid w:val="005471E3"/>
    <w:rsid w:val="00547263"/>
    <w:rsid w:val="00547BB9"/>
    <w:rsid w:val="00547CF5"/>
    <w:rsid w:val="00547FB5"/>
    <w:rsid w:val="005504D1"/>
    <w:rsid w:val="00550514"/>
    <w:rsid w:val="0055083A"/>
    <w:rsid w:val="00550B9C"/>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727"/>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0F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1FE2"/>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189"/>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514"/>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57"/>
    <w:rsid w:val="005C239E"/>
    <w:rsid w:val="005C2DE5"/>
    <w:rsid w:val="005C2EE1"/>
    <w:rsid w:val="005C2F55"/>
    <w:rsid w:val="005C302C"/>
    <w:rsid w:val="005C31AE"/>
    <w:rsid w:val="005C3529"/>
    <w:rsid w:val="005C3552"/>
    <w:rsid w:val="005C370C"/>
    <w:rsid w:val="005C3895"/>
    <w:rsid w:val="005C3BD7"/>
    <w:rsid w:val="005C3E61"/>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162"/>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B98"/>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E8B"/>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5C7"/>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C5A"/>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1CA3"/>
    <w:rsid w:val="006C2791"/>
    <w:rsid w:val="006C279E"/>
    <w:rsid w:val="006C2F45"/>
    <w:rsid w:val="006C2F51"/>
    <w:rsid w:val="006C3018"/>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CFB"/>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899"/>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7C8"/>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39CB"/>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097"/>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29"/>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3A8"/>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87E75"/>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4EF7"/>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085"/>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8DA"/>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75"/>
    <w:rsid w:val="007F3586"/>
    <w:rsid w:val="007F35CB"/>
    <w:rsid w:val="007F382F"/>
    <w:rsid w:val="007F3EFB"/>
    <w:rsid w:val="007F4694"/>
    <w:rsid w:val="007F482B"/>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8F4"/>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133"/>
    <w:rsid w:val="00836331"/>
    <w:rsid w:val="008363CB"/>
    <w:rsid w:val="00836AEE"/>
    <w:rsid w:val="00836AFA"/>
    <w:rsid w:val="00836C6B"/>
    <w:rsid w:val="00836D92"/>
    <w:rsid w:val="00836E92"/>
    <w:rsid w:val="008371BF"/>
    <w:rsid w:val="00837386"/>
    <w:rsid w:val="00837488"/>
    <w:rsid w:val="0083757F"/>
    <w:rsid w:val="00837658"/>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9EF"/>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6E59"/>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55"/>
    <w:rsid w:val="009071D1"/>
    <w:rsid w:val="00907282"/>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3F81"/>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5F9"/>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2F94"/>
    <w:rsid w:val="009731FC"/>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546"/>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9C1"/>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0E1"/>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4E9A"/>
    <w:rsid w:val="009F513A"/>
    <w:rsid w:val="009F51AD"/>
    <w:rsid w:val="009F527A"/>
    <w:rsid w:val="009F5876"/>
    <w:rsid w:val="009F5CF3"/>
    <w:rsid w:val="009F5F85"/>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2DB"/>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D3E"/>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A2"/>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923"/>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A43"/>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15C"/>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5D6"/>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3C1"/>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20"/>
    <w:rsid w:val="00AF4C7B"/>
    <w:rsid w:val="00AF5626"/>
    <w:rsid w:val="00AF576A"/>
    <w:rsid w:val="00AF57FA"/>
    <w:rsid w:val="00AF594B"/>
    <w:rsid w:val="00AF5957"/>
    <w:rsid w:val="00AF5C80"/>
    <w:rsid w:val="00AF5D0F"/>
    <w:rsid w:val="00AF5EA3"/>
    <w:rsid w:val="00AF5F09"/>
    <w:rsid w:val="00AF610E"/>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5D9"/>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BB7"/>
    <w:rsid w:val="00B37D13"/>
    <w:rsid w:val="00B37D34"/>
    <w:rsid w:val="00B37D69"/>
    <w:rsid w:val="00B37FE0"/>
    <w:rsid w:val="00B401EA"/>
    <w:rsid w:val="00B4020E"/>
    <w:rsid w:val="00B4021C"/>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B6B"/>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41"/>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CCA"/>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AE"/>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5E3"/>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A7C4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4B"/>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780"/>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C53"/>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1C3"/>
    <w:rsid w:val="00CC28E1"/>
    <w:rsid w:val="00CC2A67"/>
    <w:rsid w:val="00CC2F57"/>
    <w:rsid w:val="00CC3329"/>
    <w:rsid w:val="00CC33BF"/>
    <w:rsid w:val="00CC3B41"/>
    <w:rsid w:val="00CC3CCB"/>
    <w:rsid w:val="00CC3D45"/>
    <w:rsid w:val="00CC3EE4"/>
    <w:rsid w:val="00CC3F59"/>
    <w:rsid w:val="00CC44EB"/>
    <w:rsid w:val="00CC4545"/>
    <w:rsid w:val="00CC4AF1"/>
    <w:rsid w:val="00CC4DD3"/>
    <w:rsid w:val="00CC4E06"/>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E7B84"/>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A5"/>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98A"/>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91E"/>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8C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D0B"/>
    <w:rsid w:val="00D63E57"/>
    <w:rsid w:val="00D64660"/>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D23"/>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4E54"/>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55B"/>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7AD"/>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3FA"/>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244"/>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49E"/>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AEE"/>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3BD"/>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A21"/>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15E"/>
    <w:rsid w:val="00E7227D"/>
    <w:rsid w:val="00E723D5"/>
    <w:rsid w:val="00E7242F"/>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3F"/>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A0"/>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CAC"/>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2B11"/>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627"/>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7C9"/>
    <w:rsid w:val="00F26890"/>
    <w:rsid w:val="00F26AEB"/>
    <w:rsid w:val="00F26E69"/>
    <w:rsid w:val="00F271D0"/>
    <w:rsid w:val="00F27267"/>
    <w:rsid w:val="00F27398"/>
    <w:rsid w:val="00F2767E"/>
    <w:rsid w:val="00F276AC"/>
    <w:rsid w:val="00F27D6A"/>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DD3"/>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A4C"/>
    <w:rsid w:val="00F50F74"/>
    <w:rsid w:val="00F51096"/>
    <w:rsid w:val="00F51166"/>
    <w:rsid w:val="00F5139F"/>
    <w:rsid w:val="00F514CB"/>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2EC"/>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958"/>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8FA"/>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9E3"/>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1B2"/>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0E097DD2"/>
  <w15:docId w15:val="{5550B0D2-08FB-4959-A52A-FC83C34D4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9B615-4964-4476-95B5-045DD4C9E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115</Pages>
  <Words>36133</Words>
  <Characters>205961</Characters>
  <Application>Microsoft Office Word</Application>
  <DocSecurity>0</DocSecurity>
  <Lines>1716</Lines>
  <Paragraphs>483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241611</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dc:creator>
  <cp:lastModifiedBy>Holger Eichelberger</cp:lastModifiedBy>
  <cp:revision>3139</cp:revision>
  <cp:lastPrinted>2024-11-22T11:02:00Z</cp:lastPrinted>
  <dcterms:created xsi:type="dcterms:W3CDTF">2012-07-20T09:19:00Z</dcterms:created>
  <dcterms:modified xsi:type="dcterms:W3CDTF">2024-11-22T11:02:00Z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