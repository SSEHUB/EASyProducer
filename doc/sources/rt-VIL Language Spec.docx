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E9F28" w14:textId="77777777" w:rsidR="00205386" w:rsidRPr="00725A64" w:rsidRDefault="00B47666" w:rsidP="00BE548F">
      <w:pPr>
        <w:jc w:val="center"/>
        <w:rPr>
          <w:lang w:val="en-GB"/>
        </w:rPr>
      </w:pPr>
      <w:r>
        <w:rPr>
          <w:noProof/>
          <w:lang w:val="en-US" w:eastAsia="en-US"/>
        </w:rPr>
        <w:drawing>
          <wp:anchor distT="0" distB="0" distL="114300" distR="114300" simplePos="0" relativeHeight="251663360" behindDoc="0" locked="0" layoutInCell="1" allowOverlap="1" wp14:anchorId="7C70DB4A" wp14:editId="109995AE">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lang w:val="en-US" w:eastAsia="en-US"/>
        </w:rPr>
        <w:drawing>
          <wp:anchor distT="0" distB="0" distL="114300" distR="114300" simplePos="0" relativeHeight="251661312" behindDoc="0" locked="0" layoutInCell="1" allowOverlap="1" wp14:anchorId="6F0FE7FC" wp14:editId="50439C17">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14:paraId="7EFCA88E" w14:textId="77777777" w:rsidR="00B7557D" w:rsidRPr="00725A64" w:rsidRDefault="00B7557D" w:rsidP="00BE548F">
      <w:pPr>
        <w:jc w:val="center"/>
        <w:rPr>
          <w:lang w:val="en-GB"/>
        </w:rPr>
      </w:pPr>
    </w:p>
    <w:p w14:paraId="3DDB466C" w14:textId="77777777" w:rsidR="00B4264A" w:rsidRPr="00725A64" w:rsidRDefault="00B4264A" w:rsidP="00BE548F">
      <w:pPr>
        <w:jc w:val="center"/>
        <w:rPr>
          <w:lang w:val="en-GB"/>
        </w:rPr>
      </w:pPr>
    </w:p>
    <w:p w14:paraId="20297A5F" w14:textId="77777777" w:rsidR="00772EEC" w:rsidRPr="00725A64" w:rsidRDefault="00772EEC" w:rsidP="00BE548F">
      <w:pPr>
        <w:jc w:val="center"/>
        <w:rPr>
          <w:lang w:val="en-GB"/>
        </w:rPr>
      </w:pPr>
    </w:p>
    <w:p w14:paraId="72485FE2" w14:textId="77777777" w:rsidR="00B4264A" w:rsidRPr="00725A64" w:rsidRDefault="00B4264A" w:rsidP="00BE548F">
      <w:pPr>
        <w:jc w:val="center"/>
        <w:rPr>
          <w:lang w:val="en-GB"/>
        </w:rPr>
      </w:pPr>
    </w:p>
    <w:p w14:paraId="5D9344FB" w14:textId="77777777" w:rsidR="00B4264A" w:rsidRPr="00725A64" w:rsidRDefault="00B4264A" w:rsidP="00BE548F">
      <w:pPr>
        <w:jc w:val="center"/>
        <w:rPr>
          <w:lang w:val="en-GB"/>
        </w:rPr>
      </w:pPr>
    </w:p>
    <w:p w14:paraId="75CA2FF7" w14:textId="77777777" w:rsidR="00B7557D" w:rsidRPr="00725A64" w:rsidRDefault="00FA79C8" w:rsidP="00BE548F">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89F0E50" w14:textId="1DC919C7" w:rsidR="00EC221B" w:rsidRDefault="00D65B71">
      <w:pPr>
        <w:jc w:val="center"/>
        <w:rPr>
          <w:b/>
          <w:sz w:val="28"/>
          <w:szCs w:val="28"/>
          <w:lang w:val="en-GB"/>
        </w:rPr>
      </w:pPr>
      <w:bookmarkStart w:id="0" w:name="_GoBack"/>
      <w:ins w:id="1" w:author="Holger Eichelberger" w:date="2021-10-21T09:16:00Z">
        <w:r w:rsidRPr="00D65B71">
          <w:rPr>
            <w:b/>
            <w:i/>
            <w:sz w:val="28"/>
            <w:szCs w:val="28"/>
            <w:lang w:val="en-GB"/>
            <w:rPrChange w:id="2" w:author="Holger Eichelberger" w:date="2021-10-21T09:16:00Z">
              <w:rPr>
                <w:b/>
                <w:sz w:val="28"/>
                <w:szCs w:val="28"/>
                <w:lang w:val="en-GB"/>
              </w:rPr>
            </w:rPrChange>
          </w:rPr>
          <w:t>Preview</w:t>
        </w:r>
      </w:ins>
      <w:bookmarkEnd w:id="0"/>
      <w:ins w:id="3" w:author="Holger Eichelberger" w:date="2021-10-21T08:43:00Z">
        <w:r w:rsidR="00BB418F">
          <w:rPr>
            <w:b/>
            <w:sz w:val="28"/>
            <w:szCs w:val="28"/>
            <w:lang w:val="en-GB"/>
          </w:rPr>
          <w:t xml:space="preserve"> </w:t>
        </w:r>
      </w:ins>
      <w:del w:id="4" w:author="Holger Eichelberger" w:date="2021-10-21T09:16:00Z">
        <w:r w:rsidR="00D0003F" w:rsidRPr="00D0003F" w:rsidDel="00D65B71">
          <w:rPr>
            <w:b/>
            <w:sz w:val="28"/>
            <w:szCs w:val="28"/>
            <w:lang w:val="en-GB"/>
          </w:rPr>
          <w:delText xml:space="preserve">Version </w:delText>
        </w:r>
      </w:del>
      <w:ins w:id="5" w:author="Holger Eichelberger" w:date="2021-10-21T09:16:00Z">
        <w:r>
          <w:rPr>
            <w:b/>
            <w:sz w:val="28"/>
            <w:szCs w:val="28"/>
            <w:lang w:val="en-GB"/>
          </w:rPr>
          <w:t>v</w:t>
        </w:r>
        <w:r w:rsidRPr="00D0003F">
          <w:rPr>
            <w:b/>
            <w:sz w:val="28"/>
            <w:szCs w:val="28"/>
            <w:lang w:val="en-GB"/>
          </w:rPr>
          <w:t xml:space="preserve">ersion </w:t>
        </w:r>
      </w:ins>
      <w:del w:id="6" w:author="Holger Eichelberger" w:date="2021-10-21T09:16:00Z">
        <w:r w:rsidR="00D0003F" w:rsidRPr="00D0003F" w:rsidDel="00D65B71">
          <w:rPr>
            <w:b/>
            <w:sz w:val="28"/>
            <w:szCs w:val="28"/>
            <w:lang w:val="en-GB"/>
          </w:rPr>
          <w:delText>0.</w:delText>
        </w:r>
        <w:r w:rsidR="003A0910" w:rsidDel="00D65B71">
          <w:rPr>
            <w:b/>
            <w:sz w:val="28"/>
            <w:szCs w:val="28"/>
            <w:lang w:val="en-GB"/>
          </w:rPr>
          <w:delText>21</w:delText>
        </w:r>
      </w:del>
      <w:ins w:id="7" w:author="Holger Eichelberger" w:date="2021-10-21T08:42:00Z">
        <w:r w:rsidR="003800F9">
          <w:rPr>
            <w:b/>
            <w:sz w:val="28"/>
            <w:szCs w:val="28"/>
            <w:lang w:val="en-GB"/>
          </w:rPr>
          <w:t>of 16. March 2016</w:t>
        </w:r>
      </w:ins>
    </w:p>
    <w:p w14:paraId="38F50F5F" w14:textId="77777777" w:rsidR="00EC221B" w:rsidDel="003800F9" w:rsidRDefault="00D0003F">
      <w:pPr>
        <w:jc w:val="center"/>
        <w:rPr>
          <w:del w:id="8" w:author="Holger Eichelberger" w:date="2021-10-21T08:42:00Z"/>
          <w:b/>
          <w:lang w:val="en-GB"/>
        </w:rPr>
      </w:pPr>
      <w:del w:id="9" w:author="Holger Eichelberger" w:date="2021-10-21T08:42:00Z">
        <w:r w:rsidRPr="00D0003F" w:rsidDel="003800F9">
          <w:rPr>
            <w:b/>
            <w:lang w:val="en-GB"/>
          </w:rPr>
          <w:delText xml:space="preserve">(corresponds to </w:delText>
        </w:r>
        <w:r w:rsidR="00B02B91" w:rsidDel="003800F9">
          <w:rPr>
            <w:b/>
            <w:lang w:val="en-GB"/>
          </w:rPr>
          <w:delText>bundle version 0.0.</w:delText>
        </w:r>
        <w:r w:rsidR="006E53A0" w:rsidDel="003800F9">
          <w:rPr>
            <w:b/>
            <w:lang w:val="en-GB"/>
          </w:rPr>
          <w:delText>3</w:delText>
        </w:r>
        <w:r w:rsidRPr="00D0003F" w:rsidDel="003800F9">
          <w:rPr>
            <w:b/>
            <w:lang w:val="en-GB"/>
          </w:rPr>
          <w:delText>)</w:delText>
        </w:r>
      </w:del>
    </w:p>
    <w:p w14:paraId="2C5B701A" w14:textId="77777777" w:rsidR="008A543F" w:rsidRDefault="008A543F" w:rsidP="008A543F">
      <w:pPr>
        <w:rPr>
          <w:rFonts w:ascii="Arial" w:hAnsi="Arial" w:cs="Arial"/>
          <w:b/>
          <w:sz w:val="28"/>
          <w:szCs w:val="28"/>
          <w:lang w:val="en-GB"/>
        </w:rPr>
      </w:pPr>
    </w:p>
    <w:p w14:paraId="4AE85EF3" w14:textId="77777777"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14:paraId="4F8F7162" w14:textId="77777777" w:rsidR="00EC221B" w:rsidRDefault="00D0003F">
      <w:pPr>
        <w:jc w:val="center"/>
        <w:rPr>
          <w:b/>
          <w:sz w:val="28"/>
          <w:szCs w:val="28"/>
          <w:lang w:val="en-GB"/>
        </w:rPr>
      </w:pPr>
      <w:r w:rsidRPr="00D0003F">
        <w:rPr>
          <w:b/>
          <w:sz w:val="28"/>
          <w:szCs w:val="28"/>
          <w:lang w:val="en-GB"/>
        </w:rPr>
        <w:t>Software Systems Engineering (SSE)</w:t>
      </w:r>
    </w:p>
    <w:p w14:paraId="4CFDA606" w14:textId="77777777" w:rsidR="00937972" w:rsidRPr="00937972" w:rsidRDefault="00D0003F">
      <w:pPr>
        <w:jc w:val="center"/>
        <w:rPr>
          <w:b/>
          <w:sz w:val="28"/>
          <w:szCs w:val="28"/>
          <w:lang w:val="en-GB"/>
        </w:rPr>
      </w:pPr>
      <w:r w:rsidRPr="00D0003F">
        <w:rPr>
          <w:b/>
          <w:sz w:val="28"/>
          <w:szCs w:val="28"/>
          <w:lang w:val="en-GB"/>
        </w:rPr>
        <w:t>University of Hildesheim</w:t>
      </w:r>
    </w:p>
    <w:p w14:paraId="39D723D3" w14:textId="77777777" w:rsidR="00937972" w:rsidRPr="00937972" w:rsidRDefault="00D0003F">
      <w:pPr>
        <w:jc w:val="center"/>
        <w:rPr>
          <w:b/>
          <w:sz w:val="28"/>
          <w:szCs w:val="28"/>
          <w:lang w:val="en-GB"/>
        </w:rPr>
      </w:pPr>
      <w:r w:rsidRPr="00D0003F">
        <w:rPr>
          <w:b/>
          <w:sz w:val="28"/>
          <w:szCs w:val="28"/>
          <w:lang w:val="en-GB"/>
        </w:rPr>
        <w:t>31141 Hildesheim</w:t>
      </w:r>
    </w:p>
    <w:p w14:paraId="0D8621DC" w14:textId="77777777" w:rsidR="00937972" w:rsidRPr="00937972" w:rsidRDefault="00D0003F">
      <w:pPr>
        <w:jc w:val="center"/>
        <w:rPr>
          <w:b/>
          <w:sz w:val="28"/>
          <w:szCs w:val="28"/>
          <w:lang w:val="en-GB"/>
        </w:rPr>
      </w:pPr>
      <w:r w:rsidRPr="00D0003F">
        <w:rPr>
          <w:b/>
          <w:sz w:val="28"/>
          <w:szCs w:val="28"/>
          <w:lang w:val="en-GB"/>
        </w:rPr>
        <w:t>Germany</w:t>
      </w:r>
    </w:p>
    <w:p w14:paraId="6DCD9DFB" w14:textId="77777777" w:rsidR="00582177" w:rsidRPr="00725A64" w:rsidRDefault="00582177" w:rsidP="00BE548F">
      <w:pPr>
        <w:rPr>
          <w:rFonts w:ascii="Arial" w:hAnsi="Arial" w:cs="Arial"/>
          <w:i/>
          <w:sz w:val="22"/>
          <w:szCs w:val="22"/>
          <w:lang w:val="en-GB"/>
        </w:rPr>
      </w:pPr>
    </w:p>
    <w:p w14:paraId="043294B5" w14:textId="77777777" w:rsidR="00EC221B" w:rsidRDefault="00D0003F">
      <w:pPr>
        <w:rPr>
          <w:i/>
          <w:lang w:val="en-GB"/>
        </w:rPr>
      </w:pPr>
      <w:r w:rsidRPr="00D0003F">
        <w:rPr>
          <w:i/>
          <w:lang w:val="en-GB"/>
        </w:rPr>
        <w:t>Abstract</w:t>
      </w:r>
    </w:p>
    <w:p w14:paraId="237F943C"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spellStart"/>
      <w:r w:rsidR="005057AD">
        <w:rPr>
          <w:rStyle w:val="Emphasis"/>
          <w:lang w:val="en-GB"/>
        </w:rPr>
        <w:t>arti</w:t>
      </w:r>
      <w:r>
        <w:rPr>
          <w:rStyle w:val="Emphasis"/>
          <w:lang w:val="en-GB"/>
        </w:rPr>
        <w:t>facts</w:t>
      </w:r>
      <w:proofErr w:type="spellEnd"/>
      <w:r>
        <w:rPr>
          <w:rStyle w:val="Emphasis"/>
          <w:lang w:val="en-GB"/>
        </w:rPr>
        <w:t xml:space="preserve"> such as source code, configuration files, etc. </w:t>
      </w:r>
      <w:r w:rsidR="001056A4">
        <w:rPr>
          <w:rStyle w:val="Emphasis"/>
          <w:lang w:val="en-GB"/>
        </w:rPr>
        <w:t xml:space="preserve">Actually, this can also be done at runtime in terms of re-configuration for adaptive software systems. The </w:t>
      </w:r>
      <w:proofErr w:type="spellStart"/>
      <w:r w:rsidR="001056A4">
        <w:rPr>
          <w:rStyle w:val="Emphasis"/>
          <w:lang w:val="en-GB"/>
        </w:rPr>
        <w:t>EASy</w:t>
      </w:r>
      <w:proofErr w:type="spellEnd"/>
      <w:r w:rsidR="001056A4">
        <w:rPr>
          <w:rStyle w:val="Emphasis"/>
          <w:lang w:val="en-GB"/>
        </w:rPr>
        <w:t xml:space="preserve"> Runtime Variability Instantiation Language (rt-VIL) described in this document is an optional extension to the </w:t>
      </w:r>
      <w:proofErr w:type="spellStart"/>
      <w:r w:rsidR="001056A4">
        <w:rPr>
          <w:rStyle w:val="Emphasis"/>
          <w:lang w:val="en-GB"/>
        </w:rPr>
        <w:t>EASy</w:t>
      </w:r>
      <w:proofErr w:type="spellEnd"/>
      <w:r w:rsidR="001056A4">
        <w:rPr>
          <w:rStyle w:val="Emphasis"/>
          <w:lang w:val="en-GB"/>
        </w:rPr>
        <w:t xml:space="preserve">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14:paraId="70668947"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 xml:space="preserve">runtime re-configuration can be performed using </w:t>
      </w:r>
      <w:proofErr w:type="spellStart"/>
      <w:r w:rsidR="001056A4">
        <w:rPr>
          <w:rStyle w:val="Emphasis"/>
          <w:lang w:val="en-GB"/>
        </w:rPr>
        <w:t>EASy</w:t>
      </w:r>
      <w:proofErr w:type="spellEnd"/>
      <w:r w:rsidR="001056A4">
        <w:rPr>
          <w:rStyle w:val="Emphasis"/>
          <w:lang w:val="en-GB"/>
        </w:rPr>
        <w:t>-Producer</w:t>
      </w:r>
      <w:r w:rsidR="0073153B" w:rsidRPr="00725A64">
        <w:rPr>
          <w:rStyle w:val="Emphasis"/>
          <w:lang w:val="en-GB"/>
        </w:rPr>
        <w:t xml:space="preserve">. </w:t>
      </w:r>
    </w:p>
    <w:p w14:paraId="28AD4D93" w14:textId="77777777"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14:paraId="1B85BFB8" w14:textId="77777777"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6971D4" w:rsidRPr="00D65B71" w14:paraId="7FC37C8F" w14:textId="77777777" w:rsidTr="00C8611B">
        <w:tc>
          <w:tcPr>
            <w:tcW w:w="838" w:type="dxa"/>
            <w:shd w:val="clear" w:color="auto" w:fill="auto"/>
          </w:tcPr>
          <w:p w14:paraId="7518BBF9" w14:textId="77777777"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14:paraId="50F04042" w14:textId="77777777"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14:paraId="2BDE071C" w14:textId="77777777"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D65B71" w14:paraId="15223DC9" w14:textId="77777777" w:rsidTr="00C8611B">
        <w:tc>
          <w:tcPr>
            <w:tcW w:w="838" w:type="dxa"/>
            <w:shd w:val="clear" w:color="auto" w:fill="auto"/>
          </w:tcPr>
          <w:p w14:paraId="098E6D6B" w14:textId="77777777"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14:paraId="380851E7" w14:textId="77777777"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del w:id="10" w:author="Holger Eichelberger" w:date="2021-10-21T08:47:00Z">
              <w:r w:rsidR="00355883" w:rsidDel="000B5E0D">
                <w:rPr>
                  <w:rFonts w:ascii="Arial" w:hAnsi="Arial" w:cs="Arial"/>
                  <w:sz w:val="20"/>
                  <w:szCs w:val="20"/>
                  <w:lang w:val="en-GB"/>
                </w:rPr>
                <w:delText xml:space="preserve">März </w:delText>
              </w:r>
            </w:del>
            <w:ins w:id="11" w:author="Holger Eichelberger" w:date="2021-10-21T08:47:00Z">
              <w:r w:rsidR="000B5E0D">
                <w:rPr>
                  <w:rFonts w:ascii="Arial" w:hAnsi="Arial" w:cs="Arial"/>
                  <w:sz w:val="20"/>
                  <w:szCs w:val="20"/>
                  <w:lang w:val="en-GB"/>
                </w:rPr>
                <w:t xml:space="preserve">March </w:t>
              </w:r>
            </w:ins>
            <w:r w:rsidR="00355883">
              <w:rPr>
                <w:rFonts w:ascii="Arial" w:hAnsi="Arial" w:cs="Arial"/>
                <w:sz w:val="20"/>
                <w:szCs w:val="20"/>
                <w:lang w:val="en-GB"/>
              </w:rPr>
              <w:t>2016</w:t>
            </w:r>
          </w:p>
        </w:tc>
        <w:tc>
          <w:tcPr>
            <w:tcW w:w="5445" w:type="dxa"/>
            <w:shd w:val="clear" w:color="auto" w:fill="auto"/>
          </w:tcPr>
          <w:p w14:paraId="323ACEF4" w14:textId="77777777"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14:paraId="0F7E26D6" w14:textId="77777777" w:rsidTr="00C8611B">
        <w:tc>
          <w:tcPr>
            <w:tcW w:w="838" w:type="dxa"/>
            <w:shd w:val="clear" w:color="auto" w:fill="auto"/>
          </w:tcPr>
          <w:p w14:paraId="5DA90502" w14:textId="77777777"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14:paraId="38321863" w14:textId="77777777" w:rsidR="00355883" w:rsidRDefault="00355883" w:rsidP="00E72144">
            <w:pPr>
              <w:rPr>
                <w:rFonts w:ascii="Arial" w:hAnsi="Arial" w:cs="Arial"/>
                <w:sz w:val="20"/>
                <w:szCs w:val="20"/>
                <w:lang w:val="en-GB"/>
              </w:rPr>
            </w:pPr>
            <w:r>
              <w:rPr>
                <w:rFonts w:ascii="Arial" w:hAnsi="Arial" w:cs="Arial"/>
                <w:sz w:val="20"/>
                <w:szCs w:val="20"/>
                <w:lang w:val="en-GB"/>
              </w:rPr>
              <w:t xml:space="preserve">16. </w:t>
            </w:r>
            <w:del w:id="12" w:author="Holger Eichelberger" w:date="2021-10-21T08:42:00Z">
              <w:r w:rsidDel="003800F9">
                <w:rPr>
                  <w:rFonts w:ascii="Arial" w:hAnsi="Arial" w:cs="Arial"/>
                  <w:sz w:val="20"/>
                  <w:szCs w:val="20"/>
                  <w:lang w:val="en-GB"/>
                </w:rPr>
                <w:delText xml:space="preserve">März </w:delText>
              </w:r>
            </w:del>
            <w:ins w:id="13" w:author="Holger Eichelberger" w:date="2021-10-21T08:42:00Z">
              <w:r w:rsidR="003800F9">
                <w:rPr>
                  <w:rFonts w:ascii="Arial" w:hAnsi="Arial" w:cs="Arial"/>
                  <w:sz w:val="20"/>
                  <w:szCs w:val="20"/>
                  <w:lang w:val="en-GB"/>
                </w:rPr>
                <w:t xml:space="preserve">March </w:t>
              </w:r>
            </w:ins>
            <w:r>
              <w:rPr>
                <w:rFonts w:ascii="Arial" w:hAnsi="Arial" w:cs="Arial"/>
                <w:sz w:val="20"/>
                <w:szCs w:val="20"/>
                <w:lang w:val="en-GB"/>
              </w:rPr>
              <w:t>2016</w:t>
            </w:r>
          </w:p>
        </w:tc>
        <w:tc>
          <w:tcPr>
            <w:tcW w:w="5445" w:type="dxa"/>
            <w:shd w:val="clear" w:color="auto" w:fill="auto"/>
          </w:tcPr>
          <w:p w14:paraId="74DE4EB3" w14:textId="77777777" w:rsidR="00FC56A7" w:rsidRDefault="00015102">
            <w:pPr>
              <w:rPr>
                <w:rFonts w:ascii="Arial" w:hAnsi="Arial" w:cs="Arial"/>
                <w:sz w:val="20"/>
                <w:szCs w:val="20"/>
                <w:lang w:val="en-GB"/>
              </w:rPr>
            </w:pPr>
            <w:r>
              <w:rPr>
                <w:rFonts w:ascii="Arial" w:hAnsi="Arial" w:cs="Arial"/>
                <w:sz w:val="20"/>
                <w:szCs w:val="20"/>
                <w:lang w:val="en-GB"/>
              </w:rPr>
              <w:t>initialize for rt-VIL</w:t>
            </w:r>
          </w:p>
        </w:tc>
      </w:tr>
    </w:tbl>
    <w:p w14:paraId="75A49251" w14:textId="77777777" w:rsidR="002F20C6" w:rsidRPr="00725A64" w:rsidRDefault="002F20C6" w:rsidP="00BE548F">
      <w:pPr>
        <w:rPr>
          <w:rFonts w:ascii="Arial" w:hAnsi="Arial" w:cs="Arial"/>
          <w:lang w:val="en-GB"/>
        </w:rPr>
      </w:pPr>
    </w:p>
    <w:p w14:paraId="458E1E91" w14:textId="77777777" w:rsidR="00EC221B" w:rsidRDefault="00D0003F">
      <w:pPr>
        <w:rPr>
          <w:rFonts w:ascii="Arial" w:hAnsi="Arial" w:cs="Arial"/>
          <w:lang w:val="en-GB"/>
        </w:rPr>
      </w:pPr>
      <w:r w:rsidRPr="00D0003F">
        <w:rPr>
          <w:rFonts w:ascii="Arial" w:hAnsi="Arial" w:cs="Arial"/>
          <w:lang w:val="en-GB"/>
        </w:rPr>
        <w:t>Document Properties</w:t>
      </w:r>
    </w:p>
    <w:p w14:paraId="7837854D"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0501D902"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32EEC2EC"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0CB89D1F"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21706962"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70879423"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14:paraId="1C4B041E" w14:textId="77777777" w:rsidR="001D20E4" w:rsidRPr="00725A64" w:rsidRDefault="001D20E4" w:rsidP="00EA17BB">
      <w:pPr>
        <w:outlineLvl w:val="0"/>
        <w:rPr>
          <w:b/>
          <w:sz w:val="32"/>
          <w:lang w:val="en-GB"/>
        </w:rPr>
      </w:pPr>
      <w:bookmarkStart w:id="14" w:name="_Toc449023791"/>
      <w:r w:rsidRPr="00725A64">
        <w:rPr>
          <w:b/>
          <w:sz w:val="32"/>
          <w:lang w:val="en-GB"/>
        </w:rPr>
        <w:lastRenderedPageBreak/>
        <w:t>Table of Contents</w:t>
      </w:r>
      <w:bookmarkEnd w:id="14"/>
    </w:p>
    <w:p w14:paraId="04E9C10D" w14:textId="237ABB21" w:rsidR="005C64B0" w:rsidRDefault="00C85AB3">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D024D8">
          <w:rPr>
            <w:noProof/>
            <w:webHidden/>
          </w:rPr>
          <w:t>3</w:t>
        </w:r>
        <w:r>
          <w:rPr>
            <w:noProof/>
            <w:webHidden/>
          </w:rPr>
          <w:fldChar w:fldCharType="end"/>
        </w:r>
      </w:hyperlink>
    </w:p>
    <w:p w14:paraId="169FD482" w14:textId="50509BC5" w:rsidR="005C64B0" w:rsidRDefault="006D7C1F">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sidR="00C85AB3">
          <w:rPr>
            <w:noProof/>
            <w:webHidden/>
          </w:rPr>
          <w:fldChar w:fldCharType="begin"/>
        </w:r>
        <w:r w:rsidR="005C64B0">
          <w:rPr>
            <w:noProof/>
            <w:webHidden/>
          </w:rPr>
          <w:instrText xml:space="preserve"> PAGEREF _Toc449023792 \h </w:instrText>
        </w:r>
        <w:r w:rsidR="00C85AB3">
          <w:rPr>
            <w:noProof/>
            <w:webHidden/>
          </w:rPr>
        </w:r>
        <w:r w:rsidR="00C85AB3">
          <w:rPr>
            <w:noProof/>
            <w:webHidden/>
          </w:rPr>
          <w:fldChar w:fldCharType="separate"/>
        </w:r>
        <w:r w:rsidR="00D024D8">
          <w:rPr>
            <w:noProof/>
            <w:webHidden/>
          </w:rPr>
          <w:t>4</w:t>
        </w:r>
        <w:r w:rsidR="00C85AB3">
          <w:rPr>
            <w:noProof/>
            <w:webHidden/>
          </w:rPr>
          <w:fldChar w:fldCharType="end"/>
        </w:r>
      </w:hyperlink>
    </w:p>
    <w:p w14:paraId="0CA84F54" w14:textId="7A595D31" w:rsidR="005C64B0" w:rsidRDefault="006D7C1F">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sidR="00C85AB3">
          <w:rPr>
            <w:noProof/>
            <w:webHidden/>
          </w:rPr>
          <w:fldChar w:fldCharType="begin"/>
        </w:r>
        <w:r w:rsidR="005C64B0">
          <w:rPr>
            <w:noProof/>
            <w:webHidden/>
          </w:rPr>
          <w:instrText xml:space="preserve"> PAGEREF _Toc449023793 \h </w:instrText>
        </w:r>
        <w:r w:rsidR="00C85AB3">
          <w:rPr>
            <w:noProof/>
            <w:webHidden/>
          </w:rPr>
        </w:r>
        <w:r w:rsidR="00C85AB3">
          <w:rPr>
            <w:noProof/>
            <w:webHidden/>
          </w:rPr>
          <w:fldChar w:fldCharType="separate"/>
        </w:r>
        <w:r w:rsidR="00D024D8">
          <w:rPr>
            <w:noProof/>
            <w:webHidden/>
          </w:rPr>
          <w:t>5</w:t>
        </w:r>
        <w:r w:rsidR="00C85AB3">
          <w:rPr>
            <w:noProof/>
            <w:webHidden/>
          </w:rPr>
          <w:fldChar w:fldCharType="end"/>
        </w:r>
      </w:hyperlink>
    </w:p>
    <w:p w14:paraId="2FF803A9" w14:textId="6206841C" w:rsidR="005C64B0" w:rsidRDefault="006D7C1F">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sidR="00C85AB3">
          <w:rPr>
            <w:noProof/>
            <w:webHidden/>
          </w:rPr>
          <w:fldChar w:fldCharType="begin"/>
        </w:r>
        <w:r w:rsidR="005C64B0">
          <w:rPr>
            <w:noProof/>
            <w:webHidden/>
          </w:rPr>
          <w:instrText xml:space="preserve"> PAGEREF _Toc449023794 \h </w:instrText>
        </w:r>
        <w:r w:rsidR="00C85AB3">
          <w:rPr>
            <w:noProof/>
            <w:webHidden/>
          </w:rPr>
        </w:r>
        <w:r w:rsidR="00C85AB3">
          <w:rPr>
            <w:noProof/>
            <w:webHidden/>
          </w:rPr>
          <w:fldChar w:fldCharType="separate"/>
        </w:r>
        <w:r w:rsidR="00D024D8">
          <w:rPr>
            <w:noProof/>
            <w:webHidden/>
          </w:rPr>
          <w:t>6</w:t>
        </w:r>
        <w:r w:rsidR="00C85AB3">
          <w:rPr>
            <w:noProof/>
            <w:webHidden/>
          </w:rPr>
          <w:fldChar w:fldCharType="end"/>
        </w:r>
      </w:hyperlink>
    </w:p>
    <w:p w14:paraId="58B1426F" w14:textId="3E38BAFD"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sidR="00C85AB3">
          <w:rPr>
            <w:noProof/>
            <w:webHidden/>
          </w:rPr>
          <w:fldChar w:fldCharType="begin"/>
        </w:r>
        <w:r w:rsidR="005C64B0">
          <w:rPr>
            <w:noProof/>
            <w:webHidden/>
          </w:rPr>
          <w:instrText xml:space="preserve"> PAGEREF _Toc449023795 \h </w:instrText>
        </w:r>
        <w:r w:rsidR="00C85AB3">
          <w:rPr>
            <w:noProof/>
            <w:webHidden/>
          </w:rPr>
        </w:r>
        <w:r w:rsidR="00C85AB3">
          <w:rPr>
            <w:noProof/>
            <w:webHidden/>
          </w:rPr>
          <w:fldChar w:fldCharType="separate"/>
        </w:r>
        <w:r w:rsidR="00D024D8">
          <w:rPr>
            <w:noProof/>
            <w:webHidden/>
          </w:rPr>
          <w:t>6</w:t>
        </w:r>
        <w:r w:rsidR="00C85AB3">
          <w:rPr>
            <w:noProof/>
            <w:webHidden/>
          </w:rPr>
          <w:fldChar w:fldCharType="end"/>
        </w:r>
      </w:hyperlink>
    </w:p>
    <w:p w14:paraId="234E8693" w14:textId="0914C528"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sidR="00C85AB3">
          <w:rPr>
            <w:noProof/>
            <w:webHidden/>
          </w:rPr>
          <w:fldChar w:fldCharType="begin"/>
        </w:r>
        <w:r w:rsidR="005C64B0">
          <w:rPr>
            <w:noProof/>
            <w:webHidden/>
          </w:rPr>
          <w:instrText xml:space="preserve"> PAGEREF _Toc449023796 \h </w:instrText>
        </w:r>
        <w:r w:rsidR="00C85AB3">
          <w:rPr>
            <w:noProof/>
            <w:webHidden/>
          </w:rPr>
        </w:r>
        <w:r w:rsidR="00C85AB3">
          <w:rPr>
            <w:noProof/>
            <w:webHidden/>
          </w:rPr>
          <w:fldChar w:fldCharType="separate"/>
        </w:r>
        <w:r w:rsidR="00D024D8">
          <w:rPr>
            <w:noProof/>
            <w:webHidden/>
          </w:rPr>
          <w:t>6</w:t>
        </w:r>
        <w:r w:rsidR="00C85AB3">
          <w:rPr>
            <w:noProof/>
            <w:webHidden/>
          </w:rPr>
          <w:fldChar w:fldCharType="end"/>
        </w:r>
      </w:hyperlink>
    </w:p>
    <w:p w14:paraId="168D7E9C" w14:textId="28E99690"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_Toc449023797 \h </w:instrText>
        </w:r>
        <w:r w:rsidR="00C85AB3">
          <w:rPr>
            <w:noProof/>
            <w:webHidden/>
          </w:rPr>
        </w:r>
        <w:r w:rsidR="00C85AB3">
          <w:rPr>
            <w:noProof/>
            <w:webHidden/>
          </w:rPr>
          <w:fldChar w:fldCharType="separate"/>
        </w:r>
        <w:r w:rsidR="00D024D8">
          <w:rPr>
            <w:noProof/>
            <w:webHidden/>
          </w:rPr>
          <w:t>8</w:t>
        </w:r>
        <w:r w:rsidR="00C85AB3">
          <w:rPr>
            <w:noProof/>
            <w:webHidden/>
          </w:rPr>
          <w:fldChar w:fldCharType="end"/>
        </w:r>
      </w:hyperlink>
    </w:p>
    <w:p w14:paraId="4D3EEBE8" w14:textId="0FCE28B0"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sidR="00C85AB3">
          <w:rPr>
            <w:noProof/>
            <w:webHidden/>
          </w:rPr>
          <w:fldChar w:fldCharType="begin"/>
        </w:r>
        <w:r w:rsidR="005C64B0">
          <w:rPr>
            <w:noProof/>
            <w:webHidden/>
          </w:rPr>
          <w:instrText xml:space="preserve"> PAGEREF _Toc449023798 \h </w:instrText>
        </w:r>
        <w:r w:rsidR="00C85AB3">
          <w:rPr>
            <w:noProof/>
            <w:webHidden/>
          </w:rPr>
        </w:r>
        <w:r w:rsidR="00C85AB3">
          <w:rPr>
            <w:noProof/>
            <w:webHidden/>
          </w:rPr>
          <w:fldChar w:fldCharType="separate"/>
        </w:r>
        <w:r w:rsidR="00D024D8">
          <w:rPr>
            <w:noProof/>
            <w:webHidden/>
          </w:rPr>
          <w:t>14</w:t>
        </w:r>
        <w:r w:rsidR="00C85AB3">
          <w:rPr>
            <w:noProof/>
            <w:webHidden/>
          </w:rPr>
          <w:fldChar w:fldCharType="end"/>
        </w:r>
      </w:hyperlink>
    </w:p>
    <w:p w14:paraId="01ECF6D5" w14:textId="3B8B6BE7"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sidR="00C85AB3">
          <w:rPr>
            <w:noProof/>
            <w:webHidden/>
          </w:rPr>
          <w:fldChar w:fldCharType="begin"/>
        </w:r>
        <w:r w:rsidR="005C64B0">
          <w:rPr>
            <w:noProof/>
            <w:webHidden/>
          </w:rPr>
          <w:instrText xml:space="preserve"> PAGEREF _Toc449023799 \h </w:instrText>
        </w:r>
        <w:r w:rsidR="00C85AB3">
          <w:rPr>
            <w:noProof/>
            <w:webHidden/>
          </w:rPr>
        </w:r>
        <w:r w:rsidR="00C85AB3">
          <w:rPr>
            <w:noProof/>
            <w:webHidden/>
          </w:rPr>
          <w:fldChar w:fldCharType="separate"/>
        </w:r>
        <w:r w:rsidR="00D024D8">
          <w:rPr>
            <w:noProof/>
            <w:webHidden/>
          </w:rPr>
          <w:t>15</w:t>
        </w:r>
        <w:r w:rsidR="00C85AB3">
          <w:rPr>
            <w:noProof/>
            <w:webHidden/>
          </w:rPr>
          <w:fldChar w:fldCharType="end"/>
        </w:r>
      </w:hyperlink>
    </w:p>
    <w:p w14:paraId="7AC5EACB" w14:textId="088E38EA"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sidR="00C85AB3">
          <w:rPr>
            <w:noProof/>
            <w:webHidden/>
          </w:rPr>
          <w:fldChar w:fldCharType="begin"/>
        </w:r>
        <w:r w:rsidR="005C64B0">
          <w:rPr>
            <w:noProof/>
            <w:webHidden/>
          </w:rPr>
          <w:instrText xml:space="preserve"> PAGEREF _Toc449023800 \h </w:instrText>
        </w:r>
        <w:r w:rsidR="00C85AB3">
          <w:rPr>
            <w:noProof/>
            <w:webHidden/>
          </w:rPr>
        </w:r>
        <w:r w:rsidR="00C85AB3">
          <w:rPr>
            <w:noProof/>
            <w:webHidden/>
          </w:rPr>
          <w:fldChar w:fldCharType="separate"/>
        </w:r>
        <w:r w:rsidR="00D024D8">
          <w:rPr>
            <w:noProof/>
            <w:webHidden/>
          </w:rPr>
          <w:t>17</w:t>
        </w:r>
        <w:r w:rsidR="00C85AB3">
          <w:rPr>
            <w:noProof/>
            <w:webHidden/>
          </w:rPr>
          <w:fldChar w:fldCharType="end"/>
        </w:r>
      </w:hyperlink>
    </w:p>
    <w:p w14:paraId="15CD6E67" w14:textId="10FE1972"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sidR="00C85AB3">
          <w:rPr>
            <w:noProof/>
            <w:webHidden/>
          </w:rPr>
          <w:fldChar w:fldCharType="begin"/>
        </w:r>
        <w:r w:rsidR="005C64B0">
          <w:rPr>
            <w:noProof/>
            <w:webHidden/>
          </w:rPr>
          <w:instrText xml:space="preserve"> PAGEREF _Toc449023801 \h </w:instrText>
        </w:r>
        <w:r w:rsidR="00C85AB3">
          <w:rPr>
            <w:noProof/>
            <w:webHidden/>
          </w:rPr>
        </w:r>
        <w:r w:rsidR="00C85AB3">
          <w:rPr>
            <w:noProof/>
            <w:webHidden/>
          </w:rPr>
          <w:fldChar w:fldCharType="separate"/>
        </w:r>
        <w:r w:rsidR="00D024D8">
          <w:rPr>
            <w:noProof/>
            <w:webHidden/>
          </w:rPr>
          <w:t>18</w:t>
        </w:r>
        <w:r w:rsidR="00C85AB3">
          <w:rPr>
            <w:noProof/>
            <w:webHidden/>
          </w:rPr>
          <w:fldChar w:fldCharType="end"/>
        </w:r>
      </w:hyperlink>
    </w:p>
    <w:p w14:paraId="05112B2E" w14:textId="7AF45F7A" w:rsidR="005C64B0" w:rsidRDefault="00BD0D80">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"_Toc449023802" </w:instrText>
      </w:r>
      <w:r>
        <w:fldChar w:fldCharType="separate"/>
      </w:r>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sidR="00C85AB3">
        <w:rPr>
          <w:noProof/>
          <w:webHidden/>
        </w:rPr>
        <w:fldChar w:fldCharType="begin"/>
      </w:r>
      <w:r w:rsidR="005C64B0">
        <w:rPr>
          <w:noProof/>
          <w:webHidden/>
        </w:rPr>
        <w:instrText xml:space="preserve"> PAGEREF _Toc449023802 \h </w:instrText>
      </w:r>
      <w:r w:rsidR="00C85AB3">
        <w:rPr>
          <w:noProof/>
          <w:webHidden/>
        </w:rPr>
      </w:r>
      <w:r w:rsidR="00C85AB3">
        <w:rPr>
          <w:noProof/>
          <w:webHidden/>
        </w:rPr>
        <w:fldChar w:fldCharType="separate"/>
      </w:r>
      <w:ins w:id="15" w:author="Holger Eichelberger" w:date="2021-10-21T09:17:00Z">
        <w:r w:rsidR="00D024D8">
          <w:rPr>
            <w:noProof/>
            <w:webHidden/>
          </w:rPr>
          <w:t>20</w:t>
        </w:r>
      </w:ins>
      <w:del w:id="16" w:author="Holger Eichelberger" w:date="2021-10-21T08:47:00Z">
        <w:r w:rsidR="005C64B0" w:rsidDel="00F17EC0">
          <w:rPr>
            <w:noProof/>
            <w:webHidden/>
          </w:rPr>
          <w:delText>19</w:delText>
        </w:r>
      </w:del>
      <w:r w:rsidR="00C85AB3">
        <w:rPr>
          <w:noProof/>
          <w:webHidden/>
        </w:rPr>
        <w:fldChar w:fldCharType="end"/>
      </w:r>
      <w:r>
        <w:rPr>
          <w:noProof/>
        </w:rPr>
        <w:fldChar w:fldCharType="end"/>
      </w:r>
    </w:p>
    <w:p w14:paraId="7EB23B4E" w14:textId="6BC5CCBD" w:rsidR="005C64B0" w:rsidRDefault="006D7C1F">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sidR="00C85AB3">
          <w:rPr>
            <w:noProof/>
            <w:webHidden/>
          </w:rPr>
          <w:fldChar w:fldCharType="begin"/>
        </w:r>
        <w:r w:rsidR="005C64B0">
          <w:rPr>
            <w:noProof/>
            <w:webHidden/>
          </w:rPr>
          <w:instrText xml:space="preserve"> PAGEREF _Toc449023803 \h </w:instrText>
        </w:r>
        <w:r w:rsidR="00C85AB3">
          <w:rPr>
            <w:noProof/>
            <w:webHidden/>
          </w:rPr>
        </w:r>
        <w:r w:rsidR="00C85AB3">
          <w:rPr>
            <w:noProof/>
            <w:webHidden/>
          </w:rPr>
          <w:fldChar w:fldCharType="separate"/>
        </w:r>
        <w:r w:rsidR="00D024D8">
          <w:rPr>
            <w:noProof/>
            <w:webHidden/>
          </w:rPr>
          <w:t>20</w:t>
        </w:r>
        <w:r w:rsidR="00C85AB3">
          <w:rPr>
            <w:noProof/>
            <w:webHidden/>
          </w:rPr>
          <w:fldChar w:fldCharType="end"/>
        </w:r>
      </w:hyperlink>
    </w:p>
    <w:p w14:paraId="169A1700" w14:textId="7446119D" w:rsidR="005C64B0" w:rsidRDefault="006D7C1F">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sidR="00C85AB3">
          <w:rPr>
            <w:noProof/>
            <w:webHidden/>
          </w:rPr>
          <w:fldChar w:fldCharType="begin"/>
        </w:r>
        <w:r w:rsidR="005C64B0">
          <w:rPr>
            <w:noProof/>
            <w:webHidden/>
          </w:rPr>
          <w:instrText xml:space="preserve"> PAGEREF _Toc449023804 \h </w:instrText>
        </w:r>
        <w:r w:rsidR="00C85AB3">
          <w:rPr>
            <w:noProof/>
            <w:webHidden/>
          </w:rPr>
        </w:r>
        <w:r w:rsidR="00C85AB3">
          <w:rPr>
            <w:noProof/>
            <w:webHidden/>
          </w:rPr>
          <w:fldChar w:fldCharType="separate"/>
        </w:r>
        <w:r w:rsidR="00D024D8">
          <w:rPr>
            <w:noProof/>
            <w:webHidden/>
          </w:rPr>
          <w:t>20</w:t>
        </w:r>
        <w:r w:rsidR="00C85AB3">
          <w:rPr>
            <w:noProof/>
            <w:webHidden/>
          </w:rPr>
          <w:fldChar w:fldCharType="end"/>
        </w:r>
      </w:hyperlink>
    </w:p>
    <w:p w14:paraId="307111A0" w14:textId="1773FFCE" w:rsidR="005C64B0" w:rsidRDefault="006D7C1F">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_Toc449023805 \h </w:instrText>
        </w:r>
        <w:r w:rsidR="00C85AB3">
          <w:rPr>
            <w:noProof/>
            <w:webHidden/>
          </w:rPr>
        </w:r>
        <w:r w:rsidR="00C85AB3">
          <w:rPr>
            <w:noProof/>
            <w:webHidden/>
          </w:rPr>
          <w:fldChar w:fldCharType="separate"/>
        </w:r>
        <w:r w:rsidR="00D024D8">
          <w:rPr>
            <w:noProof/>
            <w:webHidden/>
          </w:rPr>
          <w:t>20</w:t>
        </w:r>
        <w:r w:rsidR="00C85AB3">
          <w:rPr>
            <w:noProof/>
            <w:webHidden/>
          </w:rPr>
          <w:fldChar w:fldCharType="end"/>
        </w:r>
      </w:hyperlink>
    </w:p>
    <w:p w14:paraId="7CBDEA8F" w14:textId="41002373" w:rsidR="005C64B0" w:rsidRDefault="006D7C1F">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sidR="00C85AB3">
          <w:rPr>
            <w:noProof/>
            <w:webHidden/>
          </w:rPr>
          <w:fldChar w:fldCharType="begin"/>
        </w:r>
        <w:r w:rsidR="005C64B0">
          <w:rPr>
            <w:noProof/>
            <w:webHidden/>
          </w:rPr>
          <w:instrText xml:space="preserve"> PAGEREF _Toc449023806 \h </w:instrText>
        </w:r>
        <w:r w:rsidR="00C85AB3">
          <w:rPr>
            <w:noProof/>
            <w:webHidden/>
          </w:rPr>
        </w:r>
        <w:r w:rsidR="00C85AB3">
          <w:rPr>
            <w:noProof/>
            <w:webHidden/>
          </w:rPr>
          <w:fldChar w:fldCharType="separate"/>
        </w:r>
        <w:r w:rsidR="00D024D8">
          <w:rPr>
            <w:noProof/>
            <w:webHidden/>
          </w:rPr>
          <w:t>20</w:t>
        </w:r>
        <w:r w:rsidR="00C85AB3">
          <w:rPr>
            <w:noProof/>
            <w:webHidden/>
          </w:rPr>
          <w:fldChar w:fldCharType="end"/>
        </w:r>
      </w:hyperlink>
    </w:p>
    <w:p w14:paraId="1CDC5C13" w14:textId="2AE3896D" w:rsidR="005C64B0" w:rsidRDefault="006D7C1F">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sidR="00C85AB3">
          <w:rPr>
            <w:noProof/>
            <w:webHidden/>
          </w:rPr>
          <w:fldChar w:fldCharType="begin"/>
        </w:r>
        <w:r w:rsidR="005C64B0">
          <w:rPr>
            <w:noProof/>
            <w:webHidden/>
          </w:rPr>
          <w:instrText xml:space="preserve"> PAGEREF _Toc449023807 \h </w:instrText>
        </w:r>
        <w:r w:rsidR="00C85AB3">
          <w:rPr>
            <w:noProof/>
            <w:webHidden/>
          </w:rPr>
        </w:r>
        <w:r w:rsidR="00C85AB3">
          <w:rPr>
            <w:noProof/>
            <w:webHidden/>
          </w:rPr>
          <w:fldChar w:fldCharType="separate"/>
        </w:r>
        <w:r w:rsidR="00D024D8">
          <w:rPr>
            <w:noProof/>
            <w:webHidden/>
          </w:rPr>
          <w:t>20</w:t>
        </w:r>
        <w:r w:rsidR="00C85AB3">
          <w:rPr>
            <w:noProof/>
            <w:webHidden/>
          </w:rPr>
          <w:fldChar w:fldCharType="end"/>
        </w:r>
      </w:hyperlink>
    </w:p>
    <w:p w14:paraId="4CC4FC93" w14:textId="28FBE42E" w:rsidR="005C64B0" w:rsidRDefault="00BD0D80">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"_Toc449023808" </w:instrText>
      </w:r>
      <w:r>
        <w:fldChar w:fldCharType="separate"/>
      </w:r>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sidR="00C85AB3">
        <w:rPr>
          <w:noProof/>
          <w:webHidden/>
        </w:rPr>
        <w:fldChar w:fldCharType="begin"/>
      </w:r>
      <w:r w:rsidR="005C64B0">
        <w:rPr>
          <w:noProof/>
          <w:webHidden/>
        </w:rPr>
        <w:instrText xml:space="preserve"> PAGEREF _Toc449023808 \h </w:instrText>
      </w:r>
      <w:r w:rsidR="00C85AB3">
        <w:rPr>
          <w:noProof/>
          <w:webHidden/>
        </w:rPr>
      </w:r>
      <w:r w:rsidR="00C85AB3">
        <w:rPr>
          <w:noProof/>
          <w:webHidden/>
        </w:rPr>
        <w:fldChar w:fldCharType="separate"/>
      </w:r>
      <w:ins w:id="17" w:author="Holger Eichelberger" w:date="2021-10-21T09:17:00Z">
        <w:r w:rsidR="00D024D8">
          <w:rPr>
            <w:noProof/>
            <w:webHidden/>
          </w:rPr>
          <w:t>21</w:t>
        </w:r>
      </w:ins>
      <w:del w:id="18" w:author="Holger Eichelberger" w:date="2021-10-21T08:47:00Z">
        <w:r w:rsidR="005C64B0" w:rsidDel="00F17EC0">
          <w:rPr>
            <w:noProof/>
            <w:webHidden/>
          </w:rPr>
          <w:delText>20</w:delText>
        </w:r>
      </w:del>
      <w:r w:rsidR="00C85AB3">
        <w:rPr>
          <w:noProof/>
          <w:webHidden/>
        </w:rPr>
        <w:fldChar w:fldCharType="end"/>
      </w:r>
      <w:r>
        <w:rPr>
          <w:noProof/>
        </w:rPr>
        <w:fldChar w:fldCharType="end"/>
      </w:r>
    </w:p>
    <w:p w14:paraId="3C1A6BAB" w14:textId="1F994889" w:rsidR="005C64B0" w:rsidRDefault="006D7C1F">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sidR="00C85AB3">
          <w:rPr>
            <w:noProof/>
            <w:webHidden/>
          </w:rPr>
          <w:fldChar w:fldCharType="begin"/>
        </w:r>
        <w:r w:rsidR="005C64B0">
          <w:rPr>
            <w:noProof/>
            <w:webHidden/>
          </w:rPr>
          <w:instrText xml:space="preserve"> PAGEREF _Toc449023809 \h </w:instrText>
        </w:r>
        <w:r w:rsidR="00C85AB3">
          <w:rPr>
            <w:noProof/>
            <w:webHidden/>
          </w:rPr>
        </w:r>
        <w:r w:rsidR="00C85AB3">
          <w:rPr>
            <w:noProof/>
            <w:webHidden/>
          </w:rPr>
          <w:fldChar w:fldCharType="separate"/>
        </w:r>
        <w:r w:rsidR="00D024D8">
          <w:rPr>
            <w:noProof/>
            <w:webHidden/>
          </w:rPr>
          <w:t>21</w:t>
        </w:r>
        <w:r w:rsidR="00C85AB3">
          <w:rPr>
            <w:noProof/>
            <w:webHidden/>
          </w:rPr>
          <w:fldChar w:fldCharType="end"/>
        </w:r>
      </w:hyperlink>
    </w:p>
    <w:p w14:paraId="5CA157E9" w14:textId="1A320E1C" w:rsidR="005C64B0" w:rsidRDefault="00BD0D80">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"_Toc449023810" </w:instrText>
      </w:r>
      <w:r>
        <w:fldChar w:fldCharType="separate"/>
      </w:r>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sidR="00C85AB3">
        <w:rPr>
          <w:noProof/>
          <w:webHidden/>
        </w:rPr>
        <w:fldChar w:fldCharType="begin"/>
      </w:r>
      <w:r w:rsidR="005C64B0">
        <w:rPr>
          <w:noProof/>
          <w:webHidden/>
        </w:rPr>
        <w:instrText xml:space="preserve"> PAGEREF _Toc449023810 \h </w:instrText>
      </w:r>
      <w:r w:rsidR="00C85AB3">
        <w:rPr>
          <w:noProof/>
          <w:webHidden/>
        </w:rPr>
      </w:r>
      <w:r w:rsidR="00C85AB3">
        <w:rPr>
          <w:noProof/>
          <w:webHidden/>
        </w:rPr>
        <w:fldChar w:fldCharType="separate"/>
      </w:r>
      <w:ins w:id="19" w:author="Holger Eichelberger" w:date="2021-10-21T09:17:00Z">
        <w:r w:rsidR="00D024D8">
          <w:rPr>
            <w:noProof/>
            <w:webHidden/>
          </w:rPr>
          <w:t>22</w:t>
        </w:r>
      </w:ins>
      <w:del w:id="20" w:author="Holger Eichelberger" w:date="2021-10-21T08:47:00Z">
        <w:r w:rsidR="005C64B0" w:rsidDel="00F17EC0">
          <w:rPr>
            <w:noProof/>
            <w:webHidden/>
          </w:rPr>
          <w:delText>21</w:delText>
        </w:r>
      </w:del>
      <w:r w:rsidR="00C85AB3">
        <w:rPr>
          <w:noProof/>
          <w:webHidden/>
        </w:rPr>
        <w:fldChar w:fldCharType="end"/>
      </w:r>
      <w:r>
        <w:rPr>
          <w:noProof/>
        </w:rPr>
        <w:fldChar w:fldCharType="end"/>
      </w:r>
    </w:p>
    <w:p w14:paraId="34B668DA" w14:textId="694EA7F5" w:rsidR="005C64B0" w:rsidRDefault="006D7C1F">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sidR="00C85AB3">
          <w:rPr>
            <w:noProof/>
            <w:webHidden/>
          </w:rPr>
          <w:fldChar w:fldCharType="begin"/>
        </w:r>
        <w:r w:rsidR="005C64B0">
          <w:rPr>
            <w:noProof/>
            <w:webHidden/>
          </w:rPr>
          <w:instrText xml:space="preserve"> PAGEREF _Toc449023811 \h </w:instrText>
        </w:r>
        <w:r w:rsidR="00C85AB3">
          <w:rPr>
            <w:noProof/>
            <w:webHidden/>
          </w:rPr>
        </w:r>
        <w:r w:rsidR="00C85AB3">
          <w:rPr>
            <w:noProof/>
            <w:webHidden/>
          </w:rPr>
          <w:fldChar w:fldCharType="separate"/>
        </w:r>
        <w:r w:rsidR="00D024D8">
          <w:rPr>
            <w:noProof/>
            <w:webHidden/>
          </w:rPr>
          <w:t>23</w:t>
        </w:r>
        <w:r w:rsidR="00C85AB3">
          <w:rPr>
            <w:noProof/>
            <w:webHidden/>
          </w:rPr>
          <w:fldChar w:fldCharType="end"/>
        </w:r>
      </w:hyperlink>
    </w:p>
    <w:p w14:paraId="54E1398D" w14:textId="3523EAE5" w:rsidR="005C64B0" w:rsidRDefault="006D7C1F">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sidR="00C85AB3">
          <w:rPr>
            <w:noProof/>
            <w:webHidden/>
          </w:rPr>
          <w:fldChar w:fldCharType="begin"/>
        </w:r>
        <w:r w:rsidR="005C64B0">
          <w:rPr>
            <w:noProof/>
            <w:webHidden/>
          </w:rPr>
          <w:instrText xml:space="preserve"> PAGEREF _Toc449023812 \h </w:instrText>
        </w:r>
        <w:r w:rsidR="00C85AB3">
          <w:rPr>
            <w:noProof/>
            <w:webHidden/>
          </w:rPr>
        </w:r>
        <w:r w:rsidR="00C85AB3">
          <w:rPr>
            <w:noProof/>
            <w:webHidden/>
          </w:rPr>
          <w:fldChar w:fldCharType="separate"/>
        </w:r>
        <w:r w:rsidR="00D024D8">
          <w:rPr>
            <w:noProof/>
            <w:webHidden/>
          </w:rPr>
          <w:t>24</w:t>
        </w:r>
        <w:r w:rsidR="00C85AB3">
          <w:rPr>
            <w:noProof/>
            <w:webHidden/>
          </w:rPr>
          <w:fldChar w:fldCharType="end"/>
        </w:r>
      </w:hyperlink>
    </w:p>
    <w:p w14:paraId="5F69C591" w14:textId="4C2BB8BC" w:rsidR="005C64B0" w:rsidRDefault="006D7C1F">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sidR="00C85AB3">
          <w:rPr>
            <w:noProof/>
            <w:webHidden/>
          </w:rPr>
          <w:fldChar w:fldCharType="begin"/>
        </w:r>
        <w:r w:rsidR="005C64B0">
          <w:rPr>
            <w:noProof/>
            <w:webHidden/>
          </w:rPr>
          <w:instrText xml:space="preserve"> PAGEREF _Toc449023813 \h </w:instrText>
        </w:r>
        <w:r w:rsidR="00C85AB3">
          <w:rPr>
            <w:noProof/>
            <w:webHidden/>
          </w:rPr>
        </w:r>
        <w:r w:rsidR="00C85AB3">
          <w:rPr>
            <w:noProof/>
            <w:webHidden/>
          </w:rPr>
          <w:fldChar w:fldCharType="separate"/>
        </w:r>
        <w:r w:rsidR="00D024D8">
          <w:rPr>
            <w:noProof/>
            <w:webHidden/>
          </w:rPr>
          <w:t>27</w:t>
        </w:r>
        <w:r w:rsidR="00C85AB3">
          <w:rPr>
            <w:noProof/>
            <w:webHidden/>
          </w:rPr>
          <w:fldChar w:fldCharType="end"/>
        </w:r>
      </w:hyperlink>
    </w:p>
    <w:p w14:paraId="77CD225D" w14:textId="77777777" w:rsidR="00897124" w:rsidRPr="00725A64" w:rsidRDefault="00C85AB3" w:rsidP="00A429C8">
      <w:pPr>
        <w:rPr>
          <w:b/>
          <w:sz w:val="32"/>
          <w:szCs w:val="32"/>
          <w:lang w:val="en-GB"/>
        </w:rPr>
      </w:pPr>
      <w:r w:rsidRPr="00725A64">
        <w:rPr>
          <w:lang w:val="en-GB"/>
        </w:rPr>
        <w:fldChar w:fldCharType="end"/>
      </w:r>
      <w:r w:rsidR="00897124" w:rsidRPr="00725A64">
        <w:rPr>
          <w:b/>
          <w:sz w:val="32"/>
          <w:szCs w:val="32"/>
          <w:lang w:val="en-GB"/>
        </w:rPr>
        <w:br w:type="page"/>
      </w:r>
    </w:p>
    <w:p w14:paraId="13AC500F" w14:textId="77777777" w:rsidR="001D20E4" w:rsidRPr="00725A64" w:rsidRDefault="001D20E4" w:rsidP="00EA17BB">
      <w:pPr>
        <w:outlineLvl w:val="0"/>
        <w:rPr>
          <w:b/>
          <w:sz w:val="32"/>
          <w:szCs w:val="32"/>
          <w:lang w:val="en-GB"/>
        </w:rPr>
      </w:pPr>
      <w:bookmarkStart w:id="21" w:name="_Toc449023792"/>
      <w:r w:rsidRPr="00725A64">
        <w:rPr>
          <w:b/>
          <w:sz w:val="32"/>
          <w:szCs w:val="32"/>
          <w:lang w:val="en-GB"/>
        </w:rPr>
        <w:lastRenderedPageBreak/>
        <w:t>Table of Figures</w:t>
      </w:r>
      <w:bookmarkEnd w:id="21"/>
    </w:p>
    <w:p w14:paraId="5488161B" w14:textId="77777777" w:rsidR="002F20C6" w:rsidRPr="00725A64" w:rsidRDefault="00C85AB3"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14:paraId="03C4EEAB" w14:textId="77777777" w:rsidR="000547E2" w:rsidRPr="00725A64" w:rsidRDefault="000547E2" w:rsidP="00EA17BB">
      <w:pPr>
        <w:pStyle w:val="Heading1"/>
        <w:ind w:hanging="792"/>
        <w:rPr>
          <w:lang w:val="en-GB"/>
        </w:rPr>
      </w:pPr>
      <w:bookmarkStart w:id="22" w:name="_Toc186688504"/>
      <w:bookmarkStart w:id="23" w:name="_Toc313096720"/>
      <w:bookmarkStart w:id="24" w:name="_Ref368048271"/>
      <w:bookmarkStart w:id="25" w:name="_Ref368048275"/>
      <w:bookmarkStart w:id="26" w:name="_Ref402953001"/>
      <w:bookmarkStart w:id="27" w:name="_Ref402953004"/>
      <w:bookmarkStart w:id="28" w:name="_Ref402953008"/>
      <w:bookmarkStart w:id="29" w:name="_Toc449023793"/>
      <w:bookmarkStart w:id="30" w:name="_Toc179456027"/>
      <w:r w:rsidRPr="00725A64">
        <w:rPr>
          <w:lang w:val="en-GB"/>
        </w:rPr>
        <w:lastRenderedPageBreak/>
        <w:t>Introduction</w:t>
      </w:r>
      <w:bookmarkEnd w:id="22"/>
      <w:bookmarkEnd w:id="23"/>
      <w:bookmarkEnd w:id="24"/>
      <w:bookmarkEnd w:id="25"/>
      <w:bookmarkEnd w:id="26"/>
      <w:bookmarkEnd w:id="27"/>
      <w:bookmarkEnd w:id="28"/>
      <w:bookmarkEnd w:id="29"/>
    </w:p>
    <w:p w14:paraId="3504B5F7" w14:textId="1B5CA51E"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r w:rsidR="00BD0D80">
        <w:fldChar w:fldCharType="begin"/>
      </w:r>
      <w:r w:rsidR="00BD0D80" w:rsidRPr="003800F9">
        <w:rPr>
          <w:lang w:val="en-US"/>
          <w:rPrChange w:id="31" w:author="Holger Eichelberger" w:date="2021-10-21T08:42:00Z">
            <w:rPr/>
          </w:rPrChange>
        </w:rPr>
        <w:instrText xml:space="preserve"> REF BIB_d21 \* MERGEFORMAT </w:instrText>
      </w:r>
      <w:r w:rsidR="00BD0D80">
        <w:fldChar w:fldCharType="separate"/>
      </w:r>
      <w:r w:rsidR="00D024D8" w:rsidRPr="001E46F3">
        <w:rPr>
          <w:lang w:val="en-GB"/>
        </w:rPr>
        <w:t>3</w:t>
      </w:r>
      <w:r w:rsidR="00BD0D80">
        <w:rPr>
          <w:lang w:val="en-GB"/>
        </w:rPr>
        <w:fldChar w:fldCharType="end"/>
      </w:r>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14:paraId="10C5A624" w14:textId="77777777"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 xml:space="preserve">[10, 11], we explicitly support product line instantiation at runtime through VIL capabilities. As a valid configuration is also required at runtime, we utilize runtime reasoning (in terms of the </w:t>
      </w:r>
      <w:proofErr w:type="spellStart"/>
      <w:r>
        <w:rPr>
          <w:lang w:val="en-GB"/>
        </w:rPr>
        <w:t>EASy</w:t>
      </w:r>
      <w:proofErr w:type="spellEnd"/>
      <w:r>
        <w:rPr>
          <w:lang w:val="en-GB"/>
        </w:rPr>
        <w:t xml:space="preserve">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14:paraId="09836BA7" w14:textId="07D6989D"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C85AB3">
        <w:rPr>
          <w:lang w:val="en-GB"/>
        </w:rPr>
        <w:fldChar w:fldCharType="begin"/>
      </w:r>
      <w:r w:rsidR="005C64B0">
        <w:rPr>
          <w:lang w:val="en-GB"/>
        </w:rPr>
        <w:instrText xml:space="preserve"> REF _Ref411839911 \r \h </w:instrText>
      </w:r>
      <w:r w:rsidR="00C85AB3">
        <w:rPr>
          <w:lang w:val="en-GB"/>
        </w:rPr>
      </w:r>
      <w:r w:rsidR="00C85AB3">
        <w:rPr>
          <w:lang w:val="en-GB"/>
        </w:rPr>
        <w:fldChar w:fldCharType="separate"/>
      </w:r>
      <w:r w:rsidR="00D024D8">
        <w:rPr>
          <w:lang w:val="en-GB"/>
        </w:rPr>
        <w:t>2</w:t>
      </w:r>
      <w:r w:rsidR="00C85AB3">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C85AB3">
        <w:rPr>
          <w:lang w:val="en-GB"/>
        </w:rPr>
        <w:fldChar w:fldCharType="begin"/>
      </w:r>
      <w:r w:rsidR="00D00AE0">
        <w:rPr>
          <w:lang w:val="en-GB"/>
        </w:rPr>
        <w:instrText xml:space="preserve"> REF _Ref414440001 \r \h </w:instrText>
      </w:r>
      <w:r w:rsidR="00C85AB3">
        <w:rPr>
          <w:lang w:val="en-GB"/>
        </w:rPr>
      </w:r>
      <w:r w:rsidR="00C85AB3">
        <w:rPr>
          <w:lang w:val="en-GB"/>
        </w:rPr>
        <w:fldChar w:fldCharType="separate"/>
      </w:r>
      <w:r w:rsidR="00D024D8">
        <w:rPr>
          <w:lang w:val="en-GB"/>
        </w:rPr>
        <w:t>3</w:t>
      </w:r>
      <w:r w:rsidR="00C85AB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85AB3">
        <w:rPr>
          <w:lang w:val="en-GB"/>
        </w:rPr>
        <w:fldChar w:fldCharType="begin"/>
      </w:r>
      <w:r w:rsidR="00D00AE0">
        <w:rPr>
          <w:lang w:val="en-GB"/>
        </w:rPr>
        <w:instrText xml:space="preserve"> REF _Ref414440033 \r \h </w:instrText>
      </w:r>
      <w:r w:rsidR="00C85AB3">
        <w:rPr>
          <w:lang w:val="en-GB"/>
        </w:rPr>
      </w:r>
      <w:r w:rsidR="00C85AB3">
        <w:rPr>
          <w:lang w:val="en-GB"/>
        </w:rPr>
        <w:fldChar w:fldCharType="separate"/>
      </w:r>
      <w:r w:rsidR="00D024D8">
        <w:rPr>
          <w:lang w:val="en-GB"/>
        </w:rPr>
        <w:t>4</w:t>
      </w:r>
      <w:r w:rsidR="00C85AB3">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14:paraId="11C59E77" w14:textId="77777777" w:rsidR="00FC56A7" w:rsidRDefault="006971D4" w:rsidP="00FC56A7">
      <w:pPr>
        <w:pStyle w:val="Heading1"/>
        <w:rPr>
          <w:lang w:val="en-GB"/>
        </w:rPr>
      </w:pPr>
      <w:bookmarkStart w:id="32" w:name="_Toc449022505"/>
      <w:bookmarkStart w:id="33" w:name="_Toc449022506"/>
      <w:bookmarkStart w:id="34" w:name="_Toc449022507"/>
      <w:bookmarkStart w:id="35" w:name="_Toc449022508"/>
      <w:bookmarkStart w:id="36" w:name="_Toc449022509"/>
      <w:bookmarkStart w:id="37" w:name="_Toc449022510"/>
      <w:bookmarkStart w:id="38" w:name="_Toc449022511"/>
      <w:bookmarkStart w:id="39" w:name="_Toc449022512"/>
      <w:bookmarkStart w:id="40" w:name="_Toc449022513"/>
      <w:bookmarkStart w:id="41" w:name="_Toc449022514"/>
      <w:bookmarkStart w:id="42" w:name="_Toc449022515"/>
      <w:bookmarkStart w:id="43" w:name="_Toc449022516"/>
      <w:bookmarkStart w:id="44" w:name="_Toc449022517"/>
      <w:bookmarkStart w:id="45" w:name="_Toc449022518"/>
      <w:bookmarkStart w:id="46" w:name="_Toc449022519"/>
      <w:bookmarkStart w:id="47" w:name="_Toc449022520"/>
      <w:bookmarkStart w:id="48" w:name="_Toc449022521"/>
      <w:bookmarkStart w:id="49" w:name="_Toc449022522"/>
      <w:bookmarkStart w:id="50" w:name="_Toc449022523"/>
      <w:bookmarkStart w:id="51" w:name="_Toc449022524"/>
      <w:bookmarkStart w:id="52" w:name="_Toc449022525"/>
      <w:bookmarkStart w:id="53" w:name="_Toc449022526"/>
      <w:bookmarkStart w:id="54" w:name="_Toc449022527"/>
      <w:bookmarkStart w:id="55" w:name="_Toc449022528"/>
      <w:bookmarkStart w:id="56" w:name="_Toc449022529"/>
      <w:bookmarkStart w:id="57" w:name="_Toc449022530"/>
      <w:bookmarkStart w:id="58" w:name="_Toc449022531"/>
      <w:bookmarkStart w:id="59" w:name="_Toc449022532"/>
      <w:bookmarkStart w:id="60" w:name="_Toc449022533"/>
      <w:bookmarkStart w:id="61" w:name="_Toc449022534"/>
      <w:bookmarkStart w:id="62" w:name="_Toc449022535"/>
      <w:bookmarkStart w:id="63" w:name="_Toc449022536"/>
      <w:bookmarkStart w:id="64" w:name="_Toc449022537"/>
      <w:bookmarkStart w:id="65" w:name="_Toc449022538"/>
      <w:bookmarkStart w:id="66" w:name="_Toc449022539"/>
      <w:bookmarkStart w:id="67" w:name="_Toc449022540"/>
      <w:bookmarkStart w:id="68" w:name="_Toc449022541"/>
      <w:bookmarkStart w:id="69" w:name="_Toc449022542"/>
      <w:bookmarkStart w:id="70" w:name="_Toc449022543"/>
      <w:bookmarkStart w:id="71" w:name="_Toc449022544"/>
      <w:bookmarkStart w:id="72" w:name="_Toc449022545"/>
      <w:bookmarkStart w:id="73" w:name="_Toc449022546"/>
      <w:bookmarkStart w:id="74" w:name="_Toc449022547"/>
      <w:bookmarkStart w:id="75" w:name="_Toc449022548"/>
      <w:bookmarkStart w:id="76" w:name="_Toc449022549"/>
      <w:bookmarkStart w:id="77" w:name="_Toc449022550"/>
      <w:bookmarkStart w:id="78" w:name="_Toc449022551"/>
      <w:bookmarkStart w:id="79" w:name="_Toc449022552"/>
      <w:bookmarkStart w:id="80" w:name="_Toc449022553"/>
      <w:bookmarkStart w:id="81" w:name="_Toc449022554"/>
      <w:bookmarkStart w:id="82" w:name="_Toc449022555"/>
      <w:bookmarkStart w:id="83" w:name="_Toc449022556"/>
      <w:bookmarkStart w:id="84" w:name="_Toc449022557"/>
      <w:bookmarkStart w:id="85" w:name="_Toc449022558"/>
      <w:bookmarkStart w:id="86" w:name="_Toc449022559"/>
      <w:bookmarkStart w:id="87" w:name="_Toc449022560"/>
      <w:bookmarkStart w:id="88" w:name="_Toc449022561"/>
      <w:bookmarkStart w:id="89" w:name="_Toc449022562"/>
      <w:bookmarkStart w:id="90" w:name="_Toc449022563"/>
      <w:bookmarkStart w:id="91" w:name="_Toc449022564"/>
      <w:bookmarkStart w:id="92" w:name="_Toc449022565"/>
      <w:bookmarkStart w:id="93" w:name="_Toc449022566"/>
      <w:bookmarkStart w:id="94" w:name="_Toc449022567"/>
      <w:bookmarkStart w:id="95" w:name="_Toc449022568"/>
      <w:bookmarkStart w:id="96" w:name="_Toc449022569"/>
      <w:bookmarkStart w:id="97" w:name="_Toc449022570"/>
      <w:bookmarkStart w:id="98" w:name="_Toc449022571"/>
      <w:bookmarkStart w:id="99" w:name="_Toc449022572"/>
      <w:bookmarkStart w:id="100" w:name="_Toc449022573"/>
      <w:bookmarkStart w:id="101" w:name="_Toc449022574"/>
      <w:bookmarkStart w:id="102" w:name="_Toc449022575"/>
      <w:bookmarkStart w:id="103" w:name="_Toc449022576"/>
      <w:bookmarkStart w:id="104" w:name="_Toc449022577"/>
      <w:bookmarkStart w:id="105" w:name="_Toc449022578"/>
      <w:bookmarkStart w:id="106" w:name="_Toc449022579"/>
      <w:bookmarkStart w:id="107" w:name="_Toc449022580"/>
      <w:bookmarkStart w:id="108" w:name="_Toc449022581"/>
      <w:bookmarkStart w:id="109" w:name="_Toc449022582"/>
      <w:bookmarkStart w:id="110" w:name="_Toc449022583"/>
      <w:bookmarkStart w:id="111" w:name="_Toc449022584"/>
      <w:bookmarkStart w:id="112" w:name="_Toc449022585"/>
      <w:bookmarkStart w:id="113" w:name="_Toc449022586"/>
      <w:bookmarkStart w:id="114" w:name="_Toc449022587"/>
      <w:bookmarkStart w:id="115" w:name="_Toc449022588"/>
      <w:bookmarkStart w:id="116" w:name="_Toc449022589"/>
      <w:bookmarkStart w:id="117" w:name="_Toc449022590"/>
      <w:bookmarkStart w:id="118" w:name="_Toc449022591"/>
      <w:bookmarkStart w:id="119" w:name="_Toc449022592"/>
      <w:bookmarkStart w:id="120" w:name="_Toc449022593"/>
      <w:bookmarkStart w:id="121" w:name="_Toc449022594"/>
      <w:bookmarkStart w:id="122" w:name="_Toc449022595"/>
      <w:bookmarkStart w:id="123" w:name="_Toc449022596"/>
      <w:bookmarkStart w:id="124" w:name="_Toc449022597"/>
      <w:bookmarkStart w:id="125" w:name="_Toc449022598"/>
      <w:bookmarkStart w:id="126" w:name="_Toc449022599"/>
      <w:bookmarkStart w:id="127" w:name="_Toc449022600"/>
      <w:bookmarkStart w:id="128" w:name="_Toc449022601"/>
      <w:bookmarkStart w:id="129" w:name="_Toc449022602"/>
      <w:bookmarkStart w:id="130" w:name="_Toc449022603"/>
      <w:bookmarkStart w:id="131" w:name="_Toc449022604"/>
      <w:bookmarkStart w:id="132" w:name="_Toc449022605"/>
      <w:bookmarkStart w:id="133" w:name="_Toc449022606"/>
      <w:bookmarkStart w:id="134" w:name="_Toc449022607"/>
      <w:bookmarkStart w:id="135" w:name="_Toc449022608"/>
      <w:bookmarkStart w:id="136" w:name="_Toc449022609"/>
      <w:bookmarkStart w:id="137" w:name="_Toc449022610"/>
      <w:bookmarkStart w:id="138" w:name="_Toc449022611"/>
      <w:bookmarkStart w:id="139" w:name="_Toc449022612"/>
      <w:bookmarkStart w:id="140" w:name="_Toc449022613"/>
      <w:bookmarkStart w:id="141" w:name="_Toc449022614"/>
      <w:bookmarkStart w:id="142" w:name="_Toc449022615"/>
      <w:bookmarkStart w:id="143" w:name="_Toc449022616"/>
      <w:bookmarkStart w:id="144" w:name="_Toc449022617"/>
      <w:bookmarkStart w:id="145" w:name="_Toc449022618"/>
      <w:bookmarkStart w:id="146" w:name="_Toc385852267"/>
      <w:bookmarkStart w:id="147" w:name="_Toc385852381"/>
      <w:bookmarkStart w:id="148" w:name="_Toc449022619"/>
      <w:bookmarkStart w:id="149" w:name="_Toc449022620"/>
      <w:bookmarkStart w:id="150" w:name="_Toc449022621"/>
      <w:bookmarkStart w:id="151" w:name="_Toc449022622"/>
      <w:bookmarkStart w:id="152" w:name="_Toc449022623"/>
      <w:bookmarkStart w:id="153" w:name="_Toc449022624"/>
      <w:bookmarkStart w:id="154" w:name="_Toc449022625"/>
      <w:bookmarkStart w:id="155" w:name="_Toc449022626"/>
      <w:bookmarkStart w:id="156" w:name="_Toc449022627"/>
      <w:bookmarkStart w:id="157" w:name="_Toc449022628"/>
      <w:bookmarkStart w:id="158" w:name="_Toc449022629"/>
      <w:bookmarkStart w:id="159" w:name="_Toc449022630"/>
      <w:bookmarkStart w:id="160" w:name="_Toc449022631"/>
      <w:bookmarkStart w:id="161" w:name="_Toc449022632"/>
      <w:bookmarkStart w:id="162" w:name="_Toc449022633"/>
      <w:bookmarkStart w:id="163" w:name="_Toc449022634"/>
      <w:bookmarkStart w:id="164" w:name="_Toc449022635"/>
      <w:bookmarkStart w:id="165" w:name="_Toc449022636"/>
      <w:bookmarkStart w:id="166" w:name="_Toc449022637"/>
      <w:bookmarkStart w:id="167" w:name="_Toc449022638"/>
      <w:bookmarkStart w:id="168" w:name="_Toc449022639"/>
      <w:bookmarkStart w:id="169" w:name="_Toc449022640"/>
      <w:bookmarkStart w:id="170" w:name="_Toc449022641"/>
      <w:bookmarkStart w:id="171" w:name="_Toc449022642"/>
      <w:bookmarkStart w:id="172" w:name="_Toc449022643"/>
      <w:bookmarkStart w:id="173" w:name="_Toc449022644"/>
      <w:bookmarkStart w:id="174" w:name="_Toc449022645"/>
      <w:bookmarkStart w:id="175" w:name="_Toc449022646"/>
      <w:bookmarkStart w:id="176" w:name="_Toc449022647"/>
      <w:bookmarkStart w:id="177" w:name="_Toc449022648"/>
      <w:bookmarkStart w:id="178" w:name="_Toc449022649"/>
      <w:bookmarkStart w:id="179" w:name="_Toc449022650"/>
      <w:bookmarkStart w:id="180" w:name="_Toc449022651"/>
      <w:bookmarkStart w:id="181" w:name="_Toc449022652"/>
      <w:bookmarkStart w:id="182" w:name="_Toc449022653"/>
      <w:bookmarkStart w:id="183" w:name="_Toc449022654"/>
      <w:bookmarkStart w:id="184" w:name="_Toc449022655"/>
      <w:bookmarkStart w:id="185" w:name="_Toc449022656"/>
      <w:bookmarkStart w:id="186" w:name="_Toc449022657"/>
      <w:bookmarkStart w:id="187" w:name="_Toc449022658"/>
      <w:bookmarkStart w:id="188" w:name="_Toc449022659"/>
      <w:bookmarkStart w:id="189" w:name="_Toc449022660"/>
      <w:bookmarkStart w:id="190" w:name="_Toc449022661"/>
      <w:bookmarkStart w:id="191" w:name="_Toc449022662"/>
      <w:bookmarkStart w:id="192" w:name="_Toc449022663"/>
      <w:bookmarkStart w:id="193" w:name="_Toc449022664"/>
      <w:bookmarkStart w:id="194" w:name="_Toc449022665"/>
      <w:bookmarkStart w:id="195" w:name="_Toc449022666"/>
      <w:bookmarkStart w:id="196" w:name="_Toc449022667"/>
      <w:bookmarkStart w:id="197" w:name="_Toc449022668"/>
      <w:bookmarkStart w:id="198" w:name="_Toc449022669"/>
      <w:bookmarkStart w:id="199" w:name="_Toc449022670"/>
      <w:bookmarkStart w:id="200" w:name="_Toc449022671"/>
      <w:bookmarkStart w:id="201" w:name="_Toc449022672"/>
      <w:bookmarkStart w:id="202" w:name="_Toc449022673"/>
      <w:bookmarkStart w:id="203" w:name="_Toc449022674"/>
      <w:bookmarkStart w:id="204" w:name="_Toc449022675"/>
      <w:bookmarkStart w:id="205" w:name="_Toc449022676"/>
      <w:bookmarkStart w:id="206" w:name="_Toc449022677"/>
      <w:bookmarkStart w:id="207" w:name="_Toc449022678"/>
      <w:bookmarkStart w:id="208" w:name="_Toc449022679"/>
      <w:bookmarkStart w:id="209" w:name="_Toc449022680"/>
      <w:bookmarkStart w:id="210" w:name="_Toc449022681"/>
      <w:bookmarkStart w:id="211" w:name="_Toc449022682"/>
      <w:bookmarkStart w:id="212" w:name="_Toc449022683"/>
      <w:bookmarkStart w:id="213" w:name="_Toc449022684"/>
      <w:bookmarkStart w:id="214" w:name="_Toc449022685"/>
      <w:bookmarkStart w:id="215" w:name="_Toc449022686"/>
      <w:bookmarkStart w:id="216" w:name="_Toc449022687"/>
      <w:bookmarkStart w:id="217" w:name="_Toc449022688"/>
      <w:bookmarkStart w:id="218" w:name="_Toc449022689"/>
      <w:bookmarkStart w:id="219" w:name="_Toc449022690"/>
      <w:bookmarkStart w:id="220" w:name="_Toc449022691"/>
      <w:bookmarkStart w:id="221" w:name="_Toc449022692"/>
      <w:bookmarkStart w:id="222" w:name="_Toc449022693"/>
      <w:bookmarkStart w:id="223" w:name="_Toc449022694"/>
      <w:bookmarkStart w:id="224" w:name="_Toc449022695"/>
      <w:bookmarkStart w:id="225" w:name="_Toc449022696"/>
      <w:bookmarkStart w:id="226" w:name="_Toc449022697"/>
      <w:bookmarkStart w:id="227" w:name="_Toc449022698"/>
      <w:bookmarkStart w:id="228" w:name="_Toc449022699"/>
      <w:bookmarkStart w:id="229" w:name="_Toc449022700"/>
      <w:bookmarkStart w:id="230" w:name="_Toc449022701"/>
      <w:bookmarkStart w:id="231" w:name="_Toc449022702"/>
      <w:bookmarkStart w:id="232" w:name="_Toc449022703"/>
      <w:bookmarkStart w:id="233" w:name="_Toc449022704"/>
      <w:bookmarkStart w:id="234" w:name="_Toc449022705"/>
      <w:bookmarkStart w:id="235" w:name="_Toc449022706"/>
      <w:bookmarkStart w:id="236" w:name="_Toc449022707"/>
      <w:bookmarkStart w:id="237" w:name="_Toc449022708"/>
      <w:bookmarkStart w:id="238" w:name="_Toc449022709"/>
      <w:bookmarkStart w:id="239" w:name="_Toc449022710"/>
      <w:bookmarkStart w:id="240" w:name="_Toc449022711"/>
      <w:bookmarkStart w:id="241" w:name="_Toc449022712"/>
      <w:bookmarkStart w:id="242" w:name="_Toc449022713"/>
      <w:bookmarkStart w:id="243" w:name="_Toc449022714"/>
      <w:bookmarkStart w:id="244" w:name="_Toc449022715"/>
      <w:bookmarkStart w:id="245" w:name="_Toc449022716"/>
      <w:bookmarkStart w:id="246" w:name="_Toc449022717"/>
      <w:bookmarkStart w:id="247" w:name="_Toc449022718"/>
      <w:bookmarkStart w:id="248" w:name="_Toc449022719"/>
      <w:bookmarkStart w:id="249" w:name="_Toc449022720"/>
      <w:bookmarkStart w:id="250" w:name="_Toc449022721"/>
      <w:bookmarkStart w:id="251" w:name="_Toc449022722"/>
      <w:bookmarkStart w:id="252" w:name="_Toc449022723"/>
      <w:bookmarkStart w:id="253" w:name="_Toc449022724"/>
      <w:bookmarkStart w:id="254" w:name="_Toc449022725"/>
      <w:bookmarkStart w:id="255" w:name="_Toc449022726"/>
      <w:bookmarkStart w:id="256" w:name="_Toc449022727"/>
      <w:bookmarkStart w:id="257" w:name="_Toc449022728"/>
      <w:bookmarkStart w:id="258" w:name="_Toc449022729"/>
      <w:bookmarkStart w:id="259" w:name="_Toc449022730"/>
      <w:bookmarkStart w:id="260" w:name="_Toc449022731"/>
      <w:bookmarkStart w:id="261" w:name="_Toc449022732"/>
      <w:bookmarkStart w:id="262" w:name="_Toc449022733"/>
      <w:bookmarkStart w:id="263" w:name="_Toc449022734"/>
      <w:bookmarkStart w:id="264" w:name="_Toc449022735"/>
      <w:bookmarkStart w:id="265" w:name="_Toc449022736"/>
      <w:bookmarkStart w:id="266" w:name="_Toc449022737"/>
      <w:bookmarkStart w:id="267" w:name="_Toc449022738"/>
      <w:bookmarkStart w:id="268" w:name="_Toc449022739"/>
      <w:bookmarkStart w:id="269" w:name="_Toc315425764"/>
      <w:bookmarkStart w:id="270" w:name="_Toc315425765"/>
      <w:bookmarkStart w:id="271" w:name="_Toc315425766"/>
      <w:bookmarkStart w:id="272" w:name="_Toc315425767"/>
      <w:bookmarkStart w:id="273" w:name="_Toc315425768"/>
      <w:bookmarkStart w:id="274" w:name="_Toc449022740"/>
      <w:bookmarkStart w:id="275" w:name="_Toc449022741"/>
      <w:bookmarkStart w:id="276" w:name="_Toc449022742"/>
      <w:bookmarkStart w:id="277" w:name="_Toc449022743"/>
      <w:bookmarkStart w:id="278" w:name="_Toc449022744"/>
      <w:bookmarkStart w:id="279" w:name="_Toc449022745"/>
      <w:bookmarkStart w:id="280" w:name="_Toc449022746"/>
      <w:bookmarkStart w:id="281" w:name="_Toc449022747"/>
      <w:bookmarkStart w:id="282" w:name="_Toc449022748"/>
      <w:bookmarkStart w:id="283" w:name="_Toc449022749"/>
      <w:bookmarkStart w:id="284" w:name="_Toc449022750"/>
      <w:bookmarkStart w:id="285" w:name="_Toc449022751"/>
      <w:bookmarkStart w:id="286" w:name="_Toc449022752"/>
      <w:bookmarkStart w:id="287" w:name="_Toc449022753"/>
      <w:bookmarkStart w:id="288" w:name="_Toc449022754"/>
      <w:bookmarkStart w:id="289" w:name="_Toc449022755"/>
      <w:bookmarkStart w:id="290" w:name="_Toc449022756"/>
      <w:bookmarkStart w:id="291" w:name="_Toc449022757"/>
      <w:bookmarkStart w:id="292" w:name="_Toc449022758"/>
      <w:bookmarkStart w:id="293" w:name="_Toc449022759"/>
      <w:bookmarkStart w:id="294" w:name="_Toc449022760"/>
      <w:bookmarkStart w:id="295" w:name="_Toc449022761"/>
      <w:bookmarkStart w:id="296" w:name="_Toc449022762"/>
      <w:bookmarkStart w:id="297" w:name="_Toc449022763"/>
      <w:bookmarkStart w:id="298" w:name="_Toc449022764"/>
      <w:bookmarkStart w:id="299" w:name="_Toc449022765"/>
      <w:bookmarkStart w:id="300" w:name="_Toc449022766"/>
      <w:bookmarkStart w:id="301" w:name="_Toc449022767"/>
      <w:bookmarkStart w:id="302" w:name="_Toc449022768"/>
      <w:bookmarkStart w:id="303" w:name="_Toc449022769"/>
      <w:bookmarkStart w:id="304" w:name="_Toc449022770"/>
      <w:bookmarkStart w:id="305" w:name="_Toc449022771"/>
      <w:bookmarkStart w:id="306" w:name="_Toc449022772"/>
      <w:bookmarkStart w:id="307" w:name="_Toc449022773"/>
      <w:bookmarkStart w:id="308" w:name="_Toc449022774"/>
      <w:bookmarkStart w:id="309" w:name="_Toc449022775"/>
      <w:bookmarkStart w:id="310" w:name="_Toc449022776"/>
      <w:bookmarkStart w:id="311" w:name="_Toc449022777"/>
      <w:bookmarkStart w:id="312" w:name="_Toc449022778"/>
      <w:bookmarkStart w:id="313" w:name="_Toc449022779"/>
      <w:bookmarkStart w:id="314" w:name="_Toc449022780"/>
      <w:bookmarkStart w:id="315" w:name="_Toc449022781"/>
      <w:bookmarkStart w:id="316" w:name="_Toc449022782"/>
      <w:bookmarkStart w:id="317" w:name="_Toc449022783"/>
      <w:bookmarkStart w:id="318" w:name="_Toc449022784"/>
      <w:bookmarkStart w:id="319" w:name="_Toc449022785"/>
      <w:bookmarkStart w:id="320" w:name="_Toc449022786"/>
      <w:bookmarkStart w:id="321" w:name="_Toc449022787"/>
      <w:bookmarkStart w:id="322" w:name="_Toc449022788"/>
      <w:bookmarkStart w:id="323" w:name="_Toc449022789"/>
      <w:bookmarkStart w:id="324" w:name="_Toc449022790"/>
      <w:bookmarkStart w:id="325" w:name="_Toc449022791"/>
      <w:bookmarkStart w:id="326" w:name="_Toc449022792"/>
      <w:bookmarkStart w:id="327" w:name="_Toc449022793"/>
      <w:bookmarkStart w:id="328" w:name="_Toc449022794"/>
      <w:bookmarkStart w:id="329" w:name="_Toc449022795"/>
      <w:bookmarkStart w:id="330" w:name="_Toc449022796"/>
      <w:bookmarkStart w:id="331" w:name="_Toc449022797"/>
      <w:bookmarkStart w:id="332" w:name="_Toc449022798"/>
      <w:bookmarkStart w:id="333" w:name="_Toc449022799"/>
      <w:bookmarkStart w:id="334" w:name="_Toc449022800"/>
      <w:bookmarkStart w:id="335" w:name="_Toc449022801"/>
      <w:bookmarkStart w:id="336" w:name="_Toc449022802"/>
      <w:bookmarkStart w:id="337" w:name="_Toc449022803"/>
      <w:bookmarkStart w:id="338" w:name="_Toc449022804"/>
      <w:bookmarkStart w:id="339" w:name="_Toc449022805"/>
      <w:bookmarkStart w:id="340" w:name="_Toc449022806"/>
      <w:bookmarkStart w:id="341" w:name="_Toc449022807"/>
      <w:bookmarkStart w:id="342" w:name="_Toc449022808"/>
      <w:bookmarkStart w:id="343" w:name="_Toc402953141"/>
      <w:bookmarkStart w:id="344" w:name="_Toc449022809"/>
      <w:bookmarkStart w:id="345" w:name="_Toc449022810"/>
      <w:bookmarkStart w:id="346" w:name="_Toc449022811"/>
      <w:bookmarkStart w:id="347" w:name="_Toc449022812"/>
      <w:bookmarkStart w:id="348" w:name="_Toc449022813"/>
      <w:bookmarkStart w:id="349" w:name="_Toc449022814"/>
      <w:bookmarkStart w:id="350" w:name="_Toc449022815"/>
      <w:bookmarkStart w:id="351" w:name="_Toc449022816"/>
      <w:bookmarkStart w:id="352" w:name="_Toc449022817"/>
      <w:bookmarkStart w:id="353" w:name="_Toc449022818"/>
      <w:bookmarkStart w:id="354" w:name="_Toc449022819"/>
      <w:bookmarkStart w:id="355" w:name="_Toc449022820"/>
      <w:bookmarkStart w:id="356" w:name="_Toc449022821"/>
      <w:bookmarkStart w:id="357" w:name="_Toc449022822"/>
      <w:bookmarkStart w:id="358" w:name="_Toc449022823"/>
      <w:bookmarkStart w:id="359" w:name="_Toc449022824"/>
      <w:bookmarkStart w:id="360" w:name="_Toc449022825"/>
      <w:bookmarkStart w:id="361" w:name="_Toc449022826"/>
      <w:bookmarkStart w:id="362" w:name="_Toc449022827"/>
      <w:bookmarkStart w:id="363" w:name="_Toc449022828"/>
      <w:bookmarkStart w:id="364" w:name="_Toc449022829"/>
      <w:bookmarkStart w:id="365" w:name="_Toc449022830"/>
      <w:bookmarkStart w:id="366" w:name="_Toc449022831"/>
      <w:bookmarkStart w:id="367" w:name="_Toc449022832"/>
      <w:bookmarkStart w:id="368" w:name="_Toc449022833"/>
      <w:bookmarkStart w:id="369" w:name="_Toc449022834"/>
      <w:bookmarkStart w:id="370" w:name="_Toc449022835"/>
      <w:bookmarkStart w:id="371" w:name="_Toc449022836"/>
      <w:bookmarkStart w:id="372" w:name="_Toc449022837"/>
      <w:bookmarkStart w:id="373" w:name="_Toc449022838"/>
      <w:bookmarkStart w:id="374" w:name="_Toc449022839"/>
      <w:bookmarkStart w:id="375" w:name="_Toc449022840"/>
      <w:bookmarkStart w:id="376" w:name="_Toc449022841"/>
      <w:bookmarkStart w:id="377" w:name="_Toc449022842"/>
      <w:bookmarkStart w:id="378" w:name="_Toc449022843"/>
      <w:bookmarkStart w:id="379" w:name="_Toc449022844"/>
      <w:bookmarkStart w:id="380" w:name="_Toc449022845"/>
      <w:bookmarkStart w:id="381" w:name="_Toc449022846"/>
      <w:bookmarkStart w:id="382" w:name="_Toc449022847"/>
      <w:bookmarkStart w:id="383" w:name="_Toc449022848"/>
      <w:bookmarkStart w:id="384" w:name="_Toc449022849"/>
      <w:bookmarkStart w:id="385" w:name="_Toc449022850"/>
      <w:bookmarkStart w:id="386" w:name="_Toc449022851"/>
      <w:bookmarkStart w:id="387" w:name="_Toc449022852"/>
      <w:bookmarkStart w:id="388" w:name="_Toc449022853"/>
      <w:bookmarkStart w:id="389" w:name="_Toc449022854"/>
      <w:bookmarkStart w:id="390" w:name="_Toc449022855"/>
      <w:bookmarkStart w:id="391" w:name="_Toc449022856"/>
      <w:bookmarkStart w:id="392" w:name="_Toc449022857"/>
      <w:bookmarkStart w:id="393" w:name="_Toc449022858"/>
      <w:bookmarkStart w:id="394" w:name="_Toc449022859"/>
      <w:bookmarkStart w:id="395" w:name="_Toc449022860"/>
      <w:bookmarkStart w:id="396" w:name="_Toc449022861"/>
      <w:bookmarkStart w:id="397" w:name="_Toc449022862"/>
      <w:bookmarkStart w:id="398" w:name="_Toc449022863"/>
      <w:bookmarkStart w:id="399" w:name="_Toc449022864"/>
      <w:bookmarkStart w:id="400" w:name="_Toc449022865"/>
      <w:bookmarkStart w:id="401" w:name="_Toc449022866"/>
      <w:bookmarkStart w:id="402" w:name="_Toc449022867"/>
      <w:bookmarkStart w:id="403" w:name="_Toc402953145"/>
      <w:bookmarkStart w:id="404" w:name="_Toc449022868"/>
      <w:bookmarkStart w:id="405" w:name="_Toc449022869"/>
      <w:bookmarkStart w:id="406" w:name="_Toc449022870"/>
      <w:bookmarkStart w:id="407" w:name="_Toc449022871"/>
      <w:bookmarkStart w:id="408" w:name="_Toc449022872"/>
      <w:bookmarkStart w:id="409" w:name="_Toc449022873"/>
      <w:bookmarkStart w:id="410" w:name="_Toc449022874"/>
      <w:bookmarkStart w:id="411" w:name="_Toc449022875"/>
      <w:bookmarkStart w:id="412" w:name="_Toc449022876"/>
      <w:bookmarkStart w:id="413" w:name="_Toc449022877"/>
      <w:bookmarkStart w:id="414" w:name="_Toc449022878"/>
      <w:bookmarkStart w:id="415" w:name="_Toc449022879"/>
      <w:bookmarkStart w:id="416" w:name="_Toc449022880"/>
      <w:bookmarkStart w:id="417" w:name="_Toc449022881"/>
      <w:bookmarkStart w:id="418" w:name="_Toc449022882"/>
      <w:bookmarkStart w:id="419" w:name="_Toc449022883"/>
      <w:bookmarkStart w:id="420" w:name="_Toc449022884"/>
      <w:bookmarkStart w:id="421" w:name="_Toc449022885"/>
      <w:bookmarkStart w:id="422" w:name="_Toc449022886"/>
      <w:bookmarkStart w:id="423" w:name="_Toc449022887"/>
      <w:bookmarkStart w:id="424" w:name="_Toc449022888"/>
      <w:bookmarkStart w:id="425" w:name="_Toc449022889"/>
      <w:bookmarkStart w:id="426" w:name="_Toc449022890"/>
      <w:bookmarkStart w:id="427" w:name="_Toc449022891"/>
      <w:bookmarkStart w:id="428" w:name="_Toc449022892"/>
      <w:bookmarkStart w:id="429" w:name="_Toc449022893"/>
      <w:bookmarkStart w:id="430" w:name="_Toc449022894"/>
      <w:bookmarkStart w:id="431" w:name="_Toc449022895"/>
      <w:bookmarkStart w:id="432" w:name="_Toc449022896"/>
      <w:bookmarkStart w:id="433" w:name="_Toc449022897"/>
      <w:bookmarkStart w:id="434" w:name="_Toc449022898"/>
      <w:bookmarkStart w:id="435" w:name="_Toc449022899"/>
      <w:bookmarkStart w:id="436" w:name="_Toc449022900"/>
      <w:bookmarkStart w:id="437" w:name="_Toc449022901"/>
      <w:bookmarkStart w:id="438" w:name="_Toc449022902"/>
      <w:bookmarkStart w:id="439" w:name="_Toc449022903"/>
      <w:bookmarkStart w:id="440" w:name="_Toc449022904"/>
      <w:bookmarkStart w:id="441" w:name="_Toc449022905"/>
      <w:bookmarkStart w:id="442" w:name="_Toc449022906"/>
      <w:bookmarkStart w:id="443" w:name="_Toc449022907"/>
      <w:bookmarkStart w:id="444" w:name="_Toc449022908"/>
      <w:bookmarkStart w:id="445" w:name="_Toc449022909"/>
      <w:bookmarkStart w:id="446" w:name="_Toc449022910"/>
      <w:bookmarkStart w:id="447" w:name="_Toc449022911"/>
      <w:bookmarkStart w:id="448" w:name="_Toc449022912"/>
      <w:bookmarkStart w:id="449" w:name="_Toc449022913"/>
      <w:bookmarkStart w:id="450" w:name="_Toc449022914"/>
      <w:bookmarkStart w:id="451" w:name="_Toc449022915"/>
      <w:bookmarkStart w:id="452" w:name="_Toc449022916"/>
      <w:bookmarkStart w:id="453" w:name="_Toc449022917"/>
      <w:bookmarkStart w:id="454" w:name="_Toc449022918"/>
      <w:bookmarkStart w:id="455" w:name="_Toc449022919"/>
      <w:bookmarkStart w:id="456" w:name="_Toc449022920"/>
      <w:bookmarkStart w:id="457" w:name="_Toc449022921"/>
      <w:bookmarkStart w:id="458" w:name="_Toc449022922"/>
      <w:bookmarkStart w:id="459" w:name="_Toc449022923"/>
      <w:bookmarkStart w:id="460" w:name="_Toc449022924"/>
      <w:bookmarkStart w:id="461" w:name="_Toc449022925"/>
      <w:bookmarkStart w:id="462" w:name="_Toc449022926"/>
      <w:bookmarkStart w:id="463" w:name="_Toc449022927"/>
      <w:bookmarkStart w:id="464" w:name="_Toc449022928"/>
      <w:bookmarkStart w:id="465" w:name="_Toc426990925"/>
      <w:bookmarkStart w:id="466" w:name="_Toc426991066"/>
      <w:bookmarkStart w:id="467" w:name="_Toc430067858"/>
      <w:bookmarkStart w:id="468" w:name="_Toc430078888"/>
      <w:bookmarkStart w:id="469" w:name="_Toc434595810"/>
      <w:bookmarkStart w:id="470" w:name="_Toc449022929"/>
      <w:bookmarkStart w:id="471" w:name="_Toc449022930"/>
      <w:bookmarkStart w:id="472" w:name="_Toc449022931"/>
      <w:bookmarkStart w:id="473" w:name="_Toc449022932"/>
      <w:bookmarkStart w:id="474" w:name="_Toc449022933"/>
      <w:bookmarkStart w:id="475" w:name="_Toc449022934"/>
      <w:bookmarkStart w:id="476" w:name="_Toc449022935"/>
      <w:bookmarkStart w:id="477" w:name="_Toc449022936"/>
      <w:bookmarkStart w:id="478" w:name="_Toc449022937"/>
      <w:bookmarkStart w:id="479" w:name="_Toc449022938"/>
      <w:bookmarkStart w:id="480" w:name="_Toc449022939"/>
      <w:bookmarkStart w:id="481" w:name="_Toc402953152"/>
      <w:bookmarkStart w:id="482" w:name="_Toc402953153"/>
      <w:bookmarkStart w:id="483" w:name="_Toc402953154"/>
      <w:bookmarkStart w:id="484" w:name="_Toc402953155"/>
      <w:bookmarkStart w:id="485" w:name="_Toc395683444"/>
      <w:bookmarkStart w:id="486" w:name="_Toc449022940"/>
      <w:bookmarkStart w:id="487" w:name="_Toc449022941"/>
      <w:bookmarkStart w:id="488" w:name="_Toc449022942"/>
      <w:bookmarkStart w:id="489" w:name="_Toc449022943"/>
      <w:bookmarkStart w:id="490" w:name="_Toc449022944"/>
      <w:bookmarkStart w:id="491" w:name="_Toc449022945"/>
      <w:bookmarkStart w:id="492" w:name="_Toc449022946"/>
      <w:bookmarkStart w:id="493" w:name="_Toc449022947"/>
      <w:bookmarkStart w:id="494" w:name="_Toc449022948"/>
      <w:bookmarkStart w:id="495" w:name="_Toc449022949"/>
      <w:bookmarkStart w:id="496" w:name="_Toc449022950"/>
      <w:bookmarkStart w:id="497" w:name="_Toc449022951"/>
      <w:bookmarkStart w:id="498" w:name="_Toc449022952"/>
      <w:bookmarkStart w:id="499" w:name="_Toc449022953"/>
      <w:bookmarkStart w:id="500" w:name="_Toc449022954"/>
      <w:bookmarkStart w:id="501" w:name="_Toc449022955"/>
      <w:bookmarkStart w:id="502" w:name="_Toc449022956"/>
      <w:bookmarkStart w:id="503" w:name="_Toc449022957"/>
      <w:bookmarkStart w:id="504" w:name="_Toc449022958"/>
      <w:bookmarkStart w:id="505" w:name="_Toc449022959"/>
      <w:bookmarkStart w:id="506" w:name="_Toc449022960"/>
      <w:bookmarkStart w:id="507" w:name="_Toc449022961"/>
      <w:bookmarkStart w:id="508" w:name="_Toc449022962"/>
      <w:bookmarkStart w:id="509" w:name="_Toc449022963"/>
      <w:bookmarkStart w:id="510" w:name="_Toc449022964"/>
      <w:bookmarkStart w:id="511" w:name="_Toc449022965"/>
      <w:bookmarkStart w:id="512" w:name="_Toc449022966"/>
      <w:bookmarkStart w:id="513" w:name="_Toc449022967"/>
      <w:bookmarkStart w:id="514" w:name="_Toc449022968"/>
      <w:bookmarkStart w:id="515" w:name="_Toc449022969"/>
      <w:bookmarkStart w:id="516" w:name="_Toc449022970"/>
      <w:bookmarkStart w:id="517" w:name="_Toc449022971"/>
      <w:bookmarkStart w:id="518" w:name="_Toc449022972"/>
      <w:bookmarkStart w:id="519" w:name="_Toc449022973"/>
      <w:bookmarkStart w:id="520" w:name="_Toc449022974"/>
      <w:bookmarkStart w:id="521" w:name="_Toc449022975"/>
      <w:bookmarkStart w:id="522" w:name="_Toc449022976"/>
      <w:bookmarkStart w:id="523" w:name="_Toc449022977"/>
      <w:bookmarkStart w:id="524" w:name="_Toc449022978"/>
      <w:bookmarkStart w:id="525" w:name="_Toc449022979"/>
      <w:bookmarkStart w:id="526" w:name="_Toc449022980"/>
      <w:bookmarkStart w:id="527" w:name="_Toc449022981"/>
      <w:bookmarkStart w:id="528" w:name="_Toc449022982"/>
      <w:bookmarkStart w:id="529" w:name="_Toc449022983"/>
      <w:bookmarkStart w:id="530" w:name="_Toc449022984"/>
      <w:bookmarkStart w:id="531" w:name="_Toc449022985"/>
      <w:bookmarkStart w:id="532" w:name="_Toc449022986"/>
      <w:bookmarkStart w:id="533" w:name="_Toc449022987"/>
      <w:bookmarkStart w:id="534" w:name="_Toc449022988"/>
      <w:bookmarkStart w:id="535" w:name="_Toc449022989"/>
      <w:bookmarkStart w:id="536" w:name="_Toc449022990"/>
      <w:bookmarkStart w:id="537" w:name="_Toc449022991"/>
      <w:bookmarkStart w:id="538" w:name="_Toc449022992"/>
      <w:bookmarkStart w:id="539" w:name="_Toc449022993"/>
      <w:bookmarkStart w:id="540" w:name="_Toc449022994"/>
      <w:bookmarkStart w:id="541" w:name="_Toc449022995"/>
      <w:bookmarkStart w:id="542" w:name="_Toc449022996"/>
      <w:bookmarkStart w:id="543" w:name="_Toc449022997"/>
      <w:bookmarkStart w:id="544" w:name="_Toc449022998"/>
      <w:bookmarkStart w:id="545" w:name="_Toc449022999"/>
      <w:bookmarkStart w:id="546" w:name="_Toc449023000"/>
      <w:bookmarkStart w:id="547" w:name="_Toc449023001"/>
      <w:bookmarkStart w:id="548" w:name="_Toc449023002"/>
      <w:bookmarkStart w:id="549" w:name="_Toc449023003"/>
      <w:bookmarkStart w:id="550" w:name="_Toc449023004"/>
      <w:bookmarkStart w:id="551" w:name="_Toc449023005"/>
      <w:bookmarkStart w:id="552" w:name="_Toc449023006"/>
      <w:bookmarkStart w:id="553" w:name="_Toc449023007"/>
      <w:bookmarkStart w:id="554" w:name="_Toc449023008"/>
      <w:bookmarkStart w:id="555" w:name="_Toc449023009"/>
      <w:bookmarkStart w:id="556" w:name="_Toc449023010"/>
      <w:bookmarkStart w:id="557" w:name="_Toc449023011"/>
      <w:bookmarkStart w:id="558" w:name="_Toc449023012"/>
      <w:bookmarkStart w:id="559" w:name="_Toc449023013"/>
      <w:bookmarkStart w:id="560" w:name="_Toc449023014"/>
      <w:bookmarkStart w:id="561" w:name="_Toc449023015"/>
      <w:bookmarkStart w:id="562" w:name="_Toc449023016"/>
      <w:bookmarkStart w:id="563" w:name="_Toc449023017"/>
      <w:bookmarkStart w:id="564" w:name="_Toc449023018"/>
      <w:bookmarkStart w:id="565" w:name="_Toc449023019"/>
      <w:bookmarkStart w:id="566" w:name="_Toc449023020"/>
      <w:bookmarkStart w:id="567" w:name="_Toc449023021"/>
      <w:bookmarkStart w:id="568" w:name="_Toc449023022"/>
      <w:bookmarkStart w:id="569" w:name="_Toc449023023"/>
      <w:bookmarkStart w:id="570" w:name="_Toc449023024"/>
      <w:bookmarkStart w:id="571" w:name="_Toc449023025"/>
      <w:bookmarkStart w:id="572" w:name="_Toc449023026"/>
      <w:bookmarkStart w:id="573" w:name="_Toc449023027"/>
      <w:bookmarkStart w:id="574" w:name="_Toc449023028"/>
      <w:bookmarkStart w:id="575" w:name="_Toc449023029"/>
      <w:bookmarkStart w:id="576" w:name="_Toc449023030"/>
      <w:bookmarkStart w:id="577" w:name="_Toc449023031"/>
      <w:bookmarkStart w:id="578" w:name="_Toc449023032"/>
      <w:bookmarkStart w:id="579" w:name="_Toc449023033"/>
      <w:bookmarkStart w:id="580" w:name="_Toc449023034"/>
      <w:bookmarkStart w:id="581" w:name="_Toc449023035"/>
      <w:bookmarkStart w:id="582" w:name="_Toc449023036"/>
      <w:bookmarkStart w:id="583" w:name="_Toc449023037"/>
      <w:bookmarkStart w:id="584" w:name="_Toc449023038"/>
      <w:bookmarkStart w:id="585" w:name="_Toc449023039"/>
      <w:bookmarkStart w:id="586" w:name="_Toc449023040"/>
      <w:bookmarkStart w:id="587" w:name="_Toc449023041"/>
      <w:bookmarkStart w:id="588" w:name="_Toc449023042"/>
      <w:bookmarkStart w:id="589" w:name="_Toc385852297"/>
      <w:bookmarkStart w:id="590" w:name="_Toc385852411"/>
      <w:bookmarkStart w:id="591" w:name="_Toc449023043"/>
      <w:bookmarkStart w:id="592" w:name="_Toc449023044"/>
      <w:bookmarkStart w:id="593" w:name="_Toc449023045"/>
      <w:bookmarkStart w:id="594" w:name="_Toc449023046"/>
      <w:bookmarkStart w:id="595" w:name="_Toc449023047"/>
      <w:bookmarkStart w:id="596" w:name="_Toc449023048"/>
      <w:bookmarkStart w:id="597" w:name="_Toc449023049"/>
      <w:bookmarkStart w:id="598" w:name="_Toc449023050"/>
      <w:bookmarkStart w:id="599" w:name="_Toc449023051"/>
      <w:bookmarkStart w:id="600" w:name="_Toc449023052"/>
      <w:bookmarkStart w:id="601" w:name="_Toc449023053"/>
      <w:bookmarkStart w:id="602" w:name="_Toc449023054"/>
      <w:bookmarkStart w:id="603" w:name="_Toc449023055"/>
      <w:bookmarkStart w:id="604" w:name="_Toc449023056"/>
      <w:bookmarkStart w:id="605" w:name="_Toc449023057"/>
      <w:bookmarkStart w:id="606" w:name="_Toc449023058"/>
      <w:bookmarkStart w:id="607" w:name="_Toc449023059"/>
      <w:bookmarkStart w:id="608" w:name="_Toc449023060"/>
      <w:bookmarkStart w:id="609" w:name="_Toc449023061"/>
      <w:bookmarkStart w:id="610" w:name="_Toc449023062"/>
      <w:bookmarkStart w:id="611" w:name="_Toc449023063"/>
      <w:bookmarkStart w:id="612" w:name="_Toc449023064"/>
      <w:bookmarkStart w:id="613" w:name="_Toc449023065"/>
      <w:bookmarkStart w:id="614" w:name="_Toc449023066"/>
      <w:bookmarkStart w:id="615" w:name="_Toc449023067"/>
      <w:bookmarkStart w:id="616" w:name="_Toc449023068"/>
      <w:bookmarkStart w:id="617" w:name="_Toc449023069"/>
      <w:bookmarkStart w:id="618" w:name="_Toc449023070"/>
      <w:bookmarkStart w:id="619" w:name="_Toc449023071"/>
      <w:bookmarkStart w:id="620" w:name="_Toc449023072"/>
      <w:bookmarkStart w:id="621" w:name="_Toc449023073"/>
      <w:bookmarkStart w:id="622" w:name="_Toc449023074"/>
      <w:bookmarkStart w:id="623" w:name="_Toc449023075"/>
      <w:bookmarkStart w:id="624" w:name="_Toc449023076"/>
      <w:bookmarkStart w:id="625" w:name="_Toc449023077"/>
      <w:bookmarkStart w:id="626" w:name="_Toc370915068"/>
      <w:bookmarkStart w:id="627" w:name="_Toc370915172"/>
      <w:bookmarkStart w:id="628" w:name="_Toc385852301"/>
      <w:bookmarkStart w:id="629" w:name="_Toc385852415"/>
      <w:bookmarkStart w:id="630" w:name="_Toc370915069"/>
      <w:bookmarkStart w:id="631" w:name="_Toc370915173"/>
      <w:bookmarkStart w:id="632" w:name="_Toc385852302"/>
      <w:bookmarkStart w:id="633" w:name="_Toc385852416"/>
      <w:bookmarkStart w:id="634" w:name="_Toc370915070"/>
      <w:bookmarkStart w:id="635" w:name="_Toc370915174"/>
      <w:bookmarkStart w:id="636" w:name="_Toc385852303"/>
      <w:bookmarkStart w:id="637" w:name="_Toc385852417"/>
      <w:bookmarkStart w:id="638" w:name="_Toc370915071"/>
      <w:bookmarkStart w:id="639" w:name="_Toc370915175"/>
      <w:bookmarkStart w:id="640" w:name="_Toc385852304"/>
      <w:bookmarkStart w:id="641" w:name="_Toc385852418"/>
      <w:bookmarkStart w:id="642" w:name="_Toc449023078"/>
      <w:bookmarkStart w:id="643" w:name="_Toc449023079"/>
      <w:bookmarkStart w:id="644" w:name="_Toc449023080"/>
      <w:bookmarkStart w:id="645" w:name="_Toc449023081"/>
      <w:bookmarkStart w:id="646" w:name="_Toc449023082"/>
      <w:bookmarkStart w:id="647" w:name="_Toc449023083"/>
      <w:bookmarkStart w:id="648" w:name="_Toc449023084"/>
      <w:bookmarkStart w:id="649" w:name="_Toc449023085"/>
      <w:bookmarkStart w:id="650" w:name="_Toc449023086"/>
      <w:bookmarkStart w:id="651" w:name="_Toc449023087"/>
      <w:bookmarkStart w:id="652" w:name="_Toc449023088"/>
      <w:bookmarkStart w:id="653" w:name="_Toc449023089"/>
      <w:bookmarkStart w:id="654" w:name="_Toc449023090"/>
      <w:bookmarkStart w:id="655" w:name="_Toc449023091"/>
      <w:bookmarkStart w:id="656" w:name="_Toc449023092"/>
      <w:bookmarkStart w:id="657" w:name="_Toc449023093"/>
      <w:bookmarkStart w:id="658" w:name="_Toc449023094"/>
      <w:bookmarkStart w:id="659" w:name="_Toc449023095"/>
      <w:bookmarkStart w:id="660" w:name="_Toc449023096"/>
      <w:bookmarkStart w:id="661" w:name="_Toc449023097"/>
      <w:bookmarkStart w:id="662" w:name="_Toc449023098"/>
      <w:bookmarkStart w:id="663" w:name="_Toc449023099"/>
      <w:bookmarkStart w:id="664" w:name="_Toc449023100"/>
      <w:bookmarkStart w:id="665" w:name="_Toc449023101"/>
      <w:bookmarkStart w:id="666" w:name="_Toc449023102"/>
      <w:bookmarkStart w:id="667" w:name="_Toc449023103"/>
      <w:bookmarkStart w:id="668" w:name="_Toc449023104"/>
      <w:bookmarkStart w:id="669" w:name="_Toc449023105"/>
      <w:bookmarkStart w:id="670" w:name="_Toc449023106"/>
      <w:bookmarkStart w:id="671" w:name="_Toc449023107"/>
      <w:bookmarkStart w:id="672" w:name="_Toc449023108"/>
      <w:bookmarkStart w:id="673" w:name="_Toc449023109"/>
      <w:bookmarkStart w:id="674" w:name="_Toc449023110"/>
      <w:bookmarkStart w:id="675" w:name="_Toc449023111"/>
      <w:bookmarkStart w:id="676" w:name="_Toc449023112"/>
      <w:bookmarkStart w:id="677" w:name="_Toc449023113"/>
      <w:bookmarkStart w:id="678" w:name="_Toc449023114"/>
      <w:bookmarkStart w:id="679" w:name="_Toc449023115"/>
      <w:bookmarkStart w:id="680" w:name="_Toc449023116"/>
      <w:bookmarkStart w:id="681" w:name="_Toc449023117"/>
      <w:bookmarkStart w:id="682" w:name="_Toc449023118"/>
      <w:bookmarkStart w:id="683" w:name="_Toc449023119"/>
      <w:bookmarkStart w:id="684" w:name="_Toc449023120"/>
      <w:bookmarkStart w:id="685" w:name="_Toc449023121"/>
      <w:bookmarkStart w:id="686" w:name="_Toc449023122"/>
      <w:bookmarkStart w:id="687" w:name="_Toc449023123"/>
      <w:bookmarkStart w:id="688" w:name="_Toc449023124"/>
      <w:bookmarkStart w:id="689" w:name="_Toc449023125"/>
      <w:bookmarkStart w:id="690" w:name="_Toc449023126"/>
      <w:bookmarkStart w:id="691" w:name="_Toc449023127"/>
      <w:bookmarkStart w:id="692" w:name="_Toc449023128"/>
      <w:bookmarkStart w:id="693" w:name="_Toc449023129"/>
      <w:bookmarkStart w:id="694" w:name="_Toc449023130"/>
      <w:bookmarkStart w:id="695" w:name="_Toc449023131"/>
      <w:bookmarkStart w:id="696" w:name="_Toc449023132"/>
      <w:bookmarkStart w:id="697" w:name="_Toc449023133"/>
      <w:bookmarkStart w:id="698" w:name="_Toc449023134"/>
      <w:bookmarkStart w:id="699" w:name="_Toc449023135"/>
      <w:bookmarkStart w:id="700" w:name="_Toc449023136"/>
      <w:bookmarkStart w:id="701" w:name="_Toc449023137"/>
      <w:bookmarkStart w:id="702" w:name="_Toc449023138"/>
      <w:bookmarkStart w:id="703" w:name="_Toc449023139"/>
      <w:bookmarkStart w:id="704" w:name="_Toc449023140"/>
      <w:bookmarkStart w:id="705" w:name="_Toc449023141"/>
      <w:bookmarkStart w:id="706" w:name="_Toc449023142"/>
      <w:bookmarkStart w:id="707" w:name="_Toc449023143"/>
      <w:bookmarkStart w:id="708" w:name="_Toc449023144"/>
      <w:bookmarkStart w:id="709" w:name="_Toc449023145"/>
      <w:bookmarkStart w:id="710" w:name="_Toc449023146"/>
      <w:bookmarkStart w:id="711" w:name="_Toc449023147"/>
      <w:bookmarkStart w:id="712" w:name="_Toc449023148"/>
      <w:bookmarkStart w:id="713" w:name="_Toc449023149"/>
      <w:bookmarkStart w:id="714" w:name="_Toc449023150"/>
      <w:bookmarkStart w:id="715" w:name="_Toc449023151"/>
      <w:bookmarkStart w:id="716" w:name="_Toc449023152"/>
      <w:bookmarkStart w:id="717" w:name="_Toc449023153"/>
      <w:bookmarkStart w:id="718" w:name="_Toc449023154"/>
      <w:bookmarkStart w:id="719" w:name="_Toc449023155"/>
      <w:bookmarkStart w:id="720" w:name="_Toc449023156"/>
      <w:bookmarkStart w:id="721" w:name="_Toc449023157"/>
      <w:bookmarkStart w:id="722" w:name="_Toc449023158"/>
      <w:bookmarkStart w:id="723" w:name="_Toc449023159"/>
      <w:bookmarkStart w:id="724" w:name="_Toc449023160"/>
      <w:bookmarkStart w:id="725" w:name="_Toc449023161"/>
      <w:bookmarkStart w:id="726" w:name="_Toc449023162"/>
      <w:bookmarkStart w:id="727" w:name="_Toc449023163"/>
      <w:bookmarkStart w:id="728" w:name="_Toc449023164"/>
      <w:bookmarkStart w:id="729" w:name="_Toc449023165"/>
      <w:bookmarkStart w:id="730" w:name="_Toc449023166"/>
      <w:bookmarkStart w:id="731" w:name="_Toc449023167"/>
      <w:bookmarkStart w:id="732" w:name="_Toc449023168"/>
      <w:bookmarkStart w:id="733" w:name="_Toc449023169"/>
      <w:bookmarkStart w:id="734" w:name="_Toc449023170"/>
      <w:bookmarkStart w:id="735" w:name="_Toc449023171"/>
      <w:bookmarkStart w:id="736" w:name="_Toc449023172"/>
      <w:bookmarkStart w:id="737" w:name="_Toc449023173"/>
      <w:bookmarkStart w:id="738" w:name="_Toc449023174"/>
      <w:bookmarkStart w:id="739" w:name="_Toc449023175"/>
      <w:bookmarkStart w:id="740" w:name="_Toc449023176"/>
      <w:bookmarkStart w:id="741" w:name="_Toc449023177"/>
      <w:bookmarkStart w:id="742" w:name="_Toc449023178"/>
      <w:bookmarkStart w:id="743" w:name="_Toc449023179"/>
      <w:bookmarkStart w:id="744" w:name="_Toc449023180"/>
      <w:bookmarkStart w:id="745" w:name="_Toc449023181"/>
      <w:bookmarkStart w:id="746" w:name="_Toc449023182"/>
      <w:bookmarkStart w:id="747" w:name="_Toc449023183"/>
      <w:bookmarkStart w:id="748" w:name="_Toc449023184"/>
      <w:bookmarkStart w:id="749" w:name="_Toc449023185"/>
      <w:bookmarkStart w:id="750" w:name="_Toc449023186"/>
      <w:bookmarkStart w:id="751" w:name="_Toc449023187"/>
      <w:bookmarkStart w:id="752" w:name="_Toc449023188"/>
      <w:bookmarkStart w:id="753" w:name="_Toc449023189"/>
      <w:bookmarkStart w:id="754" w:name="_Toc449023190"/>
      <w:bookmarkStart w:id="755" w:name="_Toc449023191"/>
      <w:bookmarkStart w:id="756" w:name="_Toc449023192"/>
      <w:bookmarkStart w:id="757" w:name="_Toc449023193"/>
      <w:bookmarkStart w:id="758" w:name="_Toc449023194"/>
      <w:bookmarkStart w:id="759" w:name="_Toc449023195"/>
      <w:bookmarkStart w:id="760" w:name="_Toc449023196"/>
      <w:bookmarkStart w:id="761" w:name="_Toc449023197"/>
      <w:bookmarkStart w:id="762" w:name="_Toc449023198"/>
      <w:bookmarkStart w:id="763" w:name="_Toc449023199"/>
      <w:bookmarkStart w:id="764" w:name="_Toc449023200"/>
      <w:bookmarkStart w:id="765" w:name="_Toc449023201"/>
      <w:bookmarkStart w:id="766" w:name="_Toc449023202"/>
      <w:bookmarkStart w:id="767" w:name="_Toc449023203"/>
      <w:bookmarkStart w:id="768" w:name="_Toc449023204"/>
      <w:bookmarkStart w:id="769" w:name="_Toc449023205"/>
      <w:bookmarkStart w:id="770" w:name="_Toc449023206"/>
      <w:bookmarkStart w:id="771" w:name="_Toc449023207"/>
      <w:bookmarkStart w:id="772" w:name="_Toc449023208"/>
      <w:bookmarkStart w:id="773" w:name="_Toc449023209"/>
      <w:bookmarkStart w:id="774" w:name="_Toc449023210"/>
      <w:bookmarkStart w:id="775" w:name="_Toc449023211"/>
      <w:bookmarkStart w:id="776" w:name="_Toc449023212"/>
      <w:bookmarkStart w:id="777" w:name="_Toc449023213"/>
      <w:bookmarkStart w:id="778" w:name="_Toc402953183"/>
      <w:bookmarkStart w:id="779" w:name="_Toc449023214"/>
      <w:bookmarkStart w:id="780" w:name="_Toc449023215"/>
      <w:bookmarkStart w:id="781" w:name="_Toc449023216"/>
      <w:bookmarkStart w:id="782" w:name="_Toc449023217"/>
      <w:bookmarkStart w:id="783" w:name="_Toc449023218"/>
      <w:bookmarkStart w:id="784" w:name="_Toc449023219"/>
      <w:bookmarkStart w:id="785" w:name="_Toc449023220"/>
      <w:bookmarkStart w:id="786" w:name="_Toc449023221"/>
      <w:bookmarkStart w:id="787" w:name="_Toc449023222"/>
      <w:bookmarkStart w:id="788" w:name="_Toc449023223"/>
      <w:bookmarkStart w:id="789" w:name="_Toc449023224"/>
      <w:bookmarkStart w:id="790" w:name="_Toc449023225"/>
      <w:bookmarkStart w:id="791" w:name="_Toc449023226"/>
      <w:bookmarkStart w:id="792" w:name="_Toc449023227"/>
      <w:bookmarkStart w:id="793" w:name="_Toc449023228"/>
      <w:bookmarkStart w:id="794" w:name="_Toc449023229"/>
      <w:bookmarkStart w:id="795" w:name="_Toc449023230"/>
      <w:bookmarkStart w:id="796" w:name="_Toc449023231"/>
      <w:bookmarkStart w:id="797" w:name="_Toc449023232"/>
      <w:bookmarkStart w:id="798" w:name="_Toc449023233"/>
      <w:bookmarkStart w:id="799" w:name="_Toc449023234"/>
      <w:bookmarkStart w:id="800" w:name="_Toc449023235"/>
      <w:bookmarkStart w:id="801" w:name="_Toc449023236"/>
      <w:bookmarkStart w:id="802" w:name="_Toc449023237"/>
      <w:bookmarkStart w:id="803" w:name="_Toc449023238"/>
      <w:bookmarkStart w:id="804" w:name="_Toc449023239"/>
      <w:bookmarkStart w:id="805" w:name="_Toc449023240"/>
      <w:bookmarkStart w:id="806" w:name="_Toc449023241"/>
      <w:bookmarkStart w:id="807" w:name="_Toc449023242"/>
      <w:bookmarkStart w:id="808" w:name="_Toc449023243"/>
      <w:bookmarkStart w:id="809" w:name="_Toc449023244"/>
      <w:bookmarkStart w:id="810" w:name="_Toc449023245"/>
      <w:bookmarkStart w:id="811" w:name="_Toc449023246"/>
      <w:bookmarkStart w:id="812" w:name="_Toc449023247"/>
      <w:bookmarkStart w:id="813" w:name="_Toc449023248"/>
      <w:bookmarkStart w:id="814" w:name="_Toc449023249"/>
      <w:bookmarkStart w:id="815" w:name="_Toc449023250"/>
      <w:bookmarkStart w:id="816" w:name="_Toc449023251"/>
      <w:bookmarkStart w:id="817" w:name="_Toc449023252"/>
      <w:bookmarkStart w:id="818" w:name="_Toc449023253"/>
      <w:bookmarkStart w:id="819" w:name="_Toc449023254"/>
      <w:bookmarkStart w:id="820" w:name="_Toc449023255"/>
      <w:bookmarkStart w:id="821" w:name="_Toc449023256"/>
      <w:bookmarkStart w:id="822" w:name="_Toc449023257"/>
      <w:bookmarkStart w:id="823" w:name="_Toc449023258"/>
      <w:bookmarkStart w:id="824" w:name="_Toc449023259"/>
      <w:bookmarkStart w:id="825" w:name="_Toc449023260"/>
      <w:bookmarkStart w:id="826" w:name="_Toc449023261"/>
      <w:bookmarkStart w:id="827" w:name="_Toc449023262"/>
      <w:bookmarkStart w:id="828" w:name="_Toc449023263"/>
      <w:bookmarkStart w:id="829" w:name="_Toc449023264"/>
      <w:bookmarkStart w:id="830" w:name="_Toc449023265"/>
      <w:bookmarkStart w:id="831" w:name="_Toc449023266"/>
      <w:bookmarkStart w:id="832" w:name="_Toc449023267"/>
      <w:bookmarkStart w:id="833" w:name="_Toc449023268"/>
      <w:bookmarkStart w:id="834" w:name="_Toc449023269"/>
      <w:bookmarkStart w:id="835" w:name="_Toc449023270"/>
      <w:bookmarkStart w:id="836" w:name="_Toc449023271"/>
      <w:bookmarkStart w:id="837" w:name="_Toc449023272"/>
      <w:bookmarkStart w:id="838" w:name="_Toc449023273"/>
      <w:bookmarkStart w:id="839" w:name="_Toc449023274"/>
      <w:bookmarkStart w:id="840" w:name="_Toc449023275"/>
      <w:bookmarkStart w:id="841" w:name="_Toc449023276"/>
      <w:bookmarkStart w:id="842" w:name="_Toc449023277"/>
      <w:bookmarkStart w:id="843" w:name="_Toc449023278"/>
      <w:bookmarkStart w:id="844" w:name="_Toc449023279"/>
      <w:bookmarkStart w:id="845" w:name="_Toc449023280"/>
      <w:bookmarkStart w:id="846" w:name="_Toc449023281"/>
      <w:bookmarkStart w:id="847" w:name="_Toc449023282"/>
      <w:bookmarkStart w:id="848" w:name="_Toc449023283"/>
      <w:bookmarkStart w:id="849" w:name="_Toc449023284"/>
      <w:bookmarkStart w:id="850" w:name="_Toc449023285"/>
      <w:bookmarkStart w:id="851" w:name="_Toc449023286"/>
      <w:bookmarkStart w:id="852" w:name="_Toc449023287"/>
      <w:bookmarkStart w:id="853" w:name="_Toc449023288"/>
      <w:bookmarkStart w:id="854" w:name="_Toc449023289"/>
      <w:bookmarkStart w:id="855" w:name="_Toc449023290"/>
      <w:bookmarkStart w:id="856" w:name="_Toc449023291"/>
      <w:bookmarkStart w:id="857" w:name="_Toc449023292"/>
      <w:bookmarkStart w:id="858" w:name="_Toc449023293"/>
      <w:bookmarkStart w:id="859" w:name="_Toc449023294"/>
      <w:bookmarkStart w:id="860" w:name="_Toc449023295"/>
      <w:bookmarkStart w:id="861" w:name="_Toc449023296"/>
      <w:bookmarkStart w:id="862" w:name="_Toc449023297"/>
      <w:bookmarkStart w:id="863" w:name="_Toc449023298"/>
      <w:bookmarkStart w:id="864" w:name="_Toc449023299"/>
      <w:bookmarkStart w:id="865" w:name="_Toc449023300"/>
      <w:bookmarkStart w:id="866" w:name="_Toc449023301"/>
      <w:bookmarkStart w:id="867" w:name="_Toc449023302"/>
      <w:bookmarkStart w:id="868" w:name="_Toc449023303"/>
      <w:bookmarkStart w:id="869" w:name="_Toc449023304"/>
      <w:bookmarkStart w:id="870" w:name="_Toc449023305"/>
      <w:bookmarkStart w:id="871" w:name="_Toc449023306"/>
      <w:bookmarkStart w:id="872" w:name="_Toc449023307"/>
      <w:bookmarkStart w:id="873" w:name="_Toc449023308"/>
      <w:bookmarkStart w:id="874" w:name="_Toc449023309"/>
      <w:bookmarkStart w:id="875" w:name="_Toc449023310"/>
      <w:bookmarkStart w:id="876" w:name="_Toc449023311"/>
      <w:bookmarkStart w:id="877" w:name="_Toc449023312"/>
      <w:bookmarkStart w:id="878" w:name="_Toc449023313"/>
      <w:bookmarkStart w:id="879" w:name="_Toc449023314"/>
      <w:bookmarkStart w:id="880" w:name="_Toc449023315"/>
      <w:bookmarkStart w:id="881" w:name="_Toc449023316"/>
      <w:bookmarkStart w:id="882" w:name="_Toc449023317"/>
      <w:bookmarkStart w:id="883" w:name="_Toc449023318"/>
      <w:bookmarkStart w:id="884" w:name="_Toc449023319"/>
      <w:bookmarkStart w:id="885" w:name="_Toc449023320"/>
      <w:bookmarkStart w:id="886" w:name="_Toc449023321"/>
      <w:bookmarkStart w:id="887" w:name="_Toc449023322"/>
      <w:bookmarkStart w:id="888" w:name="_Toc449023323"/>
      <w:bookmarkStart w:id="889" w:name="_Toc449023324"/>
      <w:bookmarkStart w:id="890" w:name="_Toc449023325"/>
      <w:bookmarkStart w:id="891" w:name="_Toc449023326"/>
      <w:bookmarkStart w:id="892" w:name="_Toc449023327"/>
      <w:bookmarkStart w:id="893" w:name="_Toc449023328"/>
      <w:bookmarkStart w:id="894" w:name="_Toc449023329"/>
      <w:bookmarkStart w:id="895" w:name="_Toc449023330"/>
      <w:bookmarkStart w:id="896" w:name="_Toc449023331"/>
      <w:bookmarkStart w:id="897" w:name="_Toc449023332"/>
      <w:bookmarkStart w:id="898" w:name="_Toc449023333"/>
      <w:bookmarkStart w:id="899" w:name="_Toc449023334"/>
      <w:bookmarkStart w:id="900" w:name="_Toc449023335"/>
      <w:bookmarkStart w:id="901" w:name="_Toc449023336"/>
      <w:bookmarkStart w:id="902" w:name="_Toc449023337"/>
      <w:bookmarkStart w:id="903" w:name="_Toc449023338"/>
      <w:bookmarkStart w:id="904" w:name="_Toc449023339"/>
      <w:bookmarkStart w:id="905" w:name="_Toc449023340"/>
      <w:bookmarkStart w:id="906" w:name="_Toc449023341"/>
      <w:bookmarkStart w:id="907" w:name="_Toc449023342"/>
      <w:bookmarkStart w:id="908" w:name="_Toc449023343"/>
      <w:bookmarkStart w:id="909" w:name="_Toc449023344"/>
      <w:bookmarkStart w:id="910" w:name="_Toc449023345"/>
      <w:bookmarkStart w:id="911" w:name="_Toc449023346"/>
      <w:bookmarkStart w:id="912" w:name="_Toc449023347"/>
      <w:bookmarkStart w:id="913" w:name="_Toc449023348"/>
      <w:bookmarkStart w:id="914" w:name="_Toc449023349"/>
      <w:bookmarkStart w:id="915" w:name="_Toc449023350"/>
      <w:bookmarkStart w:id="916" w:name="_Toc449023351"/>
      <w:bookmarkStart w:id="917" w:name="_Toc449023352"/>
      <w:bookmarkStart w:id="918" w:name="_Toc449023353"/>
      <w:bookmarkStart w:id="919" w:name="_Toc449023354"/>
      <w:bookmarkStart w:id="920" w:name="_Toc426990959"/>
      <w:bookmarkStart w:id="921" w:name="_Toc426991100"/>
      <w:bookmarkStart w:id="922" w:name="_Toc430067892"/>
      <w:bookmarkStart w:id="923" w:name="_Toc430078922"/>
      <w:bookmarkStart w:id="924" w:name="_Toc434595844"/>
      <w:bookmarkStart w:id="925" w:name="_Toc449023355"/>
      <w:bookmarkStart w:id="926" w:name="_Toc449023356"/>
      <w:bookmarkStart w:id="927" w:name="_Toc449023357"/>
      <w:bookmarkStart w:id="928" w:name="_Toc449023358"/>
      <w:bookmarkStart w:id="929" w:name="_Toc449023359"/>
      <w:bookmarkStart w:id="930" w:name="_Toc449023360"/>
      <w:bookmarkStart w:id="931" w:name="_Toc449023361"/>
      <w:bookmarkStart w:id="932" w:name="_Toc449023362"/>
      <w:bookmarkStart w:id="933" w:name="_Toc449023363"/>
      <w:bookmarkStart w:id="934" w:name="_Toc449023364"/>
      <w:bookmarkStart w:id="935" w:name="_Toc449023365"/>
      <w:bookmarkStart w:id="936" w:name="_Toc449023366"/>
      <w:bookmarkStart w:id="937" w:name="_Toc449023367"/>
      <w:bookmarkStart w:id="938" w:name="_Toc449023368"/>
      <w:bookmarkStart w:id="939" w:name="_Toc449023369"/>
      <w:bookmarkStart w:id="940" w:name="_Toc449023370"/>
      <w:bookmarkStart w:id="941" w:name="_Toc449023371"/>
      <w:bookmarkStart w:id="942" w:name="_Toc449023372"/>
      <w:bookmarkStart w:id="943" w:name="_Toc449023373"/>
      <w:bookmarkStart w:id="944" w:name="_Toc449023374"/>
      <w:bookmarkStart w:id="945" w:name="_Toc449023375"/>
      <w:bookmarkStart w:id="946" w:name="_Toc449023376"/>
      <w:bookmarkStart w:id="947" w:name="_Toc449023377"/>
      <w:bookmarkStart w:id="948" w:name="_Toc449023378"/>
      <w:bookmarkStart w:id="949" w:name="_Toc449023379"/>
      <w:bookmarkStart w:id="950" w:name="_Toc449023380"/>
      <w:bookmarkStart w:id="951" w:name="_Toc449023381"/>
      <w:bookmarkStart w:id="952" w:name="_Toc449023382"/>
      <w:bookmarkStart w:id="953" w:name="_Toc449023383"/>
      <w:bookmarkStart w:id="954" w:name="_Toc449023384"/>
      <w:bookmarkStart w:id="955" w:name="_Toc449023385"/>
      <w:bookmarkStart w:id="956" w:name="_Toc449023386"/>
      <w:bookmarkStart w:id="957" w:name="_Toc449023387"/>
      <w:bookmarkStart w:id="958" w:name="_Toc449023388"/>
      <w:bookmarkStart w:id="959" w:name="_Toc449023389"/>
      <w:bookmarkStart w:id="960" w:name="_Toc449023390"/>
      <w:bookmarkStart w:id="961" w:name="_Toc449023391"/>
      <w:bookmarkStart w:id="962" w:name="_Toc449023392"/>
      <w:bookmarkStart w:id="963" w:name="_Toc449023393"/>
      <w:bookmarkStart w:id="964" w:name="_Toc449023394"/>
      <w:bookmarkStart w:id="965" w:name="_Toc449023395"/>
      <w:bookmarkStart w:id="966" w:name="_Toc449023396"/>
      <w:bookmarkStart w:id="967" w:name="_Toc449023397"/>
      <w:bookmarkStart w:id="968" w:name="_Toc449023398"/>
      <w:bookmarkStart w:id="969" w:name="_Toc449023399"/>
      <w:bookmarkStart w:id="970" w:name="_Toc449023400"/>
      <w:bookmarkStart w:id="971" w:name="_Toc449023401"/>
      <w:bookmarkStart w:id="972" w:name="_Toc449023402"/>
      <w:bookmarkStart w:id="973" w:name="_Toc449023403"/>
      <w:bookmarkStart w:id="974" w:name="_Toc449023404"/>
      <w:bookmarkStart w:id="975" w:name="_Toc449023405"/>
      <w:bookmarkStart w:id="976" w:name="_Toc449023406"/>
      <w:bookmarkStart w:id="977" w:name="_Toc449023407"/>
      <w:bookmarkStart w:id="978" w:name="_Toc449023408"/>
      <w:bookmarkStart w:id="979" w:name="_Toc449023409"/>
      <w:bookmarkStart w:id="980" w:name="_Toc449023410"/>
      <w:bookmarkStart w:id="981" w:name="_Toc449023411"/>
      <w:bookmarkStart w:id="982" w:name="_Toc449023412"/>
      <w:bookmarkStart w:id="983" w:name="_Toc449023413"/>
      <w:bookmarkStart w:id="984" w:name="_Toc449023414"/>
      <w:bookmarkStart w:id="985" w:name="_Toc449023415"/>
      <w:bookmarkStart w:id="986" w:name="_Toc449023416"/>
      <w:bookmarkStart w:id="987" w:name="_Toc449023417"/>
      <w:bookmarkStart w:id="988" w:name="_Toc449023418"/>
      <w:bookmarkStart w:id="989" w:name="_Toc449023419"/>
      <w:bookmarkStart w:id="990" w:name="_Toc449023420"/>
      <w:bookmarkStart w:id="991" w:name="_Toc449023421"/>
      <w:bookmarkStart w:id="992" w:name="_Toc449023422"/>
      <w:bookmarkStart w:id="993" w:name="_Toc449023423"/>
      <w:bookmarkStart w:id="994" w:name="_Toc449023424"/>
      <w:bookmarkStart w:id="995" w:name="_Toc449023425"/>
      <w:bookmarkStart w:id="996" w:name="_Toc449023426"/>
      <w:bookmarkStart w:id="997" w:name="_Toc449023427"/>
      <w:bookmarkStart w:id="998" w:name="_Toc449023428"/>
      <w:bookmarkStart w:id="999" w:name="_Toc449023429"/>
      <w:bookmarkStart w:id="1000" w:name="_Toc449023430"/>
      <w:bookmarkStart w:id="1001" w:name="_Toc449023431"/>
      <w:bookmarkStart w:id="1002" w:name="_Toc449023432"/>
      <w:bookmarkStart w:id="1003" w:name="_Toc449023433"/>
      <w:bookmarkStart w:id="1004" w:name="_Toc449023434"/>
      <w:bookmarkStart w:id="1005" w:name="_Toc449023435"/>
      <w:bookmarkStart w:id="1006" w:name="_Toc449023436"/>
      <w:bookmarkStart w:id="1007" w:name="_Toc449023437"/>
      <w:bookmarkStart w:id="1008" w:name="_Toc449023438"/>
      <w:bookmarkStart w:id="1009" w:name="_Toc449023439"/>
      <w:bookmarkStart w:id="1010" w:name="_Toc449023440"/>
      <w:bookmarkStart w:id="1011" w:name="_Toc449023441"/>
      <w:bookmarkStart w:id="1012" w:name="_Toc449023442"/>
      <w:bookmarkStart w:id="1013" w:name="_Toc449023443"/>
      <w:bookmarkStart w:id="1014" w:name="_Toc449023444"/>
      <w:bookmarkStart w:id="1015" w:name="_Toc449023445"/>
      <w:bookmarkStart w:id="1016" w:name="_Toc449023446"/>
      <w:bookmarkStart w:id="1017" w:name="_Toc449023447"/>
      <w:bookmarkStart w:id="1018" w:name="_Toc449023448"/>
      <w:bookmarkStart w:id="1019" w:name="_Toc449023449"/>
      <w:bookmarkStart w:id="1020" w:name="_Toc449023450"/>
      <w:bookmarkStart w:id="1021" w:name="_Toc449023451"/>
      <w:bookmarkStart w:id="1022" w:name="_Toc449023452"/>
      <w:bookmarkStart w:id="1023" w:name="_Toc449023453"/>
      <w:bookmarkStart w:id="1024" w:name="_Toc449023454"/>
      <w:bookmarkStart w:id="1025" w:name="_Toc449023455"/>
      <w:bookmarkStart w:id="1026" w:name="_Toc449023456"/>
      <w:bookmarkStart w:id="1027" w:name="_Toc449023457"/>
      <w:bookmarkStart w:id="1028" w:name="_Toc449023458"/>
      <w:bookmarkStart w:id="1029" w:name="_Toc449023459"/>
      <w:bookmarkStart w:id="1030" w:name="_Toc449023460"/>
      <w:bookmarkStart w:id="1031" w:name="_Toc449023461"/>
      <w:bookmarkStart w:id="1032" w:name="_Toc449023462"/>
      <w:bookmarkStart w:id="1033" w:name="_Toc449023463"/>
      <w:bookmarkStart w:id="1034" w:name="_Toc449023464"/>
      <w:bookmarkStart w:id="1035" w:name="_Toc449023465"/>
      <w:bookmarkStart w:id="1036" w:name="_Toc449023466"/>
      <w:bookmarkStart w:id="1037" w:name="_Toc449023467"/>
      <w:bookmarkStart w:id="1038" w:name="_Toc449023468"/>
      <w:bookmarkStart w:id="1039" w:name="_Toc449023469"/>
      <w:bookmarkStart w:id="1040" w:name="_Toc449023470"/>
      <w:bookmarkStart w:id="1041" w:name="_Toc449023471"/>
      <w:bookmarkStart w:id="1042" w:name="_Toc449023472"/>
      <w:bookmarkStart w:id="1043" w:name="_Toc449023473"/>
      <w:bookmarkStart w:id="1044" w:name="_Toc449023474"/>
      <w:bookmarkStart w:id="1045" w:name="_Toc449023475"/>
      <w:bookmarkStart w:id="1046" w:name="_Toc449023476"/>
      <w:bookmarkStart w:id="1047" w:name="_Toc449023477"/>
      <w:bookmarkStart w:id="1048" w:name="_Toc449023478"/>
      <w:bookmarkStart w:id="1049" w:name="_Toc449023479"/>
      <w:bookmarkStart w:id="1050" w:name="_Toc449023480"/>
      <w:bookmarkStart w:id="1051" w:name="_Toc449023481"/>
      <w:bookmarkStart w:id="1052" w:name="_Toc449023482"/>
      <w:bookmarkStart w:id="1053" w:name="_Toc449023483"/>
      <w:bookmarkStart w:id="1054" w:name="_Toc449023484"/>
      <w:bookmarkStart w:id="1055" w:name="_Toc449023485"/>
      <w:bookmarkStart w:id="1056" w:name="_Toc449023486"/>
      <w:bookmarkStart w:id="1057" w:name="_Toc393370953"/>
      <w:bookmarkStart w:id="1058" w:name="_Toc394492743"/>
      <w:bookmarkStart w:id="1059" w:name="_Toc395683483"/>
      <w:bookmarkStart w:id="1060" w:name="_Toc393370954"/>
      <w:bookmarkStart w:id="1061" w:name="_Toc394492744"/>
      <w:bookmarkStart w:id="1062" w:name="_Toc395683484"/>
      <w:bookmarkStart w:id="1063" w:name="_Toc449023487"/>
      <w:bookmarkStart w:id="1064" w:name="_Toc449023488"/>
      <w:bookmarkStart w:id="1065" w:name="_Toc449023489"/>
      <w:bookmarkStart w:id="1066" w:name="_Toc449023490"/>
      <w:bookmarkStart w:id="1067" w:name="_Toc449023491"/>
      <w:bookmarkStart w:id="1068" w:name="_Toc449023492"/>
      <w:bookmarkStart w:id="1069" w:name="_Toc449023493"/>
      <w:bookmarkStart w:id="1070" w:name="_Toc449023494"/>
      <w:bookmarkStart w:id="1071" w:name="_Toc449023495"/>
      <w:bookmarkStart w:id="1072" w:name="_Toc449023496"/>
      <w:bookmarkStart w:id="1073" w:name="_Toc449023497"/>
      <w:bookmarkStart w:id="1074" w:name="_Toc449023498"/>
      <w:bookmarkStart w:id="1075" w:name="_Toc449023499"/>
      <w:bookmarkStart w:id="1076" w:name="_Toc449023500"/>
      <w:bookmarkStart w:id="1077" w:name="_Toc449023501"/>
      <w:bookmarkStart w:id="1078" w:name="_Toc449023502"/>
      <w:bookmarkStart w:id="1079" w:name="_Toc449023503"/>
      <w:bookmarkStart w:id="1080" w:name="_Toc449023504"/>
      <w:bookmarkStart w:id="1081" w:name="_Toc449023505"/>
      <w:bookmarkStart w:id="1082" w:name="_Toc449023506"/>
      <w:bookmarkStart w:id="1083" w:name="_Toc449023507"/>
      <w:bookmarkStart w:id="1084" w:name="_Toc449023508"/>
      <w:bookmarkStart w:id="1085" w:name="_Toc449023509"/>
      <w:bookmarkStart w:id="1086" w:name="_Toc449023510"/>
      <w:bookmarkStart w:id="1087" w:name="_Toc449023511"/>
      <w:bookmarkStart w:id="1088" w:name="_Toc370915098"/>
      <w:bookmarkStart w:id="1089" w:name="_Toc370915202"/>
      <w:bookmarkStart w:id="1090" w:name="_Toc385852331"/>
      <w:bookmarkStart w:id="1091" w:name="_Toc385852445"/>
      <w:bookmarkStart w:id="1092" w:name="_Toc449023512"/>
      <w:bookmarkStart w:id="1093" w:name="_Toc449023513"/>
      <w:bookmarkStart w:id="1094" w:name="_Toc449023514"/>
      <w:bookmarkStart w:id="1095" w:name="_Toc385852333"/>
      <w:bookmarkStart w:id="1096" w:name="_Toc385852447"/>
      <w:bookmarkStart w:id="1097" w:name="_Toc449023515"/>
      <w:bookmarkStart w:id="1098" w:name="_Toc449023516"/>
      <w:bookmarkStart w:id="1099" w:name="_Toc449023517"/>
      <w:bookmarkStart w:id="1100" w:name="_Toc449023518"/>
      <w:bookmarkStart w:id="1101" w:name="_Toc449023519"/>
      <w:bookmarkStart w:id="1102" w:name="_Toc449023520"/>
      <w:bookmarkStart w:id="1103" w:name="_Toc449023521"/>
      <w:bookmarkStart w:id="1104" w:name="_Toc449023522"/>
      <w:bookmarkStart w:id="1105" w:name="_Toc449023523"/>
      <w:bookmarkStart w:id="1106" w:name="_Toc449023524"/>
      <w:bookmarkStart w:id="1107" w:name="_Toc449023525"/>
      <w:bookmarkStart w:id="1108" w:name="_Toc449023526"/>
      <w:bookmarkStart w:id="1109" w:name="_Toc449023527"/>
      <w:bookmarkStart w:id="1110" w:name="_Toc449023528"/>
      <w:bookmarkStart w:id="1111" w:name="_Toc449023529"/>
      <w:bookmarkStart w:id="1112" w:name="_Toc449023530"/>
      <w:bookmarkStart w:id="1113" w:name="_Toc449023531"/>
      <w:bookmarkStart w:id="1114" w:name="_Toc449023532"/>
      <w:bookmarkStart w:id="1115" w:name="_Toc449023533"/>
      <w:bookmarkStart w:id="1116" w:name="_Toc449023534"/>
      <w:bookmarkStart w:id="1117" w:name="_Toc449023535"/>
      <w:bookmarkStart w:id="1118" w:name="_Toc449023536"/>
      <w:bookmarkStart w:id="1119" w:name="_Toc449023537"/>
      <w:bookmarkStart w:id="1120" w:name="_Toc449023538"/>
      <w:bookmarkStart w:id="1121" w:name="_Toc449023539"/>
      <w:bookmarkStart w:id="1122" w:name="_Toc449023540"/>
      <w:bookmarkStart w:id="1123" w:name="_Toc449023541"/>
      <w:bookmarkStart w:id="1124" w:name="_Toc449023542"/>
      <w:bookmarkStart w:id="1125" w:name="_Toc449023543"/>
      <w:bookmarkStart w:id="1126" w:name="_Toc449023544"/>
      <w:bookmarkStart w:id="1127" w:name="_Toc449023545"/>
      <w:bookmarkStart w:id="1128" w:name="_Toc449023546"/>
      <w:bookmarkStart w:id="1129" w:name="_Toc449023547"/>
      <w:bookmarkStart w:id="1130" w:name="_Toc449023548"/>
      <w:bookmarkStart w:id="1131" w:name="_Toc449023549"/>
      <w:bookmarkStart w:id="1132" w:name="_Toc449023550"/>
      <w:bookmarkStart w:id="1133" w:name="_Toc449023551"/>
      <w:bookmarkStart w:id="1134" w:name="_Toc449023552"/>
      <w:bookmarkStart w:id="1135" w:name="_Toc449023553"/>
      <w:bookmarkStart w:id="1136" w:name="_Toc449023554"/>
      <w:bookmarkStart w:id="1137" w:name="_Toc449023555"/>
      <w:bookmarkStart w:id="1138" w:name="_Toc389206099"/>
      <w:bookmarkStart w:id="1139" w:name="_Toc389206317"/>
      <w:bookmarkStart w:id="1140" w:name="_Toc389206534"/>
      <w:bookmarkStart w:id="1141" w:name="_Toc389206749"/>
      <w:bookmarkStart w:id="1142" w:name="_Toc389206964"/>
      <w:bookmarkStart w:id="1143" w:name="_Toc389207178"/>
      <w:bookmarkStart w:id="1144" w:name="_Toc389207391"/>
      <w:bookmarkStart w:id="1145" w:name="_Toc389207603"/>
      <w:bookmarkStart w:id="1146" w:name="_Toc389207814"/>
      <w:bookmarkStart w:id="1147" w:name="_Toc389208024"/>
      <w:bookmarkStart w:id="1148" w:name="_Toc389208233"/>
      <w:bookmarkStart w:id="1149" w:name="_Toc389208440"/>
      <w:bookmarkStart w:id="1150" w:name="_Toc389208645"/>
      <w:bookmarkStart w:id="1151" w:name="_Toc389208849"/>
      <w:bookmarkStart w:id="1152" w:name="_Toc389209052"/>
      <w:bookmarkStart w:id="1153" w:name="_Toc389209255"/>
      <w:bookmarkStart w:id="1154" w:name="_Toc389209457"/>
      <w:bookmarkStart w:id="1155" w:name="_Toc389209942"/>
      <w:bookmarkStart w:id="1156" w:name="_Toc389210143"/>
      <w:bookmarkStart w:id="1157" w:name="_Toc389210342"/>
      <w:bookmarkStart w:id="1158" w:name="_Toc389210540"/>
      <w:bookmarkStart w:id="1159" w:name="_Toc389210737"/>
      <w:bookmarkStart w:id="1160" w:name="_Toc389210933"/>
      <w:bookmarkStart w:id="1161" w:name="_Toc389211128"/>
      <w:bookmarkStart w:id="1162" w:name="_Toc389211321"/>
      <w:bookmarkStart w:id="1163" w:name="_Toc389211514"/>
      <w:bookmarkStart w:id="1164" w:name="_Toc389211706"/>
      <w:bookmarkStart w:id="1165" w:name="_Toc389211897"/>
      <w:bookmarkStart w:id="1166" w:name="_Toc389212087"/>
      <w:bookmarkStart w:id="1167" w:name="_Toc389212279"/>
      <w:bookmarkStart w:id="1168" w:name="_Toc389212462"/>
      <w:bookmarkStart w:id="1169" w:name="_Toc389212643"/>
      <w:bookmarkStart w:id="1170" w:name="_Toc389212823"/>
      <w:bookmarkStart w:id="1171" w:name="_Toc389213001"/>
      <w:bookmarkStart w:id="1172" w:name="_Toc389213178"/>
      <w:bookmarkStart w:id="1173" w:name="_Toc389213352"/>
      <w:bookmarkStart w:id="1174" w:name="_Toc389213524"/>
      <w:bookmarkStart w:id="1175" w:name="_Toc389213689"/>
      <w:bookmarkStart w:id="1176" w:name="_Toc389213846"/>
      <w:bookmarkStart w:id="1177" w:name="_Toc389214002"/>
      <w:bookmarkStart w:id="1178" w:name="_Toc389214156"/>
      <w:bookmarkStart w:id="1179" w:name="_Toc389214309"/>
      <w:bookmarkStart w:id="1180" w:name="_Toc389214459"/>
      <w:bookmarkStart w:id="1181" w:name="_Toc389214607"/>
      <w:bookmarkStart w:id="1182" w:name="_Toc389214753"/>
      <w:bookmarkStart w:id="1183" w:name="_Toc389214898"/>
      <w:bookmarkStart w:id="1184" w:name="_Toc389215042"/>
      <w:bookmarkStart w:id="1185" w:name="_Toc389215185"/>
      <w:bookmarkStart w:id="1186" w:name="_Toc389215324"/>
      <w:bookmarkStart w:id="1187" w:name="_Toc389215462"/>
      <w:bookmarkStart w:id="1188" w:name="_Toc389215599"/>
      <w:bookmarkStart w:id="1189" w:name="_Toc389215735"/>
      <w:bookmarkStart w:id="1190" w:name="_Toc389215872"/>
      <w:bookmarkStart w:id="1191" w:name="_Toc389216000"/>
      <w:bookmarkStart w:id="1192" w:name="_Toc389216123"/>
      <w:bookmarkStart w:id="1193" w:name="_Toc389216245"/>
      <w:bookmarkStart w:id="1194" w:name="_Toc389216366"/>
      <w:bookmarkStart w:id="1195" w:name="_Toc389216485"/>
      <w:bookmarkStart w:id="1196" w:name="_Toc389216603"/>
      <w:bookmarkStart w:id="1197" w:name="_Toc389216719"/>
      <w:bookmarkStart w:id="1198" w:name="_Toc389216833"/>
      <w:bookmarkStart w:id="1199" w:name="_Toc389216946"/>
      <w:bookmarkStart w:id="1200" w:name="_Toc389217058"/>
      <w:bookmarkStart w:id="1201" w:name="_Toc389217169"/>
      <w:bookmarkStart w:id="1202" w:name="_Toc389217279"/>
      <w:bookmarkStart w:id="1203" w:name="_Toc389217387"/>
      <w:bookmarkStart w:id="1204" w:name="_Toc389218015"/>
      <w:bookmarkStart w:id="1205" w:name="_Toc393195836"/>
      <w:bookmarkStart w:id="1206" w:name="_Toc393271613"/>
      <w:bookmarkStart w:id="1207" w:name="_Toc393271774"/>
      <w:bookmarkStart w:id="1208" w:name="_Toc393273045"/>
      <w:bookmarkStart w:id="1209" w:name="_Toc393348772"/>
      <w:bookmarkStart w:id="1210" w:name="_Toc393370959"/>
      <w:bookmarkStart w:id="1211" w:name="_Toc394492749"/>
      <w:bookmarkStart w:id="1212" w:name="_Toc395683489"/>
      <w:bookmarkStart w:id="1213" w:name="_Toc449023556"/>
      <w:bookmarkStart w:id="1214" w:name="_Toc449023557"/>
      <w:bookmarkStart w:id="1215" w:name="_Toc449023558"/>
      <w:bookmarkStart w:id="1216" w:name="_Toc449023559"/>
      <w:bookmarkStart w:id="1217" w:name="_Toc449023560"/>
      <w:bookmarkStart w:id="1218" w:name="_Toc449023561"/>
      <w:bookmarkStart w:id="1219" w:name="_Toc449023562"/>
      <w:bookmarkStart w:id="1220" w:name="_Toc449023563"/>
      <w:bookmarkStart w:id="1221" w:name="_Toc449023564"/>
      <w:bookmarkStart w:id="1222" w:name="_Toc449023565"/>
      <w:bookmarkStart w:id="1223" w:name="_Toc449023566"/>
      <w:bookmarkStart w:id="1224" w:name="_Toc449023567"/>
      <w:bookmarkStart w:id="1225" w:name="_Toc449023568"/>
      <w:bookmarkStart w:id="1226" w:name="_Toc449023569"/>
      <w:bookmarkStart w:id="1227" w:name="_Toc449023570"/>
      <w:bookmarkStart w:id="1228" w:name="_Toc449023571"/>
      <w:bookmarkStart w:id="1229" w:name="_Toc449023572"/>
      <w:bookmarkStart w:id="1230" w:name="_Toc449023573"/>
      <w:bookmarkStart w:id="1231" w:name="_Toc449023574"/>
      <w:bookmarkStart w:id="1232" w:name="_Toc449023575"/>
      <w:bookmarkStart w:id="1233" w:name="_Toc449023576"/>
      <w:bookmarkStart w:id="1234" w:name="_Toc449023577"/>
      <w:bookmarkStart w:id="1235" w:name="_Toc449023578"/>
      <w:bookmarkStart w:id="1236" w:name="_Toc449023579"/>
      <w:bookmarkStart w:id="1237" w:name="_Toc449023580"/>
      <w:bookmarkStart w:id="1238" w:name="_Toc449023581"/>
      <w:bookmarkStart w:id="1239" w:name="_Toc449023582"/>
      <w:bookmarkStart w:id="1240" w:name="_Toc449023583"/>
      <w:bookmarkStart w:id="1241" w:name="_Toc449023584"/>
      <w:bookmarkStart w:id="1242" w:name="_Toc449023585"/>
      <w:bookmarkStart w:id="1243" w:name="_Toc449023586"/>
      <w:bookmarkStart w:id="1244" w:name="_Toc449023587"/>
      <w:bookmarkStart w:id="1245" w:name="_Toc449023588"/>
      <w:bookmarkStart w:id="1246" w:name="_Toc449023589"/>
      <w:bookmarkStart w:id="1247" w:name="_Toc449023590"/>
      <w:bookmarkStart w:id="1248" w:name="_Toc449023591"/>
      <w:bookmarkStart w:id="1249" w:name="_Toc449023592"/>
      <w:bookmarkStart w:id="1250" w:name="_Toc449023593"/>
      <w:bookmarkStart w:id="1251" w:name="_Toc449023594"/>
      <w:bookmarkStart w:id="1252" w:name="_Toc449023595"/>
      <w:bookmarkStart w:id="1253" w:name="_Toc449023596"/>
      <w:bookmarkStart w:id="1254" w:name="_Toc449023597"/>
      <w:bookmarkStart w:id="1255" w:name="_Toc449023598"/>
      <w:bookmarkStart w:id="1256" w:name="_Toc449023599"/>
      <w:bookmarkStart w:id="1257" w:name="_Toc449023600"/>
      <w:bookmarkStart w:id="1258" w:name="_Toc449023601"/>
      <w:bookmarkStart w:id="1259" w:name="_Toc449023602"/>
      <w:bookmarkStart w:id="1260" w:name="_Toc449023603"/>
      <w:bookmarkStart w:id="1261" w:name="_Toc449023604"/>
      <w:bookmarkStart w:id="1262" w:name="_Toc449023605"/>
      <w:bookmarkStart w:id="1263" w:name="_Toc449023606"/>
      <w:bookmarkStart w:id="1264" w:name="_Toc449023607"/>
      <w:bookmarkStart w:id="1265" w:name="_Toc449023608"/>
      <w:bookmarkStart w:id="1266" w:name="_Toc449023609"/>
      <w:bookmarkStart w:id="1267" w:name="_Toc449023610"/>
      <w:bookmarkStart w:id="1268" w:name="_Toc449023611"/>
      <w:bookmarkStart w:id="1269" w:name="_Toc449023612"/>
      <w:bookmarkStart w:id="1270" w:name="_Toc449023613"/>
      <w:bookmarkStart w:id="1271" w:name="_Toc449023614"/>
      <w:bookmarkStart w:id="1272" w:name="_Toc449023615"/>
      <w:bookmarkStart w:id="1273" w:name="_Toc449023616"/>
      <w:bookmarkStart w:id="1274" w:name="_Toc449023617"/>
      <w:bookmarkStart w:id="1275" w:name="_Toc449023618"/>
      <w:bookmarkStart w:id="1276" w:name="_Toc449023619"/>
      <w:bookmarkStart w:id="1277" w:name="_Toc449023620"/>
      <w:bookmarkStart w:id="1278" w:name="_Toc449023621"/>
      <w:bookmarkStart w:id="1279" w:name="_Toc449023622"/>
      <w:bookmarkStart w:id="1280" w:name="_Toc449023623"/>
      <w:bookmarkStart w:id="1281" w:name="_Toc449023624"/>
      <w:bookmarkStart w:id="1282" w:name="_Toc449023625"/>
      <w:bookmarkStart w:id="1283" w:name="_Toc449023626"/>
      <w:bookmarkStart w:id="1284" w:name="_Toc449023627"/>
      <w:bookmarkStart w:id="1285" w:name="_Toc449023628"/>
      <w:bookmarkStart w:id="1286" w:name="_Toc449023629"/>
      <w:bookmarkStart w:id="1287" w:name="_Toc449023630"/>
      <w:bookmarkStart w:id="1288" w:name="_Toc449023631"/>
      <w:bookmarkStart w:id="1289" w:name="_Toc449023632"/>
      <w:bookmarkStart w:id="1290" w:name="_Toc449023633"/>
      <w:bookmarkStart w:id="1291" w:name="_Toc449023634"/>
      <w:bookmarkStart w:id="1292" w:name="_Toc449023635"/>
      <w:bookmarkStart w:id="1293" w:name="_Toc449023636"/>
      <w:bookmarkStart w:id="1294" w:name="_Toc449023637"/>
      <w:bookmarkStart w:id="1295" w:name="_Toc449023638"/>
      <w:bookmarkStart w:id="1296" w:name="_Toc449023639"/>
      <w:bookmarkStart w:id="1297" w:name="_Toc449023640"/>
      <w:bookmarkStart w:id="1298" w:name="_Toc449023641"/>
      <w:bookmarkStart w:id="1299" w:name="_Toc449023642"/>
      <w:bookmarkStart w:id="1300" w:name="_Toc449023643"/>
      <w:bookmarkStart w:id="1301" w:name="_Toc449023644"/>
      <w:bookmarkStart w:id="1302" w:name="_Toc449023645"/>
      <w:bookmarkStart w:id="1303" w:name="_Toc449023646"/>
      <w:bookmarkStart w:id="1304" w:name="_Toc449023647"/>
      <w:bookmarkStart w:id="1305" w:name="_Toc449023648"/>
      <w:bookmarkStart w:id="1306" w:name="_Toc449023649"/>
      <w:bookmarkStart w:id="1307" w:name="_Toc449023650"/>
      <w:bookmarkStart w:id="1308" w:name="_Toc449023651"/>
      <w:bookmarkStart w:id="1309" w:name="_Toc449023652"/>
      <w:bookmarkStart w:id="1310" w:name="_Toc449023653"/>
      <w:bookmarkStart w:id="1311" w:name="_Toc449023654"/>
      <w:bookmarkStart w:id="1312" w:name="_Toc449023655"/>
      <w:bookmarkStart w:id="1313" w:name="_Toc449023656"/>
      <w:bookmarkStart w:id="1314" w:name="_Toc449023657"/>
      <w:bookmarkStart w:id="1315" w:name="_Toc449023658"/>
      <w:bookmarkStart w:id="1316" w:name="_Toc449023659"/>
      <w:bookmarkStart w:id="1317" w:name="_Toc449023660"/>
      <w:bookmarkStart w:id="1318" w:name="_Toc449023661"/>
      <w:bookmarkStart w:id="1319" w:name="_Toc449023662"/>
      <w:bookmarkStart w:id="1320" w:name="_Toc449023663"/>
      <w:bookmarkStart w:id="1321" w:name="_Toc449023664"/>
      <w:bookmarkStart w:id="1322" w:name="_Toc449023665"/>
      <w:bookmarkStart w:id="1323" w:name="_Toc449023666"/>
      <w:bookmarkStart w:id="1324" w:name="_Toc449023667"/>
      <w:bookmarkStart w:id="1325" w:name="_Toc449023668"/>
      <w:bookmarkStart w:id="1326" w:name="_Toc449023669"/>
      <w:bookmarkStart w:id="1327" w:name="_Toc449023670"/>
      <w:bookmarkStart w:id="1328" w:name="_Toc449023671"/>
      <w:bookmarkStart w:id="1329" w:name="_Toc449023672"/>
      <w:bookmarkStart w:id="1330" w:name="_Toc449023673"/>
      <w:bookmarkStart w:id="1331" w:name="_Toc449023674"/>
      <w:bookmarkStart w:id="1332" w:name="_Toc449023675"/>
      <w:bookmarkStart w:id="1333" w:name="_Toc449023676"/>
      <w:bookmarkStart w:id="1334" w:name="_Toc449023677"/>
      <w:bookmarkStart w:id="1335" w:name="_Toc449023678"/>
      <w:bookmarkStart w:id="1336" w:name="_Toc449023679"/>
      <w:bookmarkStart w:id="1337" w:name="_Toc449023680"/>
      <w:bookmarkStart w:id="1338" w:name="_Toc449023681"/>
      <w:bookmarkStart w:id="1339" w:name="_Toc449023682"/>
      <w:bookmarkStart w:id="1340" w:name="_Toc449023683"/>
      <w:bookmarkStart w:id="1341" w:name="_Toc449023684"/>
      <w:bookmarkStart w:id="1342" w:name="_Toc449023685"/>
      <w:bookmarkStart w:id="1343" w:name="_Toc449023686"/>
      <w:bookmarkStart w:id="1344" w:name="_Toc449023687"/>
      <w:bookmarkStart w:id="1345" w:name="_Toc449023688"/>
      <w:bookmarkStart w:id="1346" w:name="_Toc449023689"/>
      <w:bookmarkStart w:id="1347" w:name="_Toc449023690"/>
      <w:bookmarkStart w:id="1348" w:name="_Toc449023691"/>
      <w:bookmarkStart w:id="1349" w:name="_Toc449023692"/>
      <w:bookmarkStart w:id="1350" w:name="_Toc449023693"/>
      <w:bookmarkStart w:id="1351" w:name="_Toc449023694"/>
      <w:bookmarkStart w:id="1352" w:name="_Toc449023695"/>
      <w:bookmarkStart w:id="1353" w:name="_Toc449023696"/>
      <w:bookmarkStart w:id="1354" w:name="_Toc449023697"/>
      <w:bookmarkStart w:id="1355" w:name="_Toc449023698"/>
      <w:bookmarkStart w:id="1356" w:name="_Toc449023699"/>
      <w:bookmarkStart w:id="1357" w:name="_Toc449023700"/>
      <w:bookmarkStart w:id="1358" w:name="_Toc449023701"/>
      <w:bookmarkStart w:id="1359" w:name="_Toc449023702"/>
      <w:bookmarkStart w:id="1360" w:name="_Toc449023703"/>
      <w:bookmarkStart w:id="1361" w:name="_Toc449023704"/>
      <w:bookmarkStart w:id="1362" w:name="_Toc449023705"/>
      <w:bookmarkStart w:id="1363" w:name="_Toc449023706"/>
      <w:bookmarkStart w:id="1364" w:name="_Toc449023707"/>
      <w:bookmarkStart w:id="1365" w:name="_Toc449023708"/>
      <w:bookmarkStart w:id="1366" w:name="_Toc449023709"/>
      <w:bookmarkStart w:id="1367" w:name="_Toc449023710"/>
      <w:bookmarkStart w:id="1368" w:name="_Toc449023711"/>
      <w:bookmarkStart w:id="1369" w:name="_Toc449023712"/>
      <w:bookmarkStart w:id="1370" w:name="_Toc449023713"/>
      <w:bookmarkStart w:id="1371" w:name="_Toc449023714"/>
      <w:bookmarkStart w:id="1372" w:name="_Toc449023715"/>
      <w:bookmarkStart w:id="1373" w:name="_Toc449023716"/>
      <w:bookmarkStart w:id="1374" w:name="_Toc449023717"/>
      <w:bookmarkStart w:id="1375" w:name="_Toc449023718"/>
      <w:bookmarkStart w:id="1376" w:name="_Toc449023719"/>
      <w:bookmarkStart w:id="1377" w:name="_Toc449023720"/>
      <w:bookmarkStart w:id="1378" w:name="_Toc449023721"/>
      <w:bookmarkStart w:id="1379" w:name="_Toc449023722"/>
      <w:bookmarkStart w:id="1380" w:name="_Toc449023723"/>
      <w:bookmarkStart w:id="1381" w:name="_Toc449023724"/>
      <w:bookmarkStart w:id="1382" w:name="_Toc449023725"/>
      <w:bookmarkStart w:id="1383" w:name="_Toc449023726"/>
      <w:bookmarkStart w:id="1384" w:name="_Toc449023727"/>
      <w:bookmarkStart w:id="1385" w:name="_Toc449023728"/>
      <w:bookmarkStart w:id="1386" w:name="_Toc449023729"/>
      <w:bookmarkStart w:id="1387" w:name="_Toc449023730"/>
      <w:bookmarkStart w:id="1388" w:name="_Toc449023731"/>
      <w:bookmarkStart w:id="1389" w:name="_Toc449023732"/>
      <w:bookmarkStart w:id="1390" w:name="_Toc449023733"/>
      <w:bookmarkStart w:id="1391" w:name="_Toc449023734"/>
      <w:bookmarkStart w:id="1392" w:name="_Toc449023735"/>
      <w:bookmarkStart w:id="1393" w:name="_Toc449023736"/>
      <w:bookmarkStart w:id="1394" w:name="_Toc449023737"/>
      <w:bookmarkStart w:id="1395" w:name="_Toc449023738"/>
      <w:bookmarkStart w:id="1396" w:name="_Toc449023739"/>
      <w:bookmarkStart w:id="1397" w:name="_Toc449023740"/>
      <w:bookmarkStart w:id="1398" w:name="_Toc449023741"/>
      <w:bookmarkStart w:id="1399" w:name="_Toc449023742"/>
      <w:bookmarkStart w:id="1400" w:name="_Toc449023743"/>
      <w:bookmarkStart w:id="1401" w:name="_Toc449023744"/>
      <w:bookmarkStart w:id="1402" w:name="_Toc449023745"/>
      <w:bookmarkStart w:id="1403" w:name="_Toc449023746"/>
      <w:bookmarkStart w:id="1404" w:name="_Toc449023747"/>
      <w:bookmarkStart w:id="1405" w:name="_Toc449023748"/>
      <w:bookmarkStart w:id="1406" w:name="_Toc449023749"/>
      <w:bookmarkStart w:id="1407" w:name="_Toc449023750"/>
      <w:bookmarkStart w:id="1408" w:name="_Toc449023751"/>
      <w:bookmarkStart w:id="1409" w:name="_Toc449023752"/>
      <w:bookmarkStart w:id="1410" w:name="_Toc449023753"/>
      <w:bookmarkStart w:id="1411" w:name="_Toc449023754"/>
      <w:bookmarkStart w:id="1412" w:name="_Toc449023755"/>
      <w:bookmarkStart w:id="1413" w:name="_Toc449023756"/>
      <w:bookmarkStart w:id="1414" w:name="_Toc449023757"/>
      <w:bookmarkStart w:id="1415" w:name="_Toc449023758"/>
      <w:bookmarkStart w:id="1416" w:name="_Toc449023759"/>
      <w:bookmarkStart w:id="1417" w:name="_Toc449023760"/>
      <w:bookmarkStart w:id="1418" w:name="_Toc449023761"/>
      <w:bookmarkStart w:id="1419" w:name="_Toc449023762"/>
      <w:bookmarkStart w:id="1420" w:name="_Toc449023763"/>
      <w:bookmarkStart w:id="1421" w:name="_Toc449023764"/>
      <w:bookmarkStart w:id="1422" w:name="_Toc393271626"/>
      <w:bookmarkStart w:id="1423" w:name="_Toc393271787"/>
      <w:bookmarkStart w:id="1424" w:name="_Toc393273058"/>
      <w:bookmarkStart w:id="1425" w:name="_Toc393271627"/>
      <w:bookmarkStart w:id="1426" w:name="_Toc393271788"/>
      <w:bookmarkStart w:id="1427" w:name="_Toc393273059"/>
      <w:bookmarkStart w:id="1428" w:name="_Toc393271628"/>
      <w:bookmarkStart w:id="1429" w:name="_Toc393271789"/>
      <w:bookmarkStart w:id="1430" w:name="_Toc393273060"/>
      <w:bookmarkStart w:id="1431" w:name="_Toc393271629"/>
      <w:bookmarkStart w:id="1432" w:name="_Toc393271790"/>
      <w:bookmarkStart w:id="1433" w:name="_Toc393273061"/>
      <w:bookmarkStart w:id="1434" w:name="_Toc393271630"/>
      <w:bookmarkStart w:id="1435" w:name="_Toc393271791"/>
      <w:bookmarkStart w:id="1436" w:name="_Toc393273062"/>
      <w:bookmarkStart w:id="1437" w:name="_Toc393271631"/>
      <w:bookmarkStart w:id="1438" w:name="_Toc393271792"/>
      <w:bookmarkStart w:id="1439" w:name="_Toc393273063"/>
      <w:bookmarkStart w:id="1440" w:name="_Toc393271632"/>
      <w:bookmarkStart w:id="1441" w:name="_Toc393271793"/>
      <w:bookmarkStart w:id="1442" w:name="_Toc393273064"/>
      <w:bookmarkStart w:id="1443" w:name="_Toc393271633"/>
      <w:bookmarkStart w:id="1444" w:name="_Toc393271794"/>
      <w:bookmarkStart w:id="1445" w:name="_Toc393273065"/>
      <w:bookmarkStart w:id="1446" w:name="_Toc393271634"/>
      <w:bookmarkStart w:id="1447" w:name="_Toc393271795"/>
      <w:bookmarkStart w:id="1448" w:name="_Toc393273066"/>
      <w:bookmarkStart w:id="1449" w:name="_Toc393271635"/>
      <w:bookmarkStart w:id="1450" w:name="_Toc393271796"/>
      <w:bookmarkStart w:id="1451" w:name="_Toc393273067"/>
      <w:bookmarkStart w:id="1452" w:name="_Toc393271636"/>
      <w:bookmarkStart w:id="1453" w:name="_Toc393271797"/>
      <w:bookmarkStart w:id="1454" w:name="_Toc393273068"/>
      <w:bookmarkStart w:id="1455" w:name="_Toc393271637"/>
      <w:bookmarkStart w:id="1456" w:name="_Toc393271798"/>
      <w:bookmarkStart w:id="1457" w:name="_Toc393273069"/>
      <w:bookmarkStart w:id="1458" w:name="_Toc393271638"/>
      <w:bookmarkStart w:id="1459" w:name="_Toc393271799"/>
      <w:bookmarkStart w:id="1460" w:name="_Toc393273070"/>
      <w:bookmarkStart w:id="1461" w:name="_Toc393271639"/>
      <w:bookmarkStart w:id="1462" w:name="_Toc393271800"/>
      <w:bookmarkStart w:id="1463" w:name="_Toc393273071"/>
      <w:bookmarkStart w:id="1464" w:name="_Toc393271640"/>
      <w:bookmarkStart w:id="1465" w:name="_Toc393271801"/>
      <w:bookmarkStart w:id="1466" w:name="_Toc393273072"/>
      <w:bookmarkStart w:id="1467" w:name="_Toc393271641"/>
      <w:bookmarkStart w:id="1468" w:name="_Toc393271802"/>
      <w:bookmarkStart w:id="1469" w:name="_Toc393273073"/>
      <w:bookmarkStart w:id="1470" w:name="_Toc393271642"/>
      <w:bookmarkStart w:id="1471" w:name="_Toc393271803"/>
      <w:bookmarkStart w:id="1472" w:name="_Toc393273074"/>
      <w:bookmarkStart w:id="1473" w:name="_Toc393271643"/>
      <w:bookmarkStart w:id="1474" w:name="_Toc393271804"/>
      <w:bookmarkStart w:id="1475" w:name="_Toc393273075"/>
      <w:bookmarkStart w:id="1476" w:name="_Toc393271644"/>
      <w:bookmarkStart w:id="1477" w:name="_Toc393271805"/>
      <w:bookmarkStart w:id="1478" w:name="_Toc393273076"/>
      <w:bookmarkStart w:id="1479" w:name="_Toc393271645"/>
      <w:bookmarkStart w:id="1480" w:name="_Toc393271806"/>
      <w:bookmarkStart w:id="1481" w:name="_Toc393273077"/>
      <w:bookmarkStart w:id="1482" w:name="_Toc393271646"/>
      <w:bookmarkStart w:id="1483" w:name="_Toc393271807"/>
      <w:bookmarkStart w:id="1484" w:name="_Toc393273078"/>
      <w:bookmarkStart w:id="1485" w:name="_Toc393271647"/>
      <w:bookmarkStart w:id="1486" w:name="_Toc393271808"/>
      <w:bookmarkStart w:id="1487" w:name="_Toc393273079"/>
      <w:bookmarkStart w:id="1488" w:name="_Toc393271648"/>
      <w:bookmarkStart w:id="1489" w:name="_Toc393271809"/>
      <w:bookmarkStart w:id="1490" w:name="_Toc393273080"/>
      <w:bookmarkStart w:id="1491" w:name="_Toc393271649"/>
      <w:bookmarkStart w:id="1492" w:name="_Toc393271810"/>
      <w:bookmarkStart w:id="1493" w:name="_Toc393273081"/>
      <w:bookmarkStart w:id="1494" w:name="_Toc393271650"/>
      <w:bookmarkStart w:id="1495" w:name="_Toc393271811"/>
      <w:bookmarkStart w:id="1496" w:name="_Toc393273082"/>
      <w:bookmarkStart w:id="1497" w:name="_Toc393271651"/>
      <w:bookmarkStart w:id="1498" w:name="_Toc393271812"/>
      <w:bookmarkStart w:id="1499" w:name="_Toc393273083"/>
      <w:bookmarkStart w:id="1500" w:name="_Toc393271652"/>
      <w:bookmarkStart w:id="1501" w:name="_Toc393271813"/>
      <w:bookmarkStart w:id="1502" w:name="_Toc393273084"/>
      <w:bookmarkStart w:id="1503" w:name="_Toc393271653"/>
      <w:bookmarkStart w:id="1504" w:name="_Toc393271814"/>
      <w:bookmarkStart w:id="1505" w:name="_Toc393273085"/>
      <w:bookmarkStart w:id="1506" w:name="_Toc393271654"/>
      <w:bookmarkStart w:id="1507" w:name="_Toc393271815"/>
      <w:bookmarkStart w:id="1508" w:name="_Toc393273086"/>
      <w:bookmarkStart w:id="1509" w:name="_Toc393271655"/>
      <w:bookmarkStart w:id="1510" w:name="_Toc393271816"/>
      <w:bookmarkStart w:id="1511" w:name="_Toc393273087"/>
      <w:bookmarkStart w:id="1512" w:name="_Toc393271656"/>
      <w:bookmarkStart w:id="1513" w:name="_Toc393271817"/>
      <w:bookmarkStart w:id="1514" w:name="_Toc393273088"/>
      <w:bookmarkStart w:id="1515" w:name="_Toc393271657"/>
      <w:bookmarkStart w:id="1516" w:name="_Toc393271818"/>
      <w:bookmarkStart w:id="1517" w:name="_Toc393273089"/>
      <w:bookmarkStart w:id="1518" w:name="_Toc393271658"/>
      <w:bookmarkStart w:id="1519" w:name="_Toc393271819"/>
      <w:bookmarkStart w:id="1520" w:name="_Toc393273090"/>
      <w:bookmarkStart w:id="1521" w:name="_Toc393271659"/>
      <w:bookmarkStart w:id="1522" w:name="_Toc393271820"/>
      <w:bookmarkStart w:id="1523" w:name="_Toc393273091"/>
      <w:bookmarkStart w:id="1524" w:name="_Toc393271660"/>
      <w:bookmarkStart w:id="1525" w:name="_Toc393271821"/>
      <w:bookmarkStart w:id="1526" w:name="_Toc393273092"/>
      <w:bookmarkStart w:id="1527" w:name="_Toc393271661"/>
      <w:bookmarkStart w:id="1528" w:name="_Toc393271822"/>
      <w:bookmarkStart w:id="1529" w:name="_Toc393273093"/>
      <w:bookmarkStart w:id="1530" w:name="_Toc393271662"/>
      <w:bookmarkStart w:id="1531" w:name="_Toc393271823"/>
      <w:bookmarkStart w:id="1532" w:name="_Toc393273094"/>
      <w:bookmarkStart w:id="1533" w:name="_Toc393271663"/>
      <w:bookmarkStart w:id="1534" w:name="_Toc393271824"/>
      <w:bookmarkStart w:id="1535" w:name="_Toc393273095"/>
      <w:bookmarkStart w:id="1536" w:name="_Toc393271664"/>
      <w:bookmarkStart w:id="1537" w:name="_Toc393271825"/>
      <w:bookmarkStart w:id="1538" w:name="_Toc393273096"/>
      <w:bookmarkStart w:id="1539" w:name="_Toc393271665"/>
      <w:bookmarkStart w:id="1540" w:name="_Toc393271826"/>
      <w:bookmarkStart w:id="1541" w:name="_Toc393273097"/>
      <w:bookmarkStart w:id="1542" w:name="_Toc393271666"/>
      <w:bookmarkStart w:id="1543" w:name="_Toc393271827"/>
      <w:bookmarkStart w:id="1544" w:name="_Toc393273098"/>
      <w:bookmarkStart w:id="1545" w:name="_Toc393271667"/>
      <w:bookmarkStart w:id="1546" w:name="_Toc393271828"/>
      <w:bookmarkStart w:id="1547" w:name="_Toc393273099"/>
      <w:bookmarkStart w:id="1548" w:name="_Toc393271668"/>
      <w:bookmarkStart w:id="1549" w:name="_Toc393271829"/>
      <w:bookmarkStart w:id="1550" w:name="_Toc393273100"/>
      <w:bookmarkStart w:id="1551" w:name="_Toc393271669"/>
      <w:bookmarkStart w:id="1552" w:name="_Toc393271830"/>
      <w:bookmarkStart w:id="1553" w:name="_Toc393273101"/>
      <w:bookmarkStart w:id="1554" w:name="_Toc393271670"/>
      <w:bookmarkStart w:id="1555" w:name="_Toc393271831"/>
      <w:bookmarkStart w:id="1556" w:name="_Toc393273102"/>
      <w:bookmarkStart w:id="1557" w:name="_Toc393271671"/>
      <w:bookmarkStart w:id="1558" w:name="_Toc393271832"/>
      <w:bookmarkStart w:id="1559" w:name="_Toc393273103"/>
      <w:bookmarkStart w:id="1560" w:name="_Toc393271672"/>
      <w:bookmarkStart w:id="1561" w:name="_Toc393271833"/>
      <w:bookmarkStart w:id="1562" w:name="_Toc393273104"/>
      <w:bookmarkStart w:id="1563" w:name="_Toc393271673"/>
      <w:bookmarkStart w:id="1564" w:name="_Toc393271834"/>
      <w:bookmarkStart w:id="1565" w:name="_Toc393273105"/>
      <w:bookmarkStart w:id="1566" w:name="_Toc449023765"/>
      <w:bookmarkStart w:id="1567" w:name="_Toc449023766"/>
      <w:bookmarkStart w:id="1568" w:name="_Toc449023767"/>
      <w:bookmarkStart w:id="1569" w:name="_Toc449023768"/>
      <w:bookmarkStart w:id="1570" w:name="_Toc449023769"/>
      <w:bookmarkStart w:id="1571" w:name="_Toc449023770"/>
      <w:bookmarkStart w:id="1572" w:name="_Toc449023771"/>
      <w:bookmarkStart w:id="1573" w:name="_Toc449023772"/>
      <w:bookmarkStart w:id="1574" w:name="_Toc449023773"/>
      <w:bookmarkStart w:id="1575" w:name="_Toc449023774"/>
      <w:bookmarkStart w:id="1576" w:name="_Toc449023775"/>
      <w:bookmarkStart w:id="1577" w:name="_Toc449023776"/>
      <w:bookmarkStart w:id="1578" w:name="_Toc449023777"/>
      <w:bookmarkStart w:id="1579" w:name="_Toc449023778"/>
      <w:bookmarkStart w:id="1580" w:name="_Toc449023779"/>
      <w:bookmarkStart w:id="1581" w:name="_Toc449023780"/>
      <w:bookmarkStart w:id="1582" w:name="_Toc449023781"/>
      <w:bookmarkStart w:id="1583" w:name="_Toc449023782"/>
      <w:bookmarkStart w:id="1584" w:name="_Toc449023783"/>
      <w:bookmarkStart w:id="1585" w:name="_Toc449023784"/>
      <w:bookmarkStart w:id="1586" w:name="_Toc449023785"/>
      <w:bookmarkStart w:id="1587" w:name="_Toc449023786"/>
      <w:bookmarkStart w:id="1588" w:name="_Toc449023787"/>
      <w:bookmarkStart w:id="1589" w:name="_Toc430078948"/>
      <w:bookmarkStart w:id="1590" w:name="_Toc434595871"/>
      <w:bookmarkStart w:id="1591" w:name="_Toc449023788"/>
      <w:bookmarkStart w:id="1592" w:name="_Toc449023789"/>
      <w:bookmarkStart w:id="1593" w:name="_Toc449023790"/>
      <w:bookmarkStart w:id="1594" w:name="_Toc449023819"/>
      <w:bookmarkStart w:id="1595" w:name="_Toc449023820"/>
      <w:bookmarkStart w:id="1596" w:name="_Toc449023821"/>
      <w:bookmarkStart w:id="1597" w:name="_Toc449023822"/>
      <w:bookmarkStart w:id="1598" w:name="_Toc449023823"/>
      <w:bookmarkStart w:id="1599" w:name="_Toc449023824"/>
      <w:bookmarkStart w:id="1600" w:name="_Toc449023825"/>
      <w:bookmarkStart w:id="1601" w:name="_Toc449023826"/>
      <w:bookmarkStart w:id="1602" w:name="_Toc449023827"/>
      <w:bookmarkStart w:id="1603" w:name="_Toc449023828"/>
      <w:bookmarkStart w:id="1604" w:name="_Toc449023829"/>
      <w:bookmarkStart w:id="1605" w:name="_Toc449023830"/>
      <w:bookmarkStart w:id="1606" w:name="_Toc449023831"/>
      <w:bookmarkStart w:id="1607" w:name="_Toc449023832"/>
      <w:bookmarkStart w:id="1608" w:name="_Toc449023833"/>
      <w:bookmarkStart w:id="1609" w:name="_Toc449023834"/>
      <w:bookmarkStart w:id="1610" w:name="_Toc449023835"/>
      <w:bookmarkStart w:id="1611" w:name="_Toc449023836"/>
      <w:bookmarkStart w:id="1612" w:name="_Toc449023837"/>
      <w:bookmarkStart w:id="1613" w:name="_Toc449023838"/>
      <w:bookmarkStart w:id="1614" w:name="_Toc449023839"/>
      <w:bookmarkStart w:id="1615" w:name="_Toc449023840"/>
      <w:bookmarkStart w:id="1616" w:name="_Toc449023841"/>
      <w:bookmarkStart w:id="1617" w:name="_Toc449023842"/>
      <w:bookmarkStart w:id="1618" w:name="_Toc449023843"/>
      <w:bookmarkStart w:id="1619" w:name="_Toc449023844"/>
      <w:bookmarkStart w:id="1620" w:name="_Toc449023845"/>
      <w:bookmarkStart w:id="1621" w:name="_Toc449023846"/>
      <w:bookmarkStart w:id="1622" w:name="_Toc449023847"/>
      <w:bookmarkStart w:id="1623" w:name="_Toc449023848"/>
      <w:bookmarkStart w:id="1624" w:name="_Toc449023849"/>
      <w:bookmarkStart w:id="1625" w:name="_Toc449023850"/>
      <w:bookmarkStart w:id="1626" w:name="_Toc449023851"/>
      <w:bookmarkStart w:id="1627" w:name="_Toc449023852"/>
      <w:bookmarkStart w:id="1628" w:name="_Toc449023853"/>
      <w:bookmarkStart w:id="1629" w:name="_Toc449023854"/>
      <w:bookmarkStart w:id="1630" w:name="_Toc449023855"/>
      <w:bookmarkStart w:id="1631" w:name="_Toc449023856"/>
      <w:bookmarkStart w:id="1632" w:name="_Toc449023857"/>
      <w:bookmarkStart w:id="1633" w:name="_Toc449023858"/>
      <w:bookmarkStart w:id="1634" w:name="_Toc449023859"/>
      <w:bookmarkStart w:id="1635" w:name="_Toc449023860"/>
      <w:bookmarkStart w:id="1636" w:name="_Toc449023861"/>
      <w:bookmarkStart w:id="1637" w:name="_Toc449023862"/>
      <w:bookmarkStart w:id="1638" w:name="_Toc449023863"/>
      <w:bookmarkStart w:id="1639" w:name="_Toc449023864"/>
      <w:bookmarkStart w:id="1640" w:name="_Toc449023865"/>
      <w:bookmarkStart w:id="1641" w:name="_Toc449023866"/>
      <w:bookmarkStart w:id="1642" w:name="_Toc449023867"/>
      <w:bookmarkStart w:id="1643" w:name="_Toc449023868"/>
      <w:bookmarkStart w:id="1644" w:name="_Toc449023869"/>
      <w:bookmarkStart w:id="1645" w:name="_Toc449023870"/>
      <w:bookmarkStart w:id="1646" w:name="_Toc449023871"/>
      <w:bookmarkStart w:id="1647" w:name="_Toc449023872"/>
      <w:bookmarkStart w:id="1648" w:name="_Toc449023873"/>
      <w:bookmarkStart w:id="1649" w:name="_Toc449023874"/>
      <w:bookmarkStart w:id="1650" w:name="_Toc449023875"/>
      <w:bookmarkStart w:id="1651" w:name="_Toc449023876"/>
      <w:bookmarkStart w:id="1652" w:name="_Toc449023877"/>
      <w:bookmarkStart w:id="1653" w:name="_Toc449023878"/>
      <w:bookmarkStart w:id="1654" w:name="_Toc449023879"/>
      <w:bookmarkStart w:id="1655" w:name="_Toc449023880"/>
      <w:bookmarkStart w:id="1656" w:name="_Toc449023881"/>
      <w:bookmarkStart w:id="1657" w:name="_Toc449023882"/>
      <w:bookmarkStart w:id="1658" w:name="_Toc449023883"/>
      <w:bookmarkStart w:id="1659" w:name="_Toc449023884"/>
      <w:bookmarkStart w:id="1660" w:name="_Toc449023885"/>
      <w:bookmarkStart w:id="1661" w:name="_Toc449023886"/>
      <w:bookmarkStart w:id="1662" w:name="_Toc449023887"/>
      <w:bookmarkStart w:id="1663" w:name="_Toc449023888"/>
      <w:bookmarkStart w:id="1664" w:name="_Toc449023889"/>
      <w:bookmarkStart w:id="1665" w:name="_Toc449023890"/>
      <w:bookmarkStart w:id="1666" w:name="_Toc449023891"/>
      <w:bookmarkStart w:id="1667" w:name="_Toc449023892"/>
      <w:bookmarkStart w:id="1668" w:name="_Toc449023893"/>
      <w:bookmarkStart w:id="1669" w:name="_Toc449023894"/>
      <w:bookmarkStart w:id="1670" w:name="_Toc449023895"/>
      <w:bookmarkStart w:id="1671" w:name="_Toc449023896"/>
      <w:bookmarkStart w:id="1672" w:name="_Toc449023897"/>
      <w:bookmarkStart w:id="1673" w:name="_Toc449023898"/>
      <w:bookmarkStart w:id="1674" w:name="_Toc449023899"/>
      <w:bookmarkStart w:id="1675" w:name="_Toc449023900"/>
      <w:bookmarkStart w:id="1676" w:name="_Toc449023901"/>
      <w:bookmarkStart w:id="1677" w:name="_Toc449023902"/>
      <w:bookmarkStart w:id="1678" w:name="_Toc449023903"/>
      <w:bookmarkStart w:id="1679" w:name="_Toc449023904"/>
      <w:bookmarkStart w:id="1680" w:name="_Toc449023905"/>
      <w:bookmarkStart w:id="1681" w:name="_Toc449023906"/>
      <w:bookmarkStart w:id="1682" w:name="_Toc449023907"/>
      <w:bookmarkStart w:id="1683" w:name="_Toc449023908"/>
      <w:bookmarkStart w:id="1684" w:name="_Toc449023909"/>
      <w:bookmarkStart w:id="1685" w:name="_Toc449023910"/>
      <w:bookmarkStart w:id="1686" w:name="_Toc449023911"/>
      <w:bookmarkStart w:id="1687" w:name="_Toc449023912"/>
      <w:bookmarkStart w:id="1688" w:name="_Toc449023913"/>
      <w:bookmarkStart w:id="1689" w:name="_Toc449023914"/>
      <w:bookmarkStart w:id="1690" w:name="_Toc449023915"/>
      <w:bookmarkStart w:id="1691" w:name="_Toc449023916"/>
      <w:bookmarkStart w:id="1692" w:name="_Toc449023917"/>
      <w:bookmarkStart w:id="1693" w:name="_Toc449023918"/>
      <w:bookmarkStart w:id="1694" w:name="_Toc449023919"/>
      <w:bookmarkStart w:id="1695" w:name="_Toc449023920"/>
      <w:bookmarkStart w:id="1696" w:name="_Toc449023921"/>
      <w:bookmarkStart w:id="1697" w:name="_Toc449023922"/>
      <w:bookmarkStart w:id="1698" w:name="_Toc449023923"/>
      <w:bookmarkStart w:id="1699" w:name="_Toc449023924"/>
      <w:bookmarkStart w:id="1700" w:name="_Toc449023925"/>
      <w:bookmarkStart w:id="1701" w:name="_Toc449023926"/>
      <w:bookmarkStart w:id="1702" w:name="_Toc449023927"/>
      <w:bookmarkStart w:id="1703" w:name="_Toc449023928"/>
      <w:bookmarkStart w:id="1704" w:name="_Toc449023929"/>
      <w:bookmarkStart w:id="1705" w:name="_Toc449023930"/>
      <w:bookmarkStart w:id="1706" w:name="_Toc449023931"/>
      <w:bookmarkStart w:id="1707" w:name="_Toc449023932"/>
      <w:bookmarkStart w:id="1708" w:name="_Toc449023933"/>
      <w:bookmarkStart w:id="1709" w:name="_Toc449023934"/>
      <w:bookmarkStart w:id="1710" w:name="_Toc449023935"/>
      <w:bookmarkStart w:id="1711" w:name="_Toc449023936"/>
      <w:bookmarkStart w:id="1712" w:name="_Toc449023937"/>
      <w:bookmarkStart w:id="1713" w:name="_Toc449023938"/>
      <w:bookmarkStart w:id="1714" w:name="_Toc449023939"/>
      <w:bookmarkStart w:id="1715" w:name="_Toc449023940"/>
      <w:bookmarkStart w:id="1716" w:name="_Toc449023941"/>
      <w:bookmarkStart w:id="1717" w:name="_Toc449023942"/>
      <w:bookmarkStart w:id="1718" w:name="_Toc449023943"/>
      <w:bookmarkStart w:id="1719" w:name="_Toc449023944"/>
      <w:bookmarkStart w:id="1720" w:name="_Toc449023945"/>
      <w:bookmarkStart w:id="1721" w:name="_Toc449023946"/>
      <w:bookmarkStart w:id="1722" w:name="_Toc449023947"/>
      <w:bookmarkStart w:id="1723" w:name="_Toc449023948"/>
      <w:bookmarkStart w:id="1724" w:name="_Toc449023949"/>
      <w:bookmarkStart w:id="1725" w:name="_Toc449023950"/>
      <w:bookmarkStart w:id="1726" w:name="_Toc449023951"/>
      <w:bookmarkStart w:id="1727" w:name="_Toc449023952"/>
      <w:bookmarkStart w:id="1728" w:name="_Toc449023953"/>
      <w:bookmarkStart w:id="1729" w:name="_Toc449023954"/>
      <w:bookmarkStart w:id="1730" w:name="_Toc449023955"/>
      <w:bookmarkStart w:id="1731" w:name="_Toc449023956"/>
      <w:bookmarkStart w:id="1732" w:name="_Toc449023957"/>
      <w:bookmarkStart w:id="1733" w:name="_Toc449023958"/>
      <w:bookmarkStart w:id="1734" w:name="_Toc449023959"/>
      <w:bookmarkStart w:id="1735" w:name="_Toc449023960"/>
      <w:bookmarkStart w:id="1736" w:name="_Toc449023961"/>
      <w:bookmarkStart w:id="1737" w:name="_Toc449023962"/>
      <w:bookmarkStart w:id="1738" w:name="_Toc449023963"/>
      <w:bookmarkStart w:id="1739" w:name="_Toc449023964"/>
      <w:bookmarkStart w:id="1740" w:name="_Toc449023965"/>
      <w:bookmarkStart w:id="1741" w:name="_Toc449023966"/>
      <w:bookmarkStart w:id="1742" w:name="_Toc449023967"/>
      <w:bookmarkStart w:id="1743" w:name="_Toc449023968"/>
      <w:bookmarkStart w:id="1744" w:name="_Toc449023969"/>
      <w:bookmarkStart w:id="1745" w:name="_Toc449023970"/>
      <w:bookmarkStart w:id="1746" w:name="_Toc449023971"/>
      <w:bookmarkStart w:id="1747" w:name="_Toc449023972"/>
      <w:bookmarkStart w:id="1748" w:name="_Toc449023973"/>
      <w:bookmarkStart w:id="1749" w:name="_Toc449023974"/>
      <w:bookmarkStart w:id="1750" w:name="_Toc449023975"/>
      <w:bookmarkStart w:id="1751" w:name="_Toc449023976"/>
      <w:bookmarkStart w:id="1752" w:name="_Toc449023977"/>
      <w:bookmarkStart w:id="1753" w:name="_Toc449023978"/>
      <w:bookmarkStart w:id="1754" w:name="_Toc449023979"/>
      <w:bookmarkStart w:id="1755" w:name="_Toc449023980"/>
      <w:bookmarkStart w:id="1756" w:name="_Toc449023981"/>
      <w:bookmarkStart w:id="1757" w:name="_Toc449023982"/>
      <w:bookmarkStart w:id="1758" w:name="_Toc449023983"/>
      <w:bookmarkStart w:id="1759" w:name="_Toc449023984"/>
      <w:bookmarkStart w:id="1760" w:name="_Toc449023985"/>
      <w:bookmarkStart w:id="1761" w:name="_Toc449023986"/>
      <w:bookmarkStart w:id="1762" w:name="_Toc422485278"/>
      <w:bookmarkStart w:id="1763" w:name="_Toc449023987"/>
      <w:bookmarkStart w:id="1764" w:name="_Toc449023988"/>
      <w:bookmarkStart w:id="1765" w:name="_Toc449023989"/>
      <w:bookmarkStart w:id="1766" w:name="_Toc449023990"/>
      <w:bookmarkStart w:id="1767" w:name="_Toc449023991"/>
      <w:bookmarkStart w:id="1768" w:name="_Toc449023992"/>
      <w:bookmarkStart w:id="1769" w:name="_Toc449023993"/>
      <w:bookmarkStart w:id="1770" w:name="_Toc449023994"/>
      <w:bookmarkStart w:id="1771" w:name="_Toc449023995"/>
      <w:bookmarkStart w:id="1772" w:name="_Toc449024621"/>
      <w:bookmarkStart w:id="1773" w:name="_Toc449025004"/>
      <w:bookmarkStart w:id="1774" w:name="_Toc449023996"/>
      <w:bookmarkStart w:id="1775" w:name="_Toc449023997"/>
      <w:bookmarkStart w:id="1776" w:name="_Toc449023998"/>
      <w:bookmarkStart w:id="1777" w:name="_Toc449023999"/>
      <w:bookmarkStart w:id="1778" w:name="_Toc449024000"/>
      <w:bookmarkStart w:id="1779" w:name="_Toc449024001"/>
      <w:bookmarkStart w:id="1780" w:name="_Toc449024002"/>
      <w:bookmarkStart w:id="1781" w:name="_Toc449024003"/>
      <w:bookmarkStart w:id="1782" w:name="_Toc449024004"/>
      <w:bookmarkStart w:id="1783" w:name="_Toc449024005"/>
      <w:bookmarkStart w:id="1784" w:name="_Toc449024006"/>
      <w:bookmarkStart w:id="1785" w:name="_Toc449024007"/>
      <w:bookmarkStart w:id="1786" w:name="_Toc449024008"/>
      <w:bookmarkStart w:id="1787" w:name="_Toc449024009"/>
      <w:bookmarkStart w:id="1788" w:name="_Toc449024010"/>
      <w:bookmarkStart w:id="1789" w:name="_Toc449024011"/>
      <w:bookmarkStart w:id="1790" w:name="_Toc449024637"/>
      <w:bookmarkStart w:id="1791" w:name="_Toc449025020"/>
      <w:bookmarkStart w:id="1792" w:name="_Toc449024012"/>
      <w:bookmarkStart w:id="1793" w:name="_Toc449024013"/>
      <w:bookmarkStart w:id="1794" w:name="_Toc449024014"/>
      <w:bookmarkStart w:id="1795" w:name="_Toc449024015"/>
      <w:bookmarkStart w:id="1796" w:name="_Toc449024016"/>
      <w:bookmarkStart w:id="1797" w:name="_Toc449024017"/>
      <w:bookmarkStart w:id="1798" w:name="_Toc449024018"/>
      <w:bookmarkStart w:id="1799" w:name="_Toc449024019"/>
      <w:bookmarkStart w:id="1800" w:name="_Toc449024020"/>
      <w:bookmarkStart w:id="1801" w:name="_Toc449024021"/>
      <w:bookmarkStart w:id="1802" w:name="_Toc449024022"/>
      <w:bookmarkStart w:id="1803" w:name="_Toc449024023"/>
      <w:bookmarkStart w:id="1804" w:name="_Toc449024024"/>
      <w:bookmarkStart w:id="1805" w:name="_Toc449024025"/>
      <w:bookmarkStart w:id="1806" w:name="_Toc449024026"/>
      <w:bookmarkStart w:id="1807" w:name="_Toc449024652"/>
      <w:bookmarkStart w:id="1808" w:name="_Toc449025035"/>
      <w:bookmarkStart w:id="1809" w:name="_Toc449024027"/>
      <w:bookmarkStart w:id="1810" w:name="_Toc449024028"/>
      <w:bookmarkStart w:id="1811" w:name="_Toc449024029"/>
      <w:bookmarkStart w:id="1812" w:name="_Toc449024030"/>
      <w:bookmarkStart w:id="1813" w:name="_Toc449024031"/>
      <w:bookmarkStart w:id="1814" w:name="_Toc449024032"/>
      <w:bookmarkStart w:id="1815" w:name="_Toc449024033"/>
      <w:bookmarkStart w:id="1816" w:name="_Toc449024034"/>
      <w:bookmarkStart w:id="1817" w:name="_Toc449024035"/>
      <w:bookmarkStart w:id="1818" w:name="_Toc449024036"/>
      <w:bookmarkStart w:id="1819" w:name="_Toc449024037"/>
      <w:bookmarkStart w:id="1820" w:name="_Toc449024038"/>
      <w:bookmarkStart w:id="1821" w:name="_Toc449024039"/>
      <w:bookmarkStart w:id="1822" w:name="_Toc449024040"/>
      <w:bookmarkStart w:id="1823" w:name="_Toc449024041"/>
      <w:bookmarkStart w:id="1824" w:name="_Toc449024042"/>
      <w:bookmarkStart w:id="1825" w:name="_Toc449024043"/>
      <w:bookmarkStart w:id="1826" w:name="_Toc449024044"/>
      <w:bookmarkStart w:id="1827" w:name="_Toc449024045"/>
      <w:bookmarkStart w:id="1828" w:name="_Toc449024046"/>
      <w:bookmarkStart w:id="1829" w:name="_Toc449024047"/>
      <w:bookmarkStart w:id="1830" w:name="_Toc449024048"/>
      <w:bookmarkStart w:id="1831" w:name="_Toc449024049"/>
      <w:bookmarkStart w:id="1832" w:name="_Toc449024050"/>
      <w:bookmarkStart w:id="1833" w:name="_Toc449024051"/>
      <w:bookmarkStart w:id="1834" w:name="_Toc449024052"/>
      <w:bookmarkStart w:id="1835" w:name="_Toc449024053"/>
      <w:bookmarkStart w:id="1836" w:name="_Toc449024054"/>
      <w:bookmarkStart w:id="1837" w:name="_Toc449024055"/>
      <w:bookmarkStart w:id="1838" w:name="_Toc449024056"/>
      <w:bookmarkStart w:id="1839" w:name="_Toc449024057"/>
      <w:bookmarkStart w:id="1840" w:name="_Toc449024058"/>
      <w:bookmarkStart w:id="1841" w:name="_Toc449024059"/>
      <w:bookmarkStart w:id="1842" w:name="_Toc449024060"/>
      <w:bookmarkStart w:id="1843" w:name="_Toc449024061"/>
      <w:bookmarkStart w:id="1844" w:name="_Toc449024062"/>
      <w:bookmarkStart w:id="1845" w:name="_Toc449024063"/>
      <w:bookmarkStart w:id="1846" w:name="_Ref411839911"/>
      <w:bookmarkStart w:id="1847" w:name="_Toc449023794"/>
      <w:bookmarkEnd w:id="3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46"/>
      <w:bookmarkEnd w:id="1847"/>
    </w:p>
    <w:p w14:paraId="655D08EE" w14:textId="77777777"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w:t>
      </w:r>
      <w:proofErr w:type="spellStart"/>
      <w:r w:rsidR="00F778B3">
        <w:rPr>
          <w:lang w:val="en-GB"/>
        </w:rPr>
        <w:t>EASy</w:t>
      </w:r>
      <w:proofErr w:type="spellEnd"/>
      <w:r w:rsidR="00F778B3">
        <w:rPr>
          <w:lang w:val="en-GB"/>
        </w:rPr>
        <w:t xml:space="preserve">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14:paraId="3D2C7A2A" w14:textId="77777777" w:rsidR="003A7553" w:rsidRDefault="00D043A8" w:rsidP="003A7553">
      <w:pPr>
        <w:pStyle w:val="Heading3"/>
        <w:rPr>
          <w:lang w:val="en-GB"/>
        </w:rPr>
      </w:pPr>
      <w:bookmarkStart w:id="1848" w:name="_Toc449023795"/>
      <w:r>
        <w:rPr>
          <w:lang w:val="en-GB"/>
        </w:rPr>
        <w:t>Reserved Keywords</w:t>
      </w:r>
      <w:bookmarkEnd w:id="1848"/>
    </w:p>
    <w:p w14:paraId="6E575FB7" w14:textId="77777777"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14:paraId="28FFF41B" w14:textId="77777777" w:rsidR="00D043A8" w:rsidRDefault="00184A91"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rtVilScript</w:t>
      </w:r>
      <w:proofErr w:type="spellEnd"/>
      <w:r>
        <w:rPr>
          <w:rFonts w:ascii="Courier New" w:hAnsi="Courier New" w:cs="Courier New"/>
          <w:b/>
          <w:sz w:val="22"/>
          <w:szCs w:val="22"/>
          <w:lang w:val="en-GB"/>
        </w:rPr>
        <w:t xml:space="preserve"> </w:t>
      </w:r>
      <w:r w:rsidR="003A7553" w:rsidRPr="003A7553">
        <w:rPr>
          <w:lang w:val="en-GB"/>
        </w:rPr>
        <w:t>(replacing</w:t>
      </w:r>
      <w:r>
        <w:rPr>
          <w:rFonts w:ascii="Courier New" w:hAnsi="Courier New" w:cs="Courier New"/>
          <w:b/>
          <w:sz w:val="22"/>
          <w:szCs w:val="22"/>
          <w:lang w:val="en-GB"/>
        </w:rPr>
        <w:t xml:space="preserve"> </w:t>
      </w:r>
      <w:proofErr w:type="spellStart"/>
      <w:r>
        <w:rPr>
          <w:rFonts w:ascii="Courier New" w:hAnsi="Courier New" w:cs="Courier New"/>
          <w:b/>
          <w:sz w:val="22"/>
          <w:szCs w:val="22"/>
          <w:lang w:val="en-GB"/>
        </w:rPr>
        <w:t>vilScript</w:t>
      </w:r>
      <w:proofErr w:type="spellEnd"/>
      <w:r w:rsidR="003A7553" w:rsidRPr="003A7553">
        <w:rPr>
          <w:lang w:val="en-GB"/>
        </w:rPr>
        <w:t>)</w:t>
      </w:r>
    </w:p>
    <w:p w14:paraId="7E4476C3" w14:textId="77777777"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14:paraId="238D1792" w14:textId="77777777"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14:paraId="76CDF1E9" w14:textId="77777777"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14:paraId="55C6687C" w14:textId="77777777"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14:paraId="37A34C2B" w14:textId="77777777" w:rsidR="00C90E58" w:rsidRDefault="00C90E58"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refail</w:t>
      </w:r>
      <w:proofErr w:type="spellEnd"/>
    </w:p>
    <w:p w14:paraId="0EADCF69" w14:textId="77777777"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14:paraId="3CFAB50E" w14:textId="77777777"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14:paraId="79009F9E" w14:textId="77777777"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14:paraId="27F85FD2" w14:textId="77777777" w:rsidR="007A3825" w:rsidRDefault="007A3825" w:rsidP="007A3825">
      <w:pPr>
        <w:pStyle w:val="Heading3"/>
        <w:rPr>
          <w:lang w:val="en-GB"/>
        </w:rPr>
      </w:pPr>
      <w:bookmarkStart w:id="1849" w:name="_Toc449023796"/>
      <w:r>
        <w:rPr>
          <w:lang w:val="en-GB"/>
        </w:rPr>
        <w:t>rt-VIL Script</w:t>
      </w:r>
      <w:bookmarkEnd w:id="1849"/>
    </w:p>
    <w:p w14:paraId="7E80B2A8" w14:textId="77777777" w:rsidR="003A7553" w:rsidRPr="003A7553" w:rsidRDefault="003A7553" w:rsidP="003A7553">
      <w:pPr>
        <w:rPr>
          <w:lang w:val="en-GB"/>
        </w:rPr>
      </w:pPr>
      <w:r w:rsidRPr="003A7553">
        <w:rPr>
          <w:lang w:val="en-US"/>
        </w:rPr>
        <w:t>In rt-VIL, a script (</w:t>
      </w:r>
      <w:proofErr w:type="spellStart"/>
      <w:r w:rsidRPr="003A7553">
        <w:rPr>
          <w:rFonts w:ascii="Courier New" w:hAnsi="Courier New" w:cs="Courier New"/>
          <w:sz w:val="22"/>
          <w:szCs w:val="22"/>
          <w:lang w:val="en-GB"/>
        </w:rPr>
        <w:t>rtVilScript</w:t>
      </w:r>
      <w:proofErr w:type="spellEnd"/>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14:paraId="2A52E027" w14:textId="77777777"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14:paraId="486DFB3B"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14:paraId="3E4BCFB7"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14:paraId="7D6C6BAE"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spellStart"/>
      <w:r w:rsidRPr="003A7553">
        <w:rPr>
          <w:rFonts w:ascii="Courier New" w:eastAsia="Times New Roman" w:hAnsi="Courier New" w:cs="Courier New"/>
          <w:color w:val="auto"/>
          <w:szCs w:val="22"/>
          <w:lang w:val="en-GB"/>
        </w:rPr>
        <w:t>ivmlName</w:t>
      </w:r>
      <w:proofErr w:type="spellEnd"/>
      <w:r w:rsidRPr="003A7553">
        <w:rPr>
          <w:rFonts w:ascii="Courier New" w:eastAsia="Times New Roman" w:hAnsi="Courier New" w:cs="Courier New"/>
          <w:color w:val="auto"/>
          <w:szCs w:val="22"/>
          <w:lang w:val="en-GB"/>
        </w:rPr>
        <w:t>)</w:t>
      </w:r>
    </w:p>
    <w:p w14:paraId="436BE800" w14:textId="77777777"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spellStart"/>
      <w:r w:rsidRPr="003A7553">
        <w:rPr>
          <w:rFonts w:ascii="Courier New" w:eastAsia="Times New Roman" w:hAnsi="Courier New" w:cs="Courier New"/>
          <w:b/>
          <w:color w:val="auto"/>
          <w:szCs w:val="22"/>
          <w:lang w:val="en-GB"/>
        </w:rPr>
        <w:t>rtVilScript</w:t>
      </w:r>
      <w:proofErr w:type="spellEnd"/>
      <w:r w:rsidRPr="003A7553">
        <w:rPr>
          <w:rFonts w:ascii="Courier New" w:eastAsia="Times New Roman" w:hAnsi="Courier New" w:cs="Courier New"/>
          <w:color w:val="auto"/>
          <w:szCs w:val="22"/>
          <w:lang w:val="en-GB"/>
        </w:rPr>
        <w:t xml:space="preserve"> name (</w:t>
      </w:r>
      <w:proofErr w:type="spellStart"/>
      <w:r w:rsidRPr="003A7553">
        <w:rPr>
          <w:rFonts w:ascii="Courier New" w:eastAsia="Times New Roman" w:hAnsi="Courier New" w:cs="Courier New"/>
          <w:color w:val="auto"/>
          <w:szCs w:val="22"/>
          <w:lang w:val="en-GB"/>
        </w:rPr>
        <w:t>parameterList</w:t>
      </w:r>
      <w:proofErr w:type="spellEnd"/>
      <w:r w:rsidRPr="003A7553">
        <w:rPr>
          <w:rFonts w:ascii="Courier New" w:eastAsia="Times New Roman" w:hAnsi="Courier New" w:cs="Courier New"/>
          <w:color w:val="auto"/>
          <w:szCs w:val="22"/>
          <w:lang w:val="en-GB"/>
        </w:rPr>
        <w:t>) extends name1 {</w:t>
      </w:r>
    </w:p>
    <w:p w14:paraId="1DB01029"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14:paraId="0668A54D"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14:paraId="779A3B7C"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14:paraId="72E8ECF2"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14:paraId="6CD6E524" w14:textId="77777777"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14:paraId="0B217F35" w14:textId="77777777"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14:paraId="1F19C1BD" w14:textId="77777777" w:rsidR="00AA1A22" w:rsidRDefault="00AA1A22" w:rsidP="00AA1A22">
      <w:pPr>
        <w:pStyle w:val="Standard1"/>
        <w:jc w:val="both"/>
      </w:pPr>
    </w:p>
    <w:p w14:paraId="3A2A2CF4"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14:paraId="7F0B5671" w14:textId="77777777"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14:paraId="71002A07" w14:textId="77777777"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14:paraId="2E594DD9" w14:textId="77777777"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proofErr w:type="spellStart"/>
      <w:r w:rsidRPr="003A7553">
        <w:rPr>
          <w:rFonts w:ascii="Courier New" w:hAnsi="Courier New" w:cs="Courier New"/>
          <w:szCs w:val="22"/>
          <w:lang w:val="en-GB" w:eastAsia="de-DE"/>
        </w:rPr>
        <w:t>rtVilScript</w:t>
      </w:r>
      <w:proofErr w:type="spellEnd"/>
      <w:r w:rsidRPr="003A7553">
        <w:rPr>
          <w:rFonts w:ascii="Calibri" w:hAnsi="Calibri"/>
          <w:sz w:val="24"/>
          <w:szCs w:val="24"/>
          <w:lang w:eastAsia="de-DE"/>
        </w:rPr>
        <w:t xml:space="preserve"> defines that the identifier name is defined as a new adaptation behavior script with contained strategies, tactics and VIL rules.</w:t>
      </w:r>
    </w:p>
    <w:p w14:paraId="330C48B0" w14:textId="77777777"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proofErr w:type="spellStart"/>
      <w:r w:rsidR="00AA1A22" w:rsidRPr="007810B5">
        <w:rPr>
          <w:rFonts w:ascii="Courier New" w:eastAsia="Courier New" w:hAnsi="Courier New" w:cs="Courier New"/>
          <w:i/>
        </w:rPr>
        <w:t>parameterList</w:t>
      </w:r>
      <w:proofErr w:type="spellEnd"/>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14:paraId="794D4D05" w14:textId="77777777"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14:paraId="2590A4CA" w14:textId="77777777"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14:paraId="390EA97B" w14:textId="77777777"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14:paraId="0288B432" w14:textId="77777777"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14:paraId="517593D7" w14:textId="77777777"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14:paraId="26B5895C" w14:textId="77777777" w:rsidR="003B0F97" w:rsidRDefault="003A7553" w:rsidP="00AA1A22">
      <w:pPr>
        <w:pStyle w:val="Standard1"/>
        <w:jc w:val="both"/>
        <w:rPr>
          <w:rFonts w:ascii="Courier New" w:eastAsia="Times New Roman" w:hAnsi="Courier New" w:cs="Courier New"/>
          <w:szCs w:val="22"/>
          <w:lang w:val="en-US"/>
        </w:rPr>
      </w:pPr>
      <w:proofErr w:type="spellStart"/>
      <w:r w:rsidRPr="003A7553">
        <w:rPr>
          <w:rFonts w:ascii="Courier New" w:eastAsia="Times New Roman" w:hAnsi="Courier New" w:cs="Courier New"/>
          <w:szCs w:val="22"/>
          <w:lang w:val="en-US"/>
        </w:rPr>
        <w:t>rtVilScript</w:t>
      </w:r>
      <w:proofErr w:type="spell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QualiMasterFinancial</w:t>
      </w:r>
      <w:proofErr w:type="spellEnd"/>
      <w:r w:rsidRPr="003A7553">
        <w:rPr>
          <w:rFonts w:ascii="Courier New" w:eastAsia="Times New Roman" w:hAnsi="Courier New" w:cs="Courier New"/>
          <w:szCs w:val="22"/>
          <w:lang w:val="en-US"/>
        </w:rPr>
        <w:t xml:space="preserve"> (Project source,</w:t>
      </w:r>
    </w:p>
    <w:p w14:paraId="1D634845" w14:textId="77777777"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14:paraId="04D83B3D" w14:textId="77777777"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AdaptationEvent</w:t>
      </w:r>
      <w:proofErr w:type="spellEnd"/>
      <w:r w:rsidR="003A7553" w:rsidRPr="003A7553">
        <w:rPr>
          <w:rFonts w:ascii="Courier New" w:eastAsia="Times New Roman" w:hAnsi="Courier New" w:cs="Courier New"/>
          <w:szCs w:val="22"/>
          <w:lang w:val="en-US"/>
        </w:rPr>
        <w:t xml:space="preserve"> trigger) {</w:t>
      </w:r>
    </w:p>
    <w:p w14:paraId="7665412A" w14:textId="77777777"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14:paraId="2581D654" w14:textId="77777777"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14:paraId="010827EA" w14:textId="77777777"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proofErr w:type="spellStart"/>
      <w:r w:rsidRPr="003A7553">
        <w:rPr>
          <w:rFonts w:ascii="Courier New" w:hAnsi="Courier New" w:cs="Courier New"/>
          <w:color w:val="000000"/>
          <w:sz w:val="22"/>
          <w:szCs w:val="22"/>
          <w:lang w:val="en-US"/>
        </w:rPr>
        <w:t>QualiMasterFinancial</w:t>
      </w:r>
      <w:proofErr w:type="spellEnd"/>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14:paraId="30EFF5DB" w14:textId="77777777" w:rsidR="003A7553" w:rsidRDefault="003A7553" w:rsidP="003A7553">
      <w:pPr>
        <w:pStyle w:val="Heading3"/>
        <w:rPr>
          <w:lang w:val="en-GB"/>
        </w:rPr>
      </w:pPr>
      <w:bookmarkStart w:id="1850" w:name="_Ref412822580"/>
      <w:bookmarkStart w:id="1851" w:name="_Toc449023797"/>
      <w:r w:rsidRPr="003A7553">
        <w:rPr>
          <w:lang w:val="en-GB"/>
        </w:rPr>
        <w:t>Strategy</w:t>
      </w:r>
      <w:bookmarkEnd w:id="1850"/>
      <w:bookmarkEnd w:id="1851"/>
    </w:p>
    <w:p w14:paraId="00B78EBB" w14:textId="77777777"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14:paraId="1CEB5572" w14:textId="77777777"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14:paraId="0B39A669" w14:textId="77777777"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14:paraId="3DB1C304" w14:textId="77777777"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14:paraId="6793451F" w14:textId="77777777"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xml:space="preserve">, the applicable top-level strategies </w:t>
      </w:r>
      <w:r w:rsidR="006E0D57">
        <w:rPr>
          <w:rFonts w:asciiTheme="majorHAnsi" w:hAnsiTheme="majorHAnsi"/>
          <w:sz w:val="24"/>
          <w:szCs w:val="24"/>
        </w:rPr>
        <w:t xml:space="preserve">(considering also script parameters as described below) </w:t>
      </w:r>
      <w:r w:rsidR="003A7553" w:rsidRPr="003A7553">
        <w:rPr>
          <w:rFonts w:asciiTheme="majorHAnsi" w:hAnsiTheme="majorHAnsi"/>
          <w:sz w:val="24"/>
          <w:szCs w:val="24"/>
        </w:rPr>
        <w:t>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14:paraId="17CF99D8" w14:textId="77777777"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w:t>
      </w:r>
      <w:r w:rsidRPr="003A7553">
        <w:rPr>
          <w:rFonts w:asciiTheme="majorHAnsi" w:hAnsiTheme="majorHAnsi"/>
          <w:sz w:val="24"/>
          <w:szCs w:val="24"/>
        </w:rPr>
        <w:lastRenderedPageBreak/>
        <w:t xml:space="preserve">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14:paraId="124DB64F" w14:textId="77777777"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14:paraId="4A57A913" w14:textId="77777777"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14:paraId="1FFE1678" w14:textId="77777777"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14:paraId="71B0C7E4" w14:textId="77777777"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14:paraId="25F16EEA" w14:textId="77777777"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14:paraId="3A38CEDD" w14:textId="77777777"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14:paraId="3064D58B"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14:paraId="2761067F"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14:paraId="5042F72C" w14:textId="77777777"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14:paraId="3411464D" w14:textId="77777777"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14:paraId="15C2C05B"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 post : pre {</w:t>
      </w:r>
    </w:p>
    <w:p w14:paraId="6B5A285D"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lastRenderedPageBreak/>
        <w:t xml:space="preserve">  // local variable declarations</w:t>
      </w:r>
    </w:p>
    <w:p w14:paraId="7CCB78A9"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14:paraId="24E0D56C"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14:paraId="6068449C"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14:paraId="1B1CED3D"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14:paraId="3FC60B76"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2BB28097"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79FBE8B5" w14:textId="77777777"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xml:space="preserve">) </w:t>
      </w:r>
    </w:p>
    <w:p w14:paraId="501B6F60" w14:textId="77777777"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14:paraId="478C8706" w14:textId="77777777"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7524C027" w14:textId="77777777"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numExpression</w:t>
      </w:r>
      <w:proofErr w:type="spellEnd"/>
      <w:r w:rsidR="003A7553" w:rsidRPr="003A7553">
        <w:rPr>
          <w:rFonts w:ascii="Courier New" w:eastAsia="Times New Roman" w:hAnsi="Courier New" w:cs="Courier New"/>
          <w:szCs w:val="22"/>
          <w:lang w:val="en-US"/>
        </w:rPr>
        <w:t>;</w:t>
      </w:r>
    </w:p>
    <w:p w14:paraId="1DEC833E"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14:paraId="1573AABB"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14:paraId="11698D2C"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14:paraId="19597E2B" w14:textId="77777777"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14:paraId="1949FF68" w14:textId="77777777"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14:paraId="46D7ECB5" w14:textId="77777777"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14:paraId="64A0B0DF" w14:textId="77777777" w:rsidR="00417D1E" w:rsidRDefault="00417D1E" w:rsidP="00417D1E">
      <w:pPr>
        <w:pStyle w:val="MainText"/>
      </w:pPr>
    </w:p>
    <w:p w14:paraId="03AE420B" w14:textId="77777777"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14:paraId="4F284A1B" w14:textId="77777777"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14:paraId="57AFCACB" w14:textId="77777777"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14:paraId="0E03B78C" w14:textId="77777777"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14:paraId="3FA53B9E" w14:textId="77777777"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14:paraId="40ECFA5C" w14:textId="77777777"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14:paraId="5E4D6CB8" w14:textId="77777777"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w:t>
      </w:r>
      <w:r w:rsidRPr="003A7553">
        <w:rPr>
          <w:rFonts w:asciiTheme="majorHAnsi" w:hAnsiTheme="majorHAnsi"/>
          <w:sz w:val="24"/>
          <w:szCs w:val="24"/>
        </w:rPr>
        <w:lastRenderedPageBreak/>
        <w:t>target range or utility / cost functions. Please note that the objective is a part of the precondition, which is syntactically highlighted due to its importance for adaptation.</w:t>
      </w:r>
    </w:p>
    <w:p w14:paraId="5B50ABC1" w14:textId="77777777"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14:paraId="40D9EDF2" w14:textId="77777777"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14:paraId="038A26CC" w14:textId="748845C2"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85AB3">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85AB3">
        <w:rPr>
          <w:rFonts w:asciiTheme="majorHAnsi" w:hAnsiTheme="majorHAnsi"/>
          <w:sz w:val="24"/>
          <w:szCs w:val="24"/>
        </w:rPr>
      </w:r>
      <w:r w:rsidR="00C85AB3">
        <w:rPr>
          <w:rFonts w:asciiTheme="majorHAnsi" w:hAnsiTheme="majorHAnsi"/>
          <w:sz w:val="24"/>
          <w:szCs w:val="24"/>
        </w:rPr>
        <w:fldChar w:fldCharType="separate"/>
      </w:r>
      <w:r w:rsidR="00D024D8">
        <w:rPr>
          <w:rFonts w:asciiTheme="majorHAnsi" w:hAnsiTheme="majorHAnsi"/>
          <w:sz w:val="24"/>
          <w:szCs w:val="24"/>
        </w:rPr>
        <w:t>2.2.1</w:t>
      </w:r>
      <w:r w:rsidR="00C85AB3">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r w:rsidR="00E65793">
        <w:rPr>
          <w:rFonts w:asciiTheme="majorHAnsi" w:hAnsiTheme="majorHAnsi"/>
          <w:sz w:val="24"/>
          <w:szCs w:val="24"/>
        </w:rPr>
        <w:t xml:space="preserve"> If a tactic succeeds but does not change the configuration, the next tactic in ranking will be executed.</w:t>
      </w:r>
    </w:p>
    <w:p w14:paraId="65FF1754" w14:textId="4E0D5051"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C85AB3">
        <w:rPr>
          <w:rFonts w:asciiTheme="majorHAnsi" w:hAnsiTheme="majorHAnsi"/>
          <w:sz w:val="24"/>
          <w:szCs w:val="24"/>
        </w:rPr>
        <w:lastRenderedPageBreak/>
        <w:fldChar w:fldCharType="begin"/>
      </w:r>
      <w:r w:rsidR="00542292">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D024D8">
        <w:rPr>
          <w:rFonts w:asciiTheme="majorHAnsi" w:hAnsiTheme="majorHAnsi"/>
          <w:sz w:val="24"/>
          <w:szCs w:val="24"/>
        </w:rPr>
        <w:t>2.1.5</w:t>
      </w:r>
      <w:r w:rsidR="00C85AB3">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14:paraId="062EECB4" w14:textId="77777777"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14:paraId="513B5A2E" w14:textId="77777777"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w:t>
      </w:r>
      <w:proofErr w:type="spellStart"/>
      <w:r>
        <w:rPr>
          <w:rFonts w:ascii="Courier New" w:eastAsia="Courier New" w:hAnsi="Courier New" w:cs="Courier New"/>
          <w:szCs w:val="22"/>
        </w:rPr>
        <w:t>strategy</w:t>
      </w:r>
      <w:proofErr w:type="spellEnd"/>
      <w:r>
        <w:rPr>
          <w:rFonts w:ascii="Courier New" w:eastAsia="Courier New" w:hAnsi="Courier New" w:cs="Courier New"/>
          <w:szCs w:val="22"/>
        </w:rPr>
        <w:t xml:space="preserve">, </w:t>
      </w:r>
      <w:r w:rsidRPr="00D60DA8">
        <w:rPr>
          <w:rFonts w:ascii="Courier New" w:eastAsia="Courier New" w:hAnsi="Courier New" w:cs="Courier New"/>
          <w:szCs w:val="22"/>
        </w:rPr>
        <w:t>Configuration config)</w:t>
      </w:r>
    </w:p>
    <w:p w14:paraId="6CFF77AA" w14:textId="77777777"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14:paraId="1F9EB69C" w14:textId="77777777"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w:t>
      </w:r>
      <w:proofErr w:type="spellStart"/>
      <w:r w:rsidR="00920372">
        <w:rPr>
          <w:rFonts w:ascii="Courier New" w:eastAsia="Courier New" w:hAnsi="Courier New" w:cs="Courier New"/>
          <w:szCs w:val="22"/>
        </w:rPr>
        <w:t>strategy</w:t>
      </w:r>
      <w:proofErr w:type="spellEnd"/>
      <w:r w:rsidR="00920372">
        <w:rPr>
          <w:rFonts w:ascii="Courier New" w:eastAsia="Courier New" w:hAnsi="Courier New" w:cs="Courier New"/>
          <w:szCs w:val="22"/>
        </w:rPr>
        <w:t xml:space="preserve">, </w:t>
      </w:r>
      <w:r w:rsidRPr="003A7553">
        <w:rPr>
          <w:rFonts w:ascii="Courier New" w:eastAsia="Courier New" w:hAnsi="Courier New" w:cs="Courier New"/>
          <w:szCs w:val="22"/>
        </w:rPr>
        <w:t>Configuration config)</w:t>
      </w:r>
    </w:p>
    <w:p w14:paraId="26D05045" w14:textId="77777777"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14:paraId="20A4397D" w14:textId="77777777"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w:t>
      </w:r>
      <w:proofErr w:type="spellStart"/>
      <w:r>
        <w:rPr>
          <w:rFonts w:ascii="Courier New" w:eastAsia="Courier New" w:hAnsi="Courier New" w:cs="Courier New"/>
          <w:szCs w:val="22"/>
        </w:rPr>
        <w:t>strategy</w:t>
      </w:r>
      <w:proofErr w:type="spellEnd"/>
      <w:r>
        <w:rPr>
          <w:rFonts w:ascii="Courier New" w:eastAsia="Courier New" w:hAnsi="Courier New" w:cs="Courier New"/>
          <w:szCs w:val="22"/>
        </w:rPr>
        <w:t xml:space="preserve">, </w:t>
      </w:r>
      <w:r w:rsidRPr="00D60DA8">
        <w:rPr>
          <w:rFonts w:ascii="Courier New" w:eastAsia="Courier New" w:hAnsi="Courier New" w:cs="Courier New"/>
          <w:szCs w:val="22"/>
        </w:rPr>
        <w:t>Configuration config)</w:t>
      </w:r>
    </w:p>
    <w:p w14:paraId="573E42C1" w14:textId="77777777"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14:paraId="0A93D7DC" w14:textId="77777777"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 xml:space="preserve">(Strategy </w:t>
      </w:r>
      <w:proofErr w:type="spellStart"/>
      <w:r w:rsidRPr="00AF4365">
        <w:rPr>
          <w:rFonts w:ascii="Courier New" w:eastAsia="Courier New" w:hAnsi="Courier New" w:cs="Courier New"/>
          <w:szCs w:val="22"/>
        </w:rPr>
        <w:t>strategy</w:t>
      </w:r>
      <w:proofErr w:type="spellEnd"/>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14:paraId="64CCBC0E" w14:textId="77777777"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14:paraId="1D575A93" w14:textId="364101FC"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 xml:space="preserve">Please note that successful top-level strategies call further predefined </w:t>
      </w:r>
      <w:r w:rsidR="007E702C">
        <w:rPr>
          <w:rFonts w:asciiTheme="majorHAnsi" w:hAnsiTheme="majorHAnsi"/>
          <w:sz w:val="24"/>
          <w:szCs w:val="24"/>
        </w:rPr>
        <w:t>rules</w:t>
      </w:r>
      <w:r w:rsidR="007E702C" w:rsidRPr="003A7553">
        <w:rPr>
          <w:rFonts w:asciiTheme="majorHAnsi" w:hAnsiTheme="majorHAnsi"/>
          <w:sz w:val="24"/>
          <w:szCs w:val="24"/>
        </w:rPr>
        <w:t xml:space="preserve"> </w:t>
      </w:r>
      <w:r w:rsidRPr="003A7553">
        <w:rPr>
          <w:rFonts w:asciiTheme="majorHAnsi" w:hAnsiTheme="majorHAnsi"/>
          <w:sz w:val="24"/>
          <w:szCs w:val="24"/>
        </w:rPr>
        <w:t>for updating the common knowledge and enactment as we describe in Section</w:t>
      </w:r>
      <w:r w:rsidR="004C648D">
        <w:rPr>
          <w:rFonts w:asciiTheme="majorHAnsi" w:hAnsiTheme="majorHAnsi"/>
          <w:sz w:val="24"/>
          <w:szCs w:val="24"/>
        </w:rPr>
        <w:t xml:space="preserve"> </w:t>
      </w:r>
      <w:r w:rsidR="00C85AB3">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85AB3">
        <w:rPr>
          <w:rFonts w:asciiTheme="majorHAnsi" w:hAnsiTheme="majorHAnsi"/>
          <w:sz w:val="24"/>
          <w:szCs w:val="24"/>
        </w:rPr>
      </w:r>
      <w:r w:rsidR="00C85AB3">
        <w:rPr>
          <w:rFonts w:asciiTheme="majorHAnsi" w:hAnsiTheme="majorHAnsi"/>
          <w:sz w:val="24"/>
          <w:szCs w:val="24"/>
        </w:rPr>
        <w:fldChar w:fldCharType="separate"/>
      </w:r>
      <w:r w:rsidR="00D024D8">
        <w:rPr>
          <w:rFonts w:asciiTheme="majorHAnsi" w:hAnsiTheme="majorHAnsi"/>
          <w:sz w:val="24"/>
          <w:szCs w:val="24"/>
        </w:rPr>
        <w:t>2.1.5</w:t>
      </w:r>
      <w:r w:rsidR="00C85AB3">
        <w:rPr>
          <w:rFonts w:asciiTheme="majorHAnsi" w:hAnsiTheme="majorHAnsi"/>
          <w:sz w:val="24"/>
          <w:szCs w:val="24"/>
        </w:rPr>
        <w:fldChar w:fldCharType="end"/>
      </w:r>
      <w:r w:rsidRPr="003A7553">
        <w:rPr>
          <w:rFonts w:asciiTheme="majorHAnsi" w:hAnsiTheme="majorHAnsi"/>
          <w:sz w:val="24"/>
          <w:szCs w:val="24"/>
        </w:rPr>
        <w:t>.</w:t>
      </w:r>
    </w:p>
    <w:p w14:paraId="3B3A8C0D" w14:textId="77777777" w:rsidR="00417D1E" w:rsidRDefault="003A7553" w:rsidP="00417D1E">
      <w:pPr>
        <w:pStyle w:val="MainText"/>
      </w:pPr>
      <w:r w:rsidRPr="003A7553">
        <w:rPr>
          <w:rFonts w:asciiTheme="majorHAnsi" w:hAnsiTheme="majorHAnsi"/>
          <w:b/>
          <w:sz w:val="24"/>
          <w:szCs w:val="24"/>
        </w:rPr>
        <w:t>Example:</w:t>
      </w:r>
    </w:p>
    <w:p w14:paraId="501B8F9C" w14:textId="77777777"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14:paraId="4C61390D"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trigger) = {</w:t>
      </w:r>
    </w:p>
    <w:p w14:paraId="48D67858"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 xml:space="preserve">(Pipeline) issues = </w:t>
      </w:r>
      <w:proofErr w:type="spellStart"/>
      <w:r w:rsidRPr="003A7553">
        <w:rPr>
          <w:rFonts w:ascii="Courier New" w:eastAsia="Courier New" w:hAnsi="Courier New" w:cs="Courier New"/>
          <w:color w:val="auto"/>
          <w:szCs w:val="22"/>
          <w:lang w:val="en-US" w:eastAsia="en-US"/>
        </w:rPr>
        <w:t>throughputFailingPipelines</w:t>
      </w:r>
      <w:proofErr w:type="spellEnd"/>
      <w:r w:rsidRPr="003A7553">
        <w:rPr>
          <w:rFonts w:ascii="Courier New" w:eastAsia="Courier New" w:hAnsi="Courier New" w:cs="Courier New"/>
          <w:color w:val="auto"/>
          <w:szCs w:val="22"/>
          <w:lang w:val="en-US" w:eastAsia="en-US"/>
        </w:rPr>
        <w:t>(config);</w:t>
      </w:r>
    </w:p>
    <w:p w14:paraId="66D3B2E4" w14:textId="77777777"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spellStart"/>
      <w:r w:rsidRPr="003A7553">
        <w:rPr>
          <w:rFonts w:ascii="Courier New" w:eastAsia="Courier New" w:hAnsi="Courier New" w:cs="Courier New"/>
          <w:color w:val="auto"/>
          <w:szCs w:val="22"/>
          <w:lang w:val="en-US" w:eastAsia="en-US"/>
        </w:rPr>
        <w:t>sort</w:t>
      </w:r>
      <w:r w:rsidR="00903EC9">
        <w:rPr>
          <w:rFonts w:ascii="Courier New" w:eastAsia="Courier New" w:hAnsi="Courier New" w:cs="Courier New"/>
          <w:color w:val="auto"/>
          <w:szCs w:val="22"/>
          <w:lang w:val="en-US" w:eastAsia="en-US"/>
        </w:rPr>
        <w:t>edBy</w:t>
      </w:r>
      <w:proofErr w:type="spellEnd"/>
      <w:r w:rsidRPr="003A7553">
        <w:rPr>
          <w:rFonts w:ascii="Courier New" w:eastAsia="Courier New" w:hAnsi="Courier New" w:cs="Courier New"/>
          <w:color w:val="auto"/>
          <w:szCs w:val="22"/>
          <w:lang w:val="en-US" w:eastAsia="en-US"/>
        </w:rPr>
        <w:t>(</w:t>
      </w:r>
      <w:r w:rsidR="00E66DFC">
        <w:rPr>
          <w:rFonts w:ascii="Courier New" w:eastAsia="Courier New" w:hAnsi="Courier New" w:cs="Courier New"/>
          <w:color w:val="auto"/>
          <w:szCs w:val="22"/>
          <w:lang w:val="en-US" w:eastAsia="en-US"/>
        </w:rPr>
        <w:t>Pipeline p |</w:t>
      </w:r>
    </w:p>
    <w:p w14:paraId="6282B662" w14:textId="77777777"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p.capacity</w:t>
      </w:r>
      <w:proofErr w:type="spellEnd"/>
      <w:r w:rsidR="003A7553" w:rsidRPr="003A7553">
        <w:rPr>
          <w:rFonts w:ascii="Courier New" w:eastAsia="Courier New" w:hAnsi="Courier New" w:cs="Courier New"/>
          <w:color w:val="auto"/>
          <w:szCs w:val="22"/>
          <w:lang w:val="en-US" w:eastAsia="en-US"/>
        </w:rPr>
        <w:t>).first();</w:t>
      </w:r>
    </w:p>
    <w:p w14:paraId="4B9BBA79"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304D8AE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14:paraId="29D581D4"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7EE25C4E"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14:paraId="4CFC28AD"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changeSingleParameter</w:t>
      </w:r>
      <w:proofErr w:type="spellEnd"/>
      <w:r w:rsidRPr="003A7553">
        <w:rPr>
          <w:rFonts w:ascii="Courier New" w:eastAsia="Courier New" w:hAnsi="Courier New" w:cs="Courier New"/>
          <w:color w:val="auto"/>
          <w:szCs w:val="22"/>
          <w:lang w:val="en-US" w:eastAsia="en-US"/>
        </w:rPr>
        <w:t>(candidate, trigger);</w:t>
      </w:r>
    </w:p>
    <w:p w14:paraId="00B156EF"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changeSingleAlgorithm</w:t>
      </w:r>
      <w:proofErr w:type="spellEnd"/>
      <w:r w:rsidRPr="003A7553">
        <w:rPr>
          <w:rFonts w:ascii="Courier New" w:eastAsia="Courier New" w:hAnsi="Courier New" w:cs="Courier New"/>
          <w:color w:val="auto"/>
          <w:szCs w:val="22"/>
          <w:lang w:val="en-US" w:eastAsia="en-US"/>
        </w:rPr>
        <w:t>(candidate, trigger);</w:t>
      </w:r>
    </w:p>
    <w:p w14:paraId="2E60B963"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14:paraId="4FB4C50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shedLoad</w:t>
      </w:r>
      <w:proofErr w:type="spellEnd"/>
      <w:r w:rsidRPr="003A7553">
        <w:rPr>
          <w:rFonts w:ascii="Courier New" w:eastAsia="Courier New" w:hAnsi="Courier New" w:cs="Courier New"/>
          <w:color w:val="auto"/>
          <w:szCs w:val="22"/>
          <w:lang w:val="en-US" w:eastAsia="en-US"/>
        </w:rPr>
        <w:t>(candidate, trigger);</w:t>
      </w:r>
    </w:p>
    <w:p w14:paraId="64F7C6D7"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10942317"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1E12DBEF" w14:textId="77777777" w:rsidR="00417D1E" w:rsidRPr="00D60DA8" w:rsidRDefault="003A7553" w:rsidP="00417D1E">
      <w:pPr>
        <w:pStyle w:val="Standard1"/>
        <w:rPr>
          <w:rFonts w:ascii="Courier New" w:eastAsia="Courier New" w:hAnsi="Courier New" w:cs="Courier New"/>
          <w:color w:val="auto"/>
          <w:szCs w:val="22"/>
          <w:lang w:val="en-US" w:eastAsia="en-US"/>
        </w:rPr>
      </w:pPr>
      <w:proofErr w:type="spell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 xml:space="preserve">(Pipeline) </w:t>
      </w:r>
      <w:proofErr w:type="spellStart"/>
      <w:r w:rsidRPr="003A7553">
        <w:rPr>
          <w:rFonts w:ascii="Courier New" w:eastAsia="Courier New" w:hAnsi="Courier New" w:cs="Courier New"/>
          <w:color w:val="auto"/>
          <w:szCs w:val="22"/>
          <w:lang w:val="en-US" w:eastAsia="en-US"/>
        </w:rPr>
        <w:t>througputFailingPipelines</w:t>
      </w:r>
      <w:proofErr w:type="spellEnd"/>
      <w:r w:rsidRPr="003A7553">
        <w:rPr>
          <w:rFonts w:ascii="Courier New" w:eastAsia="Courier New" w:hAnsi="Courier New" w:cs="Courier New"/>
          <w:color w:val="auto"/>
          <w:szCs w:val="22"/>
          <w:lang w:val="en-US" w:eastAsia="en-US"/>
        </w:rPr>
        <w:t>(QM config) = {</w:t>
      </w:r>
    </w:p>
    <w:p w14:paraId="548C2A9A"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config.pipelines</w:t>
      </w:r>
      <w:proofErr w:type="spellEnd"/>
      <w:r w:rsidRPr="003A7553">
        <w:rPr>
          <w:rFonts w:ascii="Courier New" w:eastAsia="Courier New" w:hAnsi="Courier New" w:cs="Courier New"/>
          <w:color w:val="auto"/>
          <w:szCs w:val="22"/>
          <w:lang w:val="en-US" w:eastAsia="en-US"/>
        </w:rPr>
        <w:t>-&gt; select(p|</w:t>
      </w:r>
    </w:p>
    <w:p w14:paraId="204B3A6D"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p.throughput</w:t>
      </w:r>
      <w:proofErr w:type="spellEnd"/>
      <w:r w:rsidRPr="003A7553">
        <w:rPr>
          <w:rFonts w:ascii="Courier New" w:eastAsia="Courier New" w:hAnsi="Courier New" w:cs="Courier New"/>
          <w:color w:val="auto"/>
          <w:szCs w:val="22"/>
          <w:lang w:val="en-US" w:eastAsia="en-US"/>
        </w:rPr>
        <w:t xml:space="preserve"> &lt; </w:t>
      </w:r>
      <w:proofErr w:type="spellStart"/>
      <w:r w:rsidRPr="003A7553">
        <w:rPr>
          <w:rFonts w:ascii="Courier New" w:eastAsia="Courier New" w:hAnsi="Courier New" w:cs="Courier New"/>
          <w:color w:val="auto"/>
          <w:szCs w:val="22"/>
          <w:lang w:val="en-US" w:eastAsia="en-US"/>
        </w:rPr>
        <w:t>config.minPipelineThroughput</w:t>
      </w:r>
      <w:proofErr w:type="spellEnd"/>
      <w:r w:rsidRPr="003A7553">
        <w:rPr>
          <w:rFonts w:ascii="Courier New" w:eastAsia="Courier New" w:hAnsi="Courier New" w:cs="Courier New"/>
          <w:color w:val="auto"/>
          <w:szCs w:val="22"/>
          <w:lang w:val="en-US" w:eastAsia="en-US"/>
        </w:rPr>
        <w:t>);</w:t>
      </w:r>
    </w:p>
    <w:p w14:paraId="010D3155" w14:textId="77777777"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722A3329" w14:textId="77777777"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proofErr w:type="spellStart"/>
      <w:r w:rsidRPr="003A7553">
        <w:rPr>
          <w:rFonts w:ascii="Courier New" w:eastAsia="Courier New" w:hAnsi="Courier New" w:cs="Courier New"/>
          <w:szCs w:val="22"/>
        </w:rPr>
        <w:t>FamilyElement</w:t>
      </w:r>
      <w:proofErr w:type="spellEnd"/>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52" w:name="h.bkowx75hdfjm" w:colFirst="0" w:colLast="0"/>
      <w:bookmarkEnd w:id="1852"/>
    </w:p>
    <w:p w14:paraId="57F9AF52"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w:t>
      </w:r>
    </w:p>
    <w:p w14:paraId="20C7B2BC"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RegularAdaptationEvent</w:t>
      </w:r>
      <w:proofErr w:type="spellEnd"/>
      <w:r w:rsidRPr="003A7553">
        <w:rPr>
          <w:rFonts w:ascii="Courier New" w:eastAsia="Courier New" w:hAnsi="Courier New" w:cs="Courier New"/>
          <w:color w:val="auto"/>
          <w:szCs w:val="22"/>
          <w:lang w:val="en-US" w:eastAsia="en-US"/>
        </w:rPr>
        <w:t xml:space="preserve"> trigger) = {</w:t>
      </w:r>
    </w:p>
    <w:p w14:paraId="282096E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 xml:space="preserve">(Quality) failed = </w:t>
      </w:r>
      <w:proofErr w:type="spellStart"/>
      <w:r w:rsidRPr="003A7553">
        <w:rPr>
          <w:rFonts w:ascii="Courier New" w:eastAsia="Courier New" w:hAnsi="Courier New" w:cs="Courier New"/>
          <w:color w:val="auto"/>
          <w:szCs w:val="22"/>
          <w:lang w:val="en-US" w:eastAsia="en-US"/>
        </w:rPr>
        <w:t>failedQualities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14:paraId="05494BF9"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failed.isEmpty</w:t>
      </w:r>
      <w:proofErr w:type="spellEnd"/>
      <w:r w:rsidRPr="003A7553">
        <w:rPr>
          <w:rFonts w:ascii="Courier New" w:eastAsia="Courier New" w:hAnsi="Courier New" w:cs="Courier New"/>
          <w:color w:val="auto"/>
          <w:szCs w:val="22"/>
          <w:lang w:val="en-US" w:eastAsia="en-US"/>
        </w:rPr>
        <w:t>();</w:t>
      </w:r>
    </w:p>
    <w:p w14:paraId="67F44A3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14:paraId="21CF6FF4"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w:t>
      </w:r>
      <w:proofErr w:type="spellStart"/>
      <w:r w:rsidRPr="003A7553">
        <w:rPr>
          <w:rFonts w:ascii="Courier New" w:eastAsia="Courier New" w:hAnsi="Courier New" w:cs="Courier New"/>
          <w:color w:val="auto"/>
          <w:szCs w:val="22"/>
          <w:lang w:val="en-US" w:eastAsia="en-US"/>
        </w:rPr>
        <w:t>e.elt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 xml:space="preserve">) </w:t>
      </w:r>
    </w:p>
    <w:p w14:paraId="2E06ACEC"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w:t>
      </w:r>
      <w:proofErr w:type="spellStart"/>
      <w:r w:rsidRPr="003A7553">
        <w:rPr>
          <w:rFonts w:ascii="Courier New" w:eastAsia="Courier New" w:hAnsi="Courier New" w:cs="Courier New"/>
          <w:color w:val="auto"/>
          <w:szCs w:val="22"/>
          <w:lang w:val="en-US" w:eastAsia="en-US"/>
        </w:rPr>
        <w:t>e.elt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w:t>
      </w:r>
    </w:p>
    <w:p w14:paraId="5124A5F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14:paraId="05FEB79E"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elt.family.parameter</w:t>
      </w:r>
      <w:proofErr w:type="spellEnd"/>
      <w:r w:rsidRPr="003A7553">
        <w:rPr>
          <w:rFonts w:ascii="Courier New" w:eastAsia="Courier New" w:hAnsi="Courier New" w:cs="Courier New"/>
          <w:color w:val="auto"/>
          <w:szCs w:val="22"/>
          <w:lang w:val="en-US" w:eastAsia="en-US"/>
        </w:rPr>
        <w:t>) {</w:t>
      </w:r>
    </w:p>
    <w:p w14:paraId="17D6CA32"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changeParameter</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p) </w:t>
      </w:r>
    </w:p>
    <w:p w14:paraId="26179092"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p, quality = q);</w:t>
      </w:r>
    </w:p>
    <w:p w14:paraId="7111F18D"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586C971F"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 xml:space="preserve">(Algorithm a: </w:t>
      </w:r>
      <w:proofErr w:type="spellStart"/>
      <w:r w:rsidRPr="003A7553">
        <w:rPr>
          <w:rFonts w:ascii="Courier New" w:eastAsia="Courier New" w:hAnsi="Courier New" w:cs="Courier New"/>
          <w:color w:val="auto"/>
          <w:szCs w:val="22"/>
          <w:lang w:val="en-US" w:eastAsia="en-US"/>
        </w:rPr>
        <w:t>elt.family.members</w:t>
      </w:r>
      <w:proofErr w:type="spellEnd"/>
      <w:r w:rsidRPr="003A7553">
        <w:rPr>
          <w:rFonts w:ascii="Courier New" w:eastAsia="Courier New" w:hAnsi="Courier New" w:cs="Courier New"/>
          <w:color w:val="auto"/>
          <w:szCs w:val="22"/>
          <w:lang w:val="en-US" w:eastAsia="en-US"/>
        </w:rPr>
        <w:t>) {</w:t>
      </w:r>
    </w:p>
    <w:p w14:paraId="58EE657D" w14:textId="77777777"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a) </w:t>
      </w:r>
    </w:p>
    <w:p w14:paraId="4CB85576"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a, quality = q);</w:t>
      </w:r>
    </w:p>
    <w:p w14:paraId="56B35CAB"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39F6ECEE"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50EC3403"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109430DB"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20230C44" w14:textId="77777777" w:rsidR="003A7553" w:rsidRPr="003A7553" w:rsidRDefault="003A7553" w:rsidP="003A7553">
      <w:pPr>
        <w:pStyle w:val="Heading3"/>
        <w:rPr>
          <w:lang w:val="en-US"/>
        </w:rPr>
      </w:pPr>
      <w:bookmarkStart w:id="1853" w:name="h.oi8nibsyvu4" w:colFirst="0" w:colLast="0"/>
      <w:bookmarkStart w:id="1854" w:name="_Ref404689969"/>
      <w:bookmarkStart w:id="1855" w:name="_Toc449023798"/>
      <w:bookmarkEnd w:id="1853"/>
      <w:r w:rsidRPr="003A7553">
        <w:rPr>
          <w:lang w:val="en-US"/>
        </w:rPr>
        <w:lastRenderedPageBreak/>
        <w:t>Tactic</w:t>
      </w:r>
      <w:bookmarkEnd w:id="1854"/>
      <w:bookmarkEnd w:id="1855"/>
    </w:p>
    <w:p w14:paraId="7B9A43D9" w14:textId="77777777"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14:paraId="6829D00B" w14:textId="77777777"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14:paraId="271F2BB6" w14:textId="563D1201"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C85AB3">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D024D8">
        <w:rPr>
          <w:rFonts w:asciiTheme="majorHAnsi" w:hAnsiTheme="majorHAnsi"/>
          <w:sz w:val="24"/>
          <w:szCs w:val="24"/>
        </w:rPr>
        <w:t>2.1.5</w:t>
      </w:r>
      <w:r w:rsidR="00C85AB3">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14:paraId="71DCA64D" w14:textId="77777777"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14:paraId="38E4D93A" w14:textId="77777777"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14:paraId="3E6E4649" w14:textId="77777777"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14:paraId="278B2B8C" w14:textId="77777777"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proofErr w:type="spellStart"/>
      <w:r w:rsidR="00F44CE7">
        <w:rPr>
          <w:rFonts w:ascii="Courier New" w:eastAsia="Courier New" w:hAnsi="Courier New" w:cs="Courier New"/>
          <w:szCs w:val="22"/>
        </w:rPr>
        <w:t>tactic</w:t>
      </w:r>
      <w:proofErr w:type="spellEnd"/>
      <w:r>
        <w:rPr>
          <w:rFonts w:ascii="Courier New" w:eastAsia="Courier New" w:hAnsi="Courier New" w:cs="Courier New"/>
          <w:szCs w:val="22"/>
        </w:rPr>
        <w:t xml:space="preserve">, </w:t>
      </w:r>
      <w:r w:rsidRPr="00AF4365">
        <w:rPr>
          <w:rFonts w:ascii="Courier New" w:eastAsia="Courier New" w:hAnsi="Courier New" w:cs="Courier New"/>
          <w:szCs w:val="22"/>
        </w:rPr>
        <w:t>Configuration config)</w:t>
      </w:r>
    </w:p>
    <w:p w14:paraId="21126936" w14:textId="77777777"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14:paraId="5A5AFDCE" w14:textId="77777777"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14:paraId="6FC7A2B9" w14:textId="77777777"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14:paraId="58BA79B5" w14:textId="77777777"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proofErr w:type="spellStart"/>
      <w:r w:rsidR="00D405E1">
        <w:rPr>
          <w:rFonts w:ascii="Courier New" w:eastAsia="Courier New" w:hAnsi="Courier New" w:cs="Courier New"/>
          <w:szCs w:val="22"/>
        </w:rPr>
        <w:t>tactic</w:t>
      </w:r>
      <w:proofErr w:type="spellEnd"/>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14:paraId="04DC012E" w14:textId="77777777"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14:paraId="0725EED2" w14:textId="77777777"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14:paraId="5547AF1A"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w:t>
      </w:r>
      <w:proofErr w:type="spellStart"/>
      <w:r w:rsidRPr="003A7553">
        <w:rPr>
          <w:rFonts w:ascii="Courier New" w:eastAsia="Courier New" w:hAnsi="Courier New" w:cs="Courier New"/>
          <w:color w:val="auto"/>
          <w:szCs w:val="22"/>
          <w:lang w:val="en-US" w:eastAsia="en-US"/>
        </w:rPr>
        <w:t>ParameterList</w:t>
      </w:r>
      <w:proofErr w:type="spellEnd"/>
      <w:r w:rsidRPr="003A7553">
        <w:rPr>
          <w:rFonts w:ascii="Courier New" w:eastAsia="Courier New" w:hAnsi="Courier New" w:cs="Courier New"/>
          <w:color w:val="auto"/>
          <w:szCs w:val="22"/>
          <w:lang w:val="en-US" w:eastAsia="en-US"/>
        </w:rPr>
        <w:t>) post : pre {</w:t>
      </w:r>
    </w:p>
    <w:p w14:paraId="3A1556DB"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14:paraId="5FB1E44D"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14:paraId="46904885" w14:textId="77777777"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14:paraId="283AFB65"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79CB2CCD" w14:textId="77777777"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14:paraId="0282AFE2" w14:textId="77777777"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14:paraId="6AA22ADE"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14:paraId="6A538893" w14:textId="77777777"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proofErr w:type="spellStart"/>
      <w:r w:rsidRPr="007E4224">
        <w:rPr>
          <w:rFonts w:ascii="Courier New" w:eastAsia="Courier New" w:hAnsi="Courier New" w:cs="Courier New"/>
          <w:i/>
          <w:szCs w:val="22"/>
        </w:rPr>
        <w:t>parameterList</w:t>
      </w:r>
      <w:proofErr w:type="spellEnd"/>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14:paraId="21AB5EE6"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14:paraId="46645BD2"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14:paraId="13235EF5" w14:textId="77777777"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14:paraId="4EFEA469" w14:textId="77777777"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14:paraId="19F62DF5" w14:textId="1ACAD35F"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r w:rsidR="003105F8">
        <w:fldChar w:fldCharType="begin"/>
      </w:r>
      <w:r w:rsidR="003105F8">
        <w:instrText xml:space="preserve"> REF _Ref412822580 \r \h  \* MERGEFORMAT </w:instrText>
      </w:r>
      <w:r w:rsidR="003105F8">
        <w:fldChar w:fldCharType="separate"/>
      </w:r>
      <w:ins w:id="1856" w:author="Holger Eichelberger" w:date="2021-10-21T09:17:00Z">
        <w:r w:rsidR="00D024D8" w:rsidRPr="00D024D8">
          <w:rPr>
            <w:rFonts w:asciiTheme="majorHAnsi" w:hAnsiTheme="majorHAnsi"/>
            <w:sz w:val="24"/>
            <w:szCs w:val="24"/>
            <w:rPrChange w:id="1857" w:author="Holger Eichelberger" w:date="2021-10-21T09:17:00Z">
              <w:rPr/>
            </w:rPrChange>
          </w:rPr>
          <w:t>2.1.3</w:t>
        </w:r>
      </w:ins>
      <w:del w:id="1858" w:author="Holger Eichelberger" w:date="2021-10-21T08:47:00Z">
        <w:r w:rsidR="00BF1129" w:rsidRPr="00BF1129" w:rsidDel="00F17EC0">
          <w:rPr>
            <w:rFonts w:asciiTheme="majorHAnsi" w:hAnsiTheme="majorHAnsi"/>
            <w:sz w:val="24"/>
            <w:szCs w:val="24"/>
          </w:rPr>
          <w:delText>2.1.3</w:delText>
        </w:r>
      </w:del>
      <w:r w:rsidR="003105F8">
        <w:fldChar w:fldCharType="end"/>
      </w:r>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14:paraId="144DD35E" w14:textId="77777777"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changeAlgorithm</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FamilyElement</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elt</w:t>
      </w:r>
      <w:proofErr w:type="spellEnd"/>
      <w:r w:rsidRPr="003A7553">
        <w:rPr>
          <w:rFonts w:ascii="Courier New" w:eastAsia="Courier New" w:hAnsi="Courier New" w:cs="Courier New"/>
          <w:szCs w:val="22"/>
        </w:rPr>
        <w:t xml:space="preserve">, </w:t>
      </w:r>
    </w:p>
    <w:p w14:paraId="08B27BF1" w14:textId="77777777"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proofErr w:type="spellStart"/>
      <w:r>
        <w:rPr>
          <w:rFonts w:ascii="Courier New" w:eastAsia="Courier New" w:hAnsi="Courier New" w:cs="Courier New"/>
          <w:szCs w:val="22"/>
        </w:rPr>
        <w:t>Algorithm</w:t>
      </w:r>
      <w:r w:rsidR="003A7553" w:rsidRPr="003A7553">
        <w:rPr>
          <w:rFonts w:ascii="Courier New" w:eastAsia="Courier New" w:hAnsi="Courier New" w:cs="Courier New"/>
          <w:szCs w:val="22"/>
        </w:rPr>
        <w:t>AdaptationEvent</w:t>
      </w:r>
      <w:proofErr w:type="spellEnd"/>
      <w:r w:rsidR="003A7553" w:rsidRPr="003A7553">
        <w:rPr>
          <w:rFonts w:ascii="Courier New" w:eastAsia="Courier New" w:hAnsi="Courier New" w:cs="Courier New"/>
          <w:szCs w:val="22"/>
        </w:rPr>
        <w:t xml:space="preserve"> trigger, </w:t>
      </w:r>
    </w:p>
    <w:p w14:paraId="42498845" w14:textId="77777777"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 xml:space="preserve">Algorithm </w:t>
      </w:r>
      <w:proofErr w:type="spellStart"/>
      <w:r w:rsidR="003A7553" w:rsidRPr="003A7553">
        <w:rPr>
          <w:rFonts w:ascii="Courier New" w:eastAsia="Courier New" w:hAnsi="Courier New" w:cs="Courier New"/>
          <w:szCs w:val="22"/>
        </w:rPr>
        <w:t>newAlgorithm</w:t>
      </w:r>
      <w:proofErr w:type="spellEnd"/>
      <w:r w:rsidR="003A7553" w:rsidRPr="003A7553">
        <w:rPr>
          <w:rFonts w:ascii="Courier New" w:eastAsia="Courier New" w:hAnsi="Courier New" w:cs="Courier New"/>
          <w:szCs w:val="22"/>
        </w:rPr>
        <w:t>) : {</w:t>
      </w:r>
    </w:p>
    <w:p w14:paraId="19FD8FFE" w14:textId="77777777"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w:t>
      </w:r>
      <w:proofErr w:type="spellStart"/>
      <w:r w:rsidRPr="003A7553">
        <w:rPr>
          <w:rFonts w:ascii="Courier New" w:eastAsia="Courier New" w:hAnsi="Courier New" w:cs="Courier New"/>
          <w:color w:val="auto"/>
          <w:szCs w:val="22"/>
          <w:lang w:val="en-US" w:eastAsia="en-US"/>
        </w:rPr>
        <w:t>elt.family.current</w:t>
      </w:r>
      <w:proofErr w:type="spellEnd"/>
      <w:r w:rsidRPr="003A7553">
        <w:rPr>
          <w:rFonts w:ascii="Courier New" w:eastAsia="Courier New" w:hAnsi="Courier New" w:cs="Courier New"/>
          <w:color w:val="auto"/>
          <w:szCs w:val="22"/>
          <w:lang w:val="en-US" w:eastAsia="en-US"/>
        </w:rPr>
        <w:t>;</w:t>
      </w:r>
    </w:p>
    <w:p w14:paraId="2F89BD58" w14:textId="77777777"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14:paraId="5231AA0A"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w:t>
      </w:r>
      <w:proofErr w:type="spellEnd"/>
      <w:r w:rsidRPr="003A7553">
        <w:rPr>
          <w:rFonts w:ascii="Courier New" w:eastAsia="Courier New" w:hAnsi="Courier New" w:cs="Courier New"/>
          <w:color w:val="auto"/>
          <w:szCs w:val="22"/>
          <w:lang w:val="en-US" w:eastAsia="en-US"/>
        </w:rPr>
        <w:t>) {</w:t>
      </w:r>
    </w:p>
    <w:p w14:paraId="56553000"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newAlgorithm.algorithm.parameter</w:t>
      </w:r>
      <w:proofErr w:type="spellEnd"/>
    </w:p>
    <w:p w14:paraId="1D1F5F32" w14:textId="77777777"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14:paraId="5793C9EB" w14:textId="77777777"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spellStart"/>
      <w:r w:rsidR="003A7553" w:rsidRPr="003A7553">
        <w:rPr>
          <w:rFonts w:ascii="Courier New" w:eastAsia="Courier New" w:hAnsi="Courier New" w:cs="Courier New"/>
          <w:color w:val="auto"/>
          <w:szCs w:val="22"/>
          <w:lang w:val="en-US" w:eastAsia="en-US"/>
        </w:rPr>
        <w:t>setValue</w:t>
      </w:r>
      <w:proofErr w:type="spellEnd"/>
      <w:r w:rsidR="003A7553" w:rsidRPr="003A7553">
        <w:rPr>
          <w:rFonts w:ascii="Courier New" w:eastAsia="Courier New" w:hAnsi="Courier New" w:cs="Courier New"/>
          <w:color w:val="auto"/>
          <w:szCs w:val="22"/>
          <w:lang w:val="en-US" w:eastAsia="en-US"/>
        </w:rPr>
        <w:t>(</w:t>
      </w:r>
      <w:proofErr w:type="spellStart"/>
      <w:r w:rsidR="003A7553" w:rsidRPr="003A7553">
        <w:rPr>
          <w:rFonts w:ascii="Courier New" w:eastAsia="Courier New" w:hAnsi="Courier New" w:cs="Courier New"/>
          <w:color w:val="auto"/>
          <w:szCs w:val="22"/>
          <w:lang w:val="en-US" w:eastAsia="en-US"/>
        </w:rPr>
        <w:t>p.value</w:t>
      </w:r>
      <w:proofErr w:type="spellEnd"/>
      <w:r w:rsidR="003A7553" w:rsidRPr="003A7553">
        <w:rPr>
          <w:rFonts w:ascii="Courier New" w:eastAsia="Courier New" w:hAnsi="Courier New" w:cs="Courier New"/>
          <w:color w:val="auto"/>
          <w:szCs w:val="22"/>
          <w:lang w:val="en-US" w:eastAsia="en-US"/>
        </w:rPr>
        <w:t>);</w:t>
      </w:r>
    </w:p>
    <w:p w14:paraId="5BB62485"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14:paraId="75A3EE96" w14:textId="77777777"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14:paraId="2D04DC64" w14:textId="77777777"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elt.family</w:t>
      </w:r>
      <w:proofErr w:type="spellEnd"/>
      <w:r w:rsidR="006961E8">
        <w:rPr>
          <w:rFonts w:ascii="Courier New" w:eastAsia="Courier New" w:hAnsi="Courier New" w:cs="Courier New"/>
          <w:color w:val="auto"/>
          <w:szCs w:val="22"/>
          <w:lang w:val="en-US" w:eastAsia="en-US"/>
        </w:rPr>
        <w:t xml:space="preserve"> = </w:t>
      </w:r>
      <w:proofErr w:type="spellStart"/>
      <w:r w:rsidRPr="003A7553">
        <w:rPr>
          <w:rFonts w:ascii="Courier New" w:eastAsia="Courier New" w:hAnsi="Courier New" w:cs="Courier New"/>
          <w:color w:val="auto"/>
          <w:szCs w:val="22"/>
          <w:lang w:val="en-US" w:eastAsia="en-US"/>
        </w:rPr>
        <w:t>newAlgorithm</w:t>
      </w:r>
      <w:proofErr w:type="spellEnd"/>
      <w:r w:rsidRPr="003A7553">
        <w:rPr>
          <w:rFonts w:ascii="Courier New" w:eastAsia="Courier New" w:hAnsi="Courier New" w:cs="Courier New"/>
          <w:color w:val="auto"/>
          <w:szCs w:val="22"/>
          <w:lang w:val="en-US" w:eastAsia="en-US"/>
        </w:rPr>
        <w:t>;</w:t>
      </w:r>
    </w:p>
    <w:p w14:paraId="2E87B162" w14:textId="77777777"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26ACDA44" w14:textId="77777777" w:rsidR="00654076" w:rsidRDefault="00654076" w:rsidP="00654076">
      <w:pPr>
        <w:pStyle w:val="Heading3"/>
        <w:rPr>
          <w:lang w:val="en-GB"/>
        </w:rPr>
      </w:pPr>
      <w:bookmarkStart w:id="1859" w:name="h.jj81uxn5uv0c" w:colFirst="0" w:colLast="0"/>
      <w:bookmarkStart w:id="1860" w:name="_Ref441754399"/>
      <w:bookmarkStart w:id="1861" w:name="_Toc449023799"/>
      <w:bookmarkStart w:id="1862" w:name="_Ref404689975"/>
      <w:bookmarkEnd w:id="1859"/>
      <w:r>
        <w:rPr>
          <w:lang w:val="en-GB"/>
        </w:rPr>
        <w:t xml:space="preserve">Fail </w:t>
      </w:r>
      <w:r w:rsidR="00C90E58">
        <w:rPr>
          <w:lang w:val="en-GB"/>
        </w:rPr>
        <w:t xml:space="preserve">/ </w:t>
      </w:r>
      <w:proofErr w:type="spellStart"/>
      <w:r w:rsidR="00C90E58">
        <w:rPr>
          <w:lang w:val="en-GB"/>
        </w:rPr>
        <w:t>refail</w:t>
      </w:r>
      <w:proofErr w:type="spellEnd"/>
      <w:r w:rsidR="00C90E58">
        <w:rPr>
          <w:lang w:val="en-GB"/>
        </w:rPr>
        <w:t xml:space="preserve"> </w:t>
      </w:r>
      <w:r>
        <w:rPr>
          <w:lang w:val="en-GB"/>
        </w:rPr>
        <w:t>statement</w:t>
      </w:r>
      <w:bookmarkEnd w:id="1860"/>
      <w:bookmarkEnd w:id="1861"/>
    </w:p>
    <w:p w14:paraId="503E1820" w14:textId="77777777"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statement. </w:t>
      </w:r>
      <w:r w:rsidR="00837717">
        <w:rPr>
          <w:lang w:val="en-GB"/>
        </w:rPr>
        <w:t xml:space="preserve">Using a </w:t>
      </w:r>
      <w:proofErr w:type="spellStart"/>
      <w:r w:rsidR="00837717" w:rsidRPr="007E4224">
        <w:rPr>
          <w:rFonts w:ascii="Courier New" w:hAnsi="Courier New" w:cs="Courier New"/>
          <w:color w:val="000000"/>
          <w:sz w:val="22"/>
          <w:szCs w:val="22"/>
          <w:lang w:val="en-US"/>
        </w:rPr>
        <w:t>refail</w:t>
      </w:r>
      <w:proofErr w:type="spellEnd"/>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r w:rsidR="00B75253">
        <w:rPr>
          <w:lang w:val="en-GB"/>
        </w:rPr>
        <w:t xml:space="preserve">is ignored. </w:t>
      </w:r>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can be used within blocks, e.g., alternatives to express a conditional fail.</w:t>
      </w:r>
    </w:p>
    <w:p w14:paraId="79307104" w14:textId="77777777"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14:paraId="526CAE26" w14:textId="77777777"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proofErr w:type="spellStart"/>
      <w:r w:rsidR="007E4224" w:rsidRPr="007E4224">
        <w:rPr>
          <w:rFonts w:ascii="Courier New" w:eastAsia="Times New Roman" w:hAnsi="Courier New" w:cs="Courier New"/>
          <w:szCs w:val="22"/>
          <w:lang w:val="en-US"/>
        </w:rPr>
        <w:t>intExpression</w:t>
      </w:r>
      <w:proofErr w:type="spellEnd"/>
      <w:r w:rsidR="007E4224" w:rsidRPr="007E4224">
        <w:rPr>
          <w:rFonts w:ascii="Courier New" w:eastAsia="Times New Roman" w:hAnsi="Courier New" w:cs="Courier New"/>
          <w:szCs w:val="22"/>
          <w:lang w:val="en-US"/>
        </w:rPr>
        <w:t>?;</w:t>
      </w:r>
    </w:p>
    <w:p w14:paraId="2E61BFD9" w14:textId="77777777" w:rsidR="00C90E58" w:rsidRPr="00C90E58" w:rsidRDefault="007E4224" w:rsidP="00654076">
      <w:pPr>
        <w:pStyle w:val="Standard1"/>
        <w:jc w:val="both"/>
        <w:rPr>
          <w:rFonts w:ascii="Courier New" w:eastAsia="Times New Roman" w:hAnsi="Courier New" w:cs="Courier New"/>
          <w:b/>
          <w:szCs w:val="22"/>
          <w:lang w:val="en-US"/>
        </w:rPr>
      </w:pPr>
      <w:proofErr w:type="spellStart"/>
      <w:r w:rsidRPr="007E4224">
        <w:rPr>
          <w:rFonts w:ascii="Courier New" w:eastAsia="Times New Roman" w:hAnsi="Courier New" w:cs="Courier New"/>
          <w:b/>
          <w:szCs w:val="22"/>
          <w:lang w:val="en-US"/>
        </w:rPr>
        <w:t>refail</w:t>
      </w:r>
      <w:proofErr w:type="spellEnd"/>
      <w:r w:rsidRPr="007E4224">
        <w:rPr>
          <w:rFonts w:ascii="Courier New" w:eastAsia="Times New Roman" w:hAnsi="Courier New" w:cs="Courier New"/>
          <w:b/>
          <w:szCs w:val="22"/>
          <w:lang w:val="en-US"/>
        </w:rPr>
        <w:t>;</w:t>
      </w:r>
    </w:p>
    <w:p w14:paraId="7709ABB7" w14:textId="77777777"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14:paraId="490D7B0C" w14:textId="77777777"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14:paraId="25366709" w14:textId="77777777"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14:paraId="331B786C" w14:textId="77777777"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14:paraId="3FE78AE5" w14:textId="77777777"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proofErr w:type="spellStart"/>
      <w:r>
        <w:rPr>
          <w:rFonts w:ascii="Courier New" w:eastAsia="Courier New" w:hAnsi="Courier New" w:cs="Courier New"/>
        </w:rPr>
        <w:t>refail</w:t>
      </w:r>
      <w:proofErr w:type="spellEnd"/>
      <w:r>
        <w:t xml:space="preserve"> </w:t>
      </w:r>
      <w:r w:rsidRPr="003A7553">
        <w:rPr>
          <w:rFonts w:asciiTheme="majorHAnsi" w:hAnsiTheme="majorHAnsi"/>
          <w:sz w:val="24"/>
          <w:szCs w:val="24"/>
        </w:rPr>
        <w:t xml:space="preserve">indicates </w:t>
      </w:r>
      <w:r>
        <w:rPr>
          <w:rFonts w:asciiTheme="majorHAnsi" w:hAnsiTheme="majorHAnsi"/>
          <w:sz w:val="24"/>
          <w:szCs w:val="24"/>
        </w:rPr>
        <w:t xml:space="preserve">that a strategy or tactic shall immediately fail with the reason of the previous fail. If there was no previous fail, then </w:t>
      </w:r>
      <w:proofErr w:type="spellStart"/>
      <w:r>
        <w:rPr>
          <w:rFonts w:asciiTheme="majorHAnsi" w:hAnsiTheme="majorHAnsi"/>
          <w:sz w:val="24"/>
          <w:szCs w:val="24"/>
        </w:rPr>
        <w:t>refail</w:t>
      </w:r>
      <w:proofErr w:type="spellEnd"/>
      <w:r>
        <w:rPr>
          <w:rFonts w:asciiTheme="majorHAnsi" w:hAnsiTheme="majorHAnsi"/>
          <w:sz w:val="24"/>
          <w:szCs w:val="24"/>
        </w:rPr>
        <w:t xml:space="preserve"> does not have an effect. This statement can be used only within tactics or strategies (post processing part)</w:t>
      </w:r>
      <w:r w:rsidRPr="003A7553">
        <w:rPr>
          <w:rFonts w:asciiTheme="majorHAnsi" w:hAnsiTheme="majorHAnsi"/>
          <w:sz w:val="24"/>
          <w:szCs w:val="24"/>
        </w:rPr>
        <w:t>.</w:t>
      </w:r>
    </w:p>
    <w:p w14:paraId="30C84DDB" w14:textId="77777777"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14:paraId="0F5F9C29" w14:textId="781F7A23"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C85AB3">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C85AB3">
        <w:rPr>
          <w:rFonts w:asciiTheme="majorHAnsi" w:hAnsiTheme="majorHAnsi"/>
          <w:color w:val="auto"/>
          <w:sz w:val="24"/>
          <w:szCs w:val="24"/>
          <w:lang w:val="en-US"/>
        </w:rPr>
      </w:r>
      <w:r w:rsidR="00C85AB3">
        <w:rPr>
          <w:rFonts w:asciiTheme="majorHAnsi" w:hAnsiTheme="majorHAnsi"/>
          <w:color w:val="auto"/>
          <w:sz w:val="24"/>
          <w:szCs w:val="24"/>
          <w:lang w:val="en-US"/>
        </w:rPr>
        <w:fldChar w:fldCharType="separate"/>
      </w:r>
      <w:r w:rsidR="00D024D8">
        <w:rPr>
          <w:rFonts w:asciiTheme="majorHAnsi" w:hAnsiTheme="majorHAnsi"/>
          <w:color w:val="auto"/>
          <w:sz w:val="24"/>
          <w:szCs w:val="24"/>
          <w:lang w:val="en-US"/>
        </w:rPr>
        <w:t>2.1.4</w:t>
      </w:r>
      <w:r w:rsidR="00C85AB3">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14:paraId="61F67CF3" w14:textId="77777777"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14:paraId="48246EFD" w14:textId="77777777"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w:t>
      </w:r>
      <w:proofErr w:type="spellEnd"/>
      <w:r w:rsidR="00654076" w:rsidRPr="003A7553">
        <w:rPr>
          <w:rFonts w:ascii="Courier New" w:eastAsia="Courier New" w:hAnsi="Courier New" w:cs="Courier New"/>
          <w:color w:val="auto"/>
          <w:szCs w:val="22"/>
          <w:lang w:val="en-US" w:eastAsia="en-US"/>
        </w:rPr>
        <w:t xml:space="preserve"> trigger,</w:t>
      </w:r>
      <w:r w:rsidR="00654076">
        <w:rPr>
          <w:rFonts w:ascii="Courier New" w:eastAsia="Courier New" w:hAnsi="Courier New" w:cs="Courier New"/>
          <w:szCs w:val="22"/>
          <w:lang w:val="en-GB"/>
        </w:rPr>
        <w:t xml:space="preserve"> </w:t>
      </w:r>
    </w:p>
    <w:p w14:paraId="38C2AB4A" w14:textId="77777777"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 xml:space="preserve">Algorithm </w:t>
      </w:r>
      <w:proofErr w:type="spellStart"/>
      <w:r w:rsidR="00654076" w:rsidRPr="003A7553">
        <w:rPr>
          <w:rFonts w:ascii="Courier New" w:eastAsia="Courier New" w:hAnsi="Courier New" w:cs="Courier New"/>
          <w:color w:val="auto"/>
          <w:szCs w:val="22"/>
          <w:lang w:val="en-US" w:eastAsia="en-US"/>
        </w:rPr>
        <w:t>newAlgorithm</w:t>
      </w:r>
      <w:proofErr w:type="spellEnd"/>
      <w:r w:rsidR="00654076" w:rsidRPr="003A7553">
        <w:rPr>
          <w:rFonts w:ascii="Courier New" w:eastAsia="Courier New" w:hAnsi="Courier New" w:cs="Courier New"/>
          <w:color w:val="auto"/>
          <w:szCs w:val="22"/>
          <w:lang w:val="en-US" w:eastAsia="en-US"/>
        </w:rPr>
        <w:t>) : {</w:t>
      </w:r>
    </w:p>
    <w:p w14:paraId="1F320562"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xml:space="preserve"> = false;</w:t>
      </w:r>
    </w:p>
    <w:p w14:paraId="5D054FB9"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14:paraId="2FD06538"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w:t>
      </w:r>
    </w:p>
    <w:p w14:paraId="68C7D63B" w14:textId="77777777"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14:paraId="55727AD0" w14:textId="77777777"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14:paraId="23DE4E30" w14:textId="77777777"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226A4C00" w14:textId="77777777"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proofErr w:type="spellStart"/>
      <w:r w:rsidR="00A46F1F" w:rsidRPr="003A7553">
        <w:rPr>
          <w:rFonts w:ascii="Courier New" w:eastAsia="Courier New" w:hAnsi="Courier New" w:cs="Courier New"/>
          <w:color w:val="auto"/>
          <w:szCs w:val="22"/>
          <w:lang w:val="en-US" w:eastAsia="en-US"/>
        </w:rPr>
        <w:t>changeAlgorithm</w:t>
      </w:r>
      <w:proofErr w:type="spellEnd"/>
      <w:r w:rsidR="00A46F1F">
        <w:rPr>
          <w:rFonts w:asciiTheme="majorHAnsi" w:hAnsiTheme="majorHAnsi"/>
          <w:color w:val="auto"/>
          <w:sz w:val="24"/>
          <w:szCs w:val="24"/>
          <w:lang w:val="en-US"/>
        </w:rPr>
        <w:t xml:space="preserve"> tactic above to be effective, the typically empty base tactic contains a </w:t>
      </w:r>
      <w:proofErr w:type="spellStart"/>
      <w:r w:rsidR="00A46F1F">
        <w:rPr>
          <w:rFonts w:asciiTheme="majorHAnsi" w:hAnsiTheme="majorHAnsi"/>
          <w:color w:val="auto"/>
          <w:sz w:val="24"/>
          <w:szCs w:val="24"/>
          <w:lang w:val="en-US"/>
        </w:rPr>
        <w:t>refail</w:t>
      </w:r>
      <w:proofErr w:type="spellEnd"/>
      <w:r w:rsidR="00A46F1F">
        <w:rPr>
          <w:rFonts w:asciiTheme="majorHAnsi" w:hAnsiTheme="majorHAnsi"/>
          <w:color w:val="auto"/>
          <w:sz w:val="24"/>
          <w:szCs w:val="24"/>
          <w:lang w:val="en-US"/>
        </w:rPr>
        <w:t>.</w:t>
      </w:r>
    </w:p>
    <w:p w14:paraId="62F25731" w14:textId="77777777" w:rsidR="007865F3" w:rsidRDefault="007865F3" w:rsidP="00654076">
      <w:pPr>
        <w:pStyle w:val="Standard1"/>
        <w:jc w:val="both"/>
        <w:rPr>
          <w:rFonts w:ascii="Courier New" w:eastAsia="Courier New" w:hAnsi="Courier New" w:cs="Courier New"/>
          <w:color w:val="auto"/>
          <w:szCs w:val="22"/>
          <w:lang w:val="en-US" w:eastAsia="en-US"/>
        </w:rPr>
      </w:pPr>
    </w:p>
    <w:p w14:paraId="0607DFAD" w14:textId="77777777"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14:paraId="771CA066" w14:textId="77777777"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14:paraId="20425DDF" w14:textId="77777777"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spellEnd"/>
      <w:r>
        <w:rPr>
          <w:rFonts w:ascii="Courier New" w:eastAsia="Courier New" w:hAnsi="Courier New" w:cs="Courier New"/>
          <w:b/>
          <w:color w:val="auto"/>
          <w:szCs w:val="22"/>
          <w:lang w:val="en-US" w:eastAsia="en-US"/>
        </w:rPr>
        <w:t>;</w:t>
      </w:r>
    </w:p>
    <w:p w14:paraId="2D17EE62" w14:textId="77777777"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14:paraId="0A20EC30" w14:textId="77777777" w:rsidR="007865F3" w:rsidRDefault="007865F3" w:rsidP="007865F3">
      <w:pPr>
        <w:pStyle w:val="Standard1"/>
        <w:jc w:val="both"/>
        <w:rPr>
          <w:rFonts w:ascii="Courier New" w:eastAsia="Courier New" w:hAnsi="Courier New" w:cs="Courier New"/>
          <w:b/>
          <w:color w:val="auto"/>
          <w:szCs w:val="22"/>
          <w:lang w:val="en-US" w:eastAsia="en-US"/>
        </w:rPr>
      </w:pPr>
    </w:p>
    <w:p w14:paraId="2C11A4F6" w14:textId="77777777"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14:paraId="3BF23BB2" w14:textId="77777777"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14:paraId="56E8FCB2" w14:textId="77777777"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14:paraId="43331B1F" w14:textId="77777777"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14:paraId="1AA441AA" w14:textId="77777777" w:rsidR="003A7553" w:rsidRPr="003A7553" w:rsidRDefault="003A7553" w:rsidP="003A7553">
      <w:pPr>
        <w:pStyle w:val="Heading3"/>
        <w:rPr>
          <w:lang w:val="en-US"/>
        </w:rPr>
      </w:pPr>
      <w:bookmarkStart w:id="1863" w:name="_Toc449023800"/>
      <w:r w:rsidRPr="003A7553">
        <w:rPr>
          <w:lang w:val="en-US"/>
        </w:rPr>
        <w:t>Enactment</w:t>
      </w:r>
      <w:bookmarkEnd w:id="1862"/>
      <w:bookmarkEnd w:id="1863"/>
    </w:p>
    <w:p w14:paraId="2A77E296"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14:paraId="543C6770"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w:t>
      </w:r>
      <w:r w:rsidR="00420AFA">
        <w:rPr>
          <w:rFonts w:asciiTheme="majorHAnsi" w:hAnsiTheme="majorHAnsi"/>
          <w:sz w:val="24"/>
          <w:szCs w:val="24"/>
        </w:rPr>
        <w:t>y</w:t>
      </w:r>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14:paraId="2C591073" w14:textId="77777777" w:rsidR="00417D1E" w:rsidRDefault="00417D1E" w:rsidP="00417D1E">
      <w:pPr>
        <w:pStyle w:val="MainText"/>
      </w:pPr>
    </w:p>
    <w:p w14:paraId="6FD8E0AB" w14:textId="77777777"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update(Strategy </w:t>
      </w:r>
      <w:proofErr w:type="spellStart"/>
      <w:r w:rsidRPr="003A7553">
        <w:rPr>
          <w:rFonts w:ascii="Courier New" w:eastAsia="Courier New" w:hAnsi="Courier New" w:cs="Courier New"/>
          <w:color w:val="auto"/>
          <w:szCs w:val="22"/>
          <w:lang w:val="en-US" w:eastAsia="en-US"/>
        </w:rPr>
        <w:t>strategy</w:t>
      </w:r>
      <w:proofErr w:type="spellEnd"/>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14:paraId="6E2FF89A" w14:textId="77777777"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update(Tactic </w:t>
      </w:r>
      <w:proofErr w:type="spellStart"/>
      <w:r w:rsidRPr="003A7553">
        <w:rPr>
          <w:rFonts w:ascii="Courier New" w:eastAsia="Courier New" w:hAnsi="Courier New" w:cs="Courier New"/>
          <w:color w:val="auto"/>
          <w:szCs w:val="22"/>
          <w:lang w:val="en-US" w:eastAsia="en-US"/>
        </w:rPr>
        <w:t>tactic</w:t>
      </w:r>
      <w:proofErr w:type="spellEnd"/>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14:paraId="41612F25" w14:textId="77777777" w:rsidR="00417D1E" w:rsidRDefault="00417D1E" w:rsidP="00417D1E">
      <w:pPr>
        <w:pStyle w:val="MainText"/>
      </w:pPr>
      <w:r>
        <w:t xml:space="preserve"> </w:t>
      </w:r>
    </w:p>
    <w:p w14:paraId="485A7A61"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for each succeeded strategy and tactic. Finally, </w:t>
      </w:r>
      <w:r w:rsidR="007606B3">
        <w:rPr>
          <w:rFonts w:asciiTheme="majorHAnsi" w:hAnsiTheme="majorHAnsi"/>
          <w:sz w:val="24"/>
          <w:szCs w:val="24"/>
        </w:rPr>
        <w:t xml:space="preserve">for the successful top-level strategy, </w:t>
      </w:r>
      <w:r w:rsidRPr="007E4224">
        <w:rPr>
          <w:rFonts w:asciiTheme="majorHAnsi" w:hAnsiTheme="majorHAnsi"/>
          <w:sz w:val="24"/>
          <w:szCs w:val="24"/>
        </w:rPr>
        <w:t>rt-VIL executes</w:t>
      </w:r>
    </w:p>
    <w:p w14:paraId="5215B035" w14:textId="77777777"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14:paraId="2515BA58" w14:textId="77777777" w:rsidR="00834FE4" w:rsidRDefault="00834FE4" w:rsidP="00417D1E">
      <w:pPr>
        <w:pStyle w:val="MainText"/>
      </w:pPr>
    </w:p>
    <w:p w14:paraId="4D9A9AAF" w14:textId="77777777"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14:paraId="3F2D07D0" w14:textId="77777777" w:rsidR="00E86FD6" w:rsidRPr="00E86FD6" w:rsidRDefault="003A7553" w:rsidP="00417D1E">
      <w:pPr>
        <w:pStyle w:val="MainText"/>
        <w:rPr>
          <w:b/>
        </w:rPr>
      </w:pPr>
      <w:r w:rsidRPr="003A7553">
        <w:rPr>
          <w:b/>
        </w:rPr>
        <w:t>Example:</w:t>
      </w:r>
    </w:p>
    <w:p w14:paraId="3D91810B" w14:textId="7DB5E365"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t>
      </w:r>
      <w:proofErr w:type="spellStart"/>
      <w:r w:rsidRPr="007E4224">
        <w:rPr>
          <w:rFonts w:asciiTheme="majorHAnsi" w:hAnsiTheme="majorHAnsi"/>
          <w:sz w:val="24"/>
          <w:szCs w:val="24"/>
        </w:rPr>
        <w:t>wavefront</w:t>
      </w:r>
      <w:proofErr w:type="spellEnd"/>
      <w:r w:rsidRPr="007E4224">
        <w:rPr>
          <w:rFonts w:asciiTheme="majorHAnsi" w:hAnsiTheme="majorHAnsi"/>
          <w:sz w:val="24"/>
          <w:szCs w:val="24"/>
        </w:rPr>
        <w:t xml:space="preserve"> is shown below as a continuation of the example in Section </w:t>
      </w:r>
      <w:r w:rsidR="003105F8">
        <w:fldChar w:fldCharType="begin"/>
      </w:r>
      <w:r w:rsidR="003105F8">
        <w:instrText xml:space="preserve"> REF _Ref404689969 \r \h  \* MERGEFORMAT </w:instrText>
      </w:r>
      <w:r w:rsidR="003105F8">
        <w:fldChar w:fldCharType="separate"/>
      </w:r>
      <w:ins w:id="1864" w:author="Holger Eichelberger" w:date="2021-10-21T09:17:00Z">
        <w:r w:rsidR="00D024D8" w:rsidRPr="00D024D8">
          <w:rPr>
            <w:rFonts w:asciiTheme="majorHAnsi" w:hAnsiTheme="majorHAnsi"/>
            <w:sz w:val="24"/>
            <w:szCs w:val="24"/>
            <w:rPrChange w:id="1865" w:author="Holger Eichelberger" w:date="2021-10-21T09:17:00Z">
              <w:rPr/>
            </w:rPrChange>
          </w:rPr>
          <w:t>2.1.4</w:t>
        </w:r>
      </w:ins>
      <w:del w:id="1866" w:author="Holger Eichelberger" w:date="2021-10-21T08:47:00Z">
        <w:r w:rsidR="00BF1129" w:rsidRPr="00BF1129" w:rsidDel="00F17EC0">
          <w:rPr>
            <w:rFonts w:asciiTheme="majorHAnsi" w:hAnsiTheme="majorHAnsi"/>
            <w:sz w:val="24"/>
            <w:szCs w:val="24"/>
          </w:rPr>
          <w:delText>2.1.4</w:delText>
        </w:r>
      </w:del>
      <w:r w:rsidR="003105F8">
        <w:fldChar w:fldCharType="end"/>
      </w:r>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proofErr w:type="spellStart"/>
      <w:r w:rsidRPr="007E4224">
        <w:rPr>
          <w:rFonts w:ascii="Courier New" w:hAnsi="Courier New" w:cs="Courier New"/>
          <w:sz w:val="24"/>
          <w:szCs w:val="24"/>
        </w:rPr>
        <w:t>FamilyElement</w:t>
      </w:r>
      <w:proofErr w:type="spellEnd"/>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t>
      </w:r>
      <w:proofErr w:type="spellStart"/>
      <w:r w:rsidRPr="007E4224">
        <w:rPr>
          <w:rFonts w:asciiTheme="majorHAnsi" w:hAnsiTheme="majorHAnsi"/>
          <w:sz w:val="24"/>
          <w:szCs w:val="24"/>
        </w:rPr>
        <w:t>wavefront</w:t>
      </w:r>
      <w:proofErr w:type="spellEnd"/>
      <w:r w:rsidRPr="007E4224">
        <w:rPr>
          <w:rFonts w:asciiTheme="majorHAnsi" w:hAnsiTheme="majorHAnsi"/>
          <w:sz w:val="24"/>
          <w:szCs w:val="24"/>
        </w:rPr>
        <w:t xml:space="preserve"> adaptation. </w:t>
      </w:r>
    </w:p>
    <w:p w14:paraId="12104B9B" w14:textId="77777777"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14:paraId="16312D29" w14:textId="77777777"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spell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proofErr w:type="spellEnd"/>
      <w:r>
        <w:rPr>
          <w:rFonts w:ascii="Courier New" w:eastAsia="Times New Roman" w:hAnsi="Courier New" w:cs="Courier New"/>
          <w:color w:val="auto"/>
          <w:szCs w:val="22"/>
          <w:lang w:val="en-US" w:eastAsia="en-US"/>
        </w:rPr>
        <w:t>();</w:t>
      </w:r>
    </w:p>
    <w:p w14:paraId="779E4C0B"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w:t>
      </w:r>
      <w:proofErr w:type="spellStart"/>
      <w:r w:rsidRPr="003A7553">
        <w:rPr>
          <w:rFonts w:ascii="Courier New" w:eastAsia="Times New Roman" w:hAnsi="Courier New" w:cs="Courier New"/>
          <w:color w:val="auto"/>
          <w:szCs w:val="22"/>
          <w:lang w:val="en-US" w:eastAsia="en-US"/>
        </w:rPr>
        <w:t>changed.pipelines</w:t>
      </w:r>
      <w:proofErr w:type="spellEnd"/>
      <w:r w:rsidRPr="003A7553">
        <w:rPr>
          <w:rFonts w:ascii="Courier New" w:eastAsia="Times New Roman" w:hAnsi="Courier New" w:cs="Courier New"/>
          <w:color w:val="auto"/>
          <w:szCs w:val="22"/>
          <w:lang w:val="en-US" w:eastAsia="en-US"/>
        </w:rPr>
        <w:t>) {</w:t>
      </w:r>
    </w:p>
    <w:p w14:paraId="0ED82D2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w:t>
      </w:r>
      <w:proofErr w:type="spellStart"/>
      <w:r w:rsidRPr="003A7553">
        <w:rPr>
          <w:rFonts w:ascii="Courier New" w:eastAsia="Times New Roman" w:hAnsi="Courier New" w:cs="Courier New"/>
          <w:color w:val="auto"/>
          <w:szCs w:val="22"/>
          <w:lang w:val="en-US" w:eastAsia="en-US"/>
        </w:rPr>
        <w:t>p.sources</w:t>
      </w:r>
      <w:proofErr w:type="spellEnd"/>
      <w:r w:rsidRPr="003A7553">
        <w:rPr>
          <w:rFonts w:ascii="Courier New" w:eastAsia="Times New Roman" w:hAnsi="Courier New" w:cs="Courier New"/>
          <w:color w:val="auto"/>
          <w:szCs w:val="22"/>
          <w:lang w:val="en-US" w:eastAsia="en-US"/>
        </w:rPr>
        <w:t>) {</w:t>
      </w:r>
    </w:p>
    <w:p w14:paraId="1648B4B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14:paraId="7E48B26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45F0296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2971192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72DDD01E"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enact(Pipeline </w:t>
      </w:r>
      <w:proofErr w:type="spellStart"/>
      <w:r w:rsidRPr="003A7553">
        <w:rPr>
          <w:rFonts w:ascii="Courier New" w:eastAsia="Times New Roman" w:hAnsi="Courier New" w:cs="Courier New"/>
          <w:color w:val="auto"/>
          <w:szCs w:val="22"/>
          <w:lang w:val="en-US" w:eastAsia="en-US"/>
        </w:rPr>
        <w:t>pipeline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14:paraId="4285F387" w14:textId="77777777"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14:paraId="27DC59C9"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4B6D4265"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3998F662"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enact(Pipeline </w:t>
      </w:r>
      <w:proofErr w:type="spellStart"/>
      <w:r w:rsidRPr="003A7553">
        <w:rPr>
          <w:rFonts w:ascii="Courier New" w:eastAsia="Times New Roman" w:hAnsi="Courier New" w:cs="Courier New"/>
          <w:color w:val="auto"/>
          <w:szCs w:val="22"/>
          <w:lang w:val="en-US" w:eastAsia="en-US"/>
        </w:rPr>
        <w:t>pipeline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FamilyElement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14:paraId="3C30D15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w:t>
      </w:r>
      <w:proofErr w:type="spellStart"/>
      <w:r w:rsidRPr="003A7553">
        <w:rPr>
          <w:rFonts w:ascii="Courier New" w:eastAsia="Times New Roman" w:hAnsi="Courier New" w:cs="Courier New"/>
          <w:color w:val="auto"/>
          <w:szCs w:val="22"/>
          <w:lang w:val="en-US" w:eastAsia="en-US"/>
        </w:rPr>
        <w:t>family</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elt.family</w:t>
      </w:r>
      <w:proofErr w:type="spellEnd"/>
      <w:r w:rsidRPr="003A7553">
        <w:rPr>
          <w:rFonts w:ascii="Courier New" w:eastAsia="Times New Roman" w:hAnsi="Courier New" w:cs="Courier New"/>
          <w:color w:val="auto"/>
          <w:szCs w:val="22"/>
          <w:lang w:val="en-US" w:eastAsia="en-US"/>
        </w:rPr>
        <w:t>;</w:t>
      </w:r>
    </w:p>
    <w:p w14:paraId="37DBB1E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w:t>
      </w:r>
      <w:proofErr w:type="spellEnd"/>
      <w:r w:rsidRPr="003A7553">
        <w:rPr>
          <w:rFonts w:ascii="Courier New" w:eastAsia="Times New Roman" w:hAnsi="Courier New" w:cs="Courier New"/>
          <w:color w:val="auto"/>
          <w:szCs w:val="22"/>
          <w:lang w:val="en-US" w:eastAsia="en-US"/>
        </w:rPr>
        <w:t xml:space="preserve"> = new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w:t>
      </w:r>
    </w:p>
    <w:p w14:paraId="0243ABDB"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w:t>
      </w:r>
      <w:proofErr w:type="spellStart"/>
      <w:r w:rsidRPr="003A7553">
        <w:rPr>
          <w:rFonts w:ascii="Courier New" w:eastAsia="Times New Roman" w:hAnsi="Courier New" w:cs="Courier New"/>
          <w:color w:val="auto"/>
          <w:szCs w:val="22"/>
          <w:lang w:val="en-US" w:eastAsia="en-US"/>
        </w:rPr>
        <w:t>family.current</w:t>
      </w:r>
      <w:proofErr w:type="spellEnd"/>
      <w:r w:rsidRPr="003A7553">
        <w:rPr>
          <w:rFonts w:ascii="Courier New" w:eastAsia="Times New Roman" w:hAnsi="Courier New" w:cs="Courier New"/>
          <w:color w:val="auto"/>
          <w:szCs w:val="22"/>
          <w:lang w:val="en-US" w:eastAsia="en-US"/>
        </w:rPr>
        <w:t>) { // was changed?</w:t>
      </w:r>
    </w:p>
    <w:p w14:paraId="79249CFD"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AlgorithmChangeCommand</w:t>
      </w:r>
      <w:proofErr w:type="spellEnd"/>
      <w:r w:rsidRPr="003A7553">
        <w:rPr>
          <w:rFonts w:ascii="Courier New" w:eastAsia="Times New Roman" w:hAnsi="Courier New" w:cs="Courier New"/>
          <w:color w:val="auto"/>
          <w:szCs w:val="22"/>
          <w:lang w:val="en-US" w:eastAsia="en-US"/>
        </w:rPr>
        <w:t>(pipeline.name,</w:t>
      </w:r>
    </w:p>
    <w:p w14:paraId="0CA78B1B"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14:paraId="1290324D"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40E65CE2"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w:t>
      </w:r>
      <w:proofErr w:type="spellStart"/>
      <w:r w:rsidRPr="003A7553">
        <w:rPr>
          <w:rFonts w:ascii="Courier New" w:eastAsia="Times New Roman" w:hAnsi="Courier New" w:cs="Courier New"/>
          <w:color w:val="auto"/>
          <w:szCs w:val="22"/>
          <w:lang w:val="en-US" w:eastAsia="en-US"/>
        </w:rPr>
        <w:t>family.parameters</w:t>
      </w:r>
      <w:proofErr w:type="spellEnd"/>
      <w:r w:rsidRPr="003A7553">
        <w:rPr>
          <w:rFonts w:ascii="Courier New" w:eastAsia="Times New Roman" w:hAnsi="Courier New" w:cs="Courier New"/>
          <w:color w:val="auto"/>
          <w:szCs w:val="22"/>
          <w:lang w:val="en-US" w:eastAsia="en-US"/>
        </w:rPr>
        <w:t>) {</w:t>
      </w:r>
    </w:p>
    <w:p w14:paraId="60862AAF"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ParameterChangeCommand</w:t>
      </w:r>
      <w:proofErr w:type="spellEnd"/>
      <w:r w:rsidRPr="003A7553">
        <w:rPr>
          <w:rFonts w:ascii="Courier New" w:eastAsia="Times New Roman" w:hAnsi="Courier New" w:cs="Courier New"/>
          <w:color w:val="auto"/>
          <w:szCs w:val="22"/>
          <w:lang w:val="en-US" w:eastAsia="en-US"/>
        </w:rPr>
        <w:t>(pipeline.name,</w:t>
      </w:r>
    </w:p>
    <w:p w14:paraId="16205A9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 xml:space="preserve">.name, p.name, </w:t>
      </w:r>
      <w:proofErr w:type="spellStart"/>
      <w:r w:rsidRPr="003A7553">
        <w:rPr>
          <w:rFonts w:ascii="Courier New" w:eastAsia="Times New Roman" w:hAnsi="Courier New" w:cs="Courier New"/>
          <w:color w:val="auto"/>
          <w:szCs w:val="22"/>
          <w:lang w:val="en-US" w:eastAsia="en-US"/>
        </w:rPr>
        <w:t>p.value</w:t>
      </w:r>
      <w:proofErr w:type="spellEnd"/>
      <w:r w:rsidRPr="003A7553">
        <w:rPr>
          <w:rFonts w:ascii="Courier New" w:eastAsia="Times New Roman" w:hAnsi="Courier New" w:cs="Courier New"/>
          <w:color w:val="auto"/>
          <w:szCs w:val="22"/>
          <w:lang w:val="en-US" w:eastAsia="en-US"/>
        </w:rPr>
        <w:t>));</w:t>
      </w:r>
    </w:p>
    <w:p w14:paraId="723FEC41"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1957698F"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w:t>
      </w:r>
      <w:proofErr w:type="spellStart"/>
      <w:r w:rsidRPr="003A7553">
        <w:rPr>
          <w:rFonts w:ascii="Courier New" w:eastAsia="Times New Roman" w:hAnsi="Courier New" w:cs="Courier New"/>
          <w:color w:val="auto"/>
          <w:szCs w:val="22"/>
          <w:lang w:val="en-US" w:eastAsia="en-US"/>
        </w:rPr>
        <w:t>src</w:t>
      </w:r>
      <w:proofErr w:type="spellEnd"/>
      <w:r w:rsidRPr="003A7553">
        <w:rPr>
          <w:rFonts w:ascii="Courier New" w:eastAsia="Times New Roman" w:hAnsi="Courier New" w:cs="Courier New"/>
          <w:color w:val="auto"/>
          <w:szCs w:val="22"/>
          <w:lang w:val="en-US" w:eastAsia="en-US"/>
        </w:rPr>
        <w:t>) {</w:t>
      </w:r>
    </w:p>
    <w:p w14:paraId="497954D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e = </w:t>
      </w:r>
      <w:proofErr w:type="spellStart"/>
      <w:r w:rsidRPr="003A7553">
        <w:rPr>
          <w:rFonts w:ascii="Courier New" w:eastAsia="Times New Roman" w:hAnsi="Courier New" w:cs="Courier New"/>
          <w:color w:val="auto"/>
          <w:szCs w:val="22"/>
          <w:lang w:val="en-US" w:eastAsia="en-US"/>
        </w:rPr>
        <w:t>f.destination</w:t>
      </w:r>
      <w:proofErr w:type="spellEnd"/>
      <w:r w:rsidRPr="003A7553">
        <w:rPr>
          <w:rFonts w:ascii="Courier New" w:eastAsia="Times New Roman" w:hAnsi="Courier New" w:cs="Courier New"/>
          <w:color w:val="auto"/>
          <w:szCs w:val="22"/>
          <w:lang w:val="en-US" w:eastAsia="en-US"/>
        </w:rPr>
        <w:t>;</w:t>
      </w:r>
    </w:p>
    <w:p w14:paraId="4EB77C70"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14:paraId="702DBC76"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ScheduleWavefrontAdaptationCommand</w:t>
      </w:r>
      <w:proofErr w:type="spellEnd"/>
      <w:r w:rsidRPr="003A7553">
        <w:rPr>
          <w:rFonts w:ascii="Courier New" w:eastAsia="Times New Roman" w:hAnsi="Courier New" w:cs="Courier New"/>
          <w:color w:val="auto"/>
          <w:szCs w:val="22"/>
          <w:lang w:val="en-US" w:eastAsia="en-US"/>
        </w:rPr>
        <w:t>(</w:t>
      </w:r>
    </w:p>
    <w:p w14:paraId="25A3EAAA"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14:paraId="1C6E2F89"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14:paraId="4A2261F3" w14:textId="77777777"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cmd.execute</w:t>
      </w:r>
      <w:proofErr w:type="spellEnd"/>
      <w:r w:rsidRPr="003A7553">
        <w:rPr>
          <w:rFonts w:ascii="Courier New" w:eastAsia="Times New Roman" w:hAnsi="Courier New" w:cs="Courier New"/>
          <w:color w:val="auto"/>
          <w:szCs w:val="22"/>
          <w:lang w:val="en-US" w:eastAsia="en-US"/>
        </w:rPr>
        <w:t>();</w:t>
      </w:r>
    </w:p>
    <w:p w14:paraId="2414968C" w14:textId="77777777"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14:paraId="44E04895" w14:textId="77777777" w:rsidR="00652002" w:rsidRPr="0025083F" w:rsidRDefault="00652002" w:rsidP="00652002">
      <w:pPr>
        <w:pStyle w:val="Heading3"/>
        <w:rPr>
          <w:lang w:val="en-US"/>
        </w:rPr>
      </w:pPr>
      <w:bookmarkStart w:id="1867" w:name="_Toc449023801"/>
      <w:r>
        <w:rPr>
          <w:lang w:val="en-US"/>
        </w:rPr>
        <w:t>Binding Runtime Variables</w:t>
      </w:r>
      <w:bookmarkEnd w:id="1867"/>
    </w:p>
    <w:p w14:paraId="6B4D6028" w14:textId="77777777"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14:paraId="126ECB2E" w14:textId="77777777"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14:paraId="3F7565DF" w14:textId="77777777"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14:paraId="15D204C4" w14:textId="77777777" w:rsidR="003A7553" w:rsidRDefault="005308DB" w:rsidP="003A7553">
      <w:pPr>
        <w:pStyle w:val="MainText"/>
        <w:jc w:val="center"/>
        <w:rPr>
          <w:szCs w:val="22"/>
        </w:rPr>
      </w:pPr>
      <w:proofErr w:type="spellStart"/>
      <w:r>
        <w:rPr>
          <w:rFonts w:ascii="Courier New" w:eastAsia="Courier New" w:hAnsi="Courier New" w:cs="Courier New"/>
          <w:szCs w:val="22"/>
        </w:rPr>
        <w:t>bindValues</w:t>
      </w:r>
      <w:proofErr w:type="spellEnd"/>
      <w:r w:rsidRPr="00D60DA8">
        <w:rPr>
          <w:rFonts w:ascii="Courier New" w:eastAsia="Courier New" w:hAnsi="Courier New" w:cs="Courier New"/>
          <w:szCs w:val="22"/>
        </w:rPr>
        <w:t xml:space="preserve"> (</w:t>
      </w:r>
      <w:r>
        <w:rPr>
          <w:rFonts w:ascii="Courier New" w:eastAsia="Courier New" w:hAnsi="Courier New" w:cs="Courier New"/>
          <w:szCs w:val="22"/>
        </w:rPr>
        <w:t xml:space="preserve">Configuration </w:t>
      </w:r>
      <w:proofErr w:type="spellStart"/>
      <w:r>
        <w:rPr>
          <w:rFonts w:ascii="Courier New" w:eastAsia="Courier New" w:hAnsi="Courier New" w:cs="Courier New"/>
          <w:szCs w:val="22"/>
        </w:rPr>
        <w:t>cfg</w:t>
      </w:r>
      <w:proofErr w:type="spellEnd"/>
      <w:r>
        <w:rPr>
          <w:rFonts w:ascii="Courier New" w:eastAsia="Courier New" w:hAnsi="Courier New" w:cs="Courier New"/>
          <w:szCs w:val="22"/>
        </w:rPr>
        <w:t xml:space="preserve">, </w:t>
      </w:r>
      <w:proofErr w:type="spellStart"/>
      <w:r>
        <w:rPr>
          <w:rFonts w:ascii="Courier New" w:eastAsia="Courier New" w:hAnsi="Courier New" w:cs="Courier New"/>
          <w:szCs w:val="22"/>
        </w:rPr>
        <w:t>mapOf</w:t>
      </w:r>
      <w:proofErr w:type="spellEnd"/>
      <w:r>
        <w:rPr>
          <w:rFonts w:ascii="Courier New" w:eastAsia="Courier New" w:hAnsi="Courier New" w:cs="Courier New"/>
          <w:szCs w:val="22"/>
        </w:rPr>
        <w:t>(String, Double) values</w:t>
      </w:r>
      <w:r w:rsidRPr="00D60DA8">
        <w:rPr>
          <w:rFonts w:ascii="Courier New" w:eastAsia="Courier New" w:hAnsi="Courier New" w:cs="Courier New"/>
          <w:szCs w:val="22"/>
        </w:rPr>
        <w:t>)</w:t>
      </w:r>
    </w:p>
    <w:p w14:paraId="350D8422" w14:textId="77777777"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proofErr w:type="spellStart"/>
      <w:r w:rsidRPr="007E4224">
        <w:rPr>
          <w:rFonts w:ascii="Courier New" w:eastAsia="Courier New" w:hAnsi="Courier New" w:cs="Courier New"/>
          <w:szCs w:val="22"/>
          <w:lang w:val="en-US"/>
        </w:rPr>
        <w:t>cfg</w:t>
      </w:r>
      <w:proofErr w:type="spellEnd"/>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mapOf</w:t>
      </w:r>
      <w:proofErr w:type="spell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AE5176">
        <w:rPr>
          <w:lang w:val="en-US"/>
        </w:rPr>
        <w:t xml:space="preserve"> </w:t>
      </w:r>
      <w:r w:rsidRPr="007E4224">
        <w:rPr>
          <w:rFonts w:asciiTheme="majorHAnsi" w:hAnsiTheme="majorHAnsi"/>
          <w:sz w:val="24"/>
          <w:szCs w:val="24"/>
          <w:lang w:val="en-US"/>
        </w:rPr>
        <w:t xml:space="preserve">rule is executed before deriving the values of the global parameters, i.e., executing the first strategy. All changes done by </w:t>
      </w:r>
      <w:proofErr w:type="spellStart"/>
      <w:r w:rsidRPr="007E4224">
        <w:rPr>
          <w:rFonts w:asciiTheme="majorHAnsi" w:hAnsiTheme="majorHAnsi"/>
          <w:sz w:val="24"/>
          <w:szCs w:val="24"/>
          <w:lang w:val="en-US"/>
        </w:rPr>
        <w:t>bindValues</w:t>
      </w:r>
      <w:proofErr w:type="spellEnd"/>
      <w:r w:rsidRPr="007E4224">
        <w:rPr>
          <w:rFonts w:asciiTheme="majorHAnsi" w:hAnsiTheme="majorHAnsi"/>
          <w:sz w:val="24"/>
          <w:szCs w:val="24"/>
          <w:lang w:val="en-US"/>
        </w:rPr>
        <w:t xml:space="preserve"> to </w:t>
      </w:r>
      <w:proofErr w:type="spellStart"/>
      <w:r w:rsidRPr="007E4224">
        <w:rPr>
          <w:rFonts w:asciiTheme="majorHAnsi" w:hAnsiTheme="majorHAnsi"/>
          <w:sz w:val="24"/>
          <w:szCs w:val="24"/>
          <w:lang w:val="en-US"/>
        </w:rPr>
        <w:t>cfg</w:t>
      </w:r>
      <w:proofErr w:type="spellEnd"/>
      <w:r w:rsidRPr="007E4224">
        <w:rPr>
          <w:rFonts w:asciiTheme="majorHAnsi" w:hAnsiTheme="majorHAnsi"/>
          <w:sz w:val="24"/>
          <w:szCs w:val="24"/>
          <w:lang w:val="en-US"/>
        </w:rPr>
        <w:t xml:space="preserve"> are not recorded in the configuration change history.</w:t>
      </w:r>
    </w:p>
    <w:p w14:paraId="6292D747" w14:textId="77777777" w:rsidR="00E86FD6" w:rsidRDefault="003A7553" w:rsidP="00652002">
      <w:pPr>
        <w:pStyle w:val="Standard1"/>
        <w:jc w:val="both"/>
        <w:rPr>
          <w:b/>
          <w:lang w:val="en-US"/>
        </w:rPr>
      </w:pPr>
      <w:r w:rsidRPr="003A7553">
        <w:rPr>
          <w:b/>
          <w:lang w:val="en-US"/>
        </w:rPr>
        <w:lastRenderedPageBreak/>
        <w:t>Example</w:t>
      </w:r>
    </w:p>
    <w:p w14:paraId="3659B136" w14:textId="77777777"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proofErr w:type="spellStart"/>
      <w:r w:rsidR="00E86FD6" w:rsidRPr="00E86FD6">
        <w:rPr>
          <w:rFonts w:ascii="Courier New" w:eastAsia="Times New Roman" w:hAnsi="Courier New" w:cs="Courier New"/>
          <w:color w:val="auto"/>
          <w:szCs w:val="22"/>
          <w:lang w:val="en-US" w:eastAsia="en-US"/>
        </w:rPr>
        <w:t>SystemState</w:t>
      </w:r>
      <w:proofErr w:type="spellEnd"/>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proofErr w:type="spellStart"/>
      <w:r w:rsidR="00887B54" w:rsidRPr="00E86FD6">
        <w:rPr>
          <w:rFonts w:ascii="Courier New" w:eastAsia="Times New Roman" w:hAnsi="Courier New" w:cs="Courier New"/>
          <w:color w:val="auto"/>
          <w:szCs w:val="22"/>
          <w:lang w:val="en-US" w:eastAsia="en-US"/>
        </w:rPr>
        <w:t>bindValues</w:t>
      </w:r>
      <w:proofErr w:type="spellEnd"/>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proofErr w:type="spellStart"/>
      <w:r w:rsidR="00AE4A4D" w:rsidRPr="00E86FD6">
        <w:rPr>
          <w:rFonts w:ascii="Courier New" w:eastAsia="Times New Roman" w:hAnsi="Courier New" w:cs="Courier New"/>
          <w:color w:val="auto"/>
          <w:szCs w:val="22"/>
          <w:lang w:val="en-US" w:eastAsia="en-US"/>
        </w:rPr>
        <w:t>bindValues</w:t>
      </w:r>
      <w:proofErr w:type="spellEnd"/>
      <w:r w:rsidR="00AE4A4D">
        <w:rPr>
          <w:lang w:val="en-US"/>
        </w:rPr>
        <w:t xml:space="preserve"> </w:t>
      </w:r>
      <w:r w:rsidRPr="007E4224">
        <w:rPr>
          <w:rFonts w:asciiTheme="majorHAnsi" w:hAnsiTheme="majorHAnsi"/>
          <w:sz w:val="24"/>
          <w:szCs w:val="24"/>
          <w:lang w:val="en-US"/>
        </w:rPr>
        <w:t xml:space="preserve">rule, which relies on </w:t>
      </w:r>
      <w:proofErr w:type="spellStart"/>
      <w:r w:rsidR="00AE4A4D" w:rsidRPr="00E86FD6">
        <w:rPr>
          <w:rFonts w:ascii="Courier New" w:eastAsia="Times New Roman" w:hAnsi="Courier New" w:cs="Courier New"/>
          <w:color w:val="auto"/>
          <w:szCs w:val="22"/>
          <w:lang w:val="en-US" w:eastAsia="en-US"/>
        </w:rPr>
        <w:t>SystemState</w:t>
      </w:r>
      <w:proofErr w:type="spellEnd"/>
      <w:r w:rsidR="00AE4A4D">
        <w:rPr>
          <w:lang w:val="en-US"/>
        </w:rPr>
        <w:t xml:space="preserve"> </w:t>
      </w:r>
      <w:r w:rsidRPr="007E4224">
        <w:rPr>
          <w:rFonts w:asciiTheme="majorHAnsi" w:hAnsiTheme="majorHAnsi"/>
          <w:sz w:val="24"/>
          <w:szCs w:val="24"/>
          <w:lang w:val="en-US"/>
        </w:rPr>
        <w:t>to access the most recent value.</w:t>
      </w:r>
    </w:p>
    <w:p w14:paraId="29F0261B" w14:textId="77777777" w:rsidR="00E86FD6" w:rsidRPr="00E86FD6" w:rsidRDefault="00E86FD6" w:rsidP="00652002">
      <w:pPr>
        <w:pStyle w:val="Standard1"/>
        <w:jc w:val="both"/>
        <w:rPr>
          <w:b/>
          <w:lang w:val="en-US"/>
        </w:rPr>
      </w:pPr>
    </w:p>
    <w:p w14:paraId="7CF2AA34"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14:paraId="04788947" w14:textId="77777777" w:rsidR="003A7553" w:rsidRDefault="003A7553" w:rsidP="003A7553">
      <w:pPr>
        <w:pStyle w:val="Standard1"/>
        <w:jc w:val="both"/>
        <w:rPr>
          <w:rFonts w:ascii="Courier New" w:eastAsia="Times New Roman" w:hAnsi="Courier New" w:cs="Courier New"/>
          <w:color w:val="auto"/>
          <w:szCs w:val="22"/>
          <w:lang w:val="en-US" w:eastAsia="en-US"/>
        </w:rPr>
      </w:pPr>
      <w:proofErr w:type="spellStart"/>
      <w:r w:rsidRPr="003A7553">
        <w:rPr>
          <w:rFonts w:ascii="Courier New" w:eastAsia="Times New Roman" w:hAnsi="Courier New" w:cs="Courier New"/>
          <w:b/>
          <w:color w:val="auto"/>
          <w:szCs w:val="22"/>
          <w:lang w:val="en-US" w:eastAsia="en-US"/>
        </w:rPr>
        <w:t>rtVilScript</w:t>
      </w:r>
      <w:proofErr w:type="spellEnd"/>
      <w:r w:rsidRPr="003A7553">
        <w:rPr>
          <w:rFonts w:ascii="Courier New" w:eastAsia="Times New Roman" w:hAnsi="Courier New" w:cs="Courier New"/>
          <w:color w:val="auto"/>
          <w:szCs w:val="22"/>
          <w:lang w:val="en-US" w:eastAsia="en-US"/>
        </w:rPr>
        <w:t xml:space="preserve"> mapping(Project source, Configuration config,</w:t>
      </w:r>
    </w:p>
    <w:p w14:paraId="1F3709FD" w14:textId="77777777"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w:t>
      </w:r>
      <w:proofErr w:type="spellStart"/>
      <w:r w:rsidR="003A7553" w:rsidRPr="003A7553">
        <w:rPr>
          <w:rFonts w:ascii="Courier New" w:eastAsia="Times New Roman" w:hAnsi="Courier New" w:cs="Courier New"/>
          <w:color w:val="auto"/>
          <w:szCs w:val="22"/>
          <w:lang w:val="en-US" w:eastAsia="en-US"/>
        </w:rPr>
        <w:t>AdaptationEvent</w:t>
      </w:r>
      <w:proofErr w:type="spellEnd"/>
      <w:r w:rsidR="003A7553" w:rsidRPr="003A7553">
        <w:rPr>
          <w:rFonts w:ascii="Courier New" w:eastAsia="Times New Roman" w:hAnsi="Courier New" w:cs="Courier New"/>
          <w:color w:val="auto"/>
          <w:szCs w:val="22"/>
          <w:lang w:val="en-US" w:eastAsia="en-US"/>
        </w:rPr>
        <w:t xml:space="preserve"> event, </w:t>
      </w:r>
    </w:p>
    <w:p w14:paraId="1D86F44C"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(String, Real) bindings) {</w:t>
      </w:r>
    </w:p>
    <w:p w14:paraId="5D56C2BA"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p>
    <w:p w14:paraId="64793F79" w14:textId="77777777"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14:paraId="1A84DFFF" w14:textId="77777777" w:rsidR="003A7553" w:rsidRDefault="003A7553" w:rsidP="003A7553">
      <w:pPr>
        <w:pStyle w:val="Standard1"/>
        <w:jc w:val="both"/>
        <w:rPr>
          <w:rFonts w:ascii="Courier New" w:eastAsia="Times New Roman" w:hAnsi="Courier New" w:cs="Courier New"/>
          <w:color w:val="auto"/>
          <w:szCs w:val="22"/>
          <w:lang w:val="en-US" w:eastAsia="en-US"/>
        </w:rPr>
      </w:pPr>
    </w:p>
    <w:p w14:paraId="769207B6" w14:textId="77777777"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 xml:space="preserve">(Configuration config, </w:t>
      </w:r>
    </w:p>
    <w:p w14:paraId="5B3EB54C"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14:paraId="0FBDF8E8"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spellStart"/>
      <w:r w:rsidRPr="003A7553">
        <w:rPr>
          <w:rFonts w:ascii="Courier New" w:eastAsia="Times New Roman" w:hAnsi="Courier New" w:cs="Courier New"/>
          <w:color w:val="auto"/>
          <w:szCs w:val="22"/>
          <w:lang w:val="en-US" w:eastAsia="en-US"/>
        </w:rPr>
        <w:t>qm</w:t>
      </w:r>
      <w:proofErr w:type="spellEnd"/>
      <w:r w:rsidRPr="003A7553">
        <w:rPr>
          <w:rFonts w:ascii="Courier New" w:eastAsia="Times New Roman" w:hAnsi="Courier New" w:cs="Courier New"/>
          <w:color w:val="auto"/>
          <w:szCs w:val="22"/>
          <w:lang w:val="en-US" w:eastAsia="en-US"/>
        </w:rPr>
        <w:t xml:space="preserve"> = config;</w:t>
      </w:r>
    </w:p>
    <w:p w14:paraId="06029D06"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new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14:paraId="2D4EA042"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w:t>
      </w:r>
      <w:proofErr w:type="spellStart"/>
      <w:r w:rsidRPr="003A7553">
        <w:rPr>
          <w:rFonts w:ascii="Courier New" w:eastAsia="Times New Roman" w:hAnsi="Courier New" w:cs="Courier New"/>
          <w:color w:val="auto"/>
          <w:szCs w:val="22"/>
          <w:lang w:val="en-US" w:eastAsia="en-US"/>
        </w:rPr>
        <w:t>qm.machines</w:t>
      </w:r>
      <w:proofErr w:type="spellEnd"/>
      <w:r w:rsidRPr="003A7553">
        <w:rPr>
          <w:rFonts w:ascii="Courier New" w:eastAsia="Times New Roman" w:hAnsi="Courier New" w:cs="Courier New"/>
          <w:color w:val="auto"/>
          <w:szCs w:val="22"/>
          <w:lang w:val="en-US" w:eastAsia="en-US"/>
        </w:rPr>
        <w:t>) {</w:t>
      </w:r>
    </w:p>
    <w:p w14:paraId="3C66DCD8"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color w:val="auto"/>
          <w:szCs w:val="22"/>
          <w:lang w:val="en-US" w:eastAsia="en-US"/>
        </w:rPr>
        <w:t>bindValues</w:t>
      </w:r>
      <w:proofErr w:type="spellEnd"/>
      <w:r w:rsidR="003A7553" w:rsidRPr="003A7553">
        <w:rPr>
          <w:rFonts w:ascii="Courier New" w:eastAsia="Times New Roman" w:hAnsi="Courier New" w:cs="Courier New"/>
          <w:color w:val="auto"/>
          <w:szCs w:val="22"/>
          <w:lang w:val="en-US" w:eastAsia="en-US"/>
        </w:rPr>
        <w:t>(m, state);</w:t>
      </w:r>
    </w:p>
    <w:p w14:paraId="51330E47"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14:paraId="2EB7A265"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14:paraId="55DDC60C"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38038D88" w14:textId="77777777"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7B5965B5" w14:textId="77777777"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 xml:space="preserve">(Machine machine,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w:t>
      </w:r>
    </w:p>
    <w:p w14:paraId="2F9FBFA6" w14:textId="77777777"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machine.bandwidth</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state.getMachineObservation</w:t>
      </w:r>
      <w:proofErr w:type="spellEnd"/>
      <w:r w:rsidRPr="003A7553">
        <w:rPr>
          <w:rFonts w:ascii="Courier New" w:eastAsia="Times New Roman" w:hAnsi="Courier New" w:cs="Courier New"/>
          <w:color w:val="auto"/>
          <w:szCs w:val="22"/>
          <w:lang w:val="en-US" w:eastAsia="en-US"/>
        </w:rPr>
        <w:t>(</w:t>
      </w:r>
    </w:p>
    <w:p w14:paraId="1E88168D" w14:textId="77777777"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machine.name(), </w:t>
      </w:r>
      <w:proofErr w:type="spellStart"/>
      <w:r w:rsidR="003A7553" w:rsidRPr="003A7553">
        <w:rPr>
          <w:rFonts w:ascii="Courier New" w:eastAsia="Times New Roman" w:hAnsi="Courier New" w:cs="Courier New"/>
          <w:color w:val="auto"/>
          <w:szCs w:val="22"/>
          <w:lang w:val="en-US" w:eastAsia="en-US"/>
        </w:rPr>
        <w:t>ResourceUsage.BANDWIDTH</w:t>
      </w:r>
      <w:proofErr w:type="spellEnd"/>
      <w:r w:rsidR="003A7553" w:rsidRPr="003A7553">
        <w:rPr>
          <w:rFonts w:ascii="Courier New" w:eastAsia="Times New Roman" w:hAnsi="Courier New" w:cs="Courier New"/>
          <w:color w:val="auto"/>
          <w:szCs w:val="22"/>
          <w:lang w:val="en-US" w:eastAsia="en-US"/>
        </w:rPr>
        <w:t>);</w:t>
      </w:r>
    </w:p>
    <w:p w14:paraId="65D5F17E"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14:paraId="5B9E598B" w14:textId="77777777"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14:paraId="64DE237A" w14:textId="77777777" w:rsidR="00E86FD6" w:rsidRPr="00E86FD6" w:rsidRDefault="00E86FD6" w:rsidP="00E86FD6">
      <w:pPr>
        <w:pStyle w:val="Standard1"/>
        <w:jc w:val="both"/>
        <w:rPr>
          <w:rFonts w:ascii="Courier New" w:eastAsia="Times New Roman" w:hAnsi="Courier New" w:cs="Courier New"/>
          <w:color w:val="auto"/>
          <w:szCs w:val="22"/>
          <w:lang w:val="en-US" w:eastAsia="en-US"/>
        </w:rPr>
      </w:pPr>
    </w:p>
    <w:p w14:paraId="3903F46F" w14:textId="77777777"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14:paraId="67C51C7D" w14:textId="77777777" w:rsidR="003A7553" w:rsidRDefault="007C2A67" w:rsidP="003A7553">
      <w:pPr>
        <w:pStyle w:val="Heading2"/>
        <w:rPr>
          <w:lang w:val="en-GB"/>
        </w:rPr>
      </w:pPr>
      <w:bookmarkStart w:id="1868" w:name="_Toc412188675"/>
      <w:bookmarkStart w:id="1869" w:name="_Toc412823121"/>
      <w:bookmarkStart w:id="1870" w:name="_Toc416535536"/>
      <w:bookmarkStart w:id="1871" w:name="_Toc422485289"/>
      <w:bookmarkStart w:id="1872" w:name="_Ref411839914"/>
      <w:bookmarkStart w:id="1873" w:name="_Toc449023802"/>
      <w:bookmarkEnd w:id="1868"/>
      <w:bookmarkEnd w:id="1869"/>
      <w:bookmarkEnd w:id="1870"/>
      <w:bookmarkEnd w:id="1871"/>
      <w:r>
        <w:rPr>
          <w:lang w:val="en-GB"/>
        </w:rPr>
        <w:lastRenderedPageBreak/>
        <w:t xml:space="preserve">Built-in </w:t>
      </w:r>
      <w:r w:rsidR="007C6FB6">
        <w:rPr>
          <w:lang w:val="en-GB"/>
        </w:rPr>
        <w:t xml:space="preserve">types and </w:t>
      </w:r>
      <w:r>
        <w:rPr>
          <w:lang w:val="en-GB"/>
        </w:rPr>
        <w:t>operations of rt-VIL</w:t>
      </w:r>
      <w:bookmarkEnd w:id="1872"/>
      <w:bookmarkEnd w:id="1873"/>
    </w:p>
    <w:p w14:paraId="0FE2E345" w14:textId="77F6F93F"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 xml:space="preserve">ll VIL types, operations and </w:t>
      </w:r>
      <w:proofErr w:type="spellStart"/>
      <w:r w:rsidR="00931C7C" w:rsidRPr="00931C7C">
        <w:rPr>
          <w:lang w:val="en-GB"/>
        </w:rPr>
        <w:t>instantiators</w:t>
      </w:r>
      <w:proofErr w:type="spellEnd"/>
      <w:r w:rsidR="00931C7C" w:rsidRPr="00931C7C">
        <w:rPr>
          <w:lang w:val="en-GB"/>
        </w:rPr>
        <w:t xml:space="preserve"> are also available in rt-VIL.</w:t>
      </w:r>
      <w:r w:rsidR="00490033">
        <w:rPr>
          <w:lang w:val="en-GB"/>
        </w:rPr>
        <w:t xml:space="preserve"> Further, we distinguish among built-in types in Section </w:t>
      </w:r>
      <w:r w:rsidR="00C85AB3">
        <w:rPr>
          <w:lang w:val="en-GB"/>
        </w:rPr>
        <w:fldChar w:fldCharType="begin"/>
      </w:r>
      <w:r w:rsidR="00490033">
        <w:rPr>
          <w:lang w:val="en-GB"/>
        </w:rPr>
        <w:instrText xml:space="preserve"> REF _Ref412831964 \r \h </w:instrText>
      </w:r>
      <w:r w:rsidR="00C85AB3">
        <w:rPr>
          <w:lang w:val="en-GB"/>
        </w:rPr>
      </w:r>
      <w:r w:rsidR="00C85AB3">
        <w:rPr>
          <w:lang w:val="en-GB"/>
        </w:rPr>
        <w:fldChar w:fldCharType="separate"/>
      </w:r>
      <w:r w:rsidR="00D024D8">
        <w:rPr>
          <w:lang w:val="en-GB"/>
        </w:rPr>
        <w:t>2.2.1</w:t>
      </w:r>
      <w:r w:rsidR="00C85AB3">
        <w:rPr>
          <w:lang w:val="en-GB"/>
        </w:rPr>
        <w:fldChar w:fldCharType="end"/>
      </w:r>
    </w:p>
    <w:p w14:paraId="0E358B36" w14:textId="77777777" w:rsidR="007C6FB6" w:rsidRPr="00725A64" w:rsidRDefault="00490033" w:rsidP="007C6FB6">
      <w:pPr>
        <w:pStyle w:val="Heading3"/>
        <w:rPr>
          <w:lang w:val="en-GB"/>
        </w:rPr>
      </w:pPr>
      <w:bookmarkStart w:id="1874" w:name="_Ref412831964"/>
      <w:bookmarkStart w:id="1875" w:name="_Toc449023803"/>
      <w:r>
        <w:rPr>
          <w:lang w:val="en-GB"/>
        </w:rPr>
        <w:t>r</w:t>
      </w:r>
      <w:r w:rsidR="00FD36BF">
        <w:rPr>
          <w:lang w:val="en-GB"/>
        </w:rPr>
        <w:t>t-VIL types</w:t>
      </w:r>
      <w:bookmarkEnd w:id="1874"/>
      <w:bookmarkEnd w:id="1875"/>
    </w:p>
    <w:p w14:paraId="372A527C" w14:textId="77777777"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14:paraId="6DAB3DE7" w14:textId="77777777" w:rsidR="00D63BAC" w:rsidRPr="00725A64" w:rsidRDefault="001807B8" w:rsidP="00D63BAC">
      <w:pPr>
        <w:pStyle w:val="Heading3"/>
        <w:numPr>
          <w:ilvl w:val="3"/>
          <w:numId w:val="1"/>
        </w:numPr>
        <w:tabs>
          <w:tab w:val="left" w:pos="1078"/>
        </w:tabs>
        <w:ind w:left="0" w:firstLine="0"/>
        <w:rPr>
          <w:lang w:val="en-GB"/>
        </w:rPr>
      </w:pPr>
      <w:bookmarkStart w:id="1876" w:name="_Toc449023804"/>
      <w:proofErr w:type="spellStart"/>
      <w:r>
        <w:rPr>
          <w:lang w:val="en-GB"/>
        </w:rPr>
        <w:t>RtVilConc</w:t>
      </w:r>
      <w:r w:rsidR="00D63BAC">
        <w:rPr>
          <w:lang w:val="en-GB"/>
        </w:rPr>
        <w:t>ept</w:t>
      </w:r>
      <w:bookmarkEnd w:id="1876"/>
      <w:proofErr w:type="spellEnd"/>
    </w:p>
    <w:p w14:paraId="5D72C578" w14:textId="77777777" w:rsidR="00D63BAC" w:rsidRPr="00725A64" w:rsidRDefault="00D63BAC" w:rsidP="00D63BAC">
      <w:pPr>
        <w:rPr>
          <w:lang w:val="en-GB"/>
        </w:rPr>
      </w:pPr>
      <w:r>
        <w:rPr>
          <w:lang w:val="en-GB"/>
        </w:rPr>
        <w:t>Represents a the supertype of strategies and tactics to use them, e.g., in weighting functions, update or enactment rule.</w:t>
      </w:r>
    </w:p>
    <w:p w14:paraId="170E84DB" w14:textId="77777777"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proofErr w:type="spellStart"/>
      <w:r>
        <w:rPr>
          <w:b/>
          <w:bCs/>
          <w:lang w:val="en-GB"/>
        </w:rPr>
        <w:t>getName</w:t>
      </w:r>
      <w:proofErr w:type="spellEnd"/>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14:paraId="230B8D7E" w14:textId="77777777"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14:paraId="0D3FDCA4" w14:textId="77777777" w:rsidR="00D63BAC" w:rsidRDefault="00D63BAC" w:rsidP="00D63BAC">
      <w:pPr>
        <w:rPr>
          <w:lang w:val="en-GB"/>
        </w:rPr>
      </w:pPr>
      <w:r w:rsidRPr="001B1C5E">
        <w:rPr>
          <w:lang w:val="en-GB"/>
        </w:rPr>
        <w:t>No</w:t>
      </w:r>
      <w:r>
        <w:rPr>
          <w:lang w:val="en-GB"/>
        </w:rPr>
        <w:t xml:space="preserve"> automated conversions or explicit constructors are defined for this type.</w:t>
      </w:r>
    </w:p>
    <w:p w14:paraId="66002617" w14:textId="77777777" w:rsidR="007C6FB6" w:rsidRPr="00725A64" w:rsidRDefault="001D48E9" w:rsidP="007C6FB6">
      <w:pPr>
        <w:pStyle w:val="Heading3"/>
        <w:numPr>
          <w:ilvl w:val="3"/>
          <w:numId w:val="1"/>
        </w:numPr>
        <w:tabs>
          <w:tab w:val="left" w:pos="1078"/>
        </w:tabs>
        <w:ind w:left="0" w:firstLine="0"/>
        <w:rPr>
          <w:lang w:val="en-GB"/>
        </w:rPr>
      </w:pPr>
      <w:bookmarkStart w:id="1877" w:name="_Toc449023805"/>
      <w:r>
        <w:rPr>
          <w:lang w:val="en-GB"/>
        </w:rPr>
        <w:t>Strategy</w:t>
      </w:r>
      <w:bookmarkEnd w:id="1877"/>
    </w:p>
    <w:p w14:paraId="2EC22822" w14:textId="77777777"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proofErr w:type="spellStart"/>
      <w:r w:rsidR="003A7553" w:rsidRPr="003A7553">
        <w:rPr>
          <w:rFonts w:ascii="Courier New" w:hAnsi="Courier New" w:cs="Courier New"/>
          <w:sz w:val="22"/>
          <w:szCs w:val="22"/>
          <w:lang w:val="en-GB"/>
        </w:rPr>
        <w:t>RtVilConcept</w:t>
      </w:r>
      <w:proofErr w:type="spellEnd"/>
      <w:r w:rsidR="00D63BAC">
        <w:rPr>
          <w:lang w:val="en-GB"/>
        </w:rPr>
        <w:t>.</w:t>
      </w:r>
    </w:p>
    <w:p w14:paraId="698A69C7" w14:textId="77777777"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14:paraId="7E08F7CB" w14:textId="77777777" w:rsidR="001D48E9" w:rsidRPr="00725A64" w:rsidRDefault="001D48E9" w:rsidP="001D48E9">
      <w:pPr>
        <w:pStyle w:val="Heading3"/>
        <w:numPr>
          <w:ilvl w:val="3"/>
          <w:numId w:val="1"/>
        </w:numPr>
        <w:tabs>
          <w:tab w:val="left" w:pos="1078"/>
        </w:tabs>
        <w:ind w:left="0" w:firstLine="0"/>
        <w:rPr>
          <w:lang w:val="en-GB"/>
        </w:rPr>
      </w:pPr>
      <w:bookmarkStart w:id="1878" w:name="_Toc449023806"/>
      <w:r>
        <w:rPr>
          <w:lang w:val="en-GB"/>
        </w:rPr>
        <w:t>Tactic</w:t>
      </w:r>
      <w:bookmarkEnd w:id="1878"/>
    </w:p>
    <w:p w14:paraId="3917144B" w14:textId="77777777"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proofErr w:type="spellStart"/>
      <w:r w:rsidR="00D63BAC" w:rsidRPr="00D63BAC">
        <w:rPr>
          <w:rFonts w:ascii="Courier New" w:hAnsi="Courier New" w:cs="Courier New"/>
          <w:sz w:val="22"/>
          <w:szCs w:val="22"/>
          <w:lang w:val="en-GB"/>
        </w:rPr>
        <w:t>RtVilConcept</w:t>
      </w:r>
      <w:proofErr w:type="spellEnd"/>
      <w:r w:rsidR="00D63BAC">
        <w:rPr>
          <w:lang w:val="en-GB"/>
        </w:rPr>
        <w:t>.</w:t>
      </w:r>
    </w:p>
    <w:p w14:paraId="45724A4D" w14:textId="77777777" w:rsidR="001D48E9" w:rsidRDefault="001D48E9" w:rsidP="001D48E9">
      <w:pPr>
        <w:rPr>
          <w:lang w:val="en-GB"/>
        </w:rPr>
      </w:pPr>
      <w:r w:rsidRPr="001D48E9">
        <w:rPr>
          <w:lang w:val="en-GB"/>
        </w:rPr>
        <w:t>No</w:t>
      </w:r>
      <w:r>
        <w:rPr>
          <w:lang w:val="en-GB"/>
        </w:rPr>
        <w:t xml:space="preserve"> automated conversions or explicit constructors are defined for this type.</w:t>
      </w:r>
    </w:p>
    <w:p w14:paraId="4C9949A2" w14:textId="77777777" w:rsidR="005674E2" w:rsidRDefault="005674E2" w:rsidP="005674E2">
      <w:pPr>
        <w:pStyle w:val="Heading3"/>
        <w:numPr>
          <w:ilvl w:val="3"/>
          <w:numId w:val="1"/>
        </w:numPr>
        <w:tabs>
          <w:tab w:val="left" w:pos="1078"/>
        </w:tabs>
        <w:ind w:left="0" w:firstLine="0"/>
        <w:rPr>
          <w:lang w:val="en-GB"/>
        </w:rPr>
      </w:pPr>
      <w:bookmarkStart w:id="1879" w:name="_Toc449023807"/>
      <w:bookmarkStart w:id="1880" w:name="_Ref414694558"/>
      <w:r>
        <w:rPr>
          <w:lang w:val="en-GB"/>
        </w:rPr>
        <w:t>Configuration</w:t>
      </w:r>
    </w:p>
    <w:p w14:paraId="2FAAA7A4" w14:textId="77777777"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14:paraId="40EE059C" w14:textId="77777777" w:rsidR="005674E2" w:rsidRDefault="005674E2" w:rsidP="005674E2">
      <w:pPr>
        <w:pStyle w:val="ListParagraph"/>
        <w:numPr>
          <w:ilvl w:val="0"/>
          <w:numId w:val="11"/>
        </w:numPr>
        <w:rPr>
          <w:b/>
          <w:lang w:val="en-GB"/>
        </w:rPr>
      </w:pPr>
      <w:r>
        <w:rPr>
          <w:b/>
          <w:lang w:val="en-GB"/>
        </w:rPr>
        <w:t>Configuration copy()</w:t>
      </w:r>
    </w:p>
    <w:p w14:paraId="065A1302" w14:textId="77777777"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14:paraId="4897E554"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selectFrozen</w:t>
      </w:r>
      <w:proofErr w:type="spellEnd"/>
      <w:r>
        <w:rPr>
          <w:b/>
          <w:lang w:val="en-GB"/>
        </w:rPr>
        <w:t>()</w:t>
      </w:r>
    </w:p>
    <w:p w14:paraId="0645AACD" w14:textId="77777777"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14:paraId="39B62170"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selectAll</w:t>
      </w:r>
      <w:proofErr w:type="spellEnd"/>
      <w:r>
        <w:rPr>
          <w:b/>
          <w:lang w:val="en-GB"/>
        </w:rPr>
        <w:t>()</w:t>
      </w:r>
    </w:p>
    <w:p w14:paraId="1B2D8A8D" w14:textId="77777777"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14:paraId="3D28F3ED"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t>
      </w:r>
      <w:proofErr w:type="spellEnd"/>
      <w:r>
        <w:rPr>
          <w:b/>
          <w:lang w:val="en-GB"/>
        </w:rPr>
        <w:t xml:space="preserve"> ()</w:t>
      </w:r>
    </w:p>
    <w:p w14:paraId="6722A77B" w14:textId="77777777"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14:paraId="37801877" w14:textId="77777777"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selectChangedWithContext</w:t>
      </w:r>
      <w:proofErr w:type="spellEnd"/>
      <w:r>
        <w:rPr>
          <w:b/>
          <w:lang w:val="en-GB"/>
        </w:rPr>
        <w:t>()</w:t>
      </w:r>
    </w:p>
    <w:p w14:paraId="48374D98" w14:textId="77777777"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14:paraId="0CA89B2F" w14:textId="77777777" w:rsidR="005674E2" w:rsidRDefault="005674E2" w:rsidP="005674E2">
      <w:pPr>
        <w:pStyle w:val="ListParagraph"/>
        <w:numPr>
          <w:ilvl w:val="0"/>
          <w:numId w:val="11"/>
        </w:numPr>
        <w:rPr>
          <w:b/>
          <w:lang w:val="en-GB"/>
        </w:rPr>
      </w:pPr>
      <w:proofErr w:type="spellStart"/>
      <w:r>
        <w:rPr>
          <w:b/>
          <w:lang w:val="en-GB"/>
        </w:rPr>
        <w:t>ChangeHistory</w:t>
      </w:r>
      <w:proofErr w:type="spellEnd"/>
      <w:r>
        <w:rPr>
          <w:b/>
          <w:lang w:val="en-GB"/>
        </w:rPr>
        <w:t xml:space="preserve"> </w:t>
      </w:r>
      <w:proofErr w:type="spellStart"/>
      <w:r>
        <w:rPr>
          <w:b/>
          <w:lang w:val="en-GB"/>
        </w:rPr>
        <w:t>changeHistory</w:t>
      </w:r>
      <w:proofErr w:type="spellEnd"/>
      <w:r>
        <w:rPr>
          <w:b/>
          <w:lang w:val="en-GB"/>
        </w:rPr>
        <w:t xml:space="preserve">() / </w:t>
      </w:r>
      <w:proofErr w:type="spellStart"/>
      <w:r>
        <w:rPr>
          <w:b/>
          <w:lang w:val="en-GB"/>
        </w:rPr>
        <w:t>ChangeHistory</w:t>
      </w:r>
      <w:proofErr w:type="spellEnd"/>
      <w:r>
        <w:rPr>
          <w:b/>
          <w:lang w:val="en-GB"/>
        </w:rPr>
        <w:t xml:space="preserve"> </w:t>
      </w:r>
      <w:proofErr w:type="spellStart"/>
      <w:r>
        <w:rPr>
          <w:b/>
          <w:lang w:val="en-GB"/>
        </w:rPr>
        <w:t>getChangeHistory</w:t>
      </w:r>
      <w:proofErr w:type="spellEnd"/>
      <w:r>
        <w:rPr>
          <w:b/>
          <w:lang w:val="en-GB"/>
        </w:rPr>
        <w:t>()</w:t>
      </w:r>
    </w:p>
    <w:p w14:paraId="3B56212F" w14:textId="77777777"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14:paraId="7243CA02" w14:textId="77777777"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14:paraId="2DA9A8F0" w14:textId="77777777"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proofErr w:type="spellStart"/>
      <w:r w:rsidRPr="00A749B6">
        <w:rPr>
          <w:rFonts w:ascii="Courier New" w:hAnsi="Courier New" w:cs="Courier New"/>
          <w:sz w:val="22"/>
          <w:szCs w:val="22"/>
          <w:lang w:val="en-GB"/>
        </w:rPr>
        <w:t>isValid</w:t>
      </w:r>
      <w:proofErr w:type="spellEnd"/>
      <w:r w:rsidRPr="00A749B6">
        <w:rPr>
          <w:rFonts w:ascii="Courier New" w:hAnsi="Courier New" w:cs="Courier New"/>
          <w:sz w:val="22"/>
          <w:szCs w:val="22"/>
          <w:lang w:val="en-GB"/>
        </w:rPr>
        <w:t>()</w:t>
      </w:r>
      <w:r>
        <w:rPr>
          <w:lang w:val="en-GB"/>
        </w:rPr>
        <w:t xml:space="preserve"> before using the result configuration for instantiation. Changes through reasoning are tracked in the change history.</w:t>
      </w:r>
    </w:p>
    <w:p w14:paraId="60C2BC8D" w14:textId="77777777" w:rsidR="005674E2" w:rsidRDefault="005674E2" w:rsidP="005674E2">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14:paraId="29C8645C" w14:textId="77777777"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14:paraId="07BEEFEC" w14:textId="77777777" w:rsidR="00256D47" w:rsidRDefault="00256D47" w:rsidP="003A7553">
      <w:pPr>
        <w:pStyle w:val="Heading3"/>
        <w:numPr>
          <w:ilvl w:val="3"/>
          <w:numId w:val="1"/>
        </w:numPr>
        <w:tabs>
          <w:tab w:val="left" w:pos="1078"/>
        </w:tabs>
        <w:ind w:left="0" w:firstLine="0"/>
        <w:rPr>
          <w:lang w:val="en-GB"/>
        </w:rPr>
      </w:pPr>
      <w:bookmarkStart w:id="1881" w:name="_Toc449023808"/>
      <w:bookmarkStart w:id="1882" w:name="_Ref414776918"/>
      <w:bookmarkEnd w:id="1879"/>
      <w:proofErr w:type="spellStart"/>
      <w:r>
        <w:rPr>
          <w:lang w:val="en-GB"/>
        </w:rPr>
        <w:t>DecisionVariable</w:t>
      </w:r>
      <w:bookmarkEnd w:id="1881"/>
      <w:proofErr w:type="spellEnd"/>
    </w:p>
    <w:p w14:paraId="4306E3B0" w14:textId="77777777" w:rsidR="00256D47" w:rsidRDefault="00256D47" w:rsidP="00256D47">
      <w:pPr>
        <w:rPr>
          <w:lang w:val="en-GB"/>
        </w:rPr>
      </w:pPr>
      <w:r>
        <w:rPr>
          <w:lang w:val="en-GB"/>
        </w:rPr>
        <w:t xml:space="preserve">The </w:t>
      </w:r>
      <w:proofErr w:type="spellStart"/>
      <w:r>
        <w:rPr>
          <w:lang w:val="en-GB"/>
        </w:rPr>
        <w:t>DecisionVariable</w:t>
      </w:r>
      <w:proofErr w:type="spellEnd"/>
      <w:r>
        <w:rPr>
          <w:lang w:val="en-GB"/>
        </w:rPr>
        <w:t xml:space="preserve"> type corresponds to the VIL </w:t>
      </w:r>
      <w:proofErr w:type="spellStart"/>
      <w:r>
        <w:rPr>
          <w:lang w:val="en-GB"/>
        </w:rPr>
        <w:t>DecisionVariable</w:t>
      </w:r>
      <w:proofErr w:type="spellEnd"/>
      <w:r>
        <w:rPr>
          <w:lang w:val="en-GB"/>
        </w:rPr>
        <w:t xml:space="preserve"> type. The functions listed below are intended to support runtime instantiation and may change their individual value over time. </w:t>
      </w:r>
    </w:p>
    <w:p w14:paraId="7A599E31" w14:textId="77777777" w:rsidR="00172171" w:rsidRDefault="00172171" w:rsidP="00256D47">
      <w:pPr>
        <w:pStyle w:val="ListParagraph"/>
        <w:numPr>
          <w:ilvl w:val="0"/>
          <w:numId w:val="11"/>
        </w:numPr>
        <w:rPr>
          <w:b/>
          <w:lang w:val="en-GB"/>
        </w:rPr>
      </w:pPr>
      <w:proofErr w:type="spellStart"/>
      <w:r>
        <w:rPr>
          <w:b/>
          <w:lang w:val="en-GB"/>
        </w:rPr>
        <w:t>clearValue</w:t>
      </w:r>
      <w:proofErr w:type="spellEnd"/>
      <w:r>
        <w:rPr>
          <w:b/>
          <w:lang w:val="en-GB"/>
        </w:rPr>
        <w:t>()</w:t>
      </w:r>
    </w:p>
    <w:p w14:paraId="5B16B409" w14:textId="77777777" w:rsidR="00446C98" w:rsidRPr="00162B1D" w:rsidRDefault="00C85AB3" w:rsidP="00162B1D">
      <w:pPr>
        <w:pStyle w:val="ListParagraph"/>
        <w:rPr>
          <w:lang w:val="en-GB"/>
        </w:rPr>
      </w:pPr>
      <w:r w:rsidRPr="00162B1D">
        <w:rPr>
          <w:lang w:val="en-GB"/>
        </w:rPr>
        <w:t xml:space="preserve">Resets the value of </w:t>
      </w:r>
      <w:r w:rsidRPr="00162B1D">
        <w:rPr>
          <w:i/>
          <w:lang w:val="en-GB"/>
        </w:rPr>
        <w:t>operand</w:t>
      </w:r>
      <w:r w:rsidRPr="00162B1D">
        <w:rPr>
          <w:lang w:val="en-GB"/>
        </w:rPr>
        <w:t xml:space="preserve"> as if it would not have been assigned before.</w:t>
      </w:r>
      <w:r w:rsidR="00172171">
        <w:rPr>
          <w:lang w:val="en-GB"/>
        </w:rPr>
        <w:t xml:space="preserve"> This operation has no effect, if the variable is frozen.</w:t>
      </w:r>
    </w:p>
    <w:p w14:paraId="1105AF63" w14:textId="77777777"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14:paraId="222634F2" w14:textId="77777777"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14:paraId="2EC9E26F" w14:textId="77777777"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isEnacting</w:t>
      </w:r>
      <w:proofErr w:type="spellEnd"/>
      <w:r>
        <w:rPr>
          <w:b/>
          <w:lang w:val="en-GB"/>
        </w:rPr>
        <w:t xml:space="preserve">() </w:t>
      </w:r>
    </w:p>
    <w:p w14:paraId="120090D9" w14:textId="77777777"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14:paraId="3AC1841D" w14:textId="77777777" w:rsidR="005674E2" w:rsidRDefault="005674E2" w:rsidP="005674E2">
      <w:pPr>
        <w:pStyle w:val="Heading3"/>
        <w:numPr>
          <w:ilvl w:val="3"/>
          <w:numId w:val="1"/>
        </w:numPr>
        <w:tabs>
          <w:tab w:val="left" w:pos="1078"/>
        </w:tabs>
        <w:ind w:left="0" w:firstLine="0"/>
        <w:rPr>
          <w:lang w:val="en-GB"/>
        </w:rPr>
      </w:pPr>
      <w:bookmarkStart w:id="1883" w:name="_Toc449023809"/>
      <w:proofErr w:type="spellStart"/>
      <w:r>
        <w:rPr>
          <w:lang w:val="en-GB"/>
        </w:rPr>
        <w:t>ChangeHistory</w:t>
      </w:r>
      <w:proofErr w:type="spellEnd"/>
    </w:p>
    <w:p w14:paraId="2CF6179D" w14:textId="77777777" w:rsidR="005674E2" w:rsidRDefault="005674E2" w:rsidP="005674E2">
      <w:pPr>
        <w:rPr>
          <w:lang w:val="en-GB"/>
        </w:rPr>
      </w:pPr>
      <w:r>
        <w:rPr>
          <w:lang w:val="en-GB"/>
        </w:rPr>
        <w:t>Collects all changes done to a Configuration in a transition-based way.</w:t>
      </w:r>
    </w:p>
    <w:p w14:paraId="77F4BC05" w14:textId="77777777" w:rsidR="005674E2" w:rsidRDefault="005674E2" w:rsidP="005674E2">
      <w:pPr>
        <w:pStyle w:val="ListParagraph"/>
        <w:numPr>
          <w:ilvl w:val="0"/>
          <w:numId w:val="11"/>
        </w:numPr>
        <w:rPr>
          <w:b/>
          <w:lang w:val="en-GB"/>
        </w:rPr>
      </w:pPr>
      <w:r>
        <w:rPr>
          <w:b/>
          <w:lang w:val="en-GB"/>
        </w:rPr>
        <w:t>start()</w:t>
      </w:r>
    </w:p>
    <w:p w14:paraId="02DE11CB" w14:textId="77777777"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14:paraId="1C5D4388" w14:textId="77777777" w:rsidR="005674E2" w:rsidRDefault="005674E2" w:rsidP="005674E2">
      <w:pPr>
        <w:pStyle w:val="ListParagraph"/>
        <w:numPr>
          <w:ilvl w:val="0"/>
          <w:numId w:val="11"/>
        </w:numPr>
        <w:rPr>
          <w:b/>
          <w:lang w:val="en-GB"/>
        </w:rPr>
      </w:pPr>
      <w:r>
        <w:rPr>
          <w:b/>
          <w:lang w:val="en-GB"/>
        </w:rPr>
        <w:t>rollback()</w:t>
      </w:r>
    </w:p>
    <w:p w14:paraId="40F48762" w14:textId="77777777"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14:paraId="7FFA964F" w14:textId="77777777" w:rsidR="005674E2" w:rsidRDefault="005674E2" w:rsidP="005674E2">
      <w:pPr>
        <w:pStyle w:val="ListParagraph"/>
        <w:numPr>
          <w:ilvl w:val="0"/>
          <w:numId w:val="11"/>
        </w:numPr>
        <w:rPr>
          <w:b/>
          <w:lang w:val="en-GB"/>
        </w:rPr>
      </w:pPr>
      <w:r>
        <w:rPr>
          <w:b/>
          <w:lang w:val="en-GB"/>
        </w:rPr>
        <w:t>commit()</w:t>
      </w:r>
    </w:p>
    <w:p w14:paraId="4B65617D" w14:textId="77777777" w:rsidR="005674E2" w:rsidRDefault="005674E2" w:rsidP="005674E2">
      <w:pPr>
        <w:pStyle w:val="ListParagraph"/>
        <w:rPr>
          <w:lang w:val="en-GB"/>
        </w:rPr>
      </w:pPr>
      <w:proofErr w:type="spellStart"/>
      <w:r>
        <w:rPr>
          <w:lang w:val="en-GB"/>
        </w:rPr>
        <w:lastRenderedPageBreak/>
        <w:t>Committs</w:t>
      </w:r>
      <w:proofErr w:type="spellEnd"/>
      <w:r>
        <w:rPr>
          <w:lang w:val="en-GB"/>
        </w:rPr>
        <w:t xml:space="preserve"> all changes collected in the most recent transaction of </w:t>
      </w:r>
      <w:r w:rsidRPr="003A7553">
        <w:rPr>
          <w:i/>
          <w:lang w:val="en-GB"/>
        </w:rPr>
        <w:t>operand</w:t>
      </w:r>
      <w:r>
        <w:rPr>
          <w:lang w:val="en-GB"/>
        </w:rPr>
        <w:t xml:space="preserve"> into the global change set</w:t>
      </w:r>
      <w:r w:rsidRPr="00A749B6">
        <w:rPr>
          <w:lang w:val="en-GB"/>
        </w:rPr>
        <w:t>.</w:t>
      </w:r>
    </w:p>
    <w:p w14:paraId="0B59DDF1" w14:textId="77777777" w:rsidR="00490033" w:rsidRPr="00725A64" w:rsidRDefault="00490033" w:rsidP="00490033">
      <w:pPr>
        <w:pStyle w:val="Heading3"/>
        <w:rPr>
          <w:lang w:val="en-GB"/>
        </w:rPr>
      </w:pPr>
      <w:bookmarkStart w:id="1884" w:name="_Toc449023810"/>
      <w:bookmarkEnd w:id="1880"/>
      <w:bookmarkEnd w:id="1882"/>
      <w:bookmarkEnd w:id="1883"/>
      <w:r>
        <w:rPr>
          <w:lang w:val="en-GB"/>
        </w:rPr>
        <w:t>Types of the underlying adaptive system</w:t>
      </w:r>
      <w:bookmarkEnd w:id="1884"/>
    </w:p>
    <w:p w14:paraId="11A41EC0" w14:textId="77777777"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14:paraId="603C6811" w14:textId="77777777" w:rsidR="00A84BB7" w:rsidRDefault="00A84BB7" w:rsidP="00EA17BB">
      <w:pPr>
        <w:pStyle w:val="Heading1"/>
        <w:rPr>
          <w:lang w:val="en-GB"/>
        </w:rPr>
      </w:pPr>
      <w:bookmarkStart w:id="1885" w:name="_Toc412823123"/>
      <w:bookmarkStart w:id="1886" w:name="_Toc416535545"/>
      <w:bookmarkStart w:id="1887" w:name="_Toc422485298"/>
      <w:bookmarkStart w:id="1888" w:name="_Toc393195853"/>
      <w:bookmarkStart w:id="1889" w:name="_Toc393271681"/>
      <w:bookmarkStart w:id="1890" w:name="_Toc393271842"/>
      <w:bookmarkStart w:id="1891" w:name="_Toc393273113"/>
      <w:bookmarkStart w:id="1892" w:name="_Toc393348792"/>
      <w:bookmarkStart w:id="1893" w:name="_Toc393370979"/>
      <w:bookmarkStart w:id="1894" w:name="_Toc394492769"/>
      <w:bookmarkStart w:id="1895" w:name="_Toc395683509"/>
      <w:bookmarkStart w:id="1896" w:name="_Toc449024081"/>
      <w:bookmarkStart w:id="1897" w:name="_Toc449024082"/>
      <w:bookmarkStart w:id="1898" w:name="_Toc449024083"/>
      <w:bookmarkStart w:id="1899" w:name="_Toc449024084"/>
      <w:bookmarkStart w:id="1900" w:name="_Toc449024085"/>
      <w:bookmarkStart w:id="1901" w:name="_Toc449024086"/>
      <w:bookmarkStart w:id="1902" w:name="_Toc449024087"/>
      <w:bookmarkStart w:id="1903" w:name="_Toc449024088"/>
      <w:bookmarkStart w:id="1904" w:name="_Toc449024089"/>
      <w:bookmarkStart w:id="1905" w:name="_Toc449024090"/>
      <w:bookmarkStart w:id="1906" w:name="_Toc449024091"/>
      <w:bookmarkStart w:id="1907" w:name="_Toc449024092"/>
      <w:bookmarkStart w:id="1908" w:name="_Toc449024093"/>
      <w:bookmarkStart w:id="1909" w:name="_Toc449024094"/>
      <w:bookmarkStart w:id="1910" w:name="_Toc449024095"/>
      <w:bookmarkStart w:id="1911" w:name="_Toc449024096"/>
      <w:bookmarkStart w:id="1912" w:name="_Toc449024097"/>
      <w:bookmarkStart w:id="1913" w:name="_Toc449024098"/>
      <w:bookmarkStart w:id="1914" w:name="_Toc449024099"/>
      <w:bookmarkStart w:id="1915" w:name="_Toc449024100"/>
      <w:bookmarkStart w:id="1916" w:name="_Toc449024101"/>
      <w:bookmarkStart w:id="1917" w:name="_Toc449024102"/>
      <w:bookmarkStart w:id="1918" w:name="_Toc449024103"/>
      <w:bookmarkStart w:id="1919" w:name="_Toc449024104"/>
      <w:bookmarkStart w:id="1920" w:name="_Toc449024105"/>
      <w:bookmarkStart w:id="1921" w:name="_Toc449024106"/>
      <w:bookmarkStart w:id="1922" w:name="_Toc449024107"/>
      <w:bookmarkStart w:id="1923" w:name="_Toc449024108"/>
      <w:bookmarkStart w:id="1924" w:name="_Toc449024109"/>
      <w:bookmarkStart w:id="1925" w:name="_Toc449024110"/>
      <w:bookmarkStart w:id="1926" w:name="_Toc449024111"/>
      <w:bookmarkStart w:id="1927" w:name="_Toc449024112"/>
      <w:bookmarkStart w:id="1928" w:name="_Toc449024113"/>
      <w:bookmarkStart w:id="1929" w:name="_Toc449024114"/>
      <w:bookmarkStart w:id="1930" w:name="_Toc449024115"/>
      <w:bookmarkStart w:id="1931" w:name="_Toc449024116"/>
      <w:bookmarkStart w:id="1932" w:name="_Toc449024117"/>
      <w:bookmarkStart w:id="1933" w:name="_Toc449024118"/>
      <w:bookmarkStart w:id="1934" w:name="_Toc449024119"/>
      <w:bookmarkStart w:id="1935" w:name="_Toc449024120"/>
      <w:bookmarkStart w:id="1936" w:name="_Toc449024121"/>
      <w:bookmarkStart w:id="1937" w:name="_Toc449024122"/>
      <w:bookmarkStart w:id="1938" w:name="_Toc449024123"/>
      <w:bookmarkStart w:id="1939" w:name="_Toc449024124"/>
      <w:bookmarkStart w:id="1940" w:name="_Toc449024125"/>
      <w:bookmarkStart w:id="1941" w:name="_Toc449024126"/>
      <w:bookmarkStart w:id="1942" w:name="_Toc449024127"/>
      <w:bookmarkStart w:id="1943" w:name="_Toc449024128"/>
      <w:bookmarkStart w:id="1944" w:name="_Toc449024129"/>
      <w:bookmarkStart w:id="1945" w:name="_Toc449024130"/>
      <w:bookmarkStart w:id="1946" w:name="_Toc449024131"/>
      <w:bookmarkStart w:id="1947" w:name="_Toc449024132"/>
      <w:bookmarkStart w:id="1948" w:name="_Toc449024133"/>
      <w:bookmarkStart w:id="1949" w:name="_Toc449024134"/>
      <w:bookmarkStart w:id="1950" w:name="_Toc449024135"/>
      <w:bookmarkStart w:id="1951" w:name="_Toc449024136"/>
      <w:bookmarkStart w:id="1952" w:name="_Toc449024137"/>
      <w:bookmarkStart w:id="1953" w:name="_Toc449024138"/>
      <w:bookmarkStart w:id="1954" w:name="_Toc449024139"/>
      <w:bookmarkStart w:id="1955" w:name="_Toc449024140"/>
      <w:bookmarkStart w:id="1956" w:name="_Toc449024141"/>
      <w:bookmarkStart w:id="1957" w:name="_Toc449024142"/>
      <w:bookmarkStart w:id="1958" w:name="_Toc449024143"/>
      <w:bookmarkStart w:id="1959" w:name="_Toc449024144"/>
      <w:bookmarkStart w:id="1960" w:name="_Toc449024145"/>
      <w:bookmarkStart w:id="1961" w:name="_Toc449024146"/>
      <w:bookmarkStart w:id="1962" w:name="_Toc449024147"/>
      <w:bookmarkStart w:id="1963" w:name="_Toc449024148"/>
      <w:bookmarkStart w:id="1964" w:name="_Toc449024149"/>
      <w:bookmarkStart w:id="1965" w:name="_Toc449024150"/>
      <w:bookmarkStart w:id="1966" w:name="_Toc449024151"/>
      <w:bookmarkStart w:id="1967" w:name="_Toc449024152"/>
      <w:bookmarkStart w:id="1968" w:name="_Toc449024153"/>
      <w:bookmarkStart w:id="1969" w:name="_Toc449024154"/>
      <w:bookmarkStart w:id="1970" w:name="_Toc449024155"/>
      <w:bookmarkStart w:id="1971" w:name="_Toc449024156"/>
      <w:bookmarkStart w:id="1972" w:name="_Toc449024157"/>
      <w:bookmarkStart w:id="1973" w:name="_Toc449024158"/>
      <w:bookmarkStart w:id="1974" w:name="_Toc449024159"/>
      <w:bookmarkStart w:id="1975" w:name="_Toc449024160"/>
      <w:bookmarkStart w:id="1976" w:name="_Toc449024161"/>
      <w:bookmarkStart w:id="1977" w:name="_Toc449024162"/>
      <w:bookmarkStart w:id="1978" w:name="_Toc449024163"/>
      <w:bookmarkStart w:id="1979" w:name="_Toc449024164"/>
      <w:bookmarkStart w:id="1980" w:name="_Toc449024165"/>
      <w:bookmarkStart w:id="1981" w:name="_Toc449024166"/>
      <w:bookmarkStart w:id="1982" w:name="_Toc449024167"/>
      <w:bookmarkStart w:id="1983" w:name="_Toc449024168"/>
      <w:bookmarkStart w:id="1984" w:name="_Toc449024169"/>
      <w:bookmarkStart w:id="1985" w:name="_Toc449024170"/>
      <w:bookmarkStart w:id="1986" w:name="_Toc449024171"/>
      <w:bookmarkStart w:id="1987" w:name="_Toc449024172"/>
      <w:bookmarkStart w:id="1988" w:name="_Toc449024173"/>
      <w:bookmarkStart w:id="1989" w:name="_Toc449024174"/>
      <w:bookmarkStart w:id="1990" w:name="_Toc449024175"/>
      <w:bookmarkStart w:id="1991" w:name="_Toc449024176"/>
      <w:bookmarkStart w:id="1992" w:name="_Toc449024177"/>
      <w:bookmarkStart w:id="1993" w:name="_Toc449024178"/>
      <w:bookmarkStart w:id="1994" w:name="_Toc449024179"/>
      <w:bookmarkStart w:id="1995" w:name="_Toc449024180"/>
      <w:bookmarkStart w:id="1996" w:name="_Toc449024181"/>
      <w:bookmarkStart w:id="1997" w:name="_Toc449024182"/>
      <w:bookmarkStart w:id="1998" w:name="_Toc449024183"/>
      <w:bookmarkStart w:id="1999" w:name="_Toc449024184"/>
      <w:bookmarkStart w:id="2000" w:name="_Toc449024185"/>
      <w:bookmarkStart w:id="2001" w:name="_Toc449024186"/>
      <w:bookmarkStart w:id="2002" w:name="_Toc449024187"/>
      <w:bookmarkStart w:id="2003" w:name="_Toc449024188"/>
      <w:bookmarkStart w:id="2004" w:name="_Toc449024189"/>
      <w:bookmarkStart w:id="2005" w:name="_Toc449024190"/>
      <w:bookmarkStart w:id="2006" w:name="_Toc449024191"/>
      <w:bookmarkStart w:id="2007" w:name="_Toc449024192"/>
      <w:bookmarkStart w:id="2008" w:name="_Toc449024193"/>
      <w:bookmarkStart w:id="2009" w:name="_Toc449024194"/>
      <w:bookmarkStart w:id="2010" w:name="_Toc449024195"/>
      <w:bookmarkStart w:id="2011" w:name="_Toc449024196"/>
      <w:bookmarkStart w:id="2012" w:name="_Toc449024197"/>
      <w:bookmarkStart w:id="2013" w:name="_Toc449024198"/>
      <w:bookmarkStart w:id="2014" w:name="_Toc449024199"/>
      <w:bookmarkStart w:id="2015" w:name="_Toc449024200"/>
      <w:bookmarkStart w:id="2016" w:name="_Toc449024201"/>
      <w:bookmarkStart w:id="2017" w:name="_Toc449024202"/>
      <w:bookmarkStart w:id="2018" w:name="_Toc449024203"/>
      <w:bookmarkStart w:id="2019" w:name="_Toc449024204"/>
      <w:bookmarkStart w:id="2020" w:name="_Toc449024205"/>
      <w:bookmarkStart w:id="2021" w:name="_Toc449024206"/>
      <w:bookmarkStart w:id="2022" w:name="_Toc449024207"/>
      <w:bookmarkStart w:id="2023" w:name="_Toc449024208"/>
      <w:bookmarkStart w:id="2024" w:name="_Toc449024209"/>
      <w:bookmarkStart w:id="2025" w:name="_Toc449024210"/>
      <w:bookmarkStart w:id="2026" w:name="_Toc449024211"/>
      <w:bookmarkStart w:id="2027" w:name="_Toc449024212"/>
      <w:bookmarkStart w:id="2028" w:name="_Toc449024213"/>
      <w:bookmarkStart w:id="2029" w:name="_Toc449024214"/>
      <w:bookmarkStart w:id="2030" w:name="_Toc449024215"/>
      <w:bookmarkStart w:id="2031" w:name="_Toc449024216"/>
      <w:bookmarkStart w:id="2032" w:name="_Toc449024217"/>
      <w:bookmarkStart w:id="2033" w:name="_Toc449024218"/>
      <w:bookmarkStart w:id="2034" w:name="_Toc449024219"/>
      <w:bookmarkStart w:id="2035" w:name="_Toc449024220"/>
      <w:bookmarkStart w:id="2036" w:name="_Toc449024221"/>
      <w:bookmarkStart w:id="2037" w:name="_Toc449024222"/>
      <w:bookmarkStart w:id="2038" w:name="_Toc449024223"/>
      <w:bookmarkStart w:id="2039" w:name="_Toc449024224"/>
      <w:bookmarkStart w:id="2040" w:name="_Toc449024225"/>
      <w:bookmarkStart w:id="2041" w:name="_Toc449024226"/>
      <w:bookmarkStart w:id="2042" w:name="_Toc449024227"/>
      <w:bookmarkStart w:id="2043" w:name="_Toc449024228"/>
      <w:bookmarkStart w:id="2044" w:name="_Toc449024229"/>
      <w:bookmarkStart w:id="2045" w:name="_Toc449024230"/>
      <w:bookmarkStart w:id="2046" w:name="_Toc449024231"/>
      <w:bookmarkStart w:id="2047" w:name="_Toc449024232"/>
      <w:bookmarkStart w:id="2048" w:name="_Toc449024233"/>
      <w:bookmarkStart w:id="2049" w:name="_Toc449024234"/>
      <w:bookmarkStart w:id="2050" w:name="_Toc449024235"/>
      <w:bookmarkStart w:id="2051" w:name="_Toc449024236"/>
      <w:bookmarkStart w:id="2052" w:name="_Toc449024237"/>
      <w:bookmarkStart w:id="2053" w:name="_Toc449024238"/>
      <w:bookmarkStart w:id="2054" w:name="_Toc449024239"/>
      <w:bookmarkStart w:id="2055" w:name="_Toc449024240"/>
      <w:bookmarkStart w:id="2056" w:name="_Toc449024241"/>
      <w:bookmarkStart w:id="2057" w:name="_Toc449024242"/>
      <w:bookmarkStart w:id="2058" w:name="_Toc449024243"/>
      <w:bookmarkStart w:id="2059" w:name="_Toc449024244"/>
      <w:bookmarkStart w:id="2060" w:name="_Toc449024245"/>
      <w:bookmarkStart w:id="2061" w:name="_Toc449024246"/>
      <w:bookmarkStart w:id="2062" w:name="_Toc449024247"/>
      <w:bookmarkStart w:id="2063" w:name="_Toc449024248"/>
      <w:bookmarkStart w:id="2064" w:name="_Toc449024249"/>
      <w:bookmarkStart w:id="2065" w:name="_Toc449024250"/>
      <w:bookmarkStart w:id="2066" w:name="_Toc449024251"/>
      <w:bookmarkStart w:id="2067" w:name="_Toc449024252"/>
      <w:bookmarkStart w:id="2068" w:name="_Toc449024253"/>
      <w:bookmarkStart w:id="2069" w:name="_Toc449024254"/>
      <w:bookmarkStart w:id="2070" w:name="_Toc449024255"/>
      <w:bookmarkStart w:id="2071" w:name="_Toc449024256"/>
      <w:bookmarkStart w:id="2072" w:name="_Toc449024257"/>
      <w:bookmarkStart w:id="2073" w:name="_Toc449024258"/>
      <w:bookmarkStart w:id="2074" w:name="_Toc449024259"/>
      <w:bookmarkStart w:id="2075" w:name="_Toc449024260"/>
      <w:bookmarkStart w:id="2076" w:name="_Toc449024261"/>
      <w:bookmarkStart w:id="2077" w:name="_Toc449024262"/>
      <w:bookmarkStart w:id="2078" w:name="_Toc449024263"/>
      <w:bookmarkStart w:id="2079" w:name="_Toc449024264"/>
      <w:bookmarkStart w:id="2080" w:name="_Toc449024265"/>
      <w:bookmarkStart w:id="2081" w:name="_Toc449024266"/>
      <w:bookmarkStart w:id="2082" w:name="_Toc449024267"/>
      <w:bookmarkStart w:id="2083" w:name="_Toc449024268"/>
      <w:bookmarkStart w:id="2084" w:name="_Toc449024269"/>
      <w:bookmarkStart w:id="2085" w:name="_Toc449024270"/>
      <w:bookmarkStart w:id="2086" w:name="_Toc449024271"/>
      <w:bookmarkStart w:id="2087" w:name="_Toc449024272"/>
      <w:bookmarkStart w:id="2088" w:name="_Toc449024273"/>
      <w:bookmarkStart w:id="2089" w:name="_Toc449024274"/>
      <w:bookmarkStart w:id="2090" w:name="_Toc449024275"/>
      <w:bookmarkStart w:id="2091" w:name="_Toc449024276"/>
      <w:bookmarkStart w:id="2092" w:name="_Toc449024277"/>
      <w:bookmarkStart w:id="2093" w:name="_Toc449024278"/>
      <w:bookmarkStart w:id="2094" w:name="_Toc449024279"/>
      <w:bookmarkStart w:id="2095" w:name="_Toc449024280"/>
      <w:bookmarkStart w:id="2096" w:name="_Toc449024281"/>
      <w:bookmarkStart w:id="2097" w:name="_Toc449024282"/>
      <w:bookmarkStart w:id="2098" w:name="_Toc449024283"/>
      <w:bookmarkStart w:id="2099" w:name="_Toc449024284"/>
      <w:bookmarkStart w:id="2100" w:name="_Toc449024285"/>
      <w:bookmarkStart w:id="2101" w:name="_Toc449024286"/>
      <w:bookmarkStart w:id="2102" w:name="_Toc449024287"/>
      <w:bookmarkStart w:id="2103" w:name="_Toc449024288"/>
      <w:bookmarkStart w:id="2104" w:name="_Toc449024289"/>
      <w:bookmarkStart w:id="2105" w:name="_Toc449024290"/>
      <w:bookmarkStart w:id="2106" w:name="_Toc449024291"/>
      <w:bookmarkStart w:id="2107" w:name="_Toc449024292"/>
      <w:bookmarkStart w:id="2108" w:name="_Toc449024293"/>
      <w:bookmarkStart w:id="2109" w:name="_Toc449024294"/>
      <w:bookmarkStart w:id="2110" w:name="_Toc449024295"/>
      <w:bookmarkStart w:id="2111" w:name="_Toc449024296"/>
      <w:bookmarkStart w:id="2112" w:name="_Toc449024297"/>
      <w:bookmarkStart w:id="2113" w:name="_Toc449024298"/>
      <w:bookmarkStart w:id="2114" w:name="_Toc449024299"/>
      <w:bookmarkStart w:id="2115" w:name="_Toc449024300"/>
      <w:bookmarkStart w:id="2116" w:name="_Toc449024301"/>
      <w:bookmarkStart w:id="2117" w:name="_Toc449024302"/>
      <w:bookmarkStart w:id="2118" w:name="_Toc449024303"/>
      <w:bookmarkStart w:id="2119" w:name="_Toc449024304"/>
      <w:bookmarkStart w:id="2120" w:name="_Toc449024305"/>
      <w:bookmarkStart w:id="2121" w:name="_Toc449024306"/>
      <w:bookmarkStart w:id="2122" w:name="_Toc449024307"/>
      <w:bookmarkStart w:id="2123" w:name="_Toc449024308"/>
      <w:bookmarkStart w:id="2124" w:name="_Toc449024309"/>
      <w:bookmarkStart w:id="2125" w:name="_Toc449024310"/>
      <w:bookmarkStart w:id="2126" w:name="_Toc449024311"/>
      <w:bookmarkStart w:id="2127" w:name="_Toc449024312"/>
      <w:bookmarkStart w:id="2128" w:name="_Toc449024313"/>
      <w:bookmarkStart w:id="2129" w:name="_Toc449024314"/>
      <w:bookmarkStart w:id="2130" w:name="_Toc449024315"/>
      <w:bookmarkStart w:id="2131" w:name="_Toc449024316"/>
      <w:bookmarkStart w:id="2132" w:name="_Toc449024317"/>
      <w:bookmarkStart w:id="2133" w:name="_Toc449024318"/>
      <w:bookmarkStart w:id="2134" w:name="_Toc449024319"/>
      <w:bookmarkStart w:id="2135" w:name="_Toc449024320"/>
      <w:bookmarkStart w:id="2136" w:name="_Toc449024321"/>
      <w:bookmarkStart w:id="2137" w:name="_Toc449024322"/>
      <w:bookmarkStart w:id="2138" w:name="_Toc449024323"/>
      <w:bookmarkStart w:id="2139" w:name="_Toc449024324"/>
      <w:bookmarkStart w:id="2140" w:name="_Toc449024325"/>
      <w:bookmarkStart w:id="2141" w:name="_Toc449024326"/>
      <w:bookmarkStart w:id="2142" w:name="_Toc449024327"/>
      <w:bookmarkStart w:id="2143" w:name="_Toc449024328"/>
      <w:bookmarkStart w:id="2144" w:name="_Toc449024329"/>
      <w:bookmarkStart w:id="2145" w:name="_Toc449024330"/>
      <w:bookmarkStart w:id="2146" w:name="_Toc449024331"/>
      <w:bookmarkStart w:id="2147" w:name="_Toc449024332"/>
      <w:bookmarkStart w:id="2148" w:name="_Toc449024333"/>
      <w:bookmarkStart w:id="2149" w:name="_Toc449024334"/>
      <w:bookmarkStart w:id="2150" w:name="_Toc449024335"/>
      <w:bookmarkStart w:id="2151" w:name="_Toc449024336"/>
      <w:bookmarkStart w:id="2152" w:name="_Toc449024337"/>
      <w:bookmarkStart w:id="2153" w:name="_Toc449024338"/>
      <w:bookmarkStart w:id="2154" w:name="_Toc449024339"/>
      <w:bookmarkStart w:id="2155" w:name="_Toc449024340"/>
      <w:bookmarkStart w:id="2156" w:name="_Toc449024341"/>
      <w:bookmarkStart w:id="2157" w:name="_Toc449024342"/>
      <w:bookmarkStart w:id="2158" w:name="_Toc449024343"/>
      <w:bookmarkStart w:id="2159" w:name="_Toc449024344"/>
      <w:bookmarkStart w:id="2160" w:name="_Toc449024345"/>
      <w:bookmarkStart w:id="2161" w:name="_Ref414440001"/>
      <w:bookmarkStart w:id="2162" w:name="_Toc449023811"/>
      <w:bookmarkStart w:id="2163" w:name="_Ref36864854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r>
        <w:rPr>
          <w:lang w:val="en-GB"/>
        </w:rPr>
        <w:lastRenderedPageBreak/>
        <w:t>Implementation Status</w:t>
      </w:r>
      <w:bookmarkEnd w:id="2161"/>
      <w:bookmarkEnd w:id="2162"/>
    </w:p>
    <w:p w14:paraId="0871367C" w14:textId="77777777"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14:paraId="7A43F282" w14:textId="77777777"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w:t>
      </w:r>
      <w:proofErr w:type="spellStart"/>
      <w:r w:rsidR="00334B67">
        <w:rPr>
          <w:lang w:val="en-GB"/>
        </w:rPr>
        <w:t>EASy</w:t>
      </w:r>
      <w:proofErr w:type="spellEnd"/>
      <w:r w:rsidR="00334B67">
        <w:rPr>
          <w:lang w:val="en-GB"/>
        </w:rPr>
        <w:t>-Producer installation. For installing rt-VIL, please select the optional rt-VIL feature during the installation process.</w:t>
      </w:r>
    </w:p>
    <w:p w14:paraId="1BBB5FA9" w14:textId="77777777" w:rsidR="00194AC1" w:rsidRPr="00725A64" w:rsidRDefault="007413B0" w:rsidP="00EA17BB">
      <w:pPr>
        <w:pStyle w:val="Heading1"/>
        <w:rPr>
          <w:lang w:val="en-GB"/>
        </w:rPr>
      </w:pPr>
      <w:bookmarkStart w:id="2164" w:name="_Toc402953234"/>
      <w:bookmarkStart w:id="2165" w:name="_Ref414440033"/>
      <w:bookmarkStart w:id="2166" w:name="_Toc449023812"/>
      <w:bookmarkEnd w:id="2164"/>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63"/>
      <w:bookmarkEnd w:id="2165"/>
      <w:bookmarkEnd w:id="2166"/>
    </w:p>
    <w:p w14:paraId="7E51A8BD" w14:textId="77777777"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w:t>
      </w:r>
      <w:proofErr w:type="spellStart"/>
      <w:r w:rsidR="001E775E" w:rsidRPr="00725A64">
        <w:rPr>
          <w:lang w:val="en-GB"/>
        </w:rPr>
        <w:t>xText</w:t>
      </w:r>
      <w:proofErr w:type="spellEnd"/>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w:t>
      </w:r>
      <w:proofErr w:type="spellStart"/>
      <w:r w:rsidR="00B83DA7" w:rsidRPr="00725A64">
        <w:rPr>
          <w:lang w:val="en-GB"/>
        </w:rPr>
        <w:t>xText</w:t>
      </w:r>
      <w:proofErr w:type="spellEnd"/>
      <w:r w:rsidR="00B83DA7" w:rsidRPr="00725A64">
        <w:rPr>
          <w:lang w:val="en-GB"/>
        </w:rPr>
        <w:t xml:space="preserve">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1DC34C67" w14:textId="77777777" w:rsidR="00CD7B1E" w:rsidRPr="00CD7B1E" w:rsidRDefault="003A7553" w:rsidP="00CD7B1E">
      <w:pPr>
        <w:pStyle w:val="Standard1"/>
        <w:jc w:val="both"/>
        <w:rPr>
          <w:rFonts w:ascii="Courier New" w:hAnsi="Courier New" w:cs="Courier New"/>
          <w:color w:val="auto"/>
          <w:sz w:val="20"/>
          <w:lang w:val="en-US"/>
        </w:rPr>
      </w:pPr>
      <w:bookmarkStart w:id="2167" w:name="_Toc412188697"/>
      <w:bookmarkStart w:id="2168" w:name="_Toc412823144"/>
      <w:bookmarkStart w:id="2169" w:name="_Toc416535566"/>
      <w:bookmarkStart w:id="2170" w:name="_Toc422485320"/>
      <w:bookmarkStart w:id="2171" w:name="_Toc385852366"/>
      <w:bookmarkStart w:id="2172" w:name="_Toc385852479"/>
      <w:bookmarkStart w:id="2173" w:name="_Toc385852367"/>
      <w:bookmarkStart w:id="2174" w:name="_Toc385852480"/>
      <w:bookmarkEnd w:id="2167"/>
      <w:bookmarkEnd w:id="2168"/>
      <w:bookmarkEnd w:id="2169"/>
      <w:bookmarkEnd w:id="2170"/>
      <w:bookmarkEnd w:id="2171"/>
      <w:bookmarkEnd w:id="2172"/>
      <w:bookmarkEnd w:id="2173"/>
      <w:bookmarkEnd w:id="2174"/>
      <w:proofErr w:type="spellStart"/>
      <w:r w:rsidRPr="003A7553">
        <w:rPr>
          <w:rFonts w:ascii="Courier New" w:eastAsia="Consolas" w:hAnsi="Courier New" w:cs="Courier New"/>
          <w:color w:val="auto"/>
          <w:sz w:val="20"/>
          <w:lang w:val="en-US"/>
        </w:rPr>
        <w:t>ImplementationUnit</w:t>
      </w:r>
      <w:proofErr w:type="spellEnd"/>
      <w:r w:rsidRPr="003A7553">
        <w:rPr>
          <w:rFonts w:ascii="Courier New" w:eastAsia="Consolas" w:hAnsi="Courier New" w:cs="Courier New"/>
          <w:color w:val="auto"/>
          <w:sz w:val="20"/>
          <w:lang w:val="en-US"/>
        </w:rPr>
        <w:t>:</w:t>
      </w:r>
    </w:p>
    <w:p w14:paraId="6856DB11" w14:textId="77777777"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14:paraId="671EF83C" w14:textId="77777777"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14:paraId="2A260691" w14:textId="77777777"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LanguageUnit</w:t>
      </w:r>
      <w:proofErr w:type="spellEnd"/>
      <w:r w:rsidR="003A7553" w:rsidRPr="003A7553">
        <w:rPr>
          <w:rFonts w:ascii="Courier New" w:eastAsia="Consolas" w:hAnsi="Courier New" w:cs="Courier New"/>
          <w:color w:val="auto"/>
          <w:sz w:val="20"/>
          <w:lang w:val="en-US"/>
        </w:rPr>
        <w:t>*</w:t>
      </w:r>
    </w:p>
    <w:p w14:paraId="0FD6AA51"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39509D66"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LanguageUnit</w:t>
      </w:r>
      <w:proofErr w:type="spellEnd"/>
      <w:r w:rsidRPr="003A7553">
        <w:rPr>
          <w:rFonts w:ascii="Courier New" w:eastAsia="Consolas" w:hAnsi="Courier New" w:cs="Courier New"/>
          <w:color w:val="auto"/>
          <w:sz w:val="20"/>
          <w:lang w:val="en-US"/>
        </w:rPr>
        <w:t>:</w:t>
      </w:r>
    </w:p>
    <w:p w14:paraId="64B31FD4"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14:paraId="46D8F6AF"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rtVilScript</w:t>
      </w:r>
      <w:proofErr w:type="spellEnd"/>
      <w:r w:rsidR="003A7553" w:rsidRPr="003A7553">
        <w:rPr>
          <w:rFonts w:ascii="Courier New" w:eastAsia="Consolas" w:hAnsi="Courier New" w:cs="Courier New"/>
          <w:color w:val="auto"/>
          <w:sz w:val="20"/>
          <w:lang w:val="en-US"/>
        </w:rPr>
        <w:t>' Identifier</w:t>
      </w:r>
    </w:p>
    <w:p w14:paraId="0C7C7C4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 ')'</w:t>
      </w:r>
    </w:p>
    <w:p w14:paraId="1EB88E6E"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ScriptParentDecl</w:t>
      </w:r>
      <w:proofErr w:type="spellEnd"/>
      <w:r w:rsidRPr="003A7553">
        <w:rPr>
          <w:rFonts w:ascii="Courier New" w:eastAsia="Consolas" w:hAnsi="Courier New" w:cs="Courier New"/>
          <w:color w:val="auto"/>
          <w:sz w:val="20"/>
          <w:lang w:val="en-US"/>
        </w:rPr>
        <w:t>)?</w:t>
      </w:r>
    </w:p>
    <w:p w14:paraId="293CD54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1DCDB013"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VersionStmt</w:t>
      </w:r>
      <w:proofErr w:type="spellEnd"/>
      <w:r w:rsidRPr="003A7553">
        <w:rPr>
          <w:rFonts w:ascii="Courier New" w:eastAsia="Consolas" w:hAnsi="Courier New" w:cs="Courier New"/>
          <w:color w:val="auto"/>
          <w:sz w:val="20"/>
          <w:lang w:val="en-US"/>
        </w:rPr>
        <w:t>?</w:t>
      </w:r>
    </w:p>
    <w:p w14:paraId="76E888BD"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rtContents</w:t>
      </w:r>
      <w:proofErr w:type="spellEnd"/>
    </w:p>
    <w:p w14:paraId="51D2B192"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14:paraId="1AF31212"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7A0902D2"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rtContents</w:t>
      </w:r>
      <w:proofErr w:type="spellEnd"/>
      <w:r w:rsidRPr="003A7553">
        <w:rPr>
          <w:rFonts w:ascii="Courier New" w:eastAsia="Consolas" w:hAnsi="Courier New" w:cs="Courier New"/>
          <w:color w:val="auto"/>
          <w:sz w:val="20"/>
          <w:lang w:val="en-US"/>
        </w:rPr>
        <w:t>:</w:t>
      </w:r>
    </w:p>
    <w:p w14:paraId="46BE1AA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0611C6A6"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GlobalVariableDeclaration</w:t>
      </w:r>
      <w:proofErr w:type="spellEnd"/>
    </w:p>
    <w:p w14:paraId="72FE8E71"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RuleDeclaration</w:t>
      </w:r>
      <w:proofErr w:type="spellEnd"/>
    </w:p>
    <w:p w14:paraId="2AAB7179"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StrategyDeclaration</w:t>
      </w:r>
      <w:proofErr w:type="spellEnd"/>
    </w:p>
    <w:p w14:paraId="0E2D0281" w14:textId="77777777" w:rsidR="00CD7B1E"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TacticDeclaration</w:t>
      </w:r>
      <w:proofErr w:type="spellEnd"/>
    </w:p>
    <w:p w14:paraId="6FC5D6A4" w14:textId="77777777" w:rsidR="007D3E35" w:rsidRDefault="007D3E35"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t>
      </w:r>
      <w:proofErr w:type="spellStart"/>
      <w:r>
        <w:rPr>
          <w:rFonts w:ascii="Courier New" w:eastAsia="Consolas" w:hAnsi="Courier New" w:cs="Courier New"/>
          <w:color w:val="auto"/>
          <w:sz w:val="20"/>
          <w:lang w:val="en-US"/>
        </w:rPr>
        <w:t>TypeDef</w:t>
      </w:r>
      <w:proofErr w:type="spellEnd"/>
    </w:p>
    <w:p w14:paraId="13C8523C" w14:textId="77777777" w:rsidR="007D3E35" w:rsidRPr="00CD7B1E" w:rsidRDefault="007D3E35"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 Compound</w:t>
      </w:r>
    </w:p>
    <w:p w14:paraId="070776A2"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445EC61F"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02E35F9E"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GlobalVariableDeclaration</w:t>
      </w:r>
      <w:proofErr w:type="spellEnd"/>
      <w:r w:rsidRPr="003A7553">
        <w:rPr>
          <w:rFonts w:ascii="Courier New" w:eastAsia="Consolas" w:hAnsi="Courier New" w:cs="Courier New"/>
          <w:color w:val="auto"/>
          <w:sz w:val="20"/>
          <w:lang w:val="en-US"/>
        </w:rPr>
        <w:t>:</w:t>
      </w:r>
    </w:p>
    <w:p w14:paraId="67D7E765"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14:paraId="60D4F3F8"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14:paraId="64A05F9C"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7780E0CD"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StrategyDeclaration</w:t>
      </w:r>
      <w:proofErr w:type="spellEnd"/>
      <w:r w:rsidRPr="003A7553">
        <w:rPr>
          <w:rFonts w:ascii="Courier New" w:eastAsia="Consolas" w:hAnsi="Courier New" w:cs="Courier New"/>
          <w:color w:val="auto"/>
          <w:sz w:val="20"/>
          <w:lang w:val="en-US"/>
        </w:rPr>
        <w:t>:</w:t>
      </w:r>
    </w:p>
    <w:p w14:paraId="263CFF5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14:paraId="0D1CE24F"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 ')'</w:t>
      </w:r>
    </w:p>
    <w:p w14:paraId="2822B689"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14:paraId="56C16455"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433046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VariableDeclaration</w:t>
      </w:r>
      <w:proofErr w:type="spellEnd"/>
      <w:r w:rsidR="003A7553" w:rsidRPr="003A7553">
        <w:rPr>
          <w:rFonts w:ascii="Courier New" w:eastAsia="Consolas" w:hAnsi="Courier New" w:cs="Courier New"/>
          <w:color w:val="auto"/>
          <w:sz w:val="20"/>
          <w:lang w:val="en-US"/>
        </w:rPr>
        <w:t>*</w:t>
      </w:r>
    </w:p>
    <w:p w14:paraId="443D5A2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14:paraId="00B88FD8" w14:textId="77777777"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14:paraId="437306BE" w14:textId="77777777"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lastRenderedPageBreak/>
        <w:t xml:space="preserve">    </w:t>
      </w:r>
      <w:r w:rsidRPr="00F647C9">
        <w:rPr>
          <w:rFonts w:ascii="Courier New" w:eastAsia="Consolas" w:hAnsi="Courier New" w:cs="Courier New"/>
          <w:color w:val="auto"/>
          <w:sz w:val="20"/>
          <w:lang w:val="en-US"/>
        </w:rPr>
        <w:t>weighting=</w:t>
      </w:r>
      <w:proofErr w:type="spellStart"/>
      <w:r w:rsidRPr="00F647C9">
        <w:rPr>
          <w:rFonts w:ascii="Courier New" w:eastAsia="Consolas" w:hAnsi="Courier New" w:cs="Courier New"/>
          <w:color w:val="auto"/>
          <w:sz w:val="20"/>
          <w:lang w:val="en-US"/>
        </w:rPr>
        <w:t>WeightingStatement</w:t>
      </w:r>
      <w:proofErr w:type="spellEnd"/>
      <w:r w:rsidRPr="00F647C9">
        <w:rPr>
          <w:rFonts w:ascii="Courier New" w:eastAsia="Consolas" w:hAnsi="Courier New" w:cs="Courier New"/>
          <w:color w:val="auto"/>
          <w:sz w:val="20"/>
          <w:lang w:val="en-US"/>
        </w:rPr>
        <w:t>?</w:t>
      </w:r>
    </w:p>
    <w:p w14:paraId="2ED6867C" w14:textId="77777777"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BreakdownElement</w:t>
      </w:r>
      <w:proofErr w:type="spellEnd"/>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14:paraId="76F211B8" w14:textId="77777777"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3F9EB56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w:t>
      </w:r>
      <w:proofErr w:type="spellEnd"/>
      <w:r w:rsidR="003A7553" w:rsidRPr="003A7553">
        <w:rPr>
          <w:rFonts w:ascii="Courier New" w:eastAsia="Consolas" w:hAnsi="Courier New" w:cs="Courier New"/>
          <w:color w:val="auto"/>
          <w:sz w:val="20"/>
          <w:lang w:val="en-US"/>
        </w:rPr>
        <w:t>*</w:t>
      </w:r>
    </w:p>
    <w:p w14:paraId="46A23078"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72A55B1"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0E2648F0"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6DC8C64C"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BreakdownElement</w:t>
      </w:r>
      <w:proofErr w:type="spellEnd"/>
      <w:r w:rsidRPr="003A7553">
        <w:rPr>
          <w:rFonts w:ascii="Courier New" w:eastAsia="Consolas" w:hAnsi="Courier New" w:cs="Courier New"/>
          <w:color w:val="auto"/>
          <w:sz w:val="20"/>
          <w:lang w:val="en-US"/>
        </w:rPr>
        <w:t>:</w:t>
      </w:r>
    </w:p>
    <w:p w14:paraId="4A6C4AC5"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14:paraId="377D3677"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ExpressionStatement</w:t>
      </w:r>
      <w:proofErr w:type="spellEnd"/>
    </w:p>
    <w:p w14:paraId="599F5755"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BreakdownStatement</w:t>
      </w:r>
      <w:proofErr w:type="spellEnd"/>
    </w:p>
    <w:p w14:paraId="50E64B7E" w14:textId="77777777" w:rsidR="00CD7B1E" w:rsidRDefault="00CD7B1E" w:rsidP="00CD7B1E">
      <w:pPr>
        <w:pStyle w:val="Standard1"/>
        <w:jc w:val="both"/>
        <w:rPr>
          <w:rFonts w:ascii="Courier New" w:eastAsia="Consolas" w:hAnsi="Courier New" w:cs="Courier New"/>
          <w:color w:val="auto"/>
          <w:sz w:val="20"/>
          <w:lang w:val="en-US"/>
        </w:rPr>
      </w:pPr>
    </w:p>
    <w:p w14:paraId="2DEB0507" w14:textId="77777777" w:rsidR="000A60C7" w:rsidRPr="000A60C7" w:rsidRDefault="000A60C7" w:rsidP="000A60C7">
      <w:pPr>
        <w:pStyle w:val="Standard1"/>
        <w:rPr>
          <w:rFonts w:ascii="Courier New" w:eastAsia="Consolas" w:hAnsi="Courier New" w:cs="Courier New"/>
          <w:color w:val="auto"/>
          <w:sz w:val="20"/>
          <w:lang w:val="en-US"/>
        </w:rPr>
      </w:pPr>
      <w:proofErr w:type="spellStart"/>
      <w:r w:rsidRPr="000A60C7">
        <w:rPr>
          <w:rFonts w:ascii="Courier New" w:eastAsia="Consolas" w:hAnsi="Courier New" w:cs="Courier New"/>
          <w:color w:val="auto"/>
          <w:sz w:val="20"/>
          <w:lang w:val="en-US"/>
        </w:rPr>
        <w:t>WeightingStatement</w:t>
      </w:r>
      <w:proofErr w:type="spellEnd"/>
      <w:r w:rsidRPr="000A60C7">
        <w:rPr>
          <w:rFonts w:ascii="Courier New" w:eastAsia="Consolas" w:hAnsi="Courier New" w:cs="Courier New"/>
          <w:color w:val="auto"/>
          <w:sz w:val="20"/>
          <w:lang w:val="en-US"/>
        </w:rPr>
        <w:t>:</w:t>
      </w:r>
    </w:p>
    <w:p w14:paraId="2C2CB8BB" w14:textId="77777777"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14:paraId="4AB7B9F2" w14:textId="77777777" w:rsidR="000A60C7" w:rsidRPr="00CD7B1E" w:rsidRDefault="000A60C7" w:rsidP="00CD7B1E">
      <w:pPr>
        <w:pStyle w:val="Standard1"/>
        <w:jc w:val="both"/>
        <w:rPr>
          <w:rFonts w:ascii="Courier New" w:hAnsi="Courier New" w:cs="Courier New"/>
          <w:color w:val="auto"/>
          <w:sz w:val="20"/>
          <w:lang w:val="en-US"/>
        </w:rPr>
      </w:pPr>
    </w:p>
    <w:p w14:paraId="056554DB"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BreakdownStatement</w:t>
      </w:r>
      <w:proofErr w:type="spellEnd"/>
      <w:r w:rsidRPr="003A7553">
        <w:rPr>
          <w:rFonts w:ascii="Courier New" w:eastAsia="Consolas" w:hAnsi="Courier New" w:cs="Courier New"/>
          <w:color w:val="auto"/>
          <w:sz w:val="20"/>
          <w:lang w:val="en-US"/>
        </w:rPr>
        <w:t>:</w:t>
      </w:r>
    </w:p>
    <w:p w14:paraId="1B75042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14:paraId="732D9858" w14:textId="77777777"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14:paraId="373A670C" w14:textId="77777777"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LogicalExpression</w:t>
      </w:r>
      <w:proofErr w:type="spellEnd"/>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14:paraId="56901398" w14:textId="77777777"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14:paraId="704C9F0F"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QualifiedPrefix</w:t>
      </w:r>
      <w:proofErr w:type="spellEnd"/>
    </w:p>
    <w:p w14:paraId="467EF16B"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ArgumentList</w:t>
      </w:r>
      <w:proofErr w:type="spellEnd"/>
      <w:r w:rsidR="003A7553" w:rsidRPr="003A7553">
        <w:rPr>
          <w:rFonts w:ascii="Courier New" w:eastAsia="Consolas" w:hAnsi="Courier New" w:cs="Courier New"/>
          <w:color w:val="auto"/>
          <w:sz w:val="20"/>
          <w:lang w:val="en-US"/>
        </w:rPr>
        <w:t>? ')'</w:t>
      </w:r>
    </w:p>
    <w:p w14:paraId="0F00702A"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1EDBAA04"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w:t>
      </w:r>
    </w:p>
    <w:p w14:paraId="6C161C1D"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27417B60" w14:textId="77777777"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14:paraId="1626C8A7" w14:textId="77777777"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14:paraId="68EC59AD" w14:textId="77777777"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4E3925BA" w14:textId="77777777"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14:paraId="01692F49" w14:textId="77777777" w:rsidR="00E030B3" w:rsidRPr="00CD7B1E" w:rsidRDefault="00E030B3" w:rsidP="00CD7B1E">
      <w:pPr>
        <w:pStyle w:val="Standard1"/>
        <w:jc w:val="both"/>
        <w:rPr>
          <w:rFonts w:ascii="Courier New" w:hAnsi="Courier New" w:cs="Courier New"/>
          <w:color w:val="auto"/>
          <w:sz w:val="20"/>
          <w:lang w:val="en-US"/>
        </w:rPr>
      </w:pPr>
    </w:p>
    <w:p w14:paraId="3B47A769"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w:t>
      </w:r>
    </w:p>
    <w:p w14:paraId="46EE4136"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14:paraId="3D48804C" w14:textId="77777777"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14:paraId="216EA89F" w14:textId="77777777"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TacticDeclaration</w:t>
      </w:r>
      <w:proofErr w:type="spellEnd"/>
      <w:r w:rsidRPr="003A7553">
        <w:rPr>
          <w:rFonts w:ascii="Courier New" w:eastAsia="Consolas" w:hAnsi="Courier New" w:cs="Courier New"/>
          <w:color w:val="auto"/>
          <w:sz w:val="20"/>
          <w:lang w:val="en-US"/>
        </w:rPr>
        <w:t>:</w:t>
      </w:r>
    </w:p>
    <w:p w14:paraId="2D479A67"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14:paraId="2EFB359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 ')'</w:t>
      </w:r>
    </w:p>
    <w:p w14:paraId="7642AE79"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14:paraId="772C5E00"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RuleElementBlock</w:t>
      </w:r>
      <w:proofErr w:type="spellEnd"/>
    </w:p>
    <w:p w14:paraId="7C1F248D" w14:textId="77777777"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14:paraId="51CA2D7B" w14:textId="77777777" w:rsidR="00654076" w:rsidRPr="00654076" w:rsidRDefault="00654076" w:rsidP="00654076">
      <w:pPr>
        <w:pStyle w:val="Standard1"/>
        <w:jc w:val="both"/>
        <w:rPr>
          <w:rFonts w:ascii="Courier New" w:eastAsia="Consolas" w:hAnsi="Courier New" w:cs="Courier New"/>
          <w:color w:val="auto"/>
          <w:sz w:val="20"/>
          <w:lang w:val="en-US"/>
        </w:rPr>
      </w:pPr>
    </w:p>
    <w:p w14:paraId="543FB60D"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RuleElementBlock</w:t>
      </w:r>
      <w:proofErr w:type="spellEnd"/>
      <w:r w:rsidRPr="007E4224">
        <w:rPr>
          <w:rFonts w:ascii="Courier New" w:eastAsia="Consolas" w:hAnsi="Courier New" w:cs="Courier New"/>
          <w:color w:val="auto"/>
          <w:sz w:val="20"/>
          <w:lang w:val="en-US"/>
        </w:rPr>
        <w:t>:</w:t>
      </w:r>
    </w:p>
    <w:p w14:paraId="2B37FFEB"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 '}'</w:t>
      </w:r>
    </w:p>
    <w:p w14:paraId="1E61A321" w14:textId="77777777" w:rsidR="00230223" w:rsidRDefault="00230223">
      <w:pPr>
        <w:pStyle w:val="Standard1"/>
        <w:jc w:val="both"/>
        <w:rPr>
          <w:rFonts w:ascii="Courier New" w:eastAsia="Consolas" w:hAnsi="Courier New" w:cs="Courier New"/>
          <w:sz w:val="20"/>
          <w:lang w:val="en-US"/>
        </w:rPr>
      </w:pPr>
    </w:p>
    <w:p w14:paraId="22BBEAC7"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w:t>
      </w:r>
    </w:p>
    <w:p w14:paraId="1E2A9A34"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VariableDeclaration</w:t>
      </w:r>
      <w:proofErr w:type="spellEnd"/>
    </w:p>
    <w:p w14:paraId="636A826C"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ExpressionStatement</w:t>
      </w:r>
      <w:proofErr w:type="spellEnd"/>
    </w:p>
    <w:p w14:paraId="081A58A8"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FailStatement</w:t>
      </w:r>
      <w:proofErr w:type="spellEnd"/>
    </w:p>
    <w:p w14:paraId="75C7DC53" w14:textId="77777777" w:rsidR="00230223" w:rsidRDefault="00230223">
      <w:pPr>
        <w:pStyle w:val="Standard1"/>
        <w:jc w:val="both"/>
        <w:rPr>
          <w:rFonts w:ascii="Courier New" w:eastAsia="Consolas" w:hAnsi="Courier New" w:cs="Courier New"/>
          <w:sz w:val="20"/>
          <w:lang w:val="en-US"/>
        </w:rPr>
      </w:pPr>
    </w:p>
    <w:p w14:paraId="0F5C5E4E"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r w:rsidRPr="007E4224">
        <w:rPr>
          <w:rFonts w:ascii="Courier New" w:eastAsia="Consolas" w:hAnsi="Courier New" w:cs="Courier New"/>
          <w:sz w:val="20"/>
        </w:rPr>
        <w:footnoteReference w:id="3"/>
      </w:r>
    </w:p>
    <w:p w14:paraId="659A9D71"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w:t>
      </w:r>
      <w:proofErr w:type="spellStart"/>
      <w:r w:rsidRPr="007E4224">
        <w:rPr>
          <w:rFonts w:ascii="Courier New" w:eastAsia="Consolas" w:hAnsi="Courier New" w:cs="Courier New"/>
          <w:color w:val="auto"/>
          <w:sz w:val="20"/>
          <w:lang w:val="en-US"/>
        </w:rPr>
        <w:t>ExpressionStatement</w:t>
      </w:r>
      <w:proofErr w:type="spellEnd"/>
    </w:p>
    <w:p w14:paraId="7796E059" w14:textId="77777777" w:rsidR="00230223" w:rsidRDefault="00230223">
      <w:pPr>
        <w:pStyle w:val="Standard1"/>
        <w:jc w:val="both"/>
        <w:rPr>
          <w:rFonts w:ascii="Courier New" w:eastAsia="Consolas" w:hAnsi="Courier New" w:cs="Courier New"/>
          <w:sz w:val="20"/>
          <w:lang w:val="en-US"/>
        </w:rPr>
      </w:pPr>
    </w:p>
    <w:p w14:paraId="7229B08A" w14:textId="77777777"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FailStatement</w:t>
      </w:r>
      <w:proofErr w:type="spellEnd"/>
      <w:r w:rsidRPr="007E4224">
        <w:rPr>
          <w:rFonts w:ascii="Courier New" w:eastAsia="Consolas" w:hAnsi="Courier New" w:cs="Courier New"/>
          <w:color w:val="auto"/>
          <w:sz w:val="20"/>
          <w:lang w:val="en-US"/>
        </w:rPr>
        <w:t>:</w:t>
      </w:r>
    </w:p>
    <w:p w14:paraId="446681DD" w14:textId="77777777"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w:t>
      </w:r>
      <w:proofErr w:type="spellStart"/>
      <w:r w:rsidR="000C2869">
        <w:rPr>
          <w:rFonts w:ascii="Courier New" w:eastAsia="Consolas" w:hAnsi="Courier New" w:cs="Courier New"/>
          <w:color w:val="auto"/>
          <w:sz w:val="20"/>
          <w:lang w:val="en-US"/>
        </w:rPr>
        <w:t>refail</w:t>
      </w:r>
      <w:proofErr w:type="spellEnd"/>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14:paraId="2B90CC22" w14:textId="77777777" w:rsidR="004F5285" w:rsidRPr="00725A64" w:rsidRDefault="004F5285" w:rsidP="00EA17BB">
      <w:pPr>
        <w:pStyle w:val="Heading1"/>
        <w:numPr>
          <w:ilvl w:val="0"/>
          <w:numId w:val="0"/>
        </w:numPr>
        <w:rPr>
          <w:lang w:val="en-GB"/>
        </w:rPr>
      </w:pPr>
      <w:bookmarkStart w:id="2175" w:name="_Toc179456084"/>
      <w:bookmarkStart w:id="2176" w:name="_Toc313096753"/>
      <w:bookmarkStart w:id="2177" w:name="_Toc449023813"/>
      <w:r w:rsidRPr="00725A64">
        <w:rPr>
          <w:lang w:val="en-GB"/>
        </w:rPr>
        <w:lastRenderedPageBreak/>
        <w:t>References</w:t>
      </w:r>
      <w:bookmarkEnd w:id="2175"/>
      <w:bookmarkEnd w:id="2176"/>
      <w:bookmarkEnd w:id="2177"/>
    </w:p>
    <w:p w14:paraId="6CF40DD0" w14:textId="77777777" w:rsidR="001E46F3" w:rsidRDefault="001E46F3" w:rsidP="00E33E27">
      <w:pPr>
        <w:tabs>
          <w:tab w:val="left" w:pos="567"/>
        </w:tabs>
        <w:ind w:left="567" w:hanging="567"/>
        <w:rPr>
          <w:lang w:val="en-GB"/>
        </w:rPr>
      </w:pPr>
      <w:bookmarkStart w:id="2178" w:name="BIB__bib"/>
      <w:r w:rsidRPr="001E46F3">
        <w:rPr>
          <w:lang w:val="en-GB"/>
        </w:rPr>
        <w:t>[</w:t>
      </w:r>
      <w:bookmarkStart w:id="2179" w:name="BIB_www_mi_aspectj"/>
      <w:r w:rsidRPr="001E46F3">
        <w:rPr>
          <w:lang w:val="en-GB"/>
        </w:rPr>
        <w:t>1</w:t>
      </w:r>
      <w:bookmarkEnd w:id="2179"/>
      <w:r>
        <w:rPr>
          <w:lang w:val="en-GB"/>
        </w:rPr>
        <w:t>]</w:t>
      </w:r>
      <w:r>
        <w:rPr>
          <w:lang w:val="en-GB"/>
        </w:rPr>
        <w:tab/>
      </w:r>
      <w:r w:rsidRPr="001E46F3">
        <w:rPr>
          <w:lang w:val="en-GB"/>
        </w:rPr>
        <w:t>Project homepage AspectJ, 2011. Online available at: http://www.eclipse.org/aspectj/.</w:t>
      </w:r>
    </w:p>
    <w:p w14:paraId="69C2E01E" w14:textId="77777777" w:rsidR="001E46F3" w:rsidRDefault="001E46F3" w:rsidP="00E33E27">
      <w:pPr>
        <w:tabs>
          <w:tab w:val="left" w:pos="567"/>
        </w:tabs>
        <w:ind w:left="567" w:hanging="567"/>
        <w:rPr>
          <w:lang w:val="en-GB"/>
        </w:rPr>
      </w:pPr>
      <w:r w:rsidRPr="001E46F3">
        <w:rPr>
          <w:lang w:val="en-GB"/>
        </w:rPr>
        <w:t>[</w:t>
      </w:r>
      <w:bookmarkStart w:id="2180" w:name="BIB_xtend13"/>
      <w:r w:rsidRPr="001E46F3">
        <w:rPr>
          <w:lang w:val="en-GB"/>
        </w:rPr>
        <w:t>2</w:t>
      </w:r>
      <w:bookmarkEnd w:id="2180"/>
      <w:r>
        <w:rPr>
          <w:lang w:val="en-GB"/>
        </w:rPr>
        <w:t>]</w:t>
      </w:r>
      <w:r>
        <w:rPr>
          <w:lang w:val="en-GB"/>
        </w:rPr>
        <w:tab/>
      </w:r>
      <w:r w:rsidRPr="001E46F3">
        <w:rPr>
          <w:lang w:val="en-GB"/>
        </w:rPr>
        <w:t xml:space="preserve">Eclipse Foundation. </w:t>
      </w:r>
      <w:proofErr w:type="spellStart"/>
      <w:r w:rsidRPr="001E46F3">
        <w:rPr>
          <w:lang w:val="en-GB"/>
        </w:rPr>
        <w:t>Xtend</w:t>
      </w:r>
      <w:proofErr w:type="spellEnd"/>
      <w:r w:rsidRPr="001E46F3">
        <w:rPr>
          <w:lang w:val="en-GB"/>
        </w:rPr>
        <w:t xml:space="preserve"> - Modernize Java, 2013. Online available at: http://www.eclipse.org/xtend.</w:t>
      </w:r>
    </w:p>
    <w:p w14:paraId="741CCCF7" w14:textId="77777777" w:rsidR="001E46F3" w:rsidRDefault="001E46F3" w:rsidP="00E33E27">
      <w:pPr>
        <w:tabs>
          <w:tab w:val="left" w:pos="567"/>
        </w:tabs>
        <w:ind w:left="567" w:hanging="567"/>
        <w:rPr>
          <w:lang w:val="en-GB"/>
        </w:rPr>
      </w:pPr>
      <w:r w:rsidRPr="001E46F3">
        <w:rPr>
          <w:lang w:val="en-GB"/>
        </w:rPr>
        <w:t>[</w:t>
      </w:r>
      <w:bookmarkStart w:id="2181" w:name="BIB_d21"/>
      <w:r w:rsidRPr="001E46F3">
        <w:rPr>
          <w:lang w:val="en-GB"/>
        </w:rPr>
        <w:t>3</w:t>
      </w:r>
      <w:bookmarkEnd w:id="218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0FF0196B" w14:textId="77777777" w:rsidR="001E46F3" w:rsidRDefault="001E46F3" w:rsidP="00E33E27">
      <w:pPr>
        <w:tabs>
          <w:tab w:val="left" w:pos="567"/>
        </w:tabs>
        <w:ind w:left="567" w:hanging="567"/>
        <w:rPr>
          <w:lang w:val="en-GB"/>
        </w:rPr>
      </w:pPr>
      <w:r w:rsidRPr="001E46F3">
        <w:rPr>
          <w:lang w:val="en-GB"/>
        </w:rPr>
        <w:t>[</w:t>
      </w:r>
      <w:bookmarkStart w:id="2182" w:name="BIB_d241"/>
      <w:r w:rsidRPr="001E46F3">
        <w:rPr>
          <w:lang w:val="en-GB"/>
        </w:rPr>
        <w:t>4</w:t>
      </w:r>
      <w:bookmarkEnd w:id="218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90BD0C0" w14:textId="77777777" w:rsidR="001E46F3" w:rsidRDefault="001E46F3" w:rsidP="00E33E27">
      <w:pPr>
        <w:tabs>
          <w:tab w:val="left" w:pos="567"/>
        </w:tabs>
        <w:ind w:left="567" w:hanging="567"/>
        <w:rPr>
          <w:lang w:val="en-GB"/>
        </w:rPr>
      </w:pPr>
      <w:r w:rsidRPr="001E46F3">
        <w:rPr>
          <w:lang w:val="en-GB"/>
        </w:rPr>
        <w:t>[</w:t>
      </w:r>
      <w:bookmarkStart w:id="2183" w:name="BIB_d222"/>
      <w:r w:rsidRPr="001E46F3">
        <w:rPr>
          <w:lang w:val="en-GB"/>
        </w:rPr>
        <w:t>5</w:t>
      </w:r>
      <w:bookmarkEnd w:id="218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2554160A" w14:textId="77777777" w:rsidR="001E46F3" w:rsidRDefault="001E46F3" w:rsidP="00E33E27">
      <w:pPr>
        <w:tabs>
          <w:tab w:val="left" w:pos="567"/>
        </w:tabs>
        <w:ind w:left="567" w:hanging="567"/>
        <w:rPr>
          <w:lang w:val="en-GB"/>
        </w:rPr>
      </w:pPr>
      <w:r w:rsidRPr="001E46F3">
        <w:rPr>
          <w:lang w:val="en-GB"/>
        </w:rPr>
        <w:t>[</w:t>
      </w:r>
      <w:bookmarkStart w:id="2184" w:name="BIB_omgocl20"/>
      <w:r w:rsidRPr="001E46F3">
        <w:rPr>
          <w:lang w:val="en-GB"/>
        </w:rPr>
        <w:t>6</w:t>
      </w:r>
      <w:bookmarkEnd w:id="218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25DE51A1" w14:textId="77777777" w:rsidR="001E46F3" w:rsidRDefault="000B66C8" w:rsidP="00E33E27">
      <w:pPr>
        <w:tabs>
          <w:tab w:val="left" w:pos="567"/>
        </w:tabs>
        <w:ind w:left="567" w:hanging="567"/>
        <w:rPr>
          <w:lang w:val="en-GB"/>
        </w:rPr>
      </w:pPr>
      <w:r w:rsidRPr="000B2642">
        <w:rPr>
          <w:lang w:val="en-US"/>
        </w:rPr>
        <w:t>[</w:t>
      </w:r>
      <w:bookmarkStart w:id="2185" w:name="BIB_ivmlwww"/>
      <w:r w:rsidRPr="000B2642">
        <w:rPr>
          <w:lang w:val="en-US"/>
        </w:rPr>
        <w:t>7</w:t>
      </w:r>
      <w:bookmarkEnd w:id="218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5CEE58B7" w14:textId="77777777" w:rsidR="001E46F3" w:rsidRDefault="001E46F3" w:rsidP="00E33E27">
      <w:pPr>
        <w:tabs>
          <w:tab w:val="left" w:pos="567"/>
        </w:tabs>
        <w:ind w:left="567" w:hanging="567"/>
        <w:rPr>
          <w:lang w:val="en-GB"/>
        </w:rPr>
      </w:pPr>
      <w:r w:rsidRPr="001E46F3">
        <w:rPr>
          <w:lang w:val="en-GB"/>
        </w:rPr>
        <w:t>[</w:t>
      </w:r>
      <w:bookmarkStart w:id="2186" w:name="BIB_make10"/>
      <w:r w:rsidRPr="001E46F3">
        <w:rPr>
          <w:lang w:val="en-GB"/>
        </w:rPr>
        <w:t>8</w:t>
      </w:r>
      <w:bookmarkEnd w:id="2186"/>
      <w:r>
        <w:rPr>
          <w:lang w:val="en-GB"/>
        </w:rPr>
        <w:t>]</w:t>
      </w:r>
      <w:r>
        <w:rPr>
          <w:lang w:val="en-GB"/>
        </w:rPr>
        <w:tab/>
      </w:r>
      <w:r w:rsidRPr="001E46F3">
        <w:rPr>
          <w:lang w:val="en-GB"/>
        </w:rPr>
        <w:t xml:space="preserve">Richard M. </w:t>
      </w:r>
      <w:proofErr w:type="spellStart"/>
      <w:r w:rsidRPr="001E46F3">
        <w:rPr>
          <w:lang w:val="en-GB"/>
        </w:rPr>
        <w:t>Stallmann</w:t>
      </w:r>
      <w:proofErr w:type="spellEnd"/>
      <w:r w:rsidRPr="001E46F3">
        <w:rPr>
          <w:lang w:val="en-GB"/>
        </w:rPr>
        <w:t>, Roland McGrath, and Paul D. Smith. GNU Make - A Program for Directing Recompilation - GNU make Ve</w:t>
      </w:r>
      <w:r w:rsidR="00F74CAD" w:rsidRPr="00F74CAD">
        <w:rPr>
          <w:lang w:val="en-GB"/>
        </w:rPr>
        <w:t>rsion 3.82, 2010. Online available at: http://www.gnu.org/software/make/manual/make.pdf.</w:t>
      </w:r>
    </w:p>
    <w:p w14:paraId="3ECE4C68" w14:textId="77777777" w:rsidR="001E46F3" w:rsidRDefault="001E46F3" w:rsidP="00E33E27">
      <w:pPr>
        <w:tabs>
          <w:tab w:val="left" w:pos="567"/>
        </w:tabs>
        <w:ind w:left="567" w:hanging="567"/>
        <w:rPr>
          <w:lang w:val="en-GB"/>
        </w:rPr>
      </w:pPr>
      <w:r w:rsidRPr="001E46F3">
        <w:rPr>
          <w:lang w:val="en-GB"/>
        </w:rPr>
        <w:t>[</w:t>
      </w:r>
      <w:bookmarkStart w:id="2187" w:name="BIB_ant13"/>
      <w:r w:rsidRPr="001E46F3">
        <w:rPr>
          <w:lang w:val="en-GB"/>
        </w:rPr>
        <w:t>9</w:t>
      </w:r>
      <w:bookmarkEnd w:id="2187"/>
      <w:r>
        <w:rPr>
          <w:lang w:val="en-GB"/>
        </w:rPr>
        <w:t>]</w:t>
      </w:r>
      <w:r>
        <w:rPr>
          <w:lang w:val="en-GB"/>
        </w:rPr>
        <w:tab/>
      </w:r>
      <w:r w:rsidRPr="001E46F3">
        <w:rPr>
          <w:lang w:val="en-GB"/>
        </w:rPr>
        <w:t>The Apache Software Foundation. Apache Ant 1.8.2 Manual, 2013. Online available at: http://ant.apache.org/manual/index.html.</w:t>
      </w:r>
    </w:p>
    <w:bookmarkEnd w:id="2178"/>
    <w:p w14:paraId="0B560927" w14:textId="77777777" w:rsidR="00F81A8A" w:rsidRDefault="007D03A1">
      <w:pPr>
        <w:spacing w:after="0"/>
        <w:ind w:left="567" w:hanging="567"/>
        <w:jc w:val="left"/>
        <w:rPr>
          <w:lang w:val="en-GB"/>
        </w:rPr>
      </w:pPr>
      <w:r>
        <w:rPr>
          <w:lang w:val="en-GB"/>
        </w:rPr>
        <w:t>[10]</w:t>
      </w:r>
      <w:r>
        <w:rPr>
          <w:lang w:val="en-GB"/>
        </w:rPr>
        <w:tab/>
      </w:r>
      <w:r w:rsidRPr="007D03A1">
        <w:rPr>
          <w:lang w:val="en-GB"/>
        </w:rPr>
        <w:t xml:space="preserve">S. </w:t>
      </w:r>
      <w:proofErr w:type="spellStart"/>
      <w:r w:rsidRPr="007D03A1">
        <w:rPr>
          <w:lang w:val="en-GB"/>
        </w:rPr>
        <w:t>Hallsteinsen</w:t>
      </w:r>
      <w:proofErr w:type="spellEnd"/>
      <w:r w:rsidRPr="007D03A1">
        <w:rPr>
          <w:lang w:val="en-GB"/>
        </w:rPr>
        <w:t xml:space="preserve"> and M. Hinchey and S. Park and K. Schmid</w:t>
      </w:r>
      <w:r>
        <w:rPr>
          <w:lang w:val="en-GB"/>
        </w:rPr>
        <w:t xml:space="preserve">, </w:t>
      </w:r>
      <w:r w:rsidRPr="007D03A1">
        <w:rPr>
          <w:lang w:val="en-GB"/>
        </w:rPr>
        <w:t>Dynamic Software Product Lines</w:t>
      </w:r>
      <w:r>
        <w:rPr>
          <w:lang w:val="en-GB"/>
        </w:rPr>
        <w:t>, IEEE Computer 41 (4), pages 93-95, 2008</w:t>
      </w:r>
    </w:p>
    <w:p w14:paraId="7EA9C8B3"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52856952"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D0D80">
        <w:fldChar w:fldCharType="begin"/>
      </w:r>
      <w:r w:rsidR="00BD0D80" w:rsidRPr="003800F9">
        <w:rPr>
          <w:lang w:val="en-US"/>
          <w:rPrChange w:id="2188" w:author="Holger Eichelberger" w:date="2021-10-21T08:42:00Z">
            <w:rPr/>
          </w:rPrChange>
        </w:rPr>
        <w:instrText xml:space="preserve"> HYPERLINK "http://qualimaster.eu" </w:instrText>
      </w:r>
      <w:r w:rsidR="00BD0D80">
        <w:fldChar w:fldCharType="separate"/>
      </w:r>
      <w:r w:rsidR="00AF34FE" w:rsidRPr="00885873">
        <w:rPr>
          <w:rStyle w:val="Hyperlink"/>
          <w:lang w:val="en-US"/>
        </w:rPr>
        <w:t>http://qualimaster.eu</w:t>
      </w:r>
      <w:r w:rsidR="00BD0D80">
        <w:rPr>
          <w:rStyle w:val="Hyperlink"/>
          <w:lang w:val="en-US"/>
        </w:rPr>
        <w:fldChar w:fldCharType="end"/>
      </w:r>
    </w:p>
    <w:p w14:paraId="63265703" w14:textId="77777777" w:rsidR="006E53D0" w:rsidRPr="000B2642" w:rsidRDefault="00AF34FE" w:rsidP="000B2642">
      <w:pPr>
        <w:spacing w:before="120" w:after="0"/>
        <w:ind w:left="567" w:hanging="567"/>
        <w:rPr>
          <w:lang w:val="en-US"/>
        </w:rPr>
      </w:pPr>
      <w:r>
        <w:t>[13]</w:t>
      </w:r>
      <w:r>
        <w:tab/>
      </w:r>
      <w:r w:rsidRPr="006965A1">
        <w:t>S.-W. Cheng, D. </w:t>
      </w:r>
      <w:proofErr w:type="spellStart"/>
      <w:r w:rsidRPr="006965A1">
        <w:t>Garlan</w:t>
      </w:r>
      <w:proofErr w:type="spellEnd"/>
      <w:r w:rsidRPr="006965A1">
        <w:t xml:space="preserve">, B. Schmerl. </w:t>
      </w:r>
      <w:r w:rsidR="000B66C8" w:rsidRPr="000B2642">
        <w:rPr>
          <w:lang w:val="en-US"/>
        </w:rPr>
        <w:t>Stitch: A Language for Architecture-based Self-adaptation.</w:t>
      </w:r>
      <w:r w:rsidR="000B66C8" w:rsidRPr="000B2642">
        <w:rPr>
          <w:i/>
          <w:lang w:val="en-US"/>
        </w:rPr>
        <w:t xml:space="preserve"> J. Syst. </w:t>
      </w:r>
      <w:proofErr w:type="spellStart"/>
      <w:r w:rsidR="000B66C8" w:rsidRPr="000B2642">
        <w:rPr>
          <w:i/>
          <w:lang w:val="en-US"/>
        </w:rPr>
        <w:t>Softw</w:t>
      </w:r>
      <w:proofErr w:type="spellEnd"/>
      <w:r w:rsidR="000B66C8" w:rsidRPr="000B2642">
        <w:rPr>
          <w:i/>
          <w:lang w:val="en-US"/>
        </w:rPr>
        <w:t>.</w:t>
      </w:r>
      <w:r w:rsidR="000B66C8" w:rsidRPr="000B2642">
        <w:rPr>
          <w:lang w:val="en-US"/>
        </w:rPr>
        <w:t>, 85(12):2860–2875, 2012.</w:t>
      </w:r>
    </w:p>
    <w:p w14:paraId="50E50154" w14:textId="77777777"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w:t>
      </w:r>
      <w:proofErr w:type="spellStart"/>
      <w:r w:rsidR="000B66C8" w:rsidRPr="000B2642">
        <w:rPr>
          <w:lang w:val="en-US"/>
        </w:rPr>
        <w:t>Koziolek</w:t>
      </w:r>
      <w:proofErr w:type="spellEnd"/>
      <w:r w:rsidR="000B66C8" w:rsidRPr="000B2642">
        <w:rPr>
          <w:lang w:val="en-US"/>
        </w:rPr>
        <w:t>, F. </w:t>
      </w:r>
      <w:proofErr w:type="spellStart"/>
      <w:r w:rsidR="000B66C8" w:rsidRPr="000B2642">
        <w:rPr>
          <w:lang w:val="en-US"/>
        </w:rPr>
        <w:t>Brosig</w:t>
      </w:r>
      <w:proofErr w:type="spellEnd"/>
      <w:r w:rsidR="000B66C8" w:rsidRPr="000B2642">
        <w:rPr>
          <w:lang w:val="en-US"/>
        </w:rPr>
        <w:t>, S. </w:t>
      </w:r>
      <w:proofErr w:type="spellStart"/>
      <w:r w:rsidR="000B66C8" w:rsidRPr="000B2642">
        <w:rPr>
          <w:lang w:val="en-US"/>
        </w:rPr>
        <w:t>Kounev</w:t>
      </w:r>
      <w:proofErr w:type="spellEnd"/>
      <w:r w:rsidR="000B66C8" w:rsidRPr="000B2642">
        <w:rPr>
          <w:lang w:val="en-US"/>
        </w:rPr>
        <w:t>. Modeling Run-time Adaptation at the System Architecture Level in Dynamic Service-oriented Environments.</w:t>
      </w:r>
      <w:r w:rsidR="000B66C8" w:rsidRPr="000B2642">
        <w:rPr>
          <w:i/>
          <w:lang w:val="en-US"/>
        </w:rPr>
        <w:t xml:space="preserve"> </w:t>
      </w:r>
      <w:proofErr w:type="spellStart"/>
      <w:r w:rsidRPr="006965A1">
        <w:rPr>
          <w:i/>
        </w:rPr>
        <w:t>Serv</w:t>
      </w:r>
      <w:proofErr w:type="spellEnd"/>
      <w:r w:rsidRPr="006965A1">
        <w:rPr>
          <w:i/>
        </w:rPr>
        <w:t xml:space="preserve">. </w:t>
      </w:r>
      <w:proofErr w:type="spellStart"/>
      <w:r w:rsidRPr="006965A1">
        <w:rPr>
          <w:i/>
        </w:rPr>
        <w:t>Oriented</w:t>
      </w:r>
      <w:proofErr w:type="spellEnd"/>
      <w:r w:rsidRPr="006965A1">
        <w:rPr>
          <w:i/>
        </w:rPr>
        <w:t xml:space="preserve"> </w:t>
      </w:r>
      <w:proofErr w:type="spellStart"/>
      <w:r w:rsidRPr="006965A1">
        <w:rPr>
          <w:i/>
        </w:rPr>
        <w:t>Comput</w:t>
      </w:r>
      <w:proofErr w:type="spellEnd"/>
      <w:r w:rsidRPr="006965A1">
        <w:rPr>
          <w:i/>
        </w:rPr>
        <w:t xml:space="preserve">. </w:t>
      </w:r>
      <w:proofErr w:type="spellStart"/>
      <w:r w:rsidRPr="006965A1">
        <w:rPr>
          <w:i/>
        </w:rPr>
        <w:t>Appl</w:t>
      </w:r>
      <w:proofErr w:type="spellEnd"/>
      <w:r w:rsidRPr="006965A1">
        <w:rPr>
          <w:i/>
        </w:rPr>
        <w:t>.</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77840" w14:textId="77777777" w:rsidR="006D7C1F" w:rsidRDefault="006D7C1F">
      <w:r>
        <w:separator/>
      </w:r>
    </w:p>
    <w:p w14:paraId="4A6CF3BC" w14:textId="77777777" w:rsidR="006D7C1F" w:rsidRDefault="006D7C1F"/>
  </w:endnote>
  <w:endnote w:type="continuationSeparator" w:id="0">
    <w:p w14:paraId="3BEBC818" w14:textId="77777777" w:rsidR="006D7C1F" w:rsidRDefault="006D7C1F">
      <w:r>
        <w:continuationSeparator/>
      </w:r>
    </w:p>
    <w:p w14:paraId="5F681742" w14:textId="77777777" w:rsidR="006D7C1F" w:rsidRDefault="006D7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B37A9" w14:textId="77777777"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14:paraId="34830BB0" w14:textId="77777777" w:rsidR="001056A4" w:rsidRDefault="001056A4"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BD7A3" w14:textId="77777777"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62B1D">
      <w:rPr>
        <w:rStyle w:val="PageNumber"/>
        <w:noProof/>
      </w:rPr>
      <w:t>27</w:t>
    </w:r>
    <w:r>
      <w:rPr>
        <w:rStyle w:val="PageNumber"/>
      </w:rPr>
      <w:fldChar w:fldCharType="end"/>
    </w:r>
  </w:p>
  <w:p w14:paraId="650C8784" w14:textId="77777777" w:rsidR="001056A4" w:rsidRDefault="001056A4" w:rsidP="00BE548F">
    <w:pPr>
      <w:pStyle w:val="Footer"/>
      <w:ind w:right="360"/>
      <w:jc w:val="right"/>
    </w:pPr>
    <w:r>
      <w:tab/>
    </w:r>
    <w:r w:rsidR="006D7C1F">
      <w:rPr>
        <w:noProof/>
      </w:rPr>
      <w:pict w14:anchorId="16EEBF12">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F2D4" w14:textId="77777777" w:rsidR="001056A4" w:rsidRDefault="001056A4">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25CF4" w14:textId="77777777" w:rsidR="006D7C1F" w:rsidRDefault="006D7C1F">
      <w:r>
        <w:separator/>
      </w:r>
    </w:p>
  </w:footnote>
  <w:footnote w:type="continuationSeparator" w:id="0">
    <w:p w14:paraId="48261838" w14:textId="77777777" w:rsidR="006D7C1F" w:rsidRDefault="006D7C1F">
      <w:r>
        <w:continuationSeparator/>
      </w:r>
    </w:p>
    <w:p w14:paraId="787C0876" w14:textId="77777777" w:rsidR="006D7C1F" w:rsidRDefault="006D7C1F"/>
  </w:footnote>
  <w:footnote w:id="1">
    <w:p w14:paraId="6024C903" w14:textId="77777777"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14:paraId="7E40701F" w14:textId="77777777" w:rsidR="001056A4" w:rsidRPr="000F5893" w:rsidRDefault="001056A4">
      <w:pPr>
        <w:pStyle w:val="FootnoteText"/>
      </w:pPr>
      <w:r>
        <w:rPr>
          <w:rStyle w:val="FootnoteReference"/>
        </w:rPr>
        <w:footnoteRef/>
      </w:r>
      <w:r>
        <w:t xml:space="preserve"> http://www.antlr.org</w:t>
      </w:r>
    </w:p>
  </w:footnote>
  <w:footnote w:id="3">
    <w:p w14:paraId="091A5505" w14:textId="77777777"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68954" w14:textId="77777777" w:rsidR="001056A4" w:rsidRPr="00360145" w:rsidRDefault="001056A4" w:rsidP="00BE548F">
    <w:pPr>
      <w:pStyle w:val="Header"/>
      <w:jc w:val="right"/>
      <w:rPr>
        <w:lang w:val="en-US"/>
      </w:rPr>
    </w:pPr>
    <w:r>
      <w:rPr>
        <w:lang w:val="en-US"/>
      </w:rPr>
      <w:t>VIL</w:t>
    </w:r>
    <w:r w:rsidRPr="00360145">
      <w:rPr>
        <w:lang w:val="en-US"/>
      </w:rPr>
      <w:t xml:space="preserve"> Language Specification</w:t>
    </w:r>
  </w:p>
  <w:p w14:paraId="316F22A0" w14:textId="77777777" w:rsidR="001056A4" w:rsidRDefault="006D7C1F" w:rsidP="00BE548F">
    <w:pPr>
      <w:pStyle w:val="Header"/>
    </w:pPr>
    <w:r>
      <w:rPr>
        <w:noProof/>
      </w:rPr>
      <w:pict w14:anchorId="50E90842">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D9112" w14:textId="77777777" w:rsidR="001056A4" w:rsidRDefault="001056A4">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E0D"/>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B1D"/>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5F8"/>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0F9"/>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910"/>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98"/>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3D3"/>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C1F"/>
    <w:rsid w:val="006D7F8A"/>
    <w:rsid w:val="006E004F"/>
    <w:rsid w:val="006E00BE"/>
    <w:rsid w:val="006E0457"/>
    <w:rsid w:val="006E0926"/>
    <w:rsid w:val="006E0C28"/>
    <w:rsid w:val="006E0CCA"/>
    <w:rsid w:val="006E0D57"/>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35"/>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02C"/>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D53"/>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EC9"/>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382"/>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7F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18F"/>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0D80"/>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AB3"/>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7C0"/>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4D8"/>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5B7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5AB"/>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17EC0"/>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76076798"/>
  <w15:docId w15:val="{3F22EFF5-3D6B-43E2-8579-7F2E4FB9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80D5F-08FC-4D33-B620-6BBCE218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7394</Words>
  <Characters>42146</Characters>
  <Application>Microsoft Office Word</Application>
  <DocSecurity>0</DocSecurity>
  <Lines>351</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49442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2737</cp:revision>
  <cp:lastPrinted>2021-10-21T07:17:00Z</cp:lastPrinted>
  <dcterms:created xsi:type="dcterms:W3CDTF">2012-07-20T09:19:00Z</dcterms:created>
  <dcterms:modified xsi:type="dcterms:W3CDTF">2021-10-21T07:17:00Z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