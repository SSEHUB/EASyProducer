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66546" w14:textId="77777777" w:rsidR="00365EA3" w:rsidRPr="00725A64" w:rsidRDefault="00365EA3" w:rsidP="00365EA3">
      <w:pPr>
        <w:jc w:val="center"/>
        <w:rPr>
          <w:lang w:val="en-GB"/>
        </w:rPr>
      </w:pPr>
      <w:r>
        <w:rPr>
          <w:noProof/>
        </w:rPr>
        <w:drawing>
          <wp:anchor distT="0" distB="0" distL="114300" distR="114300" simplePos="0" relativeHeight="251659264" behindDoc="0" locked="0" layoutInCell="1" allowOverlap="1" wp14:anchorId="5D88CEFF" wp14:editId="6479FC0E">
            <wp:simplePos x="0" y="0"/>
            <wp:positionH relativeFrom="column">
              <wp:posOffset>3619500</wp:posOffset>
            </wp:positionH>
            <wp:positionV relativeFrom="paragraph">
              <wp:posOffset>-285750</wp:posOffset>
            </wp:positionV>
            <wp:extent cx="1590675" cy="828675"/>
            <wp:effectExtent l="19050" t="0" r="9525" b="0"/>
            <wp:wrapNone/>
            <wp:docPr id="3"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Pr="00725A64">
        <w:rPr>
          <w:noProof/>
        </w:rPr>
        <w:drawing>
          <wp:anchor distT="0" distB="0" distL="114300" distR="114300" simplePos="0" relativeHeight="251660288" behindDoc="0" locked="0" layoutInCell="1" allowOverlap="1" wp14:anchorId="36C782BF" wp14:editId="1EEFB52D">
            <wp:simplePos x="0" y="0"/>
            <wp:positionH relativeFrom="column">
              <wp:posOffset>9906</wp:posOffset>
            </wp:positionH>
            <wp:positionV relativeFrom="paragraph">
              <wp:posOffset>-102413</wp:posOffset>
            </wp:positionV>
            <wp:extent cx="1509827" cy="416967"/>
            <wp:effectExtent l="1905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0E782B0A" w14:textId="423A526E" w:rsidR="00365EA3" w:rsidRPr="00725A64" w:rsidRDefault="00365EA3" w:rsidP="00365EA3">
      <w:pPr>
        <w:jc w:val="center"/>
        <w:rPr>
          <w:lang w:val="en-GB"/>
        </w:rPr>
      </w:pPr>
    </w:p>
    <w:p w14:paraId="3317D4CF" w14:textId="52790F51" w:rsidR="00365EA3" w:rsidRPr="00725A64" w:rsidRDefault="00CF67F4" w:rsidP="00365EA3">
      <w:pPr>
        <w:jc w:val="center"/>
        <w:rPr>
          <w:lang w:val="en-GB"/>
        </w:rPr>
      </w:pPr>
      <w:r>
        <w:rPr>
          <w:noProof/>
        </w:rPr>
        <w:drawing>
          <wp:anchor distT="0" distB="0" distL="114300" distR="114300" simplePos="0" relativeHeight="251659776" behindDoc="0" locked="0" layoutInCell="1" allowOverlap="1" wp14:anchorId="12C627B6" wp14:editId="1D7209CA">
            <wp:simplePos x="0" y="0"/>
            <wp:positionH relativeFrom="column">
              <wp:posOffset>3924300</wp:posOffset>
            </wp:positionH>
            <wp:positionV relativeFrom="paragraph">
              <wp:posOffset>21590</wp:posOffset>
            </wp:positionV>
            <wp:extent cx="925924" cy="73876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r w:rsidR="00365EA3">
        <w:rPr>
          <w:noProof/>
        </w:rPr>
        <w:drawing>
          <wp:anchor distT="0" distB="0" distL="114300" distR="114300" simplePos="0" relativeHeight="251656704" behindDoc="0" locked="0" layoutInCell="1" allowOverlap="1" wp14:anchorId="6D064661" wp14:editId="24C6D892">
            <wp:simplePos x="0" y="0"/>
            <wp:positionH relativeFrom="column">
              <wp:posOffset>322580</wp:posOffset>
            </wp:positionH>
            <wp:positionV relativeFrom="paragraph">
              <wp:posOffset>30480</wp:posOffset>
            </wp:positionV>
            <wp:extent cx="1123950" cy="603885"/>
            <wp:effectExtent l="0" t="0" r="0" b="0"/>
            <wp:wrapNone/>
            <wp:docPr id="5"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1" cstate="print"/>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344BC930" w14:textId="77777777" w:rsidR="00365EA3" w:rsidRPr="00725A64" w:rsidRDefault="00365EA3" w:rsidP="00365EA3">
      <w:pPr>
        <w:jc w:val="center"/>
        <w:rPr>
          <w:lang w:val="en-GB"/>
        </w:rPr>
      </w:pPr>
    </w:p>
    <w:p w14:paraId="5A7214EC" w14:textId="77777777" w:rsidR="00365EA3" w:rsidRPr="00725A64" w:rsidRDefault="00365EA3" w:rsidP="00365EA3">
      <w:pPr>
        <w:jc w:val="center"/>
        <w:rPr>
          <w:lang w:val="en-GB"/>
        </w:rPr>
      </w:pPr>
    </w:p>
    <w:p w14:paraId="65997D72" w14:textId="179346D5" w:rsidR="00365EA3" w:rsidRPr="00725A64" w:rsidRDefault="00365EA3" w:rsidP="00365EA3">
      <w:pPr>
        <w:jc w:val="center"/>
        <w:rPr>
          <w:lang w:val="en-GB"/>
        </w:rPr>
      </w:pPr>
    </w:p>
    <w:p w14:paraId="4C6E64D7" w14:textId="77777777" w:rsidR="00365EA3" w:rsidRPr="00725A64" w:rsidRDefault="00365EA3" w:rsidP="00365EA3">
      <w:pPr>
        <w:jc w:val="center"/>
        <w:rPr>
          <w:rFonts w:ascii="Arial" w:hAnsi="Arial" w:cs="Arial"/>
          <w:sz w:val="44"/>
          <w:szCs w:val="44"/>
          <w:lang w:val="en-GB"/>
        </w:rPr>
      </w:pPr>
      <w:proofErr w:type="spellStart"/>
      <w:r>
        <w:rPr>
          <w:rFonts w:ascii="Arial" w:hAnsi="Arial" w:cs="Arial"/>
          <w:sz w:val="44"/>
          <w:szCs w:val="44"/>
          <w:lang w:val="en-GB"/>
        </w:rPr>
        <w:t>EASy</w:t>
      </w:r>
      <w:proofErr w:type="spellEnd"/>
      <w:r>
        <w:rPr>
          <w:rFonts w:ascii="Arial" w:hAnsi="Arial" w:cs="Arial"/>
          <w:sz w:val="44"/>
          <w:szCs w:val="44"/>
          <w:lang w:val="en-GB"/>
        </w:rPr>
        <w:t xml:space="preserve"> </w:t>
      </w:r>
      <w:r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Language: </w:t>
      </w:r>
      <w:r>
        <w:rPr>
          <w:rFonts w:ascii="Arial" w:hAnsi="Arial" w:cs="Arial"/>
          <w:sz w:val="44"/>
          <w:szCs w:val="44"/>
          <w:lang w:val="en-GB"/>
        </w:rPr>
        <w:t>Default Extensions</w:t>
      </w:r>
    </w:p>
    <w:p w14:paraId="421F718F" w14:textId="29D62B02" w:rsidR="00365EA3" w:rsidRDefault="00B82EAD" w:rsidP="00365EA3">
      <w:pPr>
        <w:jc w:val="center"/>
        <w:rPr>
          <w:b/>
          <w:sz w:val="28"/>
          <w:szCs w:val="28"/>
          <w:lang w:val="en-GB"/>
        </w:rPr>
      </w:pPr>
      <w:r w:rsidRPr="00B82EAD">
        <w:rPr>
          <w:b/>
          <w:i/>
          <w:sz w:val="28"/>
          <w:szCs w:val="28"/>
          <w:lang w:val="en-GB"/>
        </w:rPr>
        <w:t>Preview</w:t>
      </w:r>
      <w:r w:rsidR="002A0FDF">
        <w:rPr>
          <w:b/>
          <w:sz w:val="28"/>
          <w:szCs w:val="28"/>
          <w:lang w:val="en-GB"/>
        </w:rPr>
        <w:t xml:space="preserve"> </w:t>
      </w:r>
      <w:r w:rsidR="00365EA3" w:rsidRPr="00D0003F">
        <w:rPr>
          <w:b/>
          <w:sz w:val="28"/>
          <w:szCs w:val="28"/>
          <w:lang w:val="en-GB"/>
        </w:rPr>
        <w:t xml:space="preserve">Version </w:t>
      </w:r>
      <w:r w:rsidR="002A0FDF">
        <w:rPr>
          <w:b/>
          <w:sz w:val="28"/>
          <w:szCs w:val="28"/>
          <w:lang w:val="en-GB"/>
        </w:rPr>
        <w:t xml:space="preserve">of </w:t>
      </w:r>
      <w:del w:id="0" w:author="Holger Eichelberger" w:date="2022-04-05T17:39:00Z">
        <w:r w:rsidR="00F10D1B" w:rsidDel="00F97395">
          <w:rPr>
            <w:b/>
            <w:sz w:val="28"/>
            <w:szCs w:val="28"/>
            <w:lang w:val="en-GB"/>
          </w:rPr>
          <w:delText>31</w:delText>
        </w:r>
      </w:del>
      <w:ins w:id="1" w:author="Holger Eichelberger" w:date="2024-08-19T09:23:00Z">
        <w:r w:rsidR="000E262E">
          <w:rPr>
            <w:b/>
            <w:sz w:val="28"/>
            <w:szCs w:val="28"/>
            <w:lang w:val="en-GB"/>
          </w:rPr>
          <w:t>19</w:t>
        </w:r>
      </w:ins>
      <w:r w:rsidR="002A0FDF">
        <w:rPr>
          <w:b/>
          <w:sz w:val="28"/>
          <w:szCs w:val="28"/>
          <w:lang w:val="en-GB"/>
        </w:rPr>
        <w:t xml:space="preserve">. </w:t>
      </w:r>
      <w:del w:id="2" w:author="Holger Eichelberger" w:date="2022-03-31T11:24:00Z">
        <w:r w:rsidR="00CA14C5" w:rsidDel="00F10D1B">
          <w:rPr>
            <w:b/>
            <w:sz w:val="28"/>
            <w:szCs w:val="28"/>
            <w:lang w:val="en-GB"/>
          </w:rPr>
          <w:delText>Dece</w:delText>
        </w:r>
        <w:r w:rsidR="004A1718" w:rsidDel="00F10D1B">
          <w:rPr>
            <w:b/>
            <w:sz w:val="28"/>
            <w:szCs w:val="28"/>
            <w:lang w:val="en-GB"/>
          </w:rPr>
          <w:delText>m</w:delText>
        </w:r>
        <w:r w:rsidR="00CA14C5" w:rsidDel="00F10D1B">
          <w:rPr>
            <w:b/>
            <w:sz w:val="28"/>
            <w:szCs w:val="28"/>
            <w:lang w:val="en-GB"/>
          </w:rPr>
          <w:delText>ber</w:delText>
        </w:r>
        <w:r w:rsidR="002A0FDF" w:rsidDel="00F10D1B">
          <w:rPr>
            <w:b/>
            <w:sz w:val="28"/>
            <w:szCs w:val="28"/>
            <w:lang w:val="en-GB"/>
          </w:rPr>
          <w:delText xml:space="preserve"> </w:delText>
        </w:r>
      </w:del>
      <w:ins w:id="3" w:author="Holger Eichelberger" w:date="2024-08-15T09:10:00Z">
        <w:r w:rsidR="00B3005D">
          <w:rPr>
            <w:b/>
            <w:sz w:val="28"/>
            <w:szCs w:val="28"/>
            <w:lang w:val="en-GB"/>
          </w:rPr>
          <w:t>August</w:t>
        </w:r>
      </w:ins>
      <w:ins w:id="4" w:author="Holger Eichelberger" w:date="2024-06-10T12:59:00Z">
        <w:r w:rsidR="000A5C23">
          <w:rPr>
            <w:b/>
            <w:sz w:val="28"/>
            <w:szCs w:val="28"/>
            <w:lang w:val="en-GB"/>
          </w:rPr>
          <w:t xml:space="preserve"> </w:t>
        </w:r>
      </w:ins>
      <w:del w:id="5" w:author="Holger Eichelberger" w:date="2022-03-31T11:24:00Z">
        <w:r w:rsidR="002A0FDF" w:rsidDel="00F10D1B">
          <w:rPr>
            <w:b/>
            <w:sz w:val="28"/>
            <w:szCs w:val="28"/>
            <w:lang w:val="en-GB"/>
          </w:rPr>
          <w:delText>2021</w:delText>
        </w:r>
      </w:del>
      <w:ins w:id="6" w:author="Holger Eichelberger" w:date="2022-03-31T11:24:00Z">
        <w:r w:rsidR="00F10D1B">
          <w:rPr>
            <w:b/>
            <w:sz w:val="28"/>
            <w:szCs w:val="28"/>
            <w:lang w:val="en-GB"/>
          </w:rPr>
          <w:t>202</w:t>
        </w:r>
      </w:ins>
      <w:ins w:id="7" w:author="Holger Eichelberger" w:date="2024-06-10T12:59:00Z">
        <w:r w:rsidR="000A5C23">
          <w:rPr>
            <w:b/>
            <w:sz w:val="28"/>
            <w:szCs w:val="28"/>
            <w:lang w:val="en-GB"/>
          </w:rPr>
          <w:t>4</w:t>
        </w:r>
      </w:ins>
    </w:p>
    <w:p w14:paraId="7CEF5EEE" w14:textId="77777777" w:rsidR="00365EA3" w:rsidRDefault="00365EA3" w:rsidP="00365EA3">
      <w:pPr>
        <w:rPr>
          <w:rFonts w:ascii="Arial" w:hAnsi="Arial" w:cs="Arial"/>
          <w:b/>
          <w:sz w:val="28"/>
          <w:szCs w:val="28"/>
          <w:lang w:val="en-GB"/>
        </w:rPr>
      </w:pPr>
    </w:p>
    <w:p w14:paraId="0619D8C2" w14:textId="77777777" w:rsidR="00365EA3" w:rsidRPr="00A227B6" w:rsidRDefault="00365EA3" w:rsidP="00365EA3">
      <w:pPr>
        <w:jc w:val="center"/>
        <w:rPr>
          <w:rFonts w:ascii="Arial" w:hAnsi="Arial" w:cs="Arial"/>
          <w:b/>
          <w:sz w:val="28"/>
          <w:szCs w:val="28"/>
          <w:lang w:val="en-US"/>
        </w:rPr>
      </w:pPr>
      <w:r w:rsidRPr="00A227B6">
        <w:rPr>
          <w:rFonts w:ascii="Arial" w:hAnsi="Arial" w:cs="Arial"/>
          <w:b/>
          <w:sz w:val="28"/>
          <w:szCs w:val="28"/>
          <w:lang w:val="en-US"/>
        </w:rPr>
        <w:t>H. Eichelberger, K. Schmid</w:t>
      </w:r>
    </w:p>
    <w:p w14:paraId="289D4D8A" w14:textId="77777777" w:rsidR="00365EA3" w:rsidRDefault="00365EA3" w:rsidP="00365EA3">
      <w:pPr>
        <w:jc w:val="center"/>
        <w:rPr>
          <w:b/>
          <w:sz w:val="28"/>
          <w:szCs w:val="28"/>
          <w:lang w:val="en-GB"/>
        </w:rPr>
      </w:pPr>
      <w:r w:rsidRPr="00D0003F">
        <w:rPr>
          <w:b/>
          <w:sz w:val="28"/>
          <w:szCs w:val="28"/>
          <w:lang w:val="en-GB"/>
        </w:rPr>
        <w:t>Software Systems Engineering (SSE)</w:t>
      </w:r>
    </w:p>
    <w:p w14:paraId="35B4706A" w14:textId="77777777" w:rsidR="00365EA3" w:rsidRPr="00937972" w:rsidRDefault="00365EA3" w:rsidP="00365EA3">
      <w:pPr>
        <w:jc w:val="center"/>
        <w:rPr>
          <w:b/>
          <w:sz w:val="28"/>
          <w:szCs w:val="28"/>
          <w:lang w:val="en-GB"/>
        </w:rPr>
      </w:pPr>
      <w:r w:rsidRPr="00D0003F">
        <w:rPr>
          <w:b/>
          <w:sz w:val="28"/>
          <w:szCs w:val="28"/>
          <w:lang w:val="en-GB"/>
        </w:rPr>
        <w:t>University of Hildesheim</w:t>
      </w:r>
    </w:p>
    <w:p w14:paraId="66495EB5" w14:textId="77777777" w:rsidR="00365EA3" w:rsidRPr="00937972" w:rsidRDefault="00365EA3" w:rsidP="00365EA3">
      <w:pPr>
        <w:jc w:val="center"/>
        <w:rPr>
          <w:b/>
          <w:sz w:val="28"/>
          <w:szCs w:val="28"/>
          <w:lang w:val="en-GB"/>
        </w:rPr>
      </w:pPr>
      <w:r w:rsidRPr="00D0003F">
        <w:rPr>
          <w:b/>
          <w:sz w:val="28"/>
          <w:szCs w:val="28"/>
          <w:lang w:val="en-GB"/>
        </w:rPr>
        <w:t>31141 Hildesheim</w:t>
      </w:r>
    </w:p>
    <w:p w14:paraId="27C33B8B" w14:textId="77777777" w:rsidR="00365EA3" w:rsidRPr="00937972" w:rsidRDefault="00365EA3" w:rsidP="00365EA3">
      <w:pPr>
        <w:jc w:val="center"/>
        <w:rPr>
          <w:b/>
          <w:sz w:val="28"/>
          <w:szCs w:val="28"/>
          <w:lang w:val="en-GB"/>
        </w:rPr>
      </w:pPr>
      <w:r w:rsidRPr="00D0003F">
        <w:rPr>
          <w:b/>
          <w:sz w:val="28"/>
          <w:szCs w:val="28"/>
          <w:lang w:val="en-GB"/>
        </w:rPr>
        <w:t>Germany</w:t>
      </w:r>
    </w:p>
    <w:p w14:paraId="07D00BA8" w14:textId="77777777" w:rsidR="00365EA3" w:rsidRPr="00725A64" w:rsidRDefault="00365EA3" w:rsidP="00365EA3">
      <w:pPr>
        <w:rPr>
          <w:rFonts w:ascii="Arial" w:hAnsi="Arial" w:cs="Arial"/>
          <w:i/>
          <w:sz w:val="22"/>
          <w:szCs w:val="22"/>
          <w:lang w:val="en-GB"/>
        </w:rPr>
      </w:pPr>
    </w:p>
    <w:p w14:paraId="535BDC6F" w14:textId="77777777" w:rsidR="00365EA3" w:rsidRDefault="00365EA3" w:rsidP="00365EA3">
      <w:pPr>
        <w:rPr>
          <w:i/>
          <w:lang w:val="en-GB"/>
        </w:rPr>
      </w:pPr>
      <w:r w:rsidRPr="00D0003F">
        <w:rPr>
          <w:i/>
          <w:lang w:val="en-GB"/>
        </w:rPr>
        <w:t>Abstract</w:t>
      </w:r>
    </w:p>
    <w:p w14:paraId="06247534" w14:textId="77777777" w:rsidR="00365EA3" w:rsidRPr="00725A64" w:rsidRDefault="00365EA3" w:rsidP="00365EA3">
      <w:pPr>
        <w:rPr>
          <w:rStyle w:val="Emphasis"/>
          <w:lang w:val="en-GB"/>
        </w:rPr>
      </w:pPr>
      <w:r>
        <w:rPr>
          <w:rStyle w:val="Emphasis"/>
          <w:lang w:val="en-GB"/>
        </w:rPr>
        <w:t xml:space="preserve">Deriving configured products in product line settings requires turning variabilities into </w:t>
      </w:r>
      <w:proofErr w:type="spellStart"/>
      <w:r>
        <w:rPr>
          <w:rStyle w:val="Emphasis"/>
          <w:lang w:val="en-GB"/>
        </w:rPr>
        <w:t>artifacts</w:t>
      </w:r>
      <w:proofErr w:type="spellEnd"/>
      <w:r>
        <w:rPr>
          <w:rStyle w:val="Emphasis"/>
          <w:lang w:val="en-GB"/>
        </w:rPr>
        <w:t xml:space="preserve"> such as source code, configuration files, etc. Frequently, this is done by domain-specific plugins into the product line tool, often called </w:t>
      </w:r>
      <w:proofErr w:type="spellStart"/>
      <w:r>
        <w:rPr>
          <w:rStyle w:val="Emphasis"/>
          <w:lang w:val="en-GB"/>
        </w:rPr>
        <w:t>instantiator</w:t>
      </w:r>
      <w:proofErr w:type="spellEnd"/>
      <w:r>
        <w:rPr>
          <w:rStyle w:val="Emphasis"/>
          <w:lang w:val="en-GB"/>
        </w:rPr>
        <w:t>, which requires deeper-level programming knowledge about the underlying tool infrastructure.</w:t>
      </w:r>
      <w:r w:rsidRPr="00725A64">
        <w:rPr>
          <w:rStyle w:val="Emphasis"/>
          <w:lang w:val="en-GB"/>
        </w:rPr>
        <w:t xml:space="preserve"> In this document we provide a novel approach for variability implementation. We focus on how to implement selected customization and configuration options in a generic way focusing on the specification of the instantiation process. This enables domain engineers to define their specific instantiation process in a declarative way without the need for implementation of specific tool components such as </w:t>
      </w:r>
      <w:proofErr w:type="spellStart"/>
      <w:r w:rsidRPr="00725A64">
        <w:rPr>
          <w:rStyle w:val="Emphasis"/>
          <w:lang w:val="en-GB"/>
        </w:rPr>
        <w:t>instantiators</w:t>
      </w:r>
      <w:proofErr w:type="spellEnd"/>
      <w:r w:rsidRPr="00725A64">
        <w:rPr>
          <w:rStyle w:val="Emphasis"/>
          <w:lang w:val="en-GB"/>
        </w:rPr>
        <w:t>.</w:t>
      </w:r>
    </w:p>
    <w:p w14:paraId="3FB10E6D" w14:textId="77777777" w:rsidR="00365EA3" w:rsidRPr="00725A64" w:rsidRDefault="00365EA3" w:rsidP="00365EA3">
      <w:pPr>
        <w:rPr>
          <w:rFonts w:ascii="Arial" w:hAnsi="Arial" w:cs="Arial"/>
          <w:sz w:val="20"/>
          <w:szCs w:val="20"/>
          <w:lang w:val="en-GB"/>
        </w:rPr>
      </w:pPr>
      <w:r w:rsidRPr="00725A64">
        <w:rPr>
          <w:rStyle w:val="Emphasis"/>
          <w:lang w:val="en-GB"/>
        </w:rPr>
        <w:t xml:space="preserve">In this document we </w:t>
      </w:r>
      <w:r>
        <w:rPr>
          <w:rStyle w:val="Emphasis"/>
          <w:lang w:val="en-GB"/>
        </w:rPr>
        <w:t xml:space="preserve">document the default extensions for VIL and VTL that can be used and installed optionally. These extensions mostly relate to specific target </w:t>
      </w:r>
      <w:proofErr w:type="spellStart"/>
      <w:r>
        <w:rPr>
          <w:rStyle w:val="Emphasis"/>
          <w:lang w:val="en-GB"/>
        </w:rPr>
        <w:t>artifact</w:t>
      </w:r>
      <w:proofErr w:type="spellEnd"/>
      <w:r>
        <w:rPr>
          <w:rStyle w:val="Emphasis"/>
          <w:lang w:val="en-GB"/>
        </w:rPr>
        <w:t xml:space="preserve"> language capabilities</w:t>
      </w:r>
      <w:r w:rsidRPr="00725A64">
        <w:rPr>
          <w:rStyle w:val="Emphasis"/>
          <w:lang w:val="en-GB"/>
        </w:rPr>
        <w:t xml:space="preserve">. </w:t>
      </w:r>
    </w:p>
    <w:p w14:paraId="068350D4" w14:textId="77777777" w:rsidR="00365EA3" w:rsidRPr="00725A64" w:rsidRDefault="00365EA3" w:rsidP="00365EA3">
      <w:pPr>
        <w:rPr>
          <w:rFonts w:ascii="Arial" w:hAnsi="Arial" w:cs="Arial"/>
          <w:sz w:val="20"/>
          <w:szCs w:val="20"/>
          <w:lang w:val="en-GB"/>
        </w:rPr>
        <w:sectPr w:rsidR="00365EA3" w:rsidRPr="00725A64" w:rsidSect="00686D42">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76C097B3" w14:textId="77777777" w:rsidR="00365EA3" w:rsidRPr="00A749B6" w:rsidRDefault="00365EA3" w:rsidP="00365EA3">
      <w:pPr>
        <w:rPr>
          <w:rFonts w:ascii="Arial" w:hAnsi="Arial" w:cs="Arial"/>
          <w:lang w:val="en-GB"/>
        </w:rPr>
      </w:pPr>
      <w:r w:rsidRPr="00A749B6">
        <w:rPr>
          <w:rFonts w:ascii="Arial" w:hAnsi="Arial" w:cs="Arial"/>
          <w:lang w:val="en-GB"/>
        </w:rPr>
        <w:lastRenderedPageBreak/>
        <w:t>Version</w:t>
      </w:r>
      <w:r>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365EA3" w:rsidRPr="000E262E" w14:paraId="58FFA15C" w14:textId="77777777" w:rsidTr="00686D42">
        <w:tc>
          <w:tcPr>
            <w:tcW w:w="838" w:type="dxa"/>
            <w:shd w:val="clear" w:color="auto" w:fill="auto"/>
          </w:tcPr>
          <w:p w14:paraId="5588A131" w14:textId="77777777" w:rsidR="00365EA3" w:rsidRDefault="00365EA3" w:rsidP="00686D42">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759CB5AE" w14:textId="77777777" w:rsidR="00365EA3" w:rsidRDefault="007C2B60" w:rsidP="00365EA3">
            <w:pPr>
              <w:rPr>
                <w:rFonts w:ascii="Arial" w:hAnsi="Arial" w:cs="Arial"/>
                <w:sz w:val="20"/>
                <w:szCs w:val="20"/>
                <w:lang w:val="en-GB"/>
              </w:rPr>
            </w:pPr>
            <w:r>
              <w:rPr>
                <w:rFonts w:ascii="Arial" w:hAnsi="Arial" w:cs="Arial"/>
                <w:sz w:val="20"/>
                <w:szCs w:val="20"/>
                <w:lang w:val="en-GB"/>
              </w:rPr>
              <w:t>04. June 2018</w:t>
            </w:r>
          </w:p>
        </w:tc>
        <w:tc>
          <w:tcPr>
            <w:tcW w:w="5445" w:type="dxa"/>
            <w:shd w:val="clear" w:color="auto" w:fill="auto"/>
          </w:tcPr>
          <w:p w14:paraId="17F2CF19" w14:textId="77777777" w:rsidR="00365EA3" w:rsidRDefault="00365EA3" w:rsidP="00686D42">
            <w:pPr>
              <w:rPr>
                <w:rFonts w:ascii="Arial" w:hAnsi="Arial" w:cs="Arial"/>
                <w:sz w:val="20"/>
                <w:szCs w:val="20"/>
                <w:lang w:val="en-GB"/>
              </w:rPr>
            </w:pPr>
            <w:r>
              <w:rPr>
                <w:rFonts w:ascii="Arial" w:hAnsi="Arial" w:cs="Arial"/>
                <w:sz w:val="20"/>
                <w:szCs w:val="20"/>
                <w:lang w:val="en-GB"/>
              </w:rPr>
              <w:t>Separation from VIL specification. Default values for parameters.</w:t>
            </w:r>
          </w:p>
        </w:tc>
      </w:tr>
      <w:tr w:rsidR="00686D42" w:rsidRPr="000E262E" w14:paraId="26442BB4" w14:textId="77777777" w:rsidTr="00686D42">
        <w:tc>
          <w:tcPr>
            <w:tcW w:w="838" w:type="dxa"/>
            <w:shd w:val="clear" w:color="auto" w:fill="auto"/>
          </w:tcPr>
          <w:p w14:paraId="152ADACF" w14:textId="2304F32E" w:rsidR="00686D42" w:rsidRDefault="00686D42" w:rsidP="00686D42">
            <w:pPr>
              <w:rPr>
                <w:rFonts w:ascii="Arial" w:hAnsi="Arial" w:cs="Arial"/>
                <w:sz w:val="20"/>
                <w:szCs w:val="20"/>
                <w:lang w:val="en-GB"/>
              </w:rPr>
            </w:pPr>
            <w:r>
              <w:rPr>
                <w:rFonts w:ascii="Arial" w:hAnsi="Arial" w:cs="Arial"/>
                <w:sz w:val="20"/>
                <w:szCs w:val="20"/>
                <w:lang w:val="en-GB"/>
              </w:rPr>
              <w:t>0.99</w:t>
            </w:r>
          </w:p>
        </w:tc>
        <w:tc>
          <w:tcPr>
            <w:tcW w:w="2105" w:type="dxa"/>
            <w:shd w:val="clear" w:color="auto" w:fill="auto"/>
          </w:tcPr>
          <w:p w14:paraId="281901FB" w14:textId="267CA799" w:rsidR="00686D42" w:rsidRDefault="009B5385" w:rsidP="00365EA3">
            <w:pPr>
              <w:rPr>
                <w:rFonts w:ascii="Arial" w:hAnsi="Arial" w:cs="Arial"/>
                <w:sz w:val="20"/>
                <w:szCs w:val="20"/>
                <w:lang w:val="en-GB"/>
              </w:rPr>
            </w:pPr>
            <w:r>
              <w:rPr>
                <w:rFonts w:ascii="Arial" w:hAnsi="Arial" w:cs="Arial"/>
                <w:sz w:val="20"/>
                <w:szCs w:val="20"/>
                <w:lang w:val="en-GB"/>
              </w:rPr>
              <w:t>10</w:t>
            </w:r>
            <w:r w:rsidR="00686D42">
              <w:rPr>
                <w:rFonts w:ascii="Arial" w:hAnsi="Arial" w:cs="Arial"/>
                <w:sz w:val="20"/>
                <w:szCs w:val="20"/>
                <w:lang w:val="en-GB"/>
              </w:rPr>
              <w:t xml:space="preserve">. </w:t>
            </w:r>
            <w:r>
              <w:rPr>
                <w:rFonts w:ascii="Arial" w:hAnsi="Arial" w:cs="Arial"/>
                <w:sz w:val="20"/>
                <w:szCs w:val="20"/>
                <w:lang w:val="en-GB"/>
              </w:rPr>
              <w:t>December</w:t>
            </w:r>
            <w:r w:rsidR="00686D42">
              <w:rPr>
                <w:rFonts w:ascii="Arial" w:hAnsi="Arial" w:cs="Arial"/>
                <w:sz w:val="20"/>
                <w:szCs w:val="20"/>
                <w:lang w:val="en-GB"/>
              </w:rPr>
              <w:t xml:space="preserve"> 2021</w:t>
            </w:r>
            <w:ins w:id="8" w:author="Holger Eichelberger" w:date="2022-03-31T11:24:00Z">
              <w:r w:rsidR="0028726A">
                <w:rPr>
                  <w:rFonts w:ascii="Arial" w:hAnsi="Arial" w:cs="Arial"/>
                  <w:sz w:val="20"/>
                  <w:szCs w:val="20"/>
                  <w:lang w:val="en-GB"/>
                </w:rPr>
                <w:t>-</w:t>
              </w:r>
            </w:ins>
          </w:p>
        </w:tc>
        <w:tc>
          <w:tcPr>
            <w:tcW w:w="5445" w:type="dxa"/>
            <w:shd w:val="clear" w:color="auto" w:fill="auto"/>
          </w:tcPr>
          <w:p w14:paraId="626DB84C" w14:textId="60D184CD" w:rsidR="00686D42" w:rsidRDefault="004F47C9" w:rsidP="00686D42">
            <w:pPr>
              <w:rPr>
                <w:rFonts w:ascii="Arial" w:hAnsi="Arial" w:cs="Arial"/>
                <w:sz w:val="20"/>
                <w:szCs w:val="20"/>
                <w:lang w:val="en-GB"/>
              </w:rPr>
            </w:pPr>
            <w:r>
              <w:rPr>
                <w:rFonts w:ascii="Arial" w:hAnsi="Arial" w:cs="Arial"/>
                <w:sz w:val="20"/>
                <w:szCs w:val="20"/>
                <w:lang w:val="en-GB"/>
              </w:rPr>
              <w:t>Self-unpacking of Maven libraries</w:t>
            </w:r>
            <w:r w:rsidR="009B5385">
              <w:rPr>
                <w:rFonts w:ascii="Arial" w:hAnsi="Arial" w:cs="Arial"/>
                <w:sz w:val="20"/>
                <w:szCs w:val="20"/>
                <w:lang w:val="en-GB"/>
              </w:rPr>
              <w:t>, maven settings</w:t>
            </w:r>
            <w:ins w:id="9" w:author="Holger Eichelberger" w:date="2023-03-11T14:40:00Z">
              <w:r w:rsidR="00424F74">
                <w:rPr>
                  <w:rFonts w:ascii="Arial" w:hAnsi="Arial" w:cs="Arial"/>
                  <w:sz w:val="20"/>
                  <w:szCs w:val="20"/>
                  <w:lang w:val="en-GB"/>
                </w:rPr>
                <w:t xml:space="preserve">, </w:t>
              </w:r>
            </w:ins>
            <w:ins w:id="10" w:author="Holger Eichelberger" w:date="2023-03-11T14:41:00Z">
              <w:r w:rsidR="00424F74">
                <w:rPr>
                  <w:rFonts w:ascii="Arial" w:hAnsi="Arial" w:cs="Arial"/>
                  <w:sz w:val="20"/>
                  <w:szCs w:val="20"/>
                  <w:lang w:val="en-GB"/>
                </w:rPr>
                <w:t>additional maven arguments</w:t>
              </w:r>
            </w:ins>
            <w:r w:rsidR="009B5385">
              <w:rPr>
                <w:rFonts w:ascii="Arial" w:hAnsi="Arial" w:cs="Arial"/>
                <w:sz w:val="20"/>
                <w:szCs w:val="20"/>
                <w:lang w:val="en-GB"/>
              </w:rPr>
              <w:t xml:space="preserve"> and repository options</w:t>
            </w:r>
            <w:ins w:id="11" w:author="Holger Eichelberger" w:date="2022-03-31T11:24:00Z">
              <w:r w:rsidR="0028726A">
                <w:rPr>
                  <w:rFonts w:ascii="Arial" w:hAnsi="Arial" w:cs="Arial"/>
                  <w:sz w:val="20"/>
                  <w:szCs w:val="20"/>
                  <w:lang w:val="en-GB"/>
                </w:rPr>
                <w:t xml:space="preserve">, Docker </w:t>
              </w:r>
              <w:proofErr w:type="spellStart"/>
              <w:r w:rsidR="0028726A">
                <w:rPr>
                  <w:rFonts w:ascii="Arial" w:hAnsi="Arial" w:cs="Arial"/>
                  <w:sz w:val="20"/>
                  <w:szCs w:val="20"/>
                  <w:lang w:val="en-GB"/>
                </w:rPr>
                <w:t>instantiator</w:t>
              </w:r>
              <w:proofErr w:type="spellEnd"/>
              <w:r w:rsidR="0028726A">
                <w:rPr>
                  <w:rFonts w:ascii="Arial" w:hAnsi="Arial" w:cs="Arial"/>
                  <w:sz w:val="20"/>
                  <w:szCs w:val="20"/>
                  <w:lang w:val="en-GB"/>
                </w:rPr>
                <w:t xml:space="preserve"> extension</w:t>
              </w:r>
            </w:ins>
            <w:ins w:id="12" w:author="Holger Eichelberger" w:date="2022-11-29T09:00:00Z">
              <w:r w:rsidR="00A94F8E">
                <w:rPr>
                  <w:rFonts w:ascii="Arial" w:hAnsi="Arial" w:cs="Arial"/>
                  <w:sz w:val="20"/>
                  <w:szCs w:val="20"/>
                  <w:lang w:val="en-GB"/>
                </w:rPr>
                <w:t>, Docker upgrade to 3.8.3</w:t>
              </w:r>
            </w:ins>
            <w:ins w:id="13" w:author="Holger Eichelberger" w:date="2022-12-29T19:47:00Z">
              <w:r w:rsidR="005C63A3">
                <w:rPr>
                  <w:rFonts w:ascii="Arial" w:hAnsi="Arial" w:cs="Arial"/>
                  <w:sz w:val="20"/>
                  <w:szCs w:val="20"/>
                  <w:lang w:val="en-GB"/>
                </w:rPr>
                <w:t xml:space="preserve">, LXC </w:t>
              </w:r>
              <w:proofErr w:type="spellStart"/>
              <w:r w:rsidR="005C63A3">
                <w:rPr>
                  <w:rFonts w:ascii="Arial" w:hAnsi="Arial" w:cs="Arial"/>
                  <w:sz w:val="20"/>
                  <w:szCs w:val="20"/>
                  <w:lang w:val="en-GB"/>
                </w:rPr>
                <w:t>instantiator</w:t>
              </w:r>
              <w:proofErr w:type="spellEnd"/>
              <w:r w:rsidR="005C63A3">
                <w:rPr>
                  <w:rFonts w:ascii="Arial" w:hAnsi="Arial" w:cs="Arial"/>
                  <w:sz w:val="20"/>
                  <w:szCs w:val="20"/>
                  <w:lang w:val="en-GB"/>
                </w:rPr>
                <w:t xml:space="preserve"> extension</w:t>
              </w:r>
            </w:ins>
          </w:p>
        </w:tc>
      </w:tr>
    </w:tbl>
    <w:p w14:paraId="61DE37DD" w14:textId="77777777" w:rsidR="00365EA3" w:rsidRPr="009742A2" w:rsidRDefault="00365EA3" w:rsidP="00365EA3">
      <w:pPr>
        <w:rPr>
          <w:rFonts w:ascii="Arial" w:hAnsi="Arial" w:cs="Arial"/>
          <w:lang w:val="en-US"/>
        </w:rPr>
      </w:pPr>
    </w:p>
    <w:p w14:paraId="2511F347" w14:textId="77777777" w:rsidR="00365EA3" w:rsidRDefault="00365EA3" w:rsidP="00365EA3">
      <w:pPr>
        <w:rPr>
          <w:rFonts w:ascii="Arial" w:hAnsi="Arial" w:cs="Arial"/>
          <w:lang w:val="en-GB"/>
        </w:rPr>
      </w:pPr>
      <w:r w:rsidRPr="00D0003F">
        <w:rPr>
          <w:rFonts w:ascii="Arial" w:hAnsi="Arial" w:cs="Arial"/>
          <w:lang w:val="en-GB"/>
        </w:rPr>
        <w:t>Document Properties</w:t>
      </w:r>
    </w:p>
    <w:p w14:paraId="3CAEA40A" w14:textId="77777777" w:rsidR="00365EA3" w:rsidRDefault="00365EA3" w:rsidP="00365EA3">
      <w:pPr>
        <w:jc w:val="left"/>
        <w:rPr>
          <w:rFonts w:ascii="Arial" w:hAnsi="Arial" w:cs="Arial"/>
          <w:sz w:val="20"/>
          <w:szCs w:val="20"/>
          <w:lang w:val="en-GB"/>
        </w:rPr>
      </w:pPr>
      <w:r w:rsidRPr="00725A64">
        <w:rPr>
          <w:rFonts w:ascii="Arial" w:hAnsi="Arial" w:cs="Arial"/>
          <w:sz w:val="20"/>
          <w:szCs w:val="20"/>
          <w:lang w:val="en-GB"/>
        </w:rPr>
        <w:t xml:space="preserve">The </w:t>
      </w:r>
      <w:proofErr w:type="gramStart"/>
      <w:r w:rsidRPr="00725A64">
        <w:rPr>
          <w:rFonts w:ascii="Arial" w:hAnsi="Arial" w:cs="Arial"/>
          <w:sz w:val="20"/>
          <w:szCs w:val="20"/>
          <w:lang w:val="en-GB"/>
        </w:rPr>
        <w:t>spell checking</w:t>
      </w:r>
      <w:proofErr w:type="gramEnd"/>
      <w:r w:rsidRPr="00725A64">
        <w:rPr>
          <w:rFonts w:ascii="Arial" w:hAnsi="Arial" w:cs="Arial"/>
          <w:sz w:val="20"/>
          <w:szCs w:val="20"/>
          <w:lang w:val="en-GB"/>
        </w:rPr>
        <w:t xml:space="preserve"> language for this document is set to UK English.</w:t>
      </w:r>
    </w:p>
    <w:p w14:paraId="12D7E4C9" w14:textId="77777777" w:rsidR="00365EA3" w:rsidRDefault="00365EA3" w:rsidP="00365EA3">
      <w:pPr>
        <w:spacing w:after="0"/>
        <w:jc w:val="left"/>
        <w:rPr>
          <w:rFonts w:ascii="Arial" w:hAnsi="Arial" w:cs="Arial"/>
          <w:lang w:val="en-GB"/>
        </w:rPr>
      </w:pPr>
      <w:r>
        <w:rPr>
          <w:rFonts w:ascii="Arial" w:hAnsi="Arial" w:cs="Arial"/>
          <w:lang w:val="en-GB"/>
        </w:rPr>
        <w:t>Acknowledgements</w:t>
      </w:r>
    </w:p>
    <w:p w14:paraId="7F709BA1" w14:textId="77777777" w:rsidR="00365EA3" w:rsidRDefault="00365EA3" w:rsidP="00365EA3">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1E0F5A90" w14:textId="77777777"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257483).</w:t>
      </w:r>
    </w:p>
    <w:p w14:paraId="4E120F84" w14:textId="77777777"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European Commission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w:t>
      </w:r>
      <w:proofErr w:type="spellStart"/>
      <w:r>
        <w:rPr>
          <w:rFonts w:ascii="Arial" w:hAnsi="Arial" w:cs="Arial"/>
          <w:sz w:val="20"/>
          <w:szCs w:val="20"/>
          <w:lang w:val="en-GB"/>
        </w:rPr>
        <w:t>QualiMaster</w:t>
      </w:r>
      <w:proofErr w:type="spellEnd"/>
      <w:r>
        <w:rPr>
          <w:rFonts w:ascii="Arial" w:hAnsi="Arial" w:cs="Arial"/>
          <w:sz w:val="20"/>
          <w:szCs w:val="20"/>
          <w:lang w:val="en-GB"/>
        </w:rPr>
        <w:t xml:space="preserve"> project (grant 619525).</w:t>
      </w:r>
    </w:p>
    <w:p w14:paraId="25EA268D" w14:textId="72259B04" w:rsidR="00365EA3" w:rsidRDefault="00365EA3" w:rsidP="00365EA3">
      <w:pPr>
        <w:pStyle w:val="ListParagraph"/>
        <w:numPr>
          <w:ilvl w:val="0"/>
          <w:numId w:val="22"/>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w:t>
      </w:r>
      <w:proofErr w:type="spellStart"/>
      <w:r>
        <w:rPr>
          <w:rFonts w:ascii="Arial" w:hAnsi="Arial" w:cs="Arial"/>
          <w:sz w:val="20"/>
          <w:szCs w:val="20"/>
          <w:lang w:val="en-GB"/>
        </w:rPr>
        <w:t>ScaleLog</w:t>
      </w:r>
      <w:proofErr w:type="spellEnd"/>
      <w:r>
        <w:rPr>
          <w:rFonts w:ascii="Arial" w:hAnsi="Arial" w:cs="Arial"/>
          <w:sz w:val="20"/>
          <w:szCs w:val="20"/>
          <w:lang w:val="en-GB"/>
        </w:rPr>
        <w:t xml:space="preserve"> project (grant KF2912401SS).</w:t>
      </w:r>
    </w:p>
    <w:p w14:paraId="27B8D04E" w14:textId="219A1EB8" w:rsidR="00CF67F4" w:rsidRPr="00CF67F4" w:rsidRDefault="00CF67F4" w:rsidP="00CF67F4">
      <w:pPr>
        <w:pStyle w:val="ListParagraph"/>
        <w:numPr>
          <w:ilvl w:val="0"/>
          <w:numId w:val="22"/>
        </w:numPr>
        <w:jc w:val="left"/>
        <w:rPr>
          <w:rFonts w:ascii="Arial" w:hAnsi="Arial" w:cs="Arial"/>
          <w:sz w:val="20"/>
          <w:szCs w:val="20"/>
          <w:lang w:val="en-GB"/>
        </w:rPr>
      </w:pPr>
      <w:r>
        <w:rPr>
          <w:rFonts w:ascii="Arial" w:hAnsi="Arial" w:cs="Arial"/>
          <w:sz w:val="20"/>
          <w:szCs w:val="20"/>
          <w:lang w:val="en-GB"/>
        </w:rPr>
        <w:t xml:space="preserve">German Ministry of Economic Affairs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p>
    <w:p w14:paraId="22D5C2C5" w14:textId="0599ED7D" w:rsidR="00365EA3" w:rsidRPr="00725A64" w:rsidRDefault="00365EA3" w:rsidP="00365EA3">
      <w:pPr>
        <w:jc w:val="left"/>
        <w:rPr>
          <w:rFonts w:ascii="Arial" w:hAnsi="Arial" w:cs="Arial"/>
          <w:sz w:val="20"/>
          <w:szCs w:val="20"/>
          <w:lang w:val="en-GB"/>
        </w:rPr>
        <w:sectPr w:rsidR="00365EA3" w:rsidRPr="00725A64" w:rsidSect="00686D42">
          <w:pgSz w:w="11906" w:h="16838"/>
          <w:pgMar w:top="1440" w:right="1797" w:bottom="1440" w:left="1797" w:header="709" w:footer="709" w:gutter="0"/>
          <w:cols w:space="708"/>
          <w:titlePg/>
          <w:docGrid w:linePitch="360"/>
        </w:sectPr>
      </w:pPr>
      <w:r>
        <w:rPr>
          <w:rFonts w:ascii="Arial" w:hAnsi="Arial" w:cs="Arial"/>
          <w:sz w:val="20"/>
          <w:szCs w:val="20"/>
          <w:lang w:val="en-GB"/>
        </w:rPr>
        <w:t xml:space="preserve">We would like to thank </w:t>
      </w:r>
      <w:proofErr w:type="spellStart"/>
      <w:r>
        <w:rPr>
          <w:rFonts w:ascii="Arial" w:hAnsi="Arial" w:cs="Arial"/>
          <w:sz w:val="20"/>
          <w:szCs w:val="20"/>
          <w:lang w:val="en-GB"/>
        </w:rPr>
        <w:t>Aike</w:t>
      </w:r>
      <w:proofErr w:type="spellEnd"/>
      <w:r>
        <w:rPr>
          <w:rFonts w:ascii="Arial" w:hAnsi="Arial" w:cs="Arial"/>
          <w:sz w:val="20"/>
          <w:szCs w:val="20"/>
          <w:lang w:val="en-GB"/>
        </w:rPr>
        <w:t xml:space="preserve"> Sass (Java </w:t>
      </w:r>
      <w:proofErr w:type="spellStart"/>
      <w:r>
        <w:rPr>
          <w:rFonts w:ascii="Arial" w:hAnsi="Arial" w:cs="Arial"/>
          <w:sz w:val="20"/>
          <w:szCs w:val="20"/>
          <w:lang w:val="en-GB"/>
        </w:rPr>
        <w:t>instantiator</w:t>
      </w:r>
      <w:proofErr w:type="spellEnd"/>
      <w:r>
        <w:rPr>
          <w:rFonts w:ascii="Arial" w:hAnsi="Arial" w:cs="Arial"/>
          <w:sz w:val="20"/>
          <w:szCs w:val="20"/>
          <w:lang w:val="en-GB"/>
        </w:rPr>
        <w:t xml:space="preserve">, VIL translation-time content expressions, serializer), </w:t>
      </w:r>
      <w:proofErr w:type="spellStart"/>
      <w:r>
        <w:rPr>
          <w:rFonts w:ascii="Arial" w:hAnsi="Arial" w:cs="Arial"/>
          <w:sz w:val="20"/>
          <w:szCs w:val="20"/>
          <w:lang w:val="en-GB"/>
        </w:rPr>
        <w:t>Bartu</w:t>
      </w:r>
      <w:proofErr w:type="spellEnd"/>
      <w:r>
        <w:rPr>
          <w:rFonts w:ascii="Arial" w:hAnsi="Arial" w:cs="Arial"/>
          <w:sz w:val="20"/>
          <w:szCs w:val="20"/>
          <w:lang w:val="en-GB"/>
        </w:rPr>
        <w:t xml:space="preserve"> </w:t>
      </w:r>
      <w:proofErr w:type="spellStart"/>
      <w:r>
        <w:rPr>
          <w:rFonts w:ascii="Arial" w:hAnsi="Arial" w:cs="Arial"/>
          <w:sz w:val="20"/>
          <w:szCs w:val="20"/>
          <w:lang w:val="en-GB"/>
        </w:rPr>
        <w:t>Dernek</w:t>
      </w:r>
      <w:proofErr w:type="spellEnd"/>
      <w:r>
        <w:rPr>
          <w:rFonts w:ascii="Arial" w:hAnsi="Arial" w:cs="Arial"/>
          <w:sz w:val="20"/>
          <w:szCs w:val="20"/>
          <w:lang w:val="en-GB"/>
        </w:rPr>
        <w:t xml:space="preserve"> (content assist)</w:t>
      </w:r>
      <w:ins w:id="14" w:author="Holger Eichelberger" w:date="2022-03-31T11:24:00Z">
        <w:r w:rsidR="00F10D1B">
          <w:rPr>
            <w:rFonts w:ascii="Arial" w:hAnsi="Arial" w:cs="Arial"/>
            <w:sz w:val="20"/>
            <w:szCs w:val="20"/>
            <w:lang w:val="en-GB"/>
          </w:rPr>
          <w:t>,</w:t>
        </w:r>
      </w:ins>
      <w:r>
        <w:rPr>
          <w:rFonts w:ascii="Arial" w:hAnsi="Arial" w:cs="Arial"/>
          <w:sz w:val="20"/>
          <w:szCs w:val="20"/>
          <w:lang w:val="en-GB"/>
        </w:rPr>
        <w:t xml:space="preserve"> </w:t>
      </w:r>
      <w:del w:id="15" w:author="Holger Eichelberger" w:date="2022-03-31T11:24:00Z">
        <w:r w:rsidDel="00F10D1B">
          <w:rPr>
            <w:rFonts w:ascii="Arial" w:hAnsi="Arial" w:cs="Arial"/>
            <w:sz w:val="20"/>
            <w:szCs w:val="20"/>
            <w:lang w:val="en-GB"/>
          </w:rPr>
          <w:delText xml:space="preserve">and </w:delText>
        </w:r>
      </w:del>
      <w:r>
        <w:rPr>
          <w:rFonts w:ascii="Arial" w:hAnsi="Arial" w:cs="Arial"/>
          <w:sz w:val="20"/>
          <w:szCs w:val="20"/>
          <w:lang w:val="en-GB"/>
        </w:rPr>
        <w:t xml:space="preserve">Sebastian Bender (clarifications, ANT and Make </w:t>
      </w:r>
      <w:proofErr w:type="spellStart"/>
      <w:r>
        <w:rPr>
          <w:rFonts w:ascii="Arial" w:hAnsi="Arial" w:cs="Arial"/>
          <w:sz w:val="20"/>
          <w:szCs w:val="20"/>
          <w:lang w:val="en-GB"/>
        </w:rPr>
        <w:t>instantiator</w:t>
      </w:r>
      <w:proofErr w:type="spellEnd"/>
      <w:r>
        <w:rPr>
          <w:rFonts w:ascii="Arial" w:hAnsi="Arial" w:cs="Arial"/>
          <w:sz w:val="20"/>
          <w:szCs w:val="20"/>
          <w:lang w:val="en-GB"/>
        </w:rPr>
        <w:t>)</w:t>
      </w:r>
      <w:ins w:id="16" w:author="Holger Eichelberger" w:date="2022-03-31T11:24:00Z">
        <w:r w:rsidR="00F10D1B">
          <w:rPr>
            <w:rFonts w:ascii="Arial" w:hAnsi="Arial" w:cs="Arial"/>
            <w:sz w:val="20"/>
            <w:szCs w:val="20"/>
            <w:lang w:val="en-GB"/>
          </w:rPr>
          <w:t>, Monika Staciwa (Docker)</w:t>
        </w:r>
      </w:ins>
      <w:ins w:id="17" w:author="Holger Eichelberger" w:date="2022-12-29T19:47:00Z">
        <w:r w:rsidR="005C63A3">
          <w:rPr>
            <w:rFonts w:ascii="Arial" w:hAnsi="Arial" w:cs="Arial"/>
            <w:sz w:val="20"/>
            <w:szCs w:val="20"/>
            <w:lang w:val="en-GB"/>
          </w:rPr>
          <w:t>, and Luca Schulz (LXC)</w:t>
        </w:r>
      </w:ins>
      <w:r>
        <w:rPr>
          <w:rFonts w:ascii="Arial" w:hAnsi="Arial" w:cs="Arial"/>
          <w:sz w:val="20"/>
          <w:szCs w:val="20"/>
          <w:lang w:val="en-GB"/>
        </w:rPr>
        <w:t xml:space="preserve"> for their contributions.</w:t>
      </w:r>
    </w:p>
    <w:p w14:paraId="7D9DC758" w14:textId="77777777" w:rsidR="00365EA3" w:rsidRPr="00725A64" w:rsidRDefault="00365EA3" w:rsidP="00365EA3">
      <w:pPr>
        <w:outlineLvl w:val="0"/>
        <w:rPr>
          <w:b/>
          <w:sz w:val="32"/>
          <w:lang w:val="en-GB"/>
        </w:rPr>
      </w:pPr>
      <w:bookmarkStart w:id="18" w:name="_Toc174609719"/>
      <w:r w:rsidRPr="00725A64">
        <w:rPr>
          <w:b/>
          <w:sz w:val="32"/>
          <w:lang w:val="en-GB"/>
        </w:rPr>
        <w:lastRenderedPageBreak/>
        <w:t>Table of Contents</w:t>
      </w:r>
      <w:bookmarkEnd w:id="18"/>
    </w:p>
    <w:p w14:paraId="68E47A89" w14:textId="6EB18C94" w:rsidR="00EF273D" w:rsidRDefault="00365EA3">
      <w:pPr>
        <w:pStyle w:val="TOC1"/>
        <w:tabs>
          <w:tab w:val="right" w:leader="dot" w:pos="9062"/>
        </w:tabs>
        <w:rPr>
          <w:ins w:id="19" w:author="Holger Eichelberger" w:date="2024-08-15T10:21:00Z"/>
          <w:rFonts w:asciiTheme="minorHAnsi" w:eastAsiaTheme="minorEastAsia" w:hAnsiTheme="minorHAnsi" w:cstheme="minorBidi"/>
          <w:noProof/>
          <w:sz w:val="22"/>
          <w:szCs w:val="22"/>
          <w:lang w:val="en-DE" w:eastAsia="en-DE"/>
        </w:rPr>
      </w:pPr>
      <w:r w:rsidRPr="00725A64">
        <w:rPr>
          <w:lang w:val="en-GB"/>
        </w:rPr>
        <w:fldChar w:fldCharType="begin"/>
      </w:r>
      <w:r w:rsidRPr="00725A64">
        <w:rPr>
          <w:lang w:val="en-GB"/>
        </w:rPr>
        <w:instrText xml:space="preserve"> TOC \o "1-3" \h \z \u </w:instrText>
      </w:r>
      <w:r w:rsidRPr="00725A64">
        <w:rPr>
          <w:lang w:val="en-GB"/>
        </w:rPr>
        <w:fldChar w:fldCharType="separate"/>
      </w:r>
      <w:ins w:id="20" w:author="Holger Eichelberger" w:date="2024-08-15T10:21:00Z">
        <w:r w:rsidR="00EF273D" w:rsidRPr="001A2AF8">
          <w:rPr>
            <w:rStyle w:val="Hyperlink"/>
            <w:noProof/>
          </w:rPr>
          <w:fldChar w:fldCharType="begin"/>
        </w:r>
        <w:r w:rsidR="00EF273D" w:rsidRPr="001A2AF8">
          <w:rPr>
            <w:rStyle w:val="Hyperlink"/>
            <w:noProof/>
          </w:rPr>
          <w:instrText xml:space="preserve"> </w:instrText>
        </w:r>
        <w:r w:rsidR="00EF273D">
          <w:rPr>
            <w:noProof/>
          </w:rPr>
          <w:instrText>HYPERLINK \l "_Toc174609719"</w:instrText>
        </w:r>
        <w:r w:rsidR="00EF273D" w:rsidRPr="001A2AF8">
          <w:rPr>
            <w:rStyle w:val="Hyperlink"/>
            <w:noProof/>
          </w:rPr>
          <w:instrText xml:space="preserve"> </w:instrText>
        </w:r>
        <w:r w:rsidR="00EF273D" w:rsidRPr="001A2AF8">
          <w:rPr>
            <w:rStyle w:val="Hyperlink"/>
            <w:noProof/>
          </w:rPr>
          <w:fldChar w:fldCharType="separate"/>
        </w:r>
        <w:r w:rsidR="00EF273D" w:rsidRPr="001A2AF8">
          <w:rPr>
            <w:rStyle w:val="Hyperlink"/>
            <w:b/>
            <w:noProof/>
            <w:lang w:val="en-GB"/>
          </w:rPr>
          <w:t>Table of Contents</w:t>
        </w:r>
        <w:r w:rsidR="00EF273D">
          <w:rPr>
            <w:noProof/>
            <w:webHidden/>
          </w:rPr>
          <w:tab/>
        </w:r>
        <w:r w:rsidR="00EF273D">
          <w:rPr>
            <w:noProof/>
            <w:webHidden/>
          </w:rPr>
          <w:fldChar w:fldCharType="begin"/>
        </w:r>
        <w:r w:rsidR="00EF273D">
          <w:rPr>
            <w:noProof/>
            <w:webHidden/>
          </w:rPr>
          <w:instrText xml:space="preserve"> PAGEREF _Toc174609719 \h </w:instrText>
        </w:r>
      </w:ins>
      <w:r w:rsidR="00EF273D">
        <w:rPr>
          <w:noProof/>
          <w:webHidden/>
        </w:rPr>
      </w:r>
      <w:r w:rsidR="00EF273D">
        <w:rPr>
          <w:noProof/>
          <w:webHidden/>
        </w:rPr>
        <w:fldChar w:fldCharType="separate"/>
      </w:r>
      <w:ins w:id="21" w:author="Holger Eichelberger" w:date="2024-08-19T09:56:00Z">
        <w:r w:rsidR="002A0807">
          <w:rPr>
            <w:noProof/>
            <w:webHidden/>
          </w:rPr>
          <w:t>3</w:t>
        </w:r>
      </w:ins>
      <w:ins w:id="22" w:author="Holger Eichelberger" w:date="2024-08-15T10:21:00Z">
        <w:r w:rsidR="00EF273D">
          <w:rPr>
            <w:noProof/>
            <w:webHidden/>
          </w:rPr>
          <w:fldChar w:fldCharType="end"/>
        </w:r>
        <w:r w:rsidR="00EF273D" w:rsidRPr="001A2AF8">
          <w:rPr>
            <w:rStyle w:val="Hyperlink"/>
            <w:noProof/>
          </w:rPr>
          <w:fldChar w:fldCharType="end"/>
        </w:r>
      </w:ins>
    </w:p>
    <w:p w14:paraId="203DCDE9" w14:textId="01D878D1" w:rsidR="00EF273D" w:rsidRDefault="00EF273D">
      <w:pPr>
        <w:pStyle w:val="TOC1"/>
        <w:tabs>
          <w:tab w:val="right" w:leader="dot" w:pos="9062"/>
        </w:tabs>
        <w:rPr>
          <w:ins w:id="23" w:author="Holger Eichelberger" w:date="2024-08-15T10:21:00Z"/>
          <w:rFonts w:asciiTheme="minorHAnsi" w:eastAsiaTheme="minorEastAsia" w:hAnsiTheme="minorHAnsi" w:cstheme="minorBidi"/>
          <w:noProof/>
          <w:sz w:val="22"/>
          <w:szCs w:val="22"/>
          <w:lang w:val="en-DE" w:eastAsia="en-DE"/>
        </w:rPr>
      </w:pPr>
      <w:ins w:id="24"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"_Toc174609720"</w:instrText>
        </w:r>
        <w:r w:rsidRPr="001A2AF8">
          <w:rPr>
            <w:rStyle w:val="Hyperlink"/>
            <w:noProof/>
          </w:rPr>
          <w:instrText xml:space="preserve"> </w:instrText>
        </w:r>
        <w:r w:rsidRPr="001A2AF8">
          <w:rPr>
            <w:rStyle w:val="Hyperlink"/>
            <w:noProof/>
          </w:rPr>
          <w:fldChar w:fldCharType="separate"/>
        </w:r>
        <w:r w:rsidRPr="001A2AF8">
          <w:rPr>
            <w:rStyle w:val="Hyperlink"/>
            <w:b/>
            <w:noProof/>
            <w:lang w:val="en-GB"/>
          </w:rPr>
          <w:t>Table of Figures</w:t>
        </w:r>
        <w:r>
          <w:rPr>
            <w:noProof/>
            <w:webHidden/>
          </w:rPr>
          <w:tab/>
        </w:r>
        <w:r>
          <w:rPr>
            <w:noProof/>
            <w:webHidden/>
          </w:rPr>
          <w:fldChar w:fldCharType="begin"/>
        </w:r>
        <w:r>
          <w:rPr>
            <w:noProof/>
            <w:webHidden/>
          </w:rPr>
          <w:instrText xml:space="preserve"> PAGEREF _Toc174609720 \h </w:instrText>
        </w:r>
      </w:ins>
      <w:r>
        <w:rPr>
          <w:noProof/>
          <w:webHidden/>
        </w:rPr>
      </w:r>
      <w:r>
        <w:rPr>
          <w:noProof/>
          <w:webHidden/>
        </w:rPr>
        <w:fldChar w:fldCharType="separate"/>
      </w:r>
      <w:ins w:id="25" w:author="Holger Eichelberger" w:date="2024-08-19T09:56:00Z">
        <w:r w:rsidR="002A0807">
          <w:rPr>
            <w:noProof/>
            <w:webHidden/>
          </w:rPr>
          <w:t>4</w:t>
        </w:r>
      </w:ins>
      <w:ins w:id="26" w:author="Holger Eichelberger" w:date="2024-08-15T10:21:00Z">
        <w:r>
          <w:rPr>
            <w:noProof/>
            <w:webHidden/>
          </w:rPr>
          <w:fldChar w:fldCharType="end"/>
        </w:r>
        <w:r w:rsidRPr="001A2AF8">
          <w:rPr>
            <w:rStyle w:val="Hyperlink"/>
            <w:noProof/>
          </w:rPr>
          <w:fldChar w:fldCharType="end"/>
        </w:r>
      </w:ins>
    </w:p>
    <w:p w14:paraId="7E112BF2" w14:textId="50D04E49" w:rsidR="00EF273D" w:rsidRDefault="00EF273D">
      <w:pPr>
        <w:pStyle w:val="TOC1"/>
        <w:tabs>
          <w:tab w:val="left" w:pos="480"/>
          <w:tab w:val="right" w:leader="dot" w:pos="9062"/>
        </w:tabs>
        <w:rPr>
          <w:ins w:id="27" w:author="Holger Eichelberger" w:date="2024-08-15T10:21:00Z"/>
          <w:rFonts w:asciiTheme="minorHAnsi" w:eastAsiaTheme="minorEastAsia" w:hAnsiTheme="minorHAnsi" w:cstheme="minorBidi"/>
          <w:noProof/>
          <w:sz w:val="22"/>
          <w:szCs w:val="22"/>
          <w:lang w:val="en-DE" w:eastAsia="en-DE"/>
        </w:rPr>
      </w:pPr>
      <w:ins w:id="28"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"_Toc174609721"</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1</w:t>
        </w:r>
        <w:r>
          <w:rPr>
            <w:rFonts w:asciiTheme="minorHAnsi" w:eastAsiaTheme="minorEastAsia" w:hAnsiTheme="minorHAnsi" w:cstheme="minorBidi"/>
            <w:noProof/>
            <w:sz w:val="22"/>
            <w:szCs w:val="22"/>
            <w:lang w:val="en-DE" w:eastAsia="en-DE"/>
          </w:rPr>
          <w:tab/>
        </w:r>
        <w:r w:rsidRPr="001A2AF8">
          <w:rPr>
            <w:rStyle w:val="Hyperlink"/>
            <w:noProof/>
            <w:lang w:val="en-GB"/>
          </w:rPr>
          <w:t>Introduction</w:t>
        </w:r>
        <w:r>
          <w:rPr>
            <w:noProof/>
            <w:webHidden/>
          </w:rPr>
          <w:tab/>
        </w:r>
        <w:r>
          <w:rPr>
            <w:noProof/>
            <w:webHidden/>
          </w:rPr>
          <w:fldChar w:fldCharType="begin"/>
        </w:r>
        <w:r>
          <w:rPr>
            <w:noProof/>
            <w:webHidden/>
          </w:rPr>
          <w:instrText xml:space="preserve"> PAGEREF _Toc174609721 \h </w:instrText>
        </w:r>
      </w:ins>
      <w:r>
        <w:rPr>
          <w:noProof/>
          <w:webHidden/>
        </w:rPr>
      </w:r>
      <w:r>
        <w:rPr>
          <w:noProof/>
          <w:webHidden/>
        </w:rPr>
        <w:fldChar w:fldCharType="separate"/>
      </w:r>
      <w:ins w:id="29" w:author="Holger Eichelberger" w:date="2024-08-19T09:56:00Z">
        <w:r w:rsidR="002A0807">
          <w:rPr>
            <w:noProof/>
            <w:webHidden/>
          </w:rPr>
          <w:t>5</w:t>
        </w:r>
      </w:ins>
      <w:ins w:id="30" w:author="Holger Eichelberger" w:date="2024-08-15T10:21:00Z">
        <w:r>
          <w:rPr>
            <w:noProof/>
            <w:webHidden/>
          </w:rPr>
          <w:fldChar w:fldCharType="end"/>
        </w:r>
        <w:r w:rsidRPr="001A2AF8">
          <w:rPr>
            <w:rStyle w:val="Hyperlink"/>
            <w:noProof/>
          </w:rPr>
          <w:fldChar w:fldCharType="end"/>
        </w:r>
      </w:ins>
    </w:p>
    <w:p w14:paraId="73CFEDFA" w14:textId="6CB29A80" w:rsidR="00EF273D" w:rsidRDefault="00EF273D">
      <w:pPr>
        <w:pStyle w:val="TOC1"/>
        <w:tabs>
          <w:tab w:val="left" w:pos="480"/>
          <w:tab w:val="right" w:leader="dot" w:pos="9062"/>
        </w:tabs>
        <w:rPr>
          <w:ins w:id="31" w:author="Holger Eichelberger" w:date="2024-08-15T10:21:00Z"/>
          <w:rFonts w:asciiTheme="minorHAnsi" w:eastAsiaTheme="minorEastAsia" w:hAnsiTheme="minorHAnsi" w:cstheme="minorBidi"/>
          <w:noProof/>
          <w:sz w:val="22"/>
          <w:szCs w:val="22"/>
          <w:lang w:val="en-DE" w:eastAsia="en-DE"/>
        </w:rPr>
      </w:pPr>
      <w:ins w:id="32"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"_Toc174609722"</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2</w:t>
        </w:r>
        <w:r>
          <w:rPr>
            <w:rFonts w:asciiTheme="minorHAnsi" w:eastAsiaTheme="minorEastAsia" w:hAnsiTheme="minorHAnsi" w:cstheme="minorBidi"/>
            <w:noProof/>
            <w:sz w:val="22"/>
            <w:szCs w:val="22"/>
            <w:lang w:val="en-DE" w:eastAsia="en-DE"/>
          </w:rPr>
          <w:tab/>
        </w:r>
        <w:r w:rsidRPr="001A2AF8">
          <w:rPr>
            <w:rStyle w:val="Hyperlink"/>
            <w:noProof/>
            <w:lang w:val="en-GB"/>
          </w:rPr>
          <w:t>Default Extensions</w:t>
        </w:r>
        <w:r>
          <w:rPr>
            <w:noProof/>
            <w:webHidden/>
          </w:rPr>
          <w:tab/>
        </w:r>
        <w:r>
          <w:rPr>
            <w:noProof/>
            <w:webHidden/>
          </w:rPr>
          <w:fldChar w:fldCharType="begin"/>
        </w:r>
        <w:r>
          <w:rPr>
            <w:noProof/>
            <w:webHidden/>
          </w:rPr>
          <w:instrText xml:space="preserve"> PAGEREF _Toc174609722 \h </w:instrText>
        </w:r>
      </w:ins>
      <w:r>
        <w:rPr>
          <w:noProof/>
          <w:webHidden/>
        </w:rPr>
      </w:r>
      <w:r>
        <w:rPr>
          <w:noProof/>
          <w:webHidden/>
        </w:rPr>
        <w:fldChar w:fldCharType="separate"/>
      </w:r>
      <w:ins w:id="33" w:author="Holger Eichelberger" w:date="2024-08-19T09:56:00Z">
        <w:r w:rsidR="002A0807">
          <w:rPr>
            <w:noProof/>
            <w:webHidden/>
          </w:rPr>
          <w:t>6</w:t>
        </w:r>
      </w:ins>
      <w:ins w:id="34" w:author="Holger Eichelberger" w:date="2024-08-15T10:21:00Z">
        <w:r>
          <w:rPr>
            <w:noProof/>
            <w:webHidden/>
          </w:rPr>
          <w:fldChar w:fldCharType="end"/>
        </w:r>
        <w:r w:rsidRPr="001A2AF8">
          <w:rPr>
            <w:rStyle w:val="Hyperlink"/>
            <w:noProof/>
          </w:rPr>
          <w:fldChar w:fldCharType="end"/>
        </w:r>
      </w:ins>
    </w:p>
    <w:p w14:paraId="0AE994D2" w14:textId="5620B091" w:rsidR="00EF273D" w:rsidRDefault="00EF273D">
      <w:pPr>
        <w:pStyle w:val="TOC2"/>
        <w:tabs>
          <w:tab w:val="left" w:pos="960"/>
          <w:tab w:val="right" w:leader="dot" w:pos="9062"/>
        </w:tabs>
        <w:rPr>
          <w:ins w:id="35" w:author="Holger Eichelberger" w:date="2024-08-15T10:21:00Z"/>
          <w:rFonts w:asciiTheme="minorHAnsi" w:eastAsiaTheme="minorEastAsia" w:hAnsiTheme="minorHAnsi" w:cstheme="minorBidi"/>
          <w:noProof/>
          <w:sz w:val="22"/>
          <w:szCs w:val="22"/>
          <w:lang w:val="en-DE" w:eastAsia="en-DE"/>
        </w:rPr>
      </w:pPr>
      <w:ins w:id="36"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"_Toc174609723"</w:instrText>
        </w:r>
        <w:r w:rsidRPr="001A2AF8">
          <w:rPr>
            <w:rStyle w:val="Hyperlink"/>
            <w:noProof/>
          </w:rPr>
          <w:instrText xml:space="preserve"> </w:instrText>
        </w:r>
        <w:r w:rsidRPr="001A2AF8">
          <w:rPr>
            <w:rStyle w:val="Hyperlink"/>
            <w:noProof/>
          </w:rPr>
          <w:fldChar w:fldCharType="separate"/>
        </w:r>
        <w:r w:rsidRPr="001A2AF8">
          <w:rPr>
            <w:rStyle w:val="Hyperlink"/>
            <w:noProof/>
          </w:rPr>
          <w:t>2.1</w:t>
        </w:r>
        <w:r>
          <w:rPr>
            <w:rFonts w:asciiTheme="minorHAnsi" w:eastAsiaTheme="minorEastAsia" w:hAnsiTheme="minorHAnsi" w:cstheme="minorBidi"/>
            <w:noProof/>
            <w:sz w:val="22"/>
            <w:szCs w:val="22"/>
            <w:lang w:val="en-DE" w:eastAsia="en-DE"/>
          </w:rPr>
          <w:tab/>
        </w:r>
        <w:r w:rsidRPr="001A2AF8">
          <w:rPr>
            <w:rStyle w:val="Hyperlink"/>
            <w:noProof/>
          </w:rPr>
          <w:t>Velocity</w:t>
        </w:r>
        <w:r>
          <w:rPr>
            <w:noProof/>
            <w:webHidden/>
          </w:rPr>
          <w:tab/>
        </w:r>
        <w:r>
          <w:rPr>
            <w:noProof/>
            <w:webHidden/>
          </w:rPr>
          <w:fldChar w:fldCharType="begin"/>
        </w:r>
        <w:r>
          <w:rPr>
            <w:noProof/>
            <w:webHidden/>
          </w:rPr>
          <w:instrText xml:space="preserve"> PAGEREF _Toc174609723 \h </w:instrText>
        </w:r>
      </w:ins>
      <w:r>
        <w:rPr>
          <w:noProof/>
          <w:webHidden/>
        </w:rPr>
      </w:r>
      <w:r>
        <w:rPr>
          <w:noProof/>
          <w:webHidden/>
        </w:rPr>
        <w:fldChar w:fldCharType="separate"/>
      </w:r>
      <w:ins w:id="37" w:author="Holger Eichelberger" w:date="2024-08-19T09:56:00Z">
        <w:r w:rsidR="002A0807">
          <w:rPr>
            <w:noProof/>
            <w:webHidden/>
          </w:rPr>
          <w:t>6</w:t>
        </w:r>
      </w:ins>
      <w:ins w:id="38" w:author="Holger Eichelberger" w:date="2024-08-15T10:21:00Z">
        <w:r>
          <w:rPr>
            <w:noProof/>
            <w:webHidden/>
          </w:rPr>
          <w:fldChar w:fldCharType="end"/>
        </w:r>
        <w:r w:rsidRPr="001A2AF8">
          <w:rPr>
            <w:rStyle w:val="Hyperlink"/>
            <w:noProof/>
          </w:rPr>
          <w:fldChar w:fldCharType="end"/>
        </w:r>
      </w:ins>
    </w:p>
    <w:p w14:paraId="3DFEFFA6" w14:textId="2E2DC07E" w:rsidR="00EF273D" w:rsidRDefault="00EF273D">
      <w:pPr>
        <w:pStyle w:val="TOC2"/>
        <w:tabs>
          <w:tab w:val="left" w:pos="960"/>
          <w:tab w:val="right" w:leader="dot" w:pos="9062"/>
        </w:tabs>
        <w:rPr>
          <w:ins w:id="39" w:author="Holger Eichelberger" w:date="2024-08-15T10:21:00Z"/>
          <w:rFonts w:asciiTheme="minorHAnsi" w:eastAsiaTheme="minorEastAsia" w:hAnsiTheme="minorHAnsi" w:cstheme="minorBidi"/>
          <w:noProof/>
          <w:sz w:val="22"/>
          <w:szCs w:val="22"/>
          <w:lang w:val="en-DE" w:eastAsia="en-DE"/>
        </w:rPr>
      </w:pPr>
      <w:ins w:id="40"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"_Toc174609724"</w:instrText>
        </w:r>
        <w:r w:rsidRPr="001A2AF8">
          <w:rPr>
            <w:rStyle w:val="Hyperlink"/>
            <w:noProof/>
          </w:rPr>
          <w:instrText xml:space="preserve"> </w:instrText>
        </w:r>
        <w:r w:rsidRPr="001A2AF8">
          <w:rPr>
            <w:rStyle w:val="Hyperlink"/>
            <w:noProof/>
          </w:rPr>
          <w:fldChar w:fldCharType="separate"/>
        </w:r>
        <w:r w:rsidRPr="001A2AF8">
          <w:rPr>
            <w:rStyle w:val="Hyperlink"/>
            <w:noProof/>
          </w:rPr>
          <w:t>2.2</w:t>
        </w:r>
        <w:r>
          <w:rPr>
            <w:rFonts w:asciiTheme="minorHAnsi" w:eastAsiaTheme="minorEastAsia" w:hAnsiTheme="minorHAnsi" w:cstheme="minorBidi"/>
            <w:noProof/>
            <w:sz w:val="22"/>
            <w:szCs w:val="22"/>
            <w:lang w:val="en-DE" w:eastAsia="en-DE"/>
          </w:rPr>
          <w:tab/>
        </w:r>
        <w:r w:rsidRPr="001A2AF8">
          <w:rPr>
            <w:rStyle w:val="Hyperlink"/>
            <w:noProof/>
          </w:rPr>
          <w:t>Java</w:t>
        </w:r>
        <w:r>
          <w:rPr>
            <w:noProof/>
            <w:webHidden/>
          </w:rPr>
          <w:tab/>
        </w:r>
        <w:r>
          <w:rPr>
            <w:noProof/>
            <w:webHidden/>
          </w:rPr>
          <w:fldChar w:fldCharType="begin"/>
        </w:r>
        <w:r>
          <w:rPr>
            <w:noProof/>
            <w:webHidden/>
          </w:rPr>
          <w:instrText xml:space="preserve"> PAGEREF _Toc174609724 \h </w:instrText>
        </w:r>
      </w:ins>
      <w:r>
        <w:rPr>
          <w:noProof/>
          <w:webHidden/>
        </w:rPr>
      </w:r>
      <w:r>
        <w:rPr>
          <w:noProof/>
          <w:webHidden/>
        </w:rPr>
        <w:fldChar w:fldCharType="separate"/>
      </w:r>
      <w:ins w:id="41" w:author="Holger Eichelberger" w:date="2024-08-19T09:56:00Z">
        <w:r w:rsidR="002A0807">
          <w:rPr>
            <w:noProof/>
            <w:webHidden/>
          </w:rPr>
          <w:t>7</w:t>
        </w:r>
      </w:ins>
      <w:ins w:id="42" w:author="Holger Eichelberger" w:date="2024-08-15T10:21:00Z">
        <w:r>
          <w:rPr>
            <w:noProof/>
            <w:webHidden/>
          </w:rPr>
          <w:fldChar w:fldCharType="end"/>
        </w:r>
        <w:r w:rsidRPr="001A2AF8">
          <w:rPr>
            <w:rStyle w:val="Hyperlink"/>
            <w:noProof/>
          </w:rPr>
          <w:fldChar w:fldCharType="end"/>
        </w:r>
      </w:ins>
    </w:p>
    <w:p w14:paraId="7AA26874" w14:textId="713648F1" w:rsidR="00EF273D" w:rsidRDefault="00EF273D">
      <w:pPr>
        <w:pStyle w:val="TOC2"/>
        <w:tabs>
          <w:tab w:val="left" w:pos="960"/>
          <w:tab w:val="right" w:leader="dot" w:pos="9062"/>
        </w:tabs>
        <w:rPr>
          <w:ins w:id="43" w:author="Holger Eichelberger" w:date="2024-08-15T10:21:00Z"/>
          <w:rFonts w:asciiTheme="minorHAnsi" w:eastAsiaTheme="minorEastAsia" w:hAnsiTheme="minorHAnsi" w:cstheme="minorBidi"/>
          <w:noProof/>
          <w:sz w:val="22"/>
          <w:szCs w:val="22"/>
          <w:lang w:val="en-DE" w:eastAsia="en-DE"/>
        </w:rPr>
      </w:pPr>
      <w:ins w:id="44"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"_Toc174609725"</w:instrText>
        </w:r>
        <w:r w:rsidRPr="001A2AF8">
          <w:rPr>
            <w:rStyle w:val="Hyperlink"/>
            <w:noProof/>
          </w:rPr>
          <w:instrText xml:space="preserve"> </w:instrText>
        </w:r>
        <w:r w:rsidRPr="001A2AF8">
          <w:rPr>
            <w:rStyle w:val="Hyperlink"/>
            <w:noProof/>
          </w:rPr>
          <w:fldChar w:fldCharType="separate"/>
        </w:r>
        <w:r w:rsidRPr="001A2AF8">
          <w:rPr>
            <w:rStyle w:val="Hyperlink"/>
            <w:noProof/>
          </w:rPr>
          <w:t>2.3</w:t>
        </w:r>
        <w:r>
          <w:rPr>
            <w:rFonts w:asciiTheme="minorHAnsi" w:eastAsiaTheme="minorEastAsia" w:hAnsiTheme="minorHAnsi" w:cstheme="minorBidi"/>
            <w:noProof/>
            <w:sz w:val="22"/>
            <w:szCs w:val="22"/>
            <w:lang w:val="en-DE" w:eastAsia="en-DE"/>
          </w:rPr>
          <w:tab/>
        </w:r>
        <w:r w:rsidRPr="001A2AF8">
          <w:rPr>
            <w:rStyle w:val="Hyperlink"/>
            <w:noProof/>
          </w:rPr>
          <w:t>Java Code</w:t>
        </w:r>
        <w:r>
          <w:rPr>
            <w:noProof/>
            <w:webHidden/>
          </w:rPr>
          <w:tab/>
        </w:r>
        <w:r>
          <w:rPr>
            <w:noProof/>
            <w:webHidden/>
          </w:rPr>
          <w:fldChar w:fldCharType="begin"/>
        </w:r>
        <w:r>
          <w:rPr>
            <w:noProof/>
            <w:webHidden/>
          </w:rPr>
          <w:instrText xml:space="preserve"> PAGEREF _Toc174609725 \h </w:instrText>
        </w:r>
      </w:ins>
      <w:r>
        <w:rPr>
          <w:noProof/>
          <w:webHidden/>
        </w:rPr>
      </w:r>
      <w:r>
        <w:rPr>
          <w:noProof/>
          <w:webHidden/>
        </w:rPr>
        <w:fldChar w:fldCharType="separate"/>
      </w:r>
      <w:ins w:id="45" w:author="Holger Eichelberger" w:date="2024-08-19T09:56:00Z">
        <w:r w:rsidR="002A0807">
          <w:rPr>
            <w:noProof/>
            <w:webHidden/>
          </w:rPr>
          <w:t>12</w:t>
        </w:r>
      </w:ins>
      <w:ins w:id="46" w:author="Holger Eichelberger" w:date="2024-08-15T10:21:00Z">
        <w:r>
          <w:rPr>
            <w:noProof/>
            <w:webHidden/>
          </w:rPr>
          <w:fldChar w:fldCharType="end"/>
        </w:r>
        <w:r w:rsidRPr="001A2AF8">
          <w:rPr>
            <w:rStyle w:val="Hyperlink"/>
            <w:noProof/>
          </w:rPr>
          <w:fldChar w:fldCharType="end"/>
        </w:r>
      </w:ins>
    </w:p>
    <w:p w14:paraId="438E3296" w14:textId="72C2C98E" w:rsidR="00EF273D" w:rsidRDefault="00EF273D">
      <w:pPr>
        <w:pStyle w:val="TOC2"/>
        <w:tabs>
          <w:tab w:val="left" w:pos="960"/>
          <w:tab w:val="right" w:leader="dot" w:pos="9062"/>
        </w:tabs>
        <w:rPr>
          <w:ins w:id="47" w:author="Holger Eichelberger" w:date="2024-08-15T10:21:00Z"/>
          <w:rFonts w:asciiTheme="minorHAnsi" w:eastAsiaTheme="minorEastAsia" w:hAnsiTheme="minorHAnsi" w:cstheme="minorBidi"/>
          <w:noProof/>
          <w:sz w:val="22"/>
          <w:szCs w:val="22"/>
          <w:lang w:val="en-DE" w:eastAsia="en-DE"/>
        </w:rPr>
      </w:pPr>
      <w:ins w:id="48"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"_Toc174609727"</w:instrText>
        </w:r>
        <w:r w:rsidRPr="001A2AF8">
          <w:rPr>
            <w:rStyle w:val="Hyperlink"/>
            <w:noProof/>
          </w:rPr>
          <w:instrText xml:space="preserve"> </w:instrText>
        </w:r>
        <w:r w:rsidRPr="001A2AF8">
          <w:rPr>
            <w:rStyle w:val="Hyperlink"/>
            <w:noProof/>
          </w:rPr>
          <w:fldChar w:fldCharType="separate"/>
        </w:r>
        <w:r w:rsidRPr="001A2AF8">
          <w:rPr>
            <w:rStyle w:val="Hyperlink"/>
            <w:noProof/>
          </w:rPr>
          <w:t>2.4</w:t>
        </w:r>
        <w:r>
          <w:rPr>
            <w:rFonts w:asciiTheme="minorHAnsi" w:eastAsiaTheme="minorEastAsia" w:hAnsiTheme="minorHAnsi" w:cstheme="minorBidi"/>
            <w:noProof/>
            <w:sz w:val="22"/>
            <w:szCs w:val="22"/>
            <w:lang w:val="en-DE" w:eastAsia="en-DE"/>
          </w:rPr>
          <w:tab/>
        </w:r>
        <w:r w:rsidRPr="001A2AF8">
          <w:rPr>
            <w:rStyle w:val="Hyperlink"/>
            <w:noProof/>
          </w:rPr>
          <w:t>AspectJ</w:t>
        </w:r>
        <w:r>
          <w:rPr>
            <w:noProof/>
            <w:webHidden/>
          </w:rPr>
          <w:tab/>
        </w:r>
        <w:r>
          <w:rPr>
            <w:noProof/>
            <w:webHidden/>
          </w:rPr>
          <w:fldChar w:fldCharType="begin"/>
        </w:r>
        <w:r>
          <w:rPr>
            <w:noProof/>
            <w:webHidden/>
          </w:rPr>
          <w:instrText xml:space="preserve"> PAGEREF _Toc174609727 \h </w:instrText>
        </w:r>
      </w:ins>
      <w:r>
        <w:rPr>
          <w:noProof/>
          <w:webHidden/>
        </w:rPr>
      </w:r>
      <w:r>
        <w:rPr>
          <w:noProof/>
          <w:webHidden/>
        </w:rPr>
        <w:fldChar w:fldCharType="separate"/>
      </w:r>
      <w:ins w:id="49" w:author="Holger Eichelberger" w:date="2024-08-19T09:56:00Z">
        <w:r w:rsidR="002A0807">
          <w:rPr>
            <w:noProof/>
            <w:webHidden/>
          </w:rPr>
          <w:t>12</w:t>
        </w:r>
      </w:ins>
      <w:ins w:id="50" w:author="Holger Eichelberger" w:date="2024-08-15T10:21:00Z">
        <w:r>
          <w:rPr>
            <w:noProof/>
            <w:webHidden/>
          </w:rPr>
          <w:fldChar w:fldCharType="end"/>
        </w:r>
        <w:r w:rsidRPr="001A2AF8">
          <w:rPr>
            <w:rStyle w:val="Hyperlink"/>
            <w:noProof/>
          </w:rPr>
          <w:fldChar w:fldCharType="end"/>
        </w:r>
      </w:ins>
    </w:p>
    <w:p w14:paraId="4137757D" w14:textId="6908868B" w:rsidR="00EF273D" w:rsidRDefault="00EF273D">
      <w:pPr>
        <w:pStyle w:val="TOC2"/>
        <w:tabs>
          <w:tab w:val="left" w:pos="960"/>
          <w:tab w:val="right" w:leader="dot" w:pos="9062"/>
        </w:tabs>
        <w:rPr>
          <w:ins w:id="51" w:author="Holger Eichelberger" w:date="2024-08-15T10:21:00Z"/>
          <w:rFonts w:asciiTheme="minorHAnsi" w:eastAsiaTheme="minorEastAsia" w:hAnsiTheme="minorHAnsi" w:cstheme="minorBidi"/>
          <w:noProof/>
          <w:sz w:val="22"/>
          <w:szCs w:val="22"/>
          <w:lang w:val="en-DE" w:eastAsia="en-DE"/>
        </w:rPr>
      </w:pPr>
      <w:ins w:id="52"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"_Toc174609728"</w:instrText>
        </w:r>
        <w:r w:rsidRPr="001A2AF8">
          <w:rPr>
            <w:rStyle w:val="Hyperlink"/>
            <w:noProof/>
          </w:rPr>
          <w:instrText xml:space="preserve"> </w:instrText>
        </w:r>
        <w:r w:rsidRPr="001A2AF8">
          <w:rPr>
            <w:rStyle w:val="Hyperlink"/>
            <w:noProof/>
          </w:rPr>
          <w:fldChar w:fldCharType="separate"/>
        </w:r>
        <w:r w:rsidRPr="001A2AF8">
          <w:rPr>
            <w:rStyle w:val="Hyperlink"/>
            <w:noProof/>
          </w:rPr>
          <w:t>2.5</w:t>
        </w:r>
        <w:r>
          <w:rPr>
            <w:rFonts w:asciiTheme="minorHAnsi" w:eastAsiaTheme="minorEastAsia" w:hAnsiTheme="minorHAnsi" w:cstheme="minorBidi"/>
            <w:noProof/>
            <w:sz w:val="22"/>
            <w:szCs w:val="22"/>
            <w:lang w:val="en-DE" w:eastAsia="en-DE"/>
          </w:rPr>
          <w:tab/>
        </w:r>
        <w:r w:rsidRPr="001A2AF8">
          <w:rPr>
            <w:rStyle w:val="Hyperlink"/>
            <w:noProof/>
          </w:rPr>
          <w:t>XVCL</w:t>
        </w:r>
        <w:r>
          <w:rPr>
            <w:noProof/>
            <w:webHidden/>
          </w:rPr>
          <w:tab/>
        </w:r>
        <w:r>
          <w:rPr>
            <w:noProof/>
            <w:webHidden/>
          </w:rPr>
          <w:fldChar w:fldCharType="begin"/>
        </w:r>
        <w:r>
          <w:rPr>
            <w:noProof/>
            <w:webHidden/>
          </w:rPr>
          <w:instrText xml:space="preserve"> PAGEREF _Toc174609728 \h </w:instrText>
        </w:r>
      </w:ins>
      <w:r>
        <w:rPr>
          <w:noProof/>
          <w:webHidden/>
        </w:rPr>
      </w:r>
      <w:r>
        <w:rPr>
          <w:noProof/>
          <w:webHidden/>
        </w:rPr>
        <w:fldChar w:fldCharType="separate"/>
      </w:r>
      <w:ins w:id="53" w:author="Holger Eichelberger" w:date="2024-08-19T09:56:00Z">
        <w:r w:rsidR="002A0807">
          <w:rPr>
            <w:noProof/>
            <w:webHidden/>
          </w:rPr>
          <w:t>12</w:t>
        </w:r>
      </w:ins>
      <w:ins w:id="54" w:author="Holger Eichelberger" w:date="2024-08-15T10:21:00Z">
        <w:r>
          <w:rPr>
            <w:noProof/>
            <w:webHidden/>
          </w:rPr>
          <w:fldChar w:fldCharType="end"/>
        </w:r>
        <w:r w:rsidRPr="001A2AF8">
          <w:rPr>
            <w:rStyle w:val="Hyperlink"/>
            <w:noProof/>
          </w:rPr>
          <w:fldChar w:fldCharType="end"/>
        </w:r>
      </w:ins>
    </w:p>
    <w:p w14:paraId="07A323D1" w14:textId="3885FED4" w:rsidR="00EF273D" w:rsidRDefault="00EF273D">
      <w:pPr>
        <w:pStyle w:val="TOC2"/>
        <w:tabs>
          <w:tab w:val="left" w:pos="960"/>
          <w:tab w:val="right" w:leader="dot" w:pos="9062"/>
        </w:tabs>
        <w:rPr>
          <w:ins w:id="55" w:author="Holger Eichelberger" w:date="2024-08-15T10:21:00Z"/>
          <w:rFonts w:asciiTheme="minorHAnsi" w:eastAsiaTheme="minorEastAsia" w:hAnsiTheme="minorHAnsi" w:cstheme="minorBidi"/>
          <w:noProof/>
          <w:sz w:val="22"/>
          <w:szCs w:val="22"/>
          <w:lang w:val="en-DE" w:eastAsia="en-DE"/>
        </w:rPr>
      </w:pPr>
      <w:ins w:id="56"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"_Toc174609729"</w:instrText>
        </w:r>
        <w:r w:rsidRPr="001A2AF8">
          <w:rPr>
            <w:rStyle w:val="Hyperlink"/>
            <w:noProof/>
          </w:rPr>
          <w:instrText xml:space="preserve"> </w:instrText>
        </w:r>
        <w:r w:rsidRPr="001A2AF8">
          <w:rPr>
            <w:rStyle w:val="Hyperlink"/>
            <w:noProof/>
          </w:rPr>
          <w:fldChar w:fldCharType="separate"/>
        </w:r>
        <w:r w:rsidRPr="001A2AF8">
          <w:rPr>
            <w:rStyle w:val="Hyperlink"/>
            <w:noProof/>
          </w:rPr>
          <w:t>2.6</w:t>
        </w:r>
        <w:r>
          <w:rPr>
            <w:rFonts w:asciiTheme="minorHAnsi" w:eastAsiaTheme="minorEastAsia" w:hAnsiTheme="minorHAnsi" w:cstheme="minorBidi"/>
            <w:noProof/>
            <w:sz w:val="22"/>
            <w:szCs w:val="22"/>
            <w:lang w:val="en-DE" w:eastAsia="en-DE"/>
          </w:rPr>
          <w:tab/>
        </w:r>
        <w:r w:rsidRPr="001A2AF8">
          <w:rPr>
            <w:rStyle w:val="Hyperlink"/>
            <w:noProof/>
          </w:rPr>
          <w:t>ANT / Make</w:t>
        </w:r>
        <w:r>
          <w:rPr>
            <w:noProof/>
            <w:webHidden/>
          </w:rPr>
          <w:tab/>
        </w:r>
        <w:r>
          <w:rPr>
            <w:noProof/>
            <w:webHidden/>
          </w:rPr>
          <w:fldChar w:fldCharType="begin"/>
        </w:r>
        <w:r>
          <w:rPr>
            <w:noProof/>
            <w:webHidden/>
          </w:rPr>
          <w:instrText xml:space="preserve"> PAGEREF _Toc174609729 \h </w:instrText>
        </w:r>
      </w:ins>
      <w:r>
        <w:rPr>
          <w:noProof/>
          <w:webHidden/>
        </w:rPr>
      </w:r>
      <w:r>
        <w:rPr>
          <w:noProof/>
          <w:webHidden/>
        </w:rPr>
        <w:fldChar w:fldCharType="separate"/>
      </w:r>
      <w:ins w:id="57" w:author="Holger Eichelberger" w:date="2024-08-19T09:56:00Z">
        <w:r w:rsidR="002A0807">
          <w:rPr>
            <w:noProof/>
            <w:webHidden/>
          </w:rPr>
          <w:t>14</w:t>
        </w:r>
      </w:ins>
      <w:ins w:id="58" w:author="Holger Eichelberger" w:date="2024-08-15T10:21:00Z">
        <w:r>
          <w:rPr>
            <w:noProof/>
            <w:webHidden/>
          </w:rPr>
          <w:fldChar w:fldCharType="end"/>
        </w:r>
        <w:r w:rsidRPr="001A2AF8">
          <w:rPr>
            <w:rStyle w:val="Hyperlink"/>
            <w:noProof/>
          </w:rPr>
          <w:fldChar w:fldCharType="end"/>
        </w:r>
      </w:ins>
    </w:p>
    <w:p w14:paraId="18A1AF84" w14:textId="6A1E50E4" w:rsidR="00EF273D" w:rsidRDefault="00EF273D">
      <w:pPr>
        <w:pStyle w:val="TOC2"/>
        <w:tabs>
          <w:tab w:val="left" w:pos="960"/>
          <w:tab w:val="right" w:leader="dot" w:pos="9062"/>
        </w:tabs>
        <w:rPr>
          <w:ins w:id="59" w:author="Holger Eichelberger" w:date="2024-08-15T10:21:00Z"/>
          <w:rFonts w:asciiTheme="minorHAnsi" w:eastAsiaTheme="minorEastAsia" w:hAnsiTheme="minorHAnsi" w:cstheme="minorBidi"/>
          <w:noProof/>
          <w:sz w:val="22"/>
          <w:szCs w:val="22"/>
          <w:lang w:val="en-DE" w:eastAsia="en-DE"/>
        </w:rPr>
      </w:pPr>
      <w:ins w:id="60"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"_Toc174609730"</w:instrText>
        </w:r>
        <w:r w:rsidRPr="001A2AF8">
          <w:rPr>
            <w:rStyle w:val="Hyperlink"/>
            <w:noProof/>
          </w:rPr>
          <w:instrText xml:space="preserve"> </w:instrText>
        </w:r>
        <w:r w:rsidRPr="001A2AF8">
          <w:rPr>
            <w:rStyle w:val="Hyperlink"/>
            <w:noProof/>
          </w:rPr>
          <w:fldChar w:fldCharType="separate"/>
        </w:r>
        <w:r w:rsidRPr="001A2AF8">
          <w:rPr>
            <w:rStyle w:val="Hyperlink"/>
            <w:noProof/>
          </w:rPr>
          <w:t>2.7</w:t>
        </w:r>
        <w:r>
          <w:rPr>
            <w:rFonts w:asciiTheme="minorHAnsi" w:eastAsiaTheme="minorEastAsia" w:hAnsiTheme="minorHAnsi" w:cstheme="minorBidi"/>
            <w:noProof/>
            <w:sz w:val="22"/>
            <w:szCs w:val="22"/>
            <w:lang w:val="en-DE" w:eastAsia="en-DE"/>
          </w:rPr>
          <w:tab/>
        </w:r>
        <w:r w:rsidRPr="001A2AF8">
          <w:rPr>
            <w:rStyle w:val="Hyperlink"/>
            <w:noProof/>
          </w:rPr>
          <w:t>Maven</w:t>
        </w:r>
        <w:r>
          <w:rPr>
            <w:noProof/>
            <w:webHidden/>
          </w:rPr>
          <w:tab/>
        </w:r>
        <w:r>
          <w:rPr>
            <w:noProof/>
            <w:webHidden/>
          </w:rPr>
          <w:fldChar w:fldCharType="begin"/>
        </w:r>
        <w:r>
          <w:rPr>
            <w:noProof/>
            <w:webHidden/>
          </w:rPr>
          <w:instrText xml:space="preserve"> PAGEREF _Toc174609730 \h </w:instrText>
        </w:r>
      </w:ins>
      <w:r>
        <w:rPr>
          <w:noProof/>
          <w:webHidden/>
        </w:rPr>
      </w:r>
      <w:r>
        <w:rPr>
          <w:noProof/>
          <w:webHidden/>
        </w:rPr>
        <w:fldChar w:fldCharType="separate"/>
      </w:r>
      <w:ins w:id="61" w:author="Holger Eichelberger" w:date="2024-08-19T09:56:00Z">
        <w:r w:rsidR="002A0807">
          <w:rPr>
            <w:noProof/>
            <w:webHidden/>
          </w:rPr>
          <w:t>14</w:t>
        </w:r>
      </w:ins>
      <w:ins w:id="62" w:author="Holger Eichelberger" w:date="2024-08-15T10:21:00Z">
        <w:r>
          <w:rPr>
            <w:noProof/>
            <w:webHidden/>
          </w:rPr>
          <w:fldChar w:fldCharType="end"/>
        </w:r>
        <w:r w:rsidRPr="001A2AF8">
          <w:rPr>
            <w:rStyle w:val="Hyperlink"/>
            <w:noProof/>
          </w:rPr>
          <w:fldChar w:fldCharType="end"/>
        </w:r>
      </w:ins>
    </w:p>
    <w:p w14:paraId="0DD72356" w14:textId="5CDA25D0" w:rsidR="00EF273D" w:rsidRDefault="00EF273D">
      <w:pPr>
        <w:pStyle w:val="TOC2"/>
        <w:tabs>
          <w:tab w:val="left" w:pos="960"/>
          <w:tab w:val="right" w:leader="dot" w:pos="9062"/>
        </w:tabs>
        <w:rPr>
          <w:ins w:id="63" w:author="Holger Eichelberger" w:date="2024-08-15T10:21:00Z"/>
          <w:rFonts w:asciiTheme="minorHAnsi" w:eastAsiaTheme="minorEastAsia" w:hAnsiTheme="minorHAnsi" w:cstheme="minorBidi"/>
          <w:noProof/>
          <w:sz w:val="22"/>
          <w:szCs w:val="22"/>
          <w:lang w:val="en-DE" w:eastAsia="en-DE"/>
        </w:rPr>
      </w:pPr>
      <w:ins w:id="64"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"_Toc174609731"</w:instrText>
        </w:r>
        <w:r w:rsidRPr="001A2AF8">
          <w:rPr>
            <w:rStyle w:val="Hyperlink"/>
            <w:noProof/>
          </w:rPr>
          <w:instrText xml:space="preserve"> </w:instrText>
        </w:r>
        <w:r w:rsidRPr="001A2AF8">
          <w:rPr>
            <w:rStyle w:val="Hyperlink"/>
            <w:noProof/>
          </w:rPr>
          <w:fldChar w:fldCharType="separate"/>
        </w:r>
        <w:r w:rsidRPr="001A2AF8">
          <w:rPr>
            <w:rStyle w:val="Hyperlink"/>
            <w:noProof/>
          </w:rPr>
          <w:t>2.8</w:t>
        </w:r>
        <w:r>
          <w:rPr>
            <w:rFonts w:asciiTheme="minorHAnsi" w:eastAsiaTheme="minorEastAsia" w:hAnsiTheme="minorHAnsi" w:cstheme="minorBidi"/>
            <w:noProof/>
            <w:sz w:val="22"/>
            <w:szCs w:val="22"/>
            <w:lang w:val="en-DE" w:eastAsia="en-DE"/>
          </w:rPr>
          <w:tab/>
        </w:r>
        <w:r w:rsidRPr="001A2AF8">
          <w:rPr>
            <w:rStyle w:val="Hyperlink"/>
            <w:noProof/>
          </w:rPr>
          <w:t>Docker</w:t>
        </w:r>
        <w:r>
          <w:rPr>
            <w:noProof/>
            <w:webHidden/>
          </w:rPr>
          <w:tab/>
        </w:r>
        <w:r>
          <w:rPr>
            <w:noProof/>
            <w:webHidden/>
          </w:rPr>
          <w:fldChar w:fldCharType="begin"/>
        </w:r>
        <w:r>
          <w:rPr>
            <w:noProof/>
            <w:webHidden/>
          </w:rPr>
          <w:instrText xml:space="preserve"> PAGEREF _Toc174609731 \h </w:instrText>
        </w:r>
      </w:ins>
      <w:r>
        <w:rPr>
          <w:noProof/>
          <w:webHidden/>
        </w:rPr>
      </w:r>
      <w:r>
        <w:rPr>
          <w:noProof/>
          <w:webHidden/>
        </w:rPr>
        <w:fldChar w:fldCharType="separate"/>
      </w:r>
      <w:ins w:id="65" w:author="Holger Eichelberger" w:date="2024-08-19T09:56:00Z">
        <w:r w:rsidR="002A0807">
          <w:rPr>
            <w:noProof/>
            <w:webHidden/>
          </w:rPr>
          <w:t>15</w:t>
        </w:r>
      </w:ins>
      <w:ins w:id="66" w:author="Holger Eichelberger" w:date="2024-08-15T10:21:00Z">
        <w:r>
          <w:rPr>
            <w:noProof/>
            <w:webHidden/>
          </w:rPr>
          <w:fldChar w:fldCharType="end"/>
        </w:r>
        <w:r w:rsidRPr="001A2AF8">
          <w:rPr>
            <w:rStyle w:val="Hyperlink"/>
            <w:noProof/>
          </w:rPr>
          <w:fldChar w:fldCharType="end"/>
        </w:r>
      </w:ins>
    </w:p>
    <w:p w14:paraId="11735F8E" w14:textId="1336762B" w:rsidR="00EF273D" w:rsidRDefault="00EF273D">
      <w:pPr>
        <w:pStyle w:val="TOC2"/>
        <w:tabs>
          <w:tab w:val="left" w:pos="960"/>
          <w:tab w:val="right" w:leader="dot" w:pos="9062"/>
        </w:tabs>
        <w:rPr>
          <w:ins w:id="67" w:author="Holger Eichelberger" w:date="2024-08-15T10:21:00Z"/>
          <w:rFonts w:asciiTheme="minorHAnsi" w:eastAsiaTheme="minorEastAsia" w:hAnsiTheme="minorHAnsi" w:cstheme="minorBidi"/>
          <w:noProof/>
          <w:sz w:val="22"/>
          <w:szCs w:val="22"/>
          <w:lang w:val="en-DE" w:eastAsia="en-DE"/>
        </w:rPr>
      </w:pPr>
      <w:ins w:id="68"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"_Toc174609732"</w:instrText>
        </w:r>
        <w:r w:rsidRPr="001A2AF8">
          <w:rPr>
            <w:rStyle w:val="Hyperlink"/>
            <w:noProof/>
          </w:rPr>
          <w:instrText xml:space="preserve"> </w:instrText>
        </w:r>
        <w:r w:rsidRPr="001A2AF8">
          <w:rPr>
            <w:rStyle w:val="Hyperlink"/>
            <w:noProof/>
          </w:rPr>
          <w:fldChar w:fldCharType="separate"/>
        </w:r>
        <w:r w:rsidRPr="001A2AF8">
          <w:rPr>
            <w:rStyle w:val="Hyperlink"/>
            <w:noProof/>
          </w:rPr>
          <w:t>2.9</w:t>
        </w:r>
        <w:r>
          <w:rPr>
            <w:rFonts w:asciiTheme="minorHAnsi" w:eastAsiaTheme="minorEastAsia" w:hAnsiTheme="minorHAnsi" w:cstheme="minorBidi"/>
            <w:noProof/>
            <w:sz w:val="22"/>
            <w:szCs w:val="22"/>
            <w:lang w:val="en-DE" w:eastAsia="en-DE"/>
          </w:rPr>
          <w:tab/>
        </w:r>
        <w:r w:rsidRPr="001A2AF8">
          <w:rPr>
            <w:rStyle w:val="Hyperlink"/>
            <w:noProof/>
          </w:rPr>
          <w:t>LXC</w:t>
        </w:r>
        <w:r>
          <w:rPr>
            <w:noProof/>
            <w:webHidden/>
          </w:rPr>
          <w:tab/>
        </w:r>
        <w:r>
          <w:rPr>
            <w:noProof/>
            <w:webHidden/>
          </w:rPr>
          <w:fldChar w:fldCharType="begin"/>
        </w:r>
        <w:r>
          <w:rPr>
            <w:noProof/>
            <w:webHidden/>
          </w:rPr>
          <w:instrText xml:space="preserve"> PAGEREF _Toc174609732 \h </w:instrText>
        </w:r>
      </w:ins>
      <w:r>
        <w:rPr>
          <w:noProof/>
          <w:webHidden/>
        </w:rPr>
      </w:r>
      <w:r>
        <w:rPr>
          <w:noProof/>
          <w:webHidden/>
        </w:rPr>
        <w:fldChar w:fldCharType="separate"/>
      </w:r>
      <w:ins w:id="69" w:author="Holger Eichelberger" w:date="2024-08-19T09:56:00Z">
        <w:r w:rsidR="002A0807">
          <w:rPr>
            <w:noProof/>
            <w:webHidden/>
          </w:rPr>
          <w:t>17</w:t>
        </w:r>
      </w:ins>
      <w:ins w:id="70" w:author="Holger Eichelberger" w:date="2024-08-15T10:21:00Z">
        <w:r>
          <w:rPr>
            <w:noProof/>
            <w:webHidden/>
          </w:rPr>
          <w:fldChar w:fldCharType="end"/>
        </w:r>
        <w:r w:rsidRPr="001A2AF8">
          <w:rPr>
            <w:rStyle w:val="Hyperlink"/>
            <w:noProof/>
          </w:rPr>
          <w:fldChar w:fldCharType="end"/>
        </w:r>
      </w:ins>
    </w:p>
    <w:p w14:paraId="12257EBD" w14:textId="20B3A19B" w:rsidR="00EF273D" w:rsidRDefault="00EF273D">
      <w:pPr>
        <w:pStyle w:val="TOC2"/>
        <w:tabs>
          <w:tab w:val="left" w:pos="960"/>
          <w:tab w:val="right" w:leader="dot" w:pos="9062"/>
        </w:tabs>
        <w:rPr>
          <w:ins w:id="71" w:author="Holger Eichelberger" w:date="2024-08-15T10:21:00Z"/>
          <w:rFonts w:asciiTheme="minorHAnsi" w:eastAsiaTheme="minorEastAsia" w:hAnsiTheme="minorHAnsi" w:cstheme="minorBidi"/>
          <w:noProof/>
          <w:sz w:val="22"/>
          <w:szCs w:val="22"/>
          <w:lang w:val="en-DE" w:eastAsia="en-DE"/>
        </w:rPr>
      </w:pPr>
      <w:ins w:id="72"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"_Toc174609733"</w:instrText>
        </w:r>
        <w:r w:rsidRPr="001A2AF8">
          <w:rPr>
            <w:rStyle w:val="Hyperlink"/>
            <w:noProof/>
          </w:rPr>
          <w:instrText xml:space="preserve"> </w:instrText>
        </w:r>
        <w:r w:rsidRPr="001A2AF8">
          <w:rPr>
            <w:rStyle w:val="Hyperlink"/>
            <w:noProof/>
          </w:rPr>
          <w:fldChar w:fldCharType="separate"/>
        </w:r>
        <w:r w:rsidRPr="001A2AF8">
          <w:rPr>
            <w:rStyle w:val="Hyperlink"/>
            <w:noProof/>
          </w:rPr>
          <w:t>2.10</w:t>
        </w:r>
        <w:r>
          <w:rPr>
            <w:rFonts w:asciiTheme="minorHAnsi" w:eastAsiaTheme="minorEastAsia" w:hAnsiTheme="minorHAnsi" w:cstheme="minorBidi"/>
            <w:noProof/>
            <w:sz w:val="22"/>
            <w:szCs w:val="22"/>
            <w:lang w:val="en-DE" w:eastAsia="en-DE"/>
          </w:rPr>
          <w:tab/>
        </w:r>
        <w:r w:rsidRPr="001A2AF8">
          <w:rPr>
            <w:rStyle w:val="Hyperlink"/>
            <w:noProof/>
          </w:rPr>
          <w:t>Ya</w:t>
        </w:r>
        <w:r w:rsidRPr="001A2AF8">
          <w:rPr>
            <w:rStyle w:val="Hyperlink"/>
            <w:noProof/>
          </w:rPr>
          <w:t>m</w:t>
        </w:r>
        <w:r w:rsidRPr="001A2AF8">
          <w:rPr>
            <w:rStyle w:val="Hyperlink"/>
            <w:noProof/>
          </w:rPr>
          <w:t>l</w:t>
        </w:r>
        <w:r>
          <w:rPr>
            <w:noProof/>
            <w:webHidden/>
          </w:rPr>
          <w:tab/>
        </w:r>
        <w:r>
          <w:rPr>
            <w:noProof/>
            <w:webHidden/>
          </w:rPr>
          <w:fldChar w:fldCharType="begin"/>
        </w:r>
        <w:r>
          <w:rPr>
            <w:noProof/>
            <w:webHidden/>
          </w:rPr>
          <w:instrText xml:space="preserve"> PAGEREF _Toc174609733 \h </w:instrText>
        </w:r>
      </w:ins>
      <w:r>
        <w:rPr>
          <w:noProof/>
          <w:webHidden/>
        </w:rPr>
      </w:r>
      <w:r>
        <w:rPr>
          <w:noProof/>
          <w:webHidden/>
        </w:rPr>
        <w:fldChar w:fldCharType="separate"/>
      </w:r>
      <w:ins w:id="73" w:author="Holger Eichelberger" w:date="2024-08-19T09:56:00Z">
        <w:r w:rsidR="002A0807">
          <w:rPr>
            <w:noProof/>
            <w:webHidden/>
          </w:rPr>
          <w:t>18</w:t>
        </w:r>
      </w:ins>
      <w:ins w:id="74" w:author="Holger Eichelberger" w:date="2024-08-15T10:21:00Z">
        <w:r>
          <w:rPr>
            <w:noProof/>
            <w:webHidden/>
          </w:rPr>
          <w:fldChar w:fldCharType="end"/>
        </w:r>
        <w:r w:rsidRPr="001A2AF8">
          <w:rPr>
            <w:rStyle w:val="Hyperlink"/>
            <w:noProof/>
          </w:rPr>
          <w:fldChar w:fldCharType="end"/>
        </w:r>
      </w:ins>
    </w:p>
    <w:p w14:paraId="437BDC52" w14:textId="38043EE8" w:rsidR="00EF273D" w:rsidRDefault="00EF273D">
      <w:pPr>
        <w:pStyle w:val="TOC2"/>
        <w:tabs>
          <w:tab w:val="left" w:pos="960"/>
          <w:tab w:val="right" w:leader="dot" w:pos="9062"/>
        </w:tabs>
        <w:rPr>
          <w:ins w:id="75" w:author="Holger Eichelberger" w:date="2024-08-15T10:21:00Z"/>
          <w:rFonts w:asciiTheme="minorHAnsi" w:eastAsiaTheme="minorEastAsia" w:hAnsiTheme="minorHAnsi" w:cstheme="minorBidi"/>
          <w:noProof/>
          <w:sz w:val="22"/>
          <w:szCs w:val="22"/>
          <w:lang w:val="en-DE" w:eastAsia="en-DE"/>
        </w:rPr>
      </w:pPr>
      <w:ins w:id="76"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"_Toc174609734"</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2.11</w:t>
        </w:r>
        <w:r>
          <w:rPr>
            <w:rFonts w:asciiTheme="minorHAnsi" w:eastAsiaTheme="minorEastAsia" w:hAnsiTheme="minorHAnsi" w:cstheme="minorBidi"/>
            <w:noProof/>
            <w:sz w:val="22"/>
            <w:szCs w:val="22"/>
            <w:lang w:val="en-DE" w:eastAsia="en-DE"/>
          </w:rPr>
          <w:tab/>
        </w:r>
        <w:r w:rsidRPr="001A2AF8">
          <w:rPr>
            <w:rStyle w:val="Hyperlink"/>
            <w:noProof/>
          </w:rPr>
          <w:t>JSON</w:t>
        </w:r>
        <w:r>
          <w:rPr>
            <w:noProof/>
            <w:webHidden/>
          </w:rPr>
          <w:tab/>
        </w:r>
        <w:r>
          <w:rPr>
            <w:noProof/>
            <w:webHidden/>
          </w:rPr>
          <w:fldChar w:fldCharType="begin"/>
        </w:r>
        <w:r>
          <w:rPr>
            <w:noProof/>
            <w:webHidden/>
          </w:rPr>
          <w:instrText xml:space="preserve"> PAGEREF _Toc174609734 \h </w:instrText>
        </w:r>
      </w:ins>
      <w:r>
        <w:rPr>
          <w:noProof/>
          <w:webHidden/>
        </w:rPr>
      </w:r>
      <w:r>
        <w:rPr>
          <w:noProof/>
          <w:webHidden/>
        </w:rPr>
        <w:fldChar w:fldCharType="separate"/>
      </w:r>
      <w:ins w:id="77" w:author="Holger Eichelberger" w:date="2024-08-19T09:56:00Z">
        <w:r w:rsidR="002A0807">
          <w:rPr>
            <w:noProof/>
            <w:webHidden/>
          </w:rPr>
          <w:t>20</w:t>
        </w:r>
      </w:ins>
      <w:ins w:id="78" w:author="Holger Eichelberger" w:date="2024-08-15T10:21:00Z">
        <w:r>
          <w:rPr>
            <w:noProof/>
            <w:webHidden/>
          </w:rPr>
          <w:fldChar w:fldCharType="end"/>
        </w:r>
        <w:r w:rsidRPr="001A2AF8">
          <w:rPr>
            <w:rStyle w:val="Hyperlink"/>
            <w:noProof/>
          </w:rPr>
          <w:fldChar w:fldCharType="end"/>
        </w:r>
      </w:ins>
    </w:p>
    <w:p w14:paraId="01C01075" w14:textId="695A488C" w:rsidR="00EF273D" w:rsidRDefault="00EF273D">
      <w:pPr>
        <w:pStyle w:val="TOC1"/>
        <w:tabs>
          <w:tab w:val="left" w:pos="480"/>
          <w:tab w:val="right" w:leader="dot" w:pos="9062"/>
        </w:tabs>
        <w:rPr>
          <w:ins w:id="79" w:author="Holger Eichelberger" w:date="2024-08-15T10:21:00Z"/>
          <w:rFonts w:asciiTheme="minorHAnsi" w:eastAsiaTheme="minorEastAsia" w:hAnsiTheme="minorHAnsi" w:cstheme="minorBidi"/>
          <w:noProof/>
          <w:sz w:val="22"/>
          <w:szCs w:val="22"/>
          <w:lang w:val="en-DE" w:eastAsia="en-DE"/>
        </w:rPr>
      </w:pPr>
      <w:ins w:id="80"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"_Toc174609735"</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3</w:t>
        </w:r>
        <w:r>
          <w:rPr>
            <w:rFonts w:asciiTheme="minorHAnsi" w:eastAsiaTheme="minorEastAsia" w:hAnsiTheme="minorHAnsi" w:cstheme="minorBidi"/>
            <w:noProof/>
            <w:sz w:val="22"/>
            <w:szCs w:val="22"/>
            <w:lang w:val="en-DE" w:eastAsia="en-DE"/>
          </w:rPr>
          <w:tab/>
        </w:r>
        <w:r w:rsidRPr="001A2AF8">
          <w:rPr>
            <w:rStyle w:val="Hyperlink"/>
            <w:noProof/>
            <w:lang w:val="en-GB"/>
          </w:rPr>
          <w:t>How to ...?</w:t>
        </w:r>
        <w:r>
          <w:rPr>
            <w:noProof/>
            <w:webHidden/>
          </w:rPr>
          <w:tab/>
        </w:r>
        <w:r>
          <w:rPr>
            <w:noProof/>
            <w:webHidden/>
          </w:rPr>
          <w:fldChar w:fldCharType="begin"/>
        </w:r>
        <w:r>
          <w:rPr>
            <w:noProof/>
            <w:webHidden/>
          </w:rPr>
          <w:instrText xml:space="preserve"> PAGEREF _Toc174609735 \h </w:instrText>
        </w:r>
      </w:ins>
      <w:r>
        <w:rPr>
          <w:noProof/>
          <w:webHidden/>
        </w:rPr>
      </w:r>
      <w:r>
        <w:rPr>
          <w:noProof/>
          <w:webHidden/>
        </w:rPr>
        <w:fldChar w:fldCharType="separate"/>
      </w:r>
      <w:ins w:id="81" w:author="Holger Eichelberger" w:date="2024-08-19T09:56:00Z">
        <w:r w:rsidR="002A0807">
          <w:rPr>
            <w:noProof/>
            <w:webHidden/>
          </w:rPr>
          <w:t>23</w:t>
        </w:r>
      </w:ins>
      <w:ins w:id="82" w:author="Holger Eichelberger" w:date="2024-08-15T10:21:00Z">
        <w:r>
          <w:rPr>
            <w:noProof/>
            <w:webHidden/>
          </w:rPr>
          <w:fldChar w:fldCharType="end"/>
        </w:r>
        <w:r w:rsidRPr="001A2AF8">
          <w:rPr>
            <w:rStyle w:val="Hyperlink"/>
            <w:noProof/>
          </w:rPr>
          <w:fldChar w:fldCharType="end"/>
        </w:r>
      </w:ins>
    </w:p>
    <w:p w14:paraId="404403BD" w14:textId="165569C6" w:rsidR="00EF273D" w:rsidRDefault="00EF273D">
      <w:pPr>
        <w:pStyle w:val="TOC2"/>
        <w:tabs>
          <w:tab w:val="left" w:pos="960"/>
          <w:tab w:val="right" w:leader="dot" w:pos="9062"/>
        </w:tabs>
        <w:rPr>
          <w:ins w:id="83" w:author="Holger Eichelberger" w:date="2024-08-15T10:21:00Z"/>
          <w:rFonts w:asciiTheme="minorHAnsi" w:eastAsiaTheme="minorEastAsia" w:hAnsiTheme="minorHAnsi" w:cstheme="minorBidi"/>
          <w:noProof/>
          <w:sz w:val="22"/>
          <w:szCs w:val="22"/>
          <w:lang w:val="en-DE" w:eastAsia="en-DE"/>
        </w:rPr>
      </w:pPr>
      <w:ins w:id="84"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"_Toc174609736"</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3.1</w:t>
        </w:r>
        <w:r>
          <w:rPr>
            <w:rFonts w:asciiTheme="minorHAnsi" w:eastAsiaTheme="minorEastAsia" w:hAnsiTheme="minorHAnsi" w:cstheme="minorBidi"/>
            <w:noProof/>
            <w:sz w:val="22"/>
            <w:szCs w:val="22"/>
            <w:lang w:val="en-DE" w:eastAsia="en-DE"/>
          </w:rPr>
          <w:tab/>
        </w:r>
        <w:r w:rsidRPr="001A2AF8">
          <w:rPr>
            <w:rStyle w:val="Hyperlink"/>
            <w:noProof/>
            <w:lang w:val="en-GB"/>
          </w:rPr>
          <w:t>VIL</w:t>
        </w:r>
        <w:r>
          <w:rPr>
            <w:noProof/>
            <w:webHidden/>
          </w:rPr>
          <w:tab/>
        </w:r>
        <w:r>
          <w:rPr>
            <w:noProof/>
            <w:webHidden/>
          </w:rPr>
          <w:fldChar w:fldCharType="begin"/>
        </w:r>
        <w:r>
          <w:rPr>
            <w:noProof/>
            <w:webHidden/>
          </w:rPr>
          <w:instrText xml:space="preserve"> PAGEREF _Toc174609736 \h </w:instrText>
        </w:r>
      </w:ins>
      <w:r>
        <w:rPr>
          <w:noProof/>
          <w:webHidden/>
        </w:rPr>
      </w:r>
      <w:r>
        <w:rPr>
          <w:noProof/>
          <w:webHidden/>
        </w:rPr>
        <w:fldChar w:fldCharType="separate"/>
      </w:r>
      <w:ins w:id="85" w:author="Holger Eichelberger" w:date="2024-08-19T09:56:00Z">
        <w:r w:rsidR="002A0807">
          <w:rPr>
            <w:noProof/>
            <w:webHidden/>
          </w:rPr>
          <w:t>23</w:t>
        </w:r>
      </w:ins>
      <w:ins w:id="86" w:author="Holger Eichelberger" w:date="2024-08-15T10:21:00Z">
        <w:r>
          <w:rPr>
            <w:noProof/>
            <w:webHidden/>
          </w:rPr>
          <w:fldChar w:fldCharType="end"/>
        </w:r>
        <w:r w:rsidRPr="001A2AF8">
          <w:rPr>
            <w:rStyle w:val="Hyperlink"/>
            <w:noProof/>
          </w:rPr>
          <w:fldChar w:fldCharType="end"/>
        </w:r>
      </w:ins>
    </w:p>
    <w:p w14:paraId="0C503C16" w14:textId="35F25021" w:rsidR="00EF273D" w:rsidRDefault="00EF273D">
      <w:pPr>
        <w:pStyle w:val="TOC3"/>
        <w:tabs>
          <w:tab w:val="left" w:pos="1200"/>
          <w:tab w:val="right" w:leader="dot" w:pos="9062"/>
        </w:tabs>
        <w:rPr>
          <w:ins w:id="87" w:author="Holger Eichelberger" w:date="2024-08-15T10:21:00Z"/>
          <w:rFonts w:asciiTheme="minorHAnsi" w:eastAsiaTheme="minorEastAsia" w:hAnsiTheme="minorHAnsi" w:cstheme="minorBidi"/>
          <w:noProof/>
          <w:sz w:val="22"/>
          <w:szCs w:val="22"/>
          <w:lang w:val="en-DE" w:eastAsia="en-DE"/>
        </w:rPr>
      </w:pPr>
      <w:ins w:id="88"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"_Toc174609737"</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3.1.1</w:t>
        </w:r>
        <w:r>
          <w:rPr>
            <w:rFonts w:asciiTheme="minorHAnsi" w:eastAsiaTheme="minorEastAsia" w:hAnsiTheme="minorHAnsi" w:cstheme="minorBidi"/>
            <w:noProof/>
            <w:sz w:val="22"/>
            <w:szCs w:val="22"/>
            <w:lang w:val="en-DE" w:eastAsia="en-DE"/>
          </w:rPr>
          <w:tab/>
        </w:r>
        <w:r w:rsidRPr="001A2AF8">
          <w:rPr>
            <w:rStyle w:val="Hyperlink"/>
            <w:noProof/>
          </w:rPr>
          <w:t>Modifying</w:t>
        </w:r>
        <w:r w:rsidRPr="001A2AF8">
          <w:rPr>
            <w:rStyle w:val="Hyperlink"/>
            <w:noProof/>
            <w:lang w:val="en-US"/>
          </w:rPr>
          <w:t xml:space="preserve"> Java namespaces</w:t>
        </w:r>
        <w:r>
          <w:rPr>
            <w:noProof/>
            <w:webHidden/>
          </w:rPr>
          <w:tab/>
        </w:r>
        <w:r>
          <w:rPr>
            <w:noProof/>
            <w:webHidden/>
          </w:rPr>
          <w:fldChar w:fldCharType="begin"/>
        </w:r>
        <w:r>
          <w:rPr>
            <w:noProof/>
            <w:webHidden/>
          </w:rPr>
          <w:instrText xml:space="preserve"> PAGEREF _Toc174609737 \h </w:instrText>
        </w:r>
      </w:ins>
      <w:r>
        <w:rPr>
          <w:noProof/>
          <w:webHidden/>
        </w:rPr>
      </w:r>
      <w:r>
        <w:rPr>
          <w:noProof/>
          <w:webHidden/>
        </w:rPr>
        <w:fldChar w:fldCharType="separate"/>
      </w:r>
      <w:ins w:id="89" w:author="Holger Eichelberger" w:date="2024-08-19T09:56:00Z">
        <w:r w:rsidR="002A0807">
          <w:rPr>
            <w:noProof/>
            <w:webHidden/>
          </w:rPr>
          <w:t>23</w:t>
        </w:r>
      </w:ins>
      <w:ins w:id="90" w:author="Holger Eichelberger" w:date="2024-08-15T10:21:00Z">
        <w:r>
          <w:rPr>
            <w:noProof/>
            <w:webHidden/>
          </w:rPr>
          <w:fldChar w:fldCharType="end"/>
        </w:r>
        <w:r w:rsidRPr="001A2AF8">
          <w:rPr>
            <w:rStyle w:val="Hyperlink"/>
            <w:noProof/>
          </w:rPr>
          <w:fldChar w:fldCharType="end"/>
        </w:r>
      </w:ins>
    </w:p>
    <w:p w14:paraId="7D1DDAFA" w14:textId="05190590" w:rsidR="00EF273D" w:rsidRDefault="00EF273D">
      <w:pPr>
        <w:pStyle w:val="TOC3"/>
        <w:tabs>
          <w:tab w:val="left" w:pos="1200"/>
          <w:tab w:val="right" w:leader="dot" w:pos="9062"/>
        </w:tabs>
        <w:rPr>
          <w:ins w:id="91" w:author="Holger Eichelberger" w:date="2024-08-15T10:21:00Z"/>
          <w:rFonts w:asciiTheme="minorHAnsi" w:eastAsiaTheme="minorEastAsia" w:hAnsiTheme="minorHAnsi" w:cstheme="minorBidi"/>
          <w:noProof/>
          <w:sz w:val="22"/>
          <w:szCs w:val="22"/>
          <w:lang w:val="en-DE" w:eastAsia="en-DE"/>
        </w:rPr>
      </w:pPr>
      <w:ins w:id="92"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"_Toc174609738"</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3.1.2</w:t>
        </w:r>
        <w:r>
          <w:rPr>
            <w:rFonts w:asciiTheme="minorHAnsi" w:eastAsiaTheme="minorEastAsia" w:hAnsiTheme="minorHAnsi" w:cstheme="minorBidi"/>
            <w:noProof/>
            <w:sz w:val="22"/>
            <w:szCs w:val="22"/>
            <w:lang w:val="en-DE" w:eastAsia="en-DE"/>
          </w:rPr>
          <w:tab/>
        </w:r>
        <w:r w:rsidRPr="001A2AF8">
          <w:rPr>
            <w:rStyle w:val="Hyperlink"/>
            <w:noProof/>
            <w:lang w:val="en-GB"/>
          </w:rPr>
          <w:t>Running XVCL</w:t>
        </w:r>
        <w:r>
          <w:rPr>
            <w:noProof/>
            <w:webHidden/>
          </w:rPr>
          <w:tab/>
        </w:r>
        <w:r>
          <w:rPr>
            <w:noProof/>
            <w:webHidden/>
          </w:rPr>
          <w:fldChar w:fldCharType="begin"/>
        </w:r>
        <w:r>
          <w:rPr>
            <w:noProof/>
            <w:webHidden/>
          </w:rPr>
          <w:instrText xml:space="preserve"> PAGEREF _Toc174609738 \h </w:instrText>
        </w:r>
      </w:ins>
      <w:r>
        <w:rPr>
          <w:noProof/>
          <w:webHidden/>
        </w:rPr>
      </w:r>
      <w:r>
        <w:rPr>
          <w:noProof/>
          <w:webHidden/>
        </w:rPr>
        <w:fldChar w:fldCharType="separate"/>
      </w:r>
      <w:ins w:id="93" w:author="Holger Eichelberger" w:date="2024-08-19T09:56:00Z">
        <w:r w:rsidR="002A0807">
          <w:rPr>
            <w:noProof/>
            <w:webHidden/>
          </w:rPr>
          <w:t>23</w:t>
        </w:r>
      </w:ins>
      <w:ins w:id="94" w:author="Holger Eichelberger" w:date="2024-08-15T10:21:00Z">
        <w:r>
          <w:rPr>
            <w:noProof/>
            <w:webHidden/>
          </w:rPr>
          <w:fldChar w:fldCharType="end"/>
        </w:r>
        <w:r w:rsidRPr="001A2AF8">
          <w:rPr>
            <w:rStyle w:val="Hyperlink"/>
            <w:noProof/>
          </w:rPr>
          <w:fldChar w:fldCharType="end"/>
        </w:r>
      </w:ins>
    </w:p>
    <w:p w14:paraId="7D66917E" w14:textId="40CF76F2" w:rsidR="00EF273D" w:rsidRDefault="00EF273D">
      <w:pPr>
        <w:pStyle w:val="TOC2"/>
        <w:tabs>
          <w:tab w:val="left" w:pos="960"/>
          <w:tab w:val="right" w:leader="dot" w:pos="9062"/>
        </w:tabs>
        <w:rPr>
          <w:ins w:id="95" w:author="Holger Eichelberger" w:date="2024-08-15T10:21:00Z"/>
          <w:rFonts w:asciiTheme="minorHAnsi" w:eastAsiaTheme="minorEastAsia" w:hAnsiTheme="minorHAnsi" w:cstheme="minorBidi"/>
          <w:noProof/>
          <w:sz w:val="22"/>
          <w:szCs w:val="22"/>
          <w:lang w:val="en-DE" w:eastAsia="en-DE"/>
        </w:rPr>
      </w:pPr>
      <w:ins w:id="96"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"_Toc174609739"</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3.2</w:t>
        </w:r>
        <w:r>
          <w:rPr>
            <w:rFonts w:asciiTheme="minorHAnsi" w:eastAsiaTheme="minorEastAsia" w:hAnsiTheme="minorHAnsi" w:cstheme="minorBidi"/>
            <w:noProof/>
            <w:sz w:val="22"/>
            <w:szCs w:val="22"/>
            <w:lang w:val="en-DE" w:eastAsia="en-DE"/>
          </w:rPr>
          <w:tab/>
        </w:r>
        <w:r w:rsidRPr="001A2AF8">
          <w:rPr>
            <w:rStyle w:val="Hyperlink"/>
            <w:noProof/>
            <w:lang w:val="en-GB"/>
          </w:rPr>
          <w:t>VIL Template Language</w:t>
        </w:r>
        <w:r>
          <w:rPr>
            <w:noProof/>
            <w:webHidden/>
          </w:rPr>
          <w:tab/>
        </w:r>
        <w:r>
          <w:rPr>
            <w:noProof/>
            <w:webHidden/>
          </w:rPr>
          <w:fldChar w:fldCharType="begin"/>
        </w:r>
        <w:r>
          <w:rPr>
            <w:noProof/>
            <w:webHidden/>
          </w:rPr>
          <w:instrText xml:space="preserve"> PAGEREF _Toc174609739 \h </w:instrText>
        </w:r>
      </w:ins>
      <w:r>
        <w:rPr>
          <w:noProof/>
          <w:webHidden/>
        </w:rPr>
      </w:r>
      <w:r>
        <w:rPr>
          <w:noProof/>
          <w:webHidden/>
        </w:rPr>
        <w:fldChar w:fldCharType="separate"/>
      </w:r>
      <w:ins w:id="97" w:author="Holger Eichelberger" w:date="2024-08-19T09:56:00Z">
        <w:r w:rsidR="002A0807">
          <w:rPr>
            <w:noProof/>
            <w:webHidden/>
          </w:rPr>
          <w:t>24</w:t>
        </w:r>
      </w:ins>
      <w:ins w:id="98" w:author="Holger Eichelberger" w:date="2024-08-15T10:21:00Z">
        <w:r>
          <w:rPr>
            <w:noProof/>
            <w:webHidden/>
          </w:rPr>
          <w:fldChar w:fldCharType="end"/>
        </w:r>
        <w:r w:rsidRPr="001A2AF8">
          <w:rPr>
            <w:rStyle w:val="Hyperlink"/>
            <w:noProof/>
          </w:rPr>
          <w:fldChar w:fldCharType="end"/>
        </w:r>
      </w:ins>
    </w:p>
    <w:p w14:paraId="62E88588" w14:textId="5AAD6B2D" w:rsidR="00EF273D" w:rsidRDefault="00EF273D">
      <w:pPr>
        <w:pStyle w:val="TOC2"/>
        <w:tabs>
          <w:tab w:val="left" w:pos="960"/>
          <w:tab w:val="right" w:leader="dot" w:pos="9062"/>
        </w:tabs>
        <w:rPr>
          <w:ins w:id="99" w:author="Holger Eichelberger" w:date="2024-08-15T10:21:00Z"/>
          <w:rFonts w:asciiTheme="minorHAnsi" w:eastAsiaTheme="minorEastAsia" w:hAnsiTheme="minorHAnsi" w:cstheme="minorBidi"/>
          <w:noProof/>
          <w:sz w:val="22"/>
          <w:szCs w:val="22"/>
          <w:lang w:val="en-DE" w:eastAsia="en-DE"/>
        </w:rPr>
      </w:pPr>
      <w:ins w:id="100"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"_Toc174609740"</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3.3</w:t>
        </w:r>
        <w:r>
          <w:rPr>
            <w:rFonts w:asciiTheme="minorHAnsi" w:eastAsiaTheme="minorEastAsia" w:hAnsiTheme="minorHAnsi" w:cstheme="minorBidi"/>
            <w:noProof/>
            <w:sz w:val="22"/>
            <w:szCs w:val="22"/>
            <w:lang w:val="en-DE" w:eastAsia="en-DE"/>
          </w:rPr>
          <w:tab/>
        </w:r>
        <w:r w:rsidRPr="001A2AF8">
          <w:rPr>
            <w:rStyle w:val="Hyperlink"/>
            <w:noProof/>
            <w:lang w:val="en-GB"/>
          </w:rPr>
          <w:t>All VIL languages</w:t>
        </w:r>
        <w:r>
          <w:rPr>
            <w:noProof/>
            <w:webHidden/>
          </w:rPr>
          <w:tab/>
        </w:r>
        <w:r>
          <w:rPr>
            <w:noProof/>
            <w:webHidden/>
          </w:rPr>
          <w:fldChar w:fldCharType="begin"/>
        </w:r>
        <w:r>
          <w:rPr>
            <w:noProof/>
            <w:webHidden/>
          </w:rPr>
          <w:instrText xml:space="preserve"> PAGEREF _Toc174609740 \h </w:instrText>
        </w:r>
      </w:ins>
      <w:r>
        <w:rPr>
          <w:noProof/>
          <w:webHidden/>
        </w:rPr>
      </w:r>
      <w:r>
        <w:rPr>
          <w:noProof/>
          <w:webHidden/>
        </w:rPr>
        <w:fldChar w:fldCharType="separate"/>
      </w:r>
      <w:ins w:id="101" w:author="Holger Eichelberger" w:date="2024-08-19T09:56:00Z">
        <w:r w:rsidR="002A0807">
          <w:rPr>
            <w:noProof/>
            <w:webHidden/>
          </w:rPr>
          <w:t>24</w:t>
        </w:r>
      </w:ins>
      <w:ins w:id="102" w:author="Holger Eichelberger" w:date="2024-08-15T10:21:00Z">
        <w:r>
          <w:rPr>
            <w:noProof/>
            <w:webHidden/>
          </w:rPr>
          <w:fldChar w:fldCharType="end"/>
        </w:r>
        <w:r w:rsidRPr="001A2AF8">
          <w:rPr>
            <w:rStyle w:val="Hyperlink"/>
            <w:noProof/>
          </w:rPr>
          <w:fldChar w:fldCharType="end"/>
        </w:r>
      </w:ins>
    </w:p>
    <w:p w14:paraId="0D57AEDE" w14:textId="6A432E97" w:rsidR="00EF273D" w:rsidRDefault="00EF273D">
      <w:pPr>
        <w:pStyle w:val="TOC3"/>
        <w:tabs>
          <w:tab w:val="left" w:pos="1200"/>
          <w:tab w:val="right" w:leader="dot" w:pos="9062"/>
        </w:tabs>
        <w:rPr>
          <w:ins w:id="103" w:author="Holger Eichelberger" w:date="2024-08-15T10:21:00Z"/>
          <w:rFonts w:asciiTheme="minorHAnsi" w:eastAsiaTheme="minorEastAsia" w:hAnsiTheme="minorHAnsi" w:cstheme="minorBidi"/>
          <w:noProof/>
          <w:sz w:val="22"/>
          <w:szCs w:val="22"/>
          <w:lang w:val="en-DE" w:eastAsia="en-DE"/>
        </w:rPr>
      </w:pPr>
      <w:ins w:id="104"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"_Toc174609741"</w:instrText>
        </w:r>
        <w:r w:rsidRPr="001A2AF8">
          <w:rPr>
            <w:rStyle w:val="Hyperlink"/>
            <w:noProof/>
          </w:rPr>
          <w:instrText xml:space="preserve"> </w:instrText>
        </w:r>
        <w:r w:rsidRPr="001A2AF8">
          <w:rPr>
            <w:rStyle w:val="Hyperlink"/>
            <w:noProof/>
          </w:rPr>
          <w:fldChar w:fldCharType="separate"/>
        </w:r>
        <w:r w:rsidRPr="001A2AF8">
          <w:rPr>
            <w:rStyle w:val="Hyperlink"/>
            <w:noProof/>
            <w:lang w:val="en-US"/>
          </w:rPr>
          <w:t>3.3.1</w:t>
        </w:r>
        <w:r>
          <w:rPr>
            <w:rFonts w:asciiTheme="minorHAnsi" w:eastAsiaTheme="minorEastAsia" w:hAnsiTheme="minorHAnsi" w:cstheme="minorBidi"/>
            <w:noProof/>
            <w:sz w:val="22"/>
            <w:szCs w:val="22"/>
            <w:lang w:val="en-DE" w:eastAsia="en-DE"/>
          </w:rPr>
          <w:tab/>
        </w:r>
        <w:r w:rsidRPr="001A2AF8">
          <w:rPr>
            <w:rStyle w:val="Hyperlink"/>
            <w:noProof/>
            <w:lang w:val="en-US"/>
          </w:rPr>
          <w:t>How to remove Java calls</w:t>
        </w:r>
        <w:r>
          <w:rPr>
            <w:noProof/>
            <w:webHidden/>
          </w:rPr>
          <w:tab/>
        </w:r>
        <w:r>
          <w:rPr>
            <w:noProof/>
            <w:webHidden/>
          </w:rPr>
          <w:fldChar w:fldCharType="begin"/>
        </w:r>
        <w:r>
          <w:rPr>
            <w:noProof/>
            <w:webHidden/>
          </w:rPr>
          <w:instrText xml:space="preserve"> PAGEREF _Toc174609741 \h </w:instrText>
        </w:r>
      </w:ins>
      <w:r>
        <w:rPr>
          <w:noProof/>
          <w:webHidden/>
        </w:rPr>
      </w:r>
      <w:r>
        <w:rPr>
          <w:noProof/>
          <w:webHidden/>
        </w:rPr>
        <w:fldChar w:fldCharType="separate"/>
      </w:r>
      <w:ins w:id="105" w:author="Holger Eichelberger" w:date="2024-08-19T09:56:00Z">
        <w:r w:rsidR="002A0807">
          <w:rPr>
            <w:noProof/>
            <w:webHidden/>
          </w:rPr>
          <w:t>24</w:t>
        </w:r>
      </w:ins>
      <w:ins w:id="106" w:author="Holger Eichelberger" w:date="2024-08-15T10:21:00Z">
        <w:r>
          <w:rPr>
            <w:noProof/>
            <w:webHidden/>
          </w:rPr>
          <w:fldChar w:fldCharType="end"/>
        </w:r>
        <w:r w:rsidRPr="001A2AF8">
          <w:rPr>
            <w:rStyle w:val="Hyperlink"/>
            <w:noProof/>
          </w:rPr>
          <w:fldChar w:fldCharType="end"/>
        </w:r>
      </w:ins>
    </w:p>
    <w:p w14:paraId="77DC22CF" w14:textId="156BA7DF" w:rsidR="00EF273D" w:rsidRDefault="00EF273D">
      <w:pPr>
        <w:pStyle w:val="TOC1"/>
        <w:tabs>
          <w:tab w:val="right" w:leader="dot" w:pos="9062"/>
        </w:tabs>
        <w:rPr>
          <w:ins w:id="107" w:author="Holger Eichelberger" w:date="2024-08-15T10:21:00Z"/>
          <w:rFonts w:asciiTheme="minorHAnsi" w:eastAsiaTheme="minorEastAsia" w:hAnsiTheme="minorHAnsi" w:cstheme="minorBidi"/>
          <w:noProof/>
          <w:sz w:val="22"/>
          <w:szCs w:val="22"/>
          <w:lang w:val="en-DE" w:eastAsia="en-DE"/>
        </w:rPr>
      </w:pPr>
      <w:ins w:id="108" w:author="Holger Eichelberger" w:date="2024-08-15T10:21:00Z">
        <w:r w:rsidRPr="001A2AF8">
          <w:rPr>
            <w:rStyle w:val="Hyperlink"/>
            <w:noProof/>
          </w:rPr>
          <w:fldChar w:fldCharType="begin"/>
        </w:r>
        <w:r w:rsidRPr="001A2AF8">
          <w:rPr>
            <w:rStyle w:val="Hyperlink"/>
            <w:noProof/>
          </w:rPr>
          <w:instrText xml:space="preserve"> </w:instrText>
        </w:r>
        <w:r>
          <w:rPr>
            <w:noProof/>
          </w:rPr>
          <w:instrText>HYPERLINK \l "_Toc174609742"</w:instrText>
        </w:r>
        <w:r w:rsidRPr="001A2AF8">
          <w:rPr>
            <w:rStyle w:val="Hyperlink"/>
            <w:noProof/>
          </w:rPr>
          <w:instrText xml:space="preserve"> </w:instrText>
        </w:r>
        <w:r w:rsidRPr="001A2AF8">
          <w:rPr>
            <w:rStyle w:val="Hyperlink"/>
            <w:noProof/>
          </w:rPr>
          <w:fldChar w:fldCharType="separate"/>
        </w:r>
        <w:r w:rsidRPr="001A2AF8">
          <w:rPr>
            <w:rStyle w:val="Hyperlink"/>
            <w:noProof/>
            <w:lang w:val="en-GB"/>
          </w:rPr>
          <w:t>References</w:t>
        </w:r>
        <w:r>
          <w:rPr>
            <w:noProof/>
            <w:webHidden/>
          </w:rPr>
          <w:tab/>
        </w:r>
        <w:r>
          <w:rPr>
            <w:noProof/>
            <w:webHidden/>
          </w:rPr>
          <w:fldChar w:fldCharType="begin"/>
        </w:r>
        <w:r>
          <w:rPr>
            <w:noProof/>
            <w:webHidden/>
          </w:rPr>
          <w:instrText xml:space="preserve"> PAGEREF _Toc174609742 \h </w:instrText>
        </w:r>
      </w:ins>
      <w:r>
        <w:rPr>
          <w:noProof/>
          <w:webHidden/>
        </w:rPr>
      </w:r>
      <w:r>
        <w:rPr>
          <w:noProof/>
          <w:webHidden/>
        </w:rPr>
        <w:fldChar w:fldCharType="separate"/>
      </w:r>
      <w:ins w:id="109" w:author="Holger Eichelberger" w:date="2024-08-19T09:56:00Z">
        <w:r w:rsidR="002A0807">
          <w:rPr>
            <w:noProof/>
            <w:webHidden/>
          </w:rPr>
          <w:t>27</w:t>
        </w:r>
      </w:ins>
      <w:ins w:id="110" w:author="Holger Eichelberger" w:date="2024-08-15T10:21:00Z">
        <w:r>
          <w:rPr>
            <w:noProof/>
            <w:webHidden/>
          </w:rPr>
          <w:fldChar w:fldCharType="end"/>
        </w:r>
        <w:r w:rsidRPr="001A2AF8">
          <w:rPr>
            <w:rStyle w:val="Hyperlink"/>
            <w:noProof/>
          </w:rPr>
          <w:fldChar w:fldCharType="end"/>
        </w:r>
      </w:ins>
    </w:p>
    <w:p w14:paraId="28F57B9F" w14:textId="46E561C4" w:rsidR="00A416EF" w:rsidDel="00C27D89" w:rsidRDefault="00A416EF">
      <w:pPr>
        <w:pStyle w:val="TOC1"/>
        <w:tabs>
          <w:tab w:val="right" w:leader="dot" w:pos="9062"/>
        </w:tabs>
        <w:rPr>
          <w:del w:id="111" w:author="Holger Eichelberger" w:date="2022-04-12T17:30:00Z"/>
          <w:rFonts w:asciiTheme="minorHAnsi" w:eastAsiaTheme="minorEastAsia" w:hAnsiTheme="minorHAnsi" w:cstheme="minorBidi"/>
          <w:noProof/>
          <w:sz w:val="22"/>
          <w:szCs w:val="22"/>
        </w:rPr>
      </w:pPr>
      <w:del w:id="112" w:author="Holger Eichelberger" w:date="2022-04-12T17:30:00Z">
        <w:r w:rsidRPr="00C27D89" w:rsidDel="00C27D89">
          <w:rPr>
            <w:rStyle w:val="Hyperlink"/>
            <w:b/>
            <w:noProof/>
            <w:lang w:val="en-GB"/>
          </w:rPr>
          <w:delText>Table of Contents</w:delText>
        </w:r>
        <w:r w:rsidDel="00C27D89">
          <w:rPr>
            <w:noProof/>
            <w:webHidden/>
          </w:rPr>
          <w:tab/>
        </w:r>
        <w:r w:rsidR="00C70EEF" w:rsidDel="00C27D89">
          <w:rPr>
            <w:noProof/>
            <w:webHidden/>
          </w:rPr>
          <w:delText>3</w:delText>
        </w:r>
      </w:del>
    </w:p>
    <w:p w14:paraId="6C9457F4" w14:textId="09F3892E" w:rsidR="00A416EF" w:rsidDel="00C27D89" w:rsidRDefault="00A416EF">
      <w:pPr>
        <w:pStyle w:val="TOC1"/>
        <w:tabs>
          <w:tab w:val="right" w:leader="dot" w:pos="9062"/>
        </w:tabs>
        <w:rPr>
          <w:del w:id="113" w:author="Holger Eichelberger" w:date="2022-04-12T17:30:00Z"/>
          <w:rFonts w:asciiTheme="minorHAnsi" w:eastAsiaTheme="minorEastAsia" w:hAnsiTheme="minorHAnsi" w:cstheme="minorBidi"/>
          <w:noProof/>
          <w:sz w:val="22"/>
          <w:szCs w:val="22"/>
        </w:rPr>
      </w:pPr>
      <w:del w:id="114" w:author="Holger Eichelberger" w:date="2022-04-12T17:30:00Z">
        <w:r w:rsidRPr="00C27D89" w:rsidDel="00C27D89">
          <w:rPr>
            <w:rStyle w:val="Hyperlink"/>
            <w:b/>
            <w:noProof/>
            <w:lang w:val="en-GB"/>
          </w:rPr>
          <w:delText>Table of Figures</w:delText>
        </w:r>
        <w:r w:rsidDel="00C27D89">
          <w:rPr>
            <w:noProof/>
            <w:webHidden/>
          </w:rPr>
          <w:tab/>
        </w:r>
        <w:r w:rsidR="00C70EEF" w:rsidDel="00C27D89">
          <w:rPr>
            <w:noProof/>
            <w:webHidden/>
          </w:rPr>
          <w:delText>4</w:delText>
        </w:r>
      </w:del>
    </w:p>
    <w:p w14:paraId="11FF19A3" w14:textId="150CE4BC" w:rsidR="00A416EF" w:rsidDel="00C27D89" w:rsidRDefault="00A416EF">
      <w:pPr>
        <w:pStyle w:val="TOC1"/>
        <w:tabs>
          <w:tab w:val="left" w:pos="480"/>
          <w:tab w:val="right" w:leader="dot" w:pos="9062"/>
        </w:tabs>
        <w:rPr>
          <w:del w:id="115" w:author="Holger Eichelberger" w:date="2022-04-12T17:30:00Z"/>
          <w:rFonts w:asciiTheme="minorHAnsi" w:eastAsiaTheme="minorEastAsia" w:hAnsiTheme="minorHAnsi" w:cstheme="minorBidi"/>
          <w:noProof/>
          <w:sz w:val="22"/>
          <w:szCs w:val="22"/>
        </w:rPr>
      </w:pPr>
      <w:del w:id="116" w:author="Holger Eichelberger" w:date="2022-04-12T17:30:00Z">
        <w:r w:rsidRPr="00C27D89" w:rsidDel="00C27D89">
          <w:rPr>
            <w:rStyle w:val="Hyperlink"/>
            <w:noProof/>
            <w:lang w:val="en-GB"/>
          </w:rPr>
          <w:delText>1</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Introduction</w:delText>
        </w:r>
        <w:r w:rsidDel="00C27D89">
          <w:rPr>
            <w:noProof/>
            <w:webHidden/>
          </w:rPr>
          <w:tab/>
        </w:r>
        <w:r w:rsidR="00C70EEF" w:rsidDel="00C27D89">
          <w:rPr>
            <w:noProof/>
            <w:webHidden/>
          </w:rPr>
          <w:delText>5</w:delText>
        </w:r>
      </w:del>
    </w:p>
    <w:p w14:paraId="02874E92" w14:textId="75318272" w:rsidR="00A416EF" w:rsidDel="00C27D89" w:rsidRDefault="00A416EF">
      <w:pPr>
        <w:pStyle w:val="TOC1"/>
        <w:tabs>
          <w:tab w:val="left" w:pos="480"/>
          <w:tab w:val="right" w:leader="dot" w:pos="9062"/>
        </w:tabs>
        <w:rPr>
          <w:del w:id="117" w:author="Holger Eichelberger" w:date="2022-04-12T17:30:00Z"/>
          <w:rFonts w:asciiTheme="minorHAnsi" w:eastAsiaTheme="minorEastAsia" w:hAnsiTheme="minorHAnsi" w:cstheme="minorBidi"/>
          <w:noProof/>
          <w:sz w:val="22"/>
          <w:szCs w:val="22"/>
        </w:rPr>
      </w:pPr>
      <w:del w:id="118" w:author="Holger Eichelberger" w:date="2022-04-12T17:30:00Z">
        <w:r w:rsidRPr="00C27D89" w:rsidDel="00C27D89">
          <w:rPr>
            <w:rStyle w:val="Hyperlink"/>
            <w:noProof/>
            <w:lang w:val="en-GB"/>
          </w:rPr>
          <w:delText>2</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Default Extensions</w:delText>
        </w:r>
        <w:r w:rsidDel="00C27D89">
          <w:rPr>
            <w:noProof/>
            <w:webHidden/>
          </w:rPr>
          <w:tab/>
        </w:r>
        <w:r w:rsidR="00C70EEF" w:rsidDel="00C27D89">
          <w:rPr>
            <w:noProof/>
            <w:webHidden/>
          </w:rPr>
          <w:delText>6</w:delText>
        </w:r>
      </w:del>
    </w:p>
    <w:p w14:paraId="1BDDEE0A" w14:textId="6FF7AB10" w:rsidR="00A416EF" w:rsidDel="00C27D89" w:rsidRDefault="00A416EF">
      <w:pPr>
        <w:pStyle w:val="TOC2"/>
        <w:tabs>
          <w:tab w:val="left" w:pos="960"/>
          <w:tab w:val="right" w:leader="dot" w:pos="9062"/>
        </w:tabs>
        <w:rPr>
          <w:del w:id="119" w:author="Holger Eichelberger" w:date="2022-04-12T17:30:00Z"/>
          <w:rFonts w:asciiTheme="minorHAnsi" w:eastAsiaTheme="minorEastAsia" w:hAnsiTheme="minorHAnsi" w:cstheme="minorBidi"/>
          <w:noProof/>
          <w:sz w:val="22"/>
          <w:szCs w:val="22"/>
        </w:rPr>
      </w:pPr>
      <w:del w:id="120" w:author="Holger Eichelberger" w:date="2022-04-12T17:30:00Z">
        <w:r w:rsidRPr="00C27D89" w:rsidDel="00C27D89">
          <w:rPr>
            <w:rStyle w:val="Hyperlink"/>
            <w:noProof/>
          </w:rPr>
          <w:delText>2.1</w:delText>
        </w:r>
        <w:r w:rsidDel="00C27D89">
          <w:rPr>
            <w:rFonts w:asciiTheme="minorHAnsi" w:eastAsiaTheme="minorEastAsia" w:hAnsiTheme="minorHAnsi" w:cstheme="minorBidi"/>
            <w:noProof/>
            <w:sz w:val="22"/>
            <w:szCs w:val="22"/>
          </w:rPr>
          <w:tab/>
        </w:r>
        <w:r w:rsidRPr="00C27D89" w:rsidDel="00C27D89">
          <w:rPr>
            <w:rStyle w:val="Hyperlink"/>
            <w:noProof/>
          </w:rPr>
          <w:delText>Velocity</w:delText>
        </w:r>
        <w:r w:rsidDel="00C27D89">
          <w:rPr>
            <w:noProof/>
            <w:webHidden/>
          </w:rPr>
          <w:tab/>
        </w:r>
        <w:r w:rsidR="00C70EEF" w:rsidDel="00C27D89">
          <w:rPr>
            <w:noProof/>
            <w:webHidden/>
          </w:rPr>
          <w:delText>6</w:delText>
        </w:r>
      </w:del>
    </w:p>
    <w:p w14:paraId="2C01B58D" w14:textId="7DC69BA6" w:rsidR="00A416EF" w:rsidDel="00C27D89" w:rsidRDefault="00A416EF">
      <w:pPr>
        <w:pStyle w:val="TOC2"/>
        <w:tabs>
          <w:tab w:val="left" w:pos="960"/>
          <w:tab w:val="right" w:leader="dot" w:pos="9062"/>
        </w:tabs>
        <w:rPr>
          <w:del w:id="121" w:author="Holger Eichelberger" w:date="2022-04-12T17:30:00Z"/>
          <w:rFonts w:asciiTheme="minorHAnsi" w:eastAsiaTheme="minorEastAsia" w:hAnsiTheme="minorHAnsi" w:cstheme="minorBidi"/>
          <w:noProof/>
          <w:sz w:val="22"/>
          <w:szCs w:val="22"/>
        </w:rPr>
      </w:pPr>
      <w:del w:id="122" w:author="Holger Eichelberger" w:date="2022-04-12T17:30:00Z">
        <w:r w:rsidRPr="00C27D89" w:rsidDel="00C27D89">
          <w:rPr>
            <w:rStyle w:val="Hyperlink"/>
            <w:noProof/>
          </w:rPr>
          <w:delText>2.2</w:delText>
        </w:r>
        <w:r w:rsidDel="00C27D89">
          <w:rPr>
            <w:rFonts w:asciiTheme="minorHAnsi" w:eastAsiaTheme="minorEastAsia" w:hAnsiTheme="minorHAnsi" w:cstheme="minorBidi"/>
            <w:noProof/>
            <w:sz w:val="22"/>
            <w:szCs w:val="22"/>
          </w:rPr>
          <w:tab/>
        </w:r>
        <w:r w:rsidRPr="00C27D89" w:rsidDel="00C27D89">
          <w:rPr>
            <w:rStyle w:val="Hyperlink"/>
            <w:noProof/>
          </w:rPr>
          <w:delText>Java</w:delText>
        </w:r>
        <w:r w:rsidDel="00C27D89">
          <w:rPr>
            <w:noProof/>
            <w:webHidden/>
          </w:rPr>
          <w:tab/>
        </w:r>
        <w:r w:rsidR="00C70EEF" w:rsidDel="00C27D89">
          <w:rPr>
            <w:noProof/>
            <w:webHidden/>
          </w:rPr>
          <w:delText>7</w:delText>
        </w:r>
      </w:del>
    </w:p>
    <w:p w14:paraId="589EAA61" w14:textId="5667D7C5" w:rsidR="00A416EF" w:rsidDel="00C27D89" w:rsidRDefault="00A416EF">
      <w:pPr>
        <w:pStyle w:val="TOC2"/>
        <w:tabs>
          <w:tab w:val="left" w:pos="960"/>
          <w:tab w:val="right" w:leader="dot" w:pos="9062"/>
        </w:tabs>
        <w:rPr>
          <w:del w:id="123" w:author="Holger Eichelberger" w:date="2022-04-12T17:30:00Z"/>
          <w:rFonts w:asciiTheme="minorHAnsi" w:eastAsiaTheme="minorEastAsia" w:hAnsiTheme="minorHAnsi" w:cstheme="minorBidi"/>
          <w:noProof/>
          <w:sz w:val="22"/>
          <w:szCs w:val="22"/>
        </w:rPr>
      </w:pPr>
      <w:del w:id="124" w:author="Holger Eichelberger" w:date="2022-04-12T17:30:00Z">
        <w:r w:rsidRPr="00C27D89" w:rsidDel="00C27D89">
          <w:rPr>
            <w:rStyle w:val="Hyperlink"/>
            <w:noProof/>
          </w:rPr>
          <w:delText>2.3</w:delText>
        </w:r>
        <w:r w:rsidDel="00C27D89">
          <w:rPr>
            <w:rFonts w:asciiTheme="minorHAnsi" w:eastAsiaTheme="minorEastAsia" w:hAnsiTheme="minorHAnsi" w:cstheme="minorBidi"/>
            <w:noProof/>
            <w:sz w:val="22"/>
            <w:szCs w:val="22"/>
          </w:rPr>
          <w:tab/>
        </w:r>
        <w:r w:rsidRPr="00C27D89" w:rsidDel="00C27D89">
          <w:rPr>
            <w:rStyle w:val="Hyperlink"/>
            <w:noProof/>
          </w:rPr>
          <w:delText>XVCL</w:delText>
        </w:r>
        <w:r w:rsidDel="00C27D89">
          <w:rPr>
            <w:noProof/>
            <w:webHidden/>
          </w:rPr>
          <w:tab/>
        </w:r>
        <w:r w:rsidR="00C70EEF" w:rsidDel="00C27D89">
          <w:rPr>
            <w:noProof/>
            <w:webHidden/>
          </w:rPr>
          <w:delText>12</w:delText>
        </w:r>
      </w:del>
    </w:p>
    <w:p w14:paraId="59FB2201" w14:textId="12C58C39" w:rsidR="00A416EF" w:rsidDel="00C27D89" w:rsidRDefault="00A416EF">
      <w:pPr>
        <w:pStyle w:val="TOC2"/>
        <w:tabs>
          <w:tab w:val="left" w:pos="960"/>
          <w:tab w:val="right" w:leader="dot" w:pos="9062"/>
        </w:tabs>
        <w:rPr>
          <w:del w:id="125" w:author="Holger Eichelberger" w:date="2022-04-12T17:30:00Z"/>
          <w:rFonts w:asciiTheme="minorHAnsi" w:eastAsiaTheme="minorEastAsia" w:hAnsiTheme="minorHAnsi" w:cstheme="minorBidi"/>
          <w:noProof/>
          <w:sz w:val="22"/>
          <w:szCs w:val="22"/>
        </w:rPr>
      </w:pPr>
      <w:del w:id="126" w:author="Holger Eichelberger" w:date="2022-04-12T17:30:00Z">
        <w:r w:rsidRPr="00C27D89" w:rsidDel="00C27D89">
          <w:rPr>
            <w:rStyle w:val="Hyperlink"/>
            <w:noProof/>
          </w:rPr>
          <w:delText>2.4</w:delText>
        </w:r>
        <w:r w:rsidDel="00C27D89">
          <w:rPr>
            <w:rFonts w:asciiTheme="minorHAnsi" w:eastAsiaTheme="minorEastAsia" w:hAnsiTheme="minorHAnsi" w:cstheme="minorBidi"/>
            <w:noProof/>
            <w:sz w:val="22"/>
            <w:szCs w:val="22"/>
          </w:rPr>
          <w:tab/>
        </w:r>
        <w:r w:rsidRPr="00C27D89" w:rsidDel="00C27D89">
          <w:rPr>
            <w:rStyle w:val="Hyperlink"/>
            <w:noProof/>
          </w:rPr>
          <w:delText>ANT / Make</w:delText>
        </w:r>
        <w:r w:rsidDel="00C27D89">
          <w:rPr>
            <w:noProof/>
            <w:webHidden/>
          </w:rPr>
          <w:tab/>
        </w:r>
        <w:r w:rsidR="00C70EEF" w:rsidDel="00C27D89">
          <w:rPr>
            <w:noProof/>
            <w:webHidden/>
          </w:rPr>
          <w:delText>13</w:delText>
        </w:r>
      </w:del>
    </w:p>
    <w:p w14:paraId="1254673E" w14:textId="64E39E4C" w:rsidR="00A416EF" w:rsidDel="00C27D89" w:rsidRDefault="00A416EF">
      <w:pPr>
        <w:pStyle w:val="TOC2"/>
        <w:tabs>
          <w:tab w:val="left" w:pos="960"/>
          <w:tab w:val="right" w:leader="dot" w:pos="9062"/>
        </w:tabs>
        <w:rPr>
          <w:del w:id="127" w:author="Holger Eichelberger" w:date="2022-04-12T17:30:00Z"/>
          <w:rFonts w:asciiTheme="minorHAnsi" w:eastAsiaTheme="minorEastAsia" w:hAnsiTheme="minorHAnsi" w:cstheme="minorBidi"/>
          <w:noProof/>
          <w:sz w:val="22"/>
          <w:szCs w:val="22"/>
        </w:rPr>
      </w:pPr>
      <w:del w:id="128" w:author="Holger Eichelberger" w:date="2022-04-12T17:30:00Z">
        <w:r w:rsidRPr="00C27D89" w:rsidDel="00C27D89">
          <w:rPr>
            <w:rStyle w:val="Hyperlink"/>
            <w:noProof/>
          </w:rPr>
          <w:delText>2.5</w:delText>
        </w:r>
        <w:r w:rsidDel="00C27D89">
          <w:rPr>
            <w:rFonts w:asciiTheme="minorHAnsi" w:eastAsiaTheme="minorEastAsia" w:hAnsiTheme="minorHAnsi" w:cstheme="minorBidi"/>
            <w:noProof/>
            <w:sz w:val="22"/>
            <w:szCs w:val="22"/>
          </w:rPr>
          <w:tab/>
        </w:r>
        <w:r w:rsidRPr="00C27D89" w:rsidDel="00C27D89">
          <w:rPr>
            <w:rStyle w:val="Hyperlink"/>
            <w:noProof/>
          </w:rPr>
          <w:delText>Maven</w:delText>
        </w:r>
        <w:r w:rsidDel="00C27D89">
          <w:rPr>
            <w:noProof/>
            <w:webHidden/>
          </w:rPr>
          <w:tab/>
        </w:r>
        <w:r w:rsidR="00C70EEF" w:rsidDel="00C27D89">
          <w:rPr>
            <w:noProof/>
            <w:webHidden/>
          </w:rPr>
          <w:delText>14</w:delText>
        </w:r>
      </w:del>
    </w:p>
    <w:p w14:paraId="4B09780F" w14:textId="18F89FF1" w:rsidR="00A416EF" w:rsidDel="00C27D89" w:rsidRDefault="00A416EF">
      <w:pPr>
        <w:pStyle w:val="TOC1"/>
        <w:tabs>
          <w:tab w:val="left" w:pos="480"/>
          <w:tab w:val="right" w:leader="dot" w:pos="9062"/>
        </w:tabs>
        <w:rPr>
          <w:del w:id="129" w:author="Holger Eichelberger" w:date="2022-04-12T17:30:00Z"/>
          <w:rFonts w:asciiTheme="minorHAnsi" w:eastAsiaTheme="minorEastAsia" w:hAnsiTheme="minorHAnsi" w:cstheme="minorBidi"/>
          <w:noProof/>
          <w:sz w:val="22"/>
          <w:szCs w:val="22"/>
        </w:rPr>
      </w:pPr>
      <w:del w:id="130" w:author="Holger Eichelberger" w:date="2022-04-12T17:30:00Z">
        <w:r w:rsidRPr="00C27D89" w:rsidDel="00C27D89">
          <w:rPr>
            <w:rStyle w:val="Hyperlink"/>
            <w:noProof/>
            <w:lang w:val="en-GB"/>
          </w:rPr>
          <w:delText>3</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How to ...?</w:delText>
        </w:r>
        <w:r w:rsidDel="00C27D89">
          <w:rPr>
            <w:noProof/>
            <w:webHidden/>
          </w:rPr>
          <w:tab/>
        </w:r>
        <w:r w:rsidR="00C70EEF" w:rsidDel="00C27D89">
          <w:rPr>
            <w:noProof/>
            <w:webHidden/>
          </w:rPr>
          <w:delText>16</w:delText>
        </w:r>
      </w:del>
    </w:p>
    <w:p w14:paraId="454FBCAD" w14:textId="2D6CCDB3" w:rsidR="00A416EF" w:rsidDel="00C27D89" w:rsidRDefault="00A416EF">
      <w:pPr>
        <w:pStyle w:val="TOC2"/>
        <w:tabs>
          <w:tab w:val="left" w:pos="960"/>
          <w:tab w:val="right" w:leader="dot" w:pos="9062"/>
        </w:tabs>
        <w:rPr>
          <w:del w:id="131" w:author="Holger Eichelberger" w:date="2022-04-12T17:30:00Z"/>
          <w:rFonts w:asciiTheme="minorHAnsi" w:eastAsiaTheme="minorEastAsia" w:hAnsiTheme="minorHAnsi" w:cstheme="minorBidi"/>
          <w:noProof/>
          <w:sz w:val="22"/>
          <w:szCs w:val="22"/>
        </w:rPr>
      </w:pPr>
      <w:del w:id="132" w:author="Holger Eichelberger" w:date="2022-04-12T17:30:00Z">
        <w:r w:rsidRPr="00C27D89" w:rsidDel="00C27D89">
          <w:rPr>
            <w:rStyle w:val="Hyperlink"/>
            <w:noProof/>
            <w:lang w:val="en-GB"/>
          </w:rPr>
          <w:delText>3.1</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VIL</w:delText>
        </w:r>
        <w:r w:rsidDel="00C27D89">
          <w:rPr>
            <w:noProof/>
            <w:webHidden/>
          </w:rPr>
          <w:tab/>
        </w:r>
        <w:r w:rsidR="00C70EEF" w:rsidDel="00C27D89">
          <w:rPr>
            <w:noProof/>
            <w:webHidden/>
          </w:rPr>
          <w:delText>16</w:delText>
        </w:r>
      </w:del>
    </w:p>
    <w:p w14:paraId="1F0621E6" w14:textId="26862B17" w:rsidR="00A416EF" w:rsidDel="00C27D89" w:rsidRDefault="00A416EF">
      <w:pPr>
        <w:pStyle w:val="TOC3"/>
        <w:tabs>
          <w:tab w:val="left" w:pos="1200"/>
          <w:tab w:val="right" w:leader="dot" w:pos="9062"/>
        </w:tabs>
        <w:rPr>
          <w:del w:id="133" w:author="Holger Eichelberger" w:date="2022-04-12T17:30:00Z"/>
          <w:rFonts w:asciiTheme="minorHAnsi" w:eastAsiaTheme="minorEastAsia" w:hAnsiTheme="minorHAnsi" w:cstheme="minorBidi"/>
          <w:noProof/>
          <w:sz w:val="22"/>
          <w:szCs w:val="22"/>
        </w:rPr>
      </w:pPr>
      <w:del w:id="134" w:author="Holger Eichelberger" w:date="2022-04-12T17:30:00Z">
        <w:r w:rsidRPr="00C27D89" w:rsidDel="00C27D89">
          <w:rPr>
            <w:rStyle w:val="Hyperlink"/>
            <w:noProof/>
            <w:lang w:val="en-GB"/>
          </w:rPr>
          <w:delText>3.1.1</w:delText>
        </w:r>
        <w:r w:rsidDel="00C27D89">
          <w:rPr>
            <w:rFonts w:asciiTheme="minorHAnsi" w:eastAsiaTheme="minorEastAsia" w:hAnsiTheme="minorHAnsi" w:cstheme="minorBidi"/>
            <w:noProof/>
            <w:sz w:val="22"/>
            <w:szCs w:val="22"/>
          </w:rPr>
          <w:tab/>
        </w:r>
        <w:r w:rsidRPr="00C27D89" w:rsidDel="00C27D89">
          <w:rPr>
            <w:rStyle w:val="Hyperlink"/>
            <w:noProof/>
          </w:rPr>
          <w:delText>Modifying</w:delText>
        </w:r>
        <w:r w:rsidRPr="00C27D89" w:rsidDel="00C27D89">
          <w:rPr>
            <w:rStyle w:val="Hyperlink"/>
            <w:noProof/>
            <w:lang w:val="en-US"/>
          </w:rPr>
          <w:delText xml:space="preserve"> Java namespaces</w:delText>
        </w:r>
        <w:r w:rsidDel="00C27D89">
          <w:rPr>
            <w:noProof/>
            <w:webHidden/>
          </w:rPr>
          <w:tab/>
        </w:r>
        <w:r w:rsidR="00C70EEF" w:rsidDel="00C27D89">
          <w:rPr>
            <w:noProof/>
            <w:webHidden/>
          </w:rPr>
          <w:delText>16</w:delText>
        </w:r>
      </w:del>
    </w:p>
    <w:p w14:paraId="494F415B" w14:textId="6EBBA32C" w:rsidR="00A416EF" w:rsidDel="00C27D89" w:rsidRDefault="00A416EF">
      <w:pPr>
        <w:pStyle w:val="TOC3"/>
        <w:tabs>
          <w:tab w:val="left" w:pos="1200"/>
          <w:tab w:val="right" w:leader="dot" w:pos="9062"/>
        </w:tabs>
        <w:rPr>
          <w:del w:id="135" w:author="Holger Eichelberger" w:date="2022-04-12T17:30:00Z"/>
          <w:rFonts w:asciiTheme="minorHAnsi" w:eastAsiaTheme="minorEastAsia" w:hAnsiTheme="minorHAnsi" w:cstheme="minorBidi"/>
          <w:noProof/>
          <w:sz w:val="22"/>
          <w:szCs w:val="22"/>
        </w:rPr>
      </w:pPr>
      <w:del w:id="136" w:author="Holger Eichelberger" w:date="2022-04-12T17:30:00Z">
        <w:r w:rsidRPr="00C27D89" w:rsidDel="00C27D89">
          <w:rPr>
            <w:rStyle w:val="Hyperlink"/>
            <w:noProof/>
            <w:lang w:val="en-GB"/>
          </w:rPr>
          <w:delText>3.1.2</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Running XVCL</w:delText>
        </w:r>
        <w:r w:rsidDel="00C27D89">
          <w:rPr>
            <w:noProof/>
            <w:webHidden/>
          </w:rPr>
          <w:tab/>
        </w:r>
        <w:r w:rsidR="00C70EEF" w:rsidDel="00C27D89">
          <w:rPr>
            <w:noProof/>
            <w:webHidden/>
          </w:rPr>
          <w:delText>16</w:delText>
        </w:r>
      </w:del>
    </w:p>
    <w:p w14:paraId="008B20DF" w14:textId="03BD431E" w:rsidR="00A416EF" w:rsidDel="00C27D89" w:rsidRDefault="00A416EF">
      <w:pPr>
        <w:pStyle w:val="TOC2"/>
        <w:tabs>
          <w:tab w:val="left" w:pos="960"/>
          <w:tab w:val="right" w:leader="dot" w:pos="9062"/>
        </w:tabs>
        <w:rPr>
          <w:del w:id="137" w:author="Holger Eichelberger" w:date="2022-04-12T17:30:00Z"/>
          <w:rFonts w:asciiTheme="minorHAnsi" w:eastAsiaTheme="minorEastAsia" w:hAnsiTheme="minorHAnsi" w:cstheme="minorBidi"/>
          <w:noProof/>
          <w:sz w:val="22"/>
          <w:szCs w:val="22"/>
        </w:rPr>
      </w:pPr>
      <w:del w:id="138" w:author="Holger Eichelberger" w:date="2022-04-12T17:30:00Z">
        <w:r w:rsidRPr="00C27D89" w:rsidDel="00C27D89">
          <w:rPr>
            <w:rStyle w:val="Hyperlink"/>
            <w:noProof/>
            <w:lang w:val="en-GB"/>
          </w:rPr>
          <w:delText>3.2</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VIL Template Language</w:delText>
        </w:r>
        <w:r w:rsidDel="00C27D89">
          <w:rPr>
            <w:noProof/>
            <w:webHidden/>
          </w:rPr>
          <w:tab/>
        </w:r>
        <w:r w:rsidR="00C70EEF" w:rsidDel="00C27D89">
          <w:rPr>
            <w:noProof/>
            <w:webHidden/>
          </w:rPr>
          <w:delText>17</w:delText>
        </w:r>
      </w:del>
    </w:p>
    <w:p w14:paraId="7478B232" w14:textId="5174C619" w:rsidR="00A416EF" w:rsidDel="00C27D89" w:rsidRDefault="00A416EF">
      <w:pPr>
        <w:pStyle w:val="TOC2"/>
        <w:tabs>
          <w:tab w:val="left" w:pos="960"/>
          <w:tab w:val="right" w:leader="dot" w:pos="9062"/>
        </w:tabs>
        <w:rPr>
          <w:del w:id="139" w:author="Holger Eichelberger" w:date="2022-04-12T17:30:00Z"/>
          <w:rFonts w:asciiTheme="minorHAnsi" w:eastAsiaTheme="minorEastAsia" w:hAnsiTheme="minorHAnsi" w:cstheme="minorBidi"/>
          <w:noProof/>
          <w:sz w:val="22"/>
          <w:szCs w:val="22"/>
        </w:rPr>
      </w:pPr>
      <w:del w:id="140" w:author="Holger Eichelberger" w:date="2022-04-12T17:30:00Z">
        <w:r w:rsidRPr="00C27D89" w:rsidDel="00C27D89">
          <w:rPr>
            <w:rStyle w:val="Hyperlink"/>
            <w:noProof/>
            <w:lang w:val="en-GB"/>
          </w:rPr>
          <w:delText>3.3</w:delText>
        </w:r>
        <w:r w:rsidDel="00C27D89">
          <w:rPr>
            <w:rFonts w:asciiTheme="minorHAnsi" w:eastAsiaTheme="minorEastAsia" w:hAnsiTheme="minorHAnsi" w:cstheme="minorBidi"/>
            <w:noProof/>
            <w:sz w:val="22"/>
            <w:szCs w:val="22"/>
          </w:rPr>
          <w:tab/>
        </w:r>
        <w:r w:rsidRPr="00C27D89" w:rsidDel="00C27D89">
          <w:rPr>
            <w:rStyle w:val="Hyperlink"/>
            <w:noProof/>
            <w:lang w:val="en-GB"/>
          </w:rPr>
          <w:delText>All VIL languages</w:delText>
        </w:r>
        <w:r w:rsidDel="00C27D89">
          <w:rPr>
            <w:noProof/>
            <w:webHidden/>
          </w:rPr>
          <w:tab/>
        </w:r>
        <w:r w:rsidR="00C70EEF" w:rsidDel="00C27D89">
          <w:rPr>
            <w:noProof/>
            <w:webHidden/>
          </w:rPr>
          <w:delText>17</w:delText>
        </w:r>
      </w:del>
    </w:p>
    <w:p w14:paraId="5559284B" w14:textId="056A0139" w:rsidR="00A416EF" w:rsidDel="00C27D89" w:rsidRDefault="00A416EF">
      <w:pPr>
        <w:pStyle w:val="TOC3"/>
        <w:tabs>
          <w:tab w:val="left" w:pos="1200"/>
          <w:tab w:val="right" w:leader="dot" w:pos="9062"/>
        </w:tabs>
        <w:rPr>
          <w:del w:id="141" w:author="Holger Eichelberger" w:date="2022-04-12T17:30:00Z"/>
          <w:rFonts w:asciiTheme="minorHAnsi" w:eastAsiaTheme="minorEastAsia" w:hAnsiTheme="minorHAnsi" w:cstheme="minorBidi"/>
          <w:noProof/>
          <w:sz w:val="22"/>
          <w:szCs w:val="22"/>
        </w:rPr>
      </w:pPr>
      <w:del w:id="142" w:author="Holger Eichelberger" w:date="2022-04-12T17:30:00Z">
        <w:r w:rsidRPr="00C27D89" w:rsidDel="00C27D89">
          <w:rPr>
            <w:rStyle w:val="Hyperlink"/>
            <w:noProof/>
            <w:lang w:val="en-US"/>
          </w:rPr>
          <w:delText>3.3.1</w:delText>
        </w:r>
        <w:r w:rsidDel="00C27D89">
          <w:rPr>
            <w:rFonts w:asciiTheme="minorHAnsi" w:eastAsiaTheme="minorEastAsia" w:hAnsiTheme="minorHAnsi" w:cstheme="minorBidi"/>
            <w:noProof/>
            <w:sz w:val="22"/>
            <w:szCs w:val="22"/>
          </w:rPr>
          <w:tab/>
        </w:r>
        <w:r w:rsidRPr="00C27D89" w:rsidDel="00C27D89">
          <w:rPr>
            <w:rStyle w:val="Hyperlink"/>
            <w:noProof/>
            <w:lang w:val="en-US"/>
          </w:rPr>
          <w:delText>How to remove Java calls</w:delText>
        </w:r>
        <w:r w:rsidDel="00C27D89">
          <w:rPr>
            <w:noProof/>
            <w:webHidden/>
          </w:rPr>
          <w:tab/>
        </w:r>
        <w:r w:rsidR="00C70EEF" w:rsidDel="00C27D89">
          <w:rPr>
            <w:noProof/>
            <w:webHidden/>
          </w:rPr>
          <w:delText>17</w:delText>
        </w:r>
      </w:del>
    </w:p>
    <w:p w14:paraId="586B9B7D" w14:textId="3D7A4F98" w:rsidR="00A416EF" w:rsidDel="00C27D89" w:rsidRDefault="00A416EF">
      <w:pPr>
        <w:pStyle w:val="TOC1"/>
        <w:tabs>
          <w:tab w:val="right" w:leader="dot" w:pos="9062"/>
        </w:tabs>
        <w:rPr>
          <w:del w:id="143" w:author="Holger Eichelberger" w:date="2022-04-12T17:30:00Z"/>
          <w:rFonts w:asciiTheme="minorHAnsi" w:eastAsiaTheme="minorEastAsia" w:hAnsiTheme="minorHAnsi" w:cstheme="minorBidi"/>
          <w:noProof/>
          <w:sz w:val="22"/>
          <w:szCs w:val="22"/>
        </w:rPr>
      </w:pPr>
      <w:del w:id="144" w:author="Holger Eichelberger" w:date="2022-04-12T17:30:00Z">
        <w:r w:rsidRPr="00C27D89" w:rsidDel="00C27D89">
          <w:rPr>
            <w:rStyle w:val="Hyperlink"/>
            <w:noProof/>
            <w:lang w:val="en-GB"/>
          </w:rPr>
          <w:delText>References</w:delText>
        </w:r>
        <w:r w:rsidDel="00C27D89">
          <w:rPr>
            <w:noProof/>
            <w:webHidden/>
          </w:rPr>
          <w:tab/>
        </w:r>
        <w:r w:rsidR="00C70EEF" w:rsidDel="00C27D89">
          <w:rPr>
            <w:noProof/>
            <w:webHidden/>
          </w:rPr>
          <w:delText>20</w:delText>
        </w:r>
      </w:del>
    </w:p>
    <w:p w14:paraId="3338E6DF" w14:textId="77777777" w:rsidR="00365EA3" w:rsidRPr="00725A64" w:rsidRDefault="00365EA3" w:rsidP="00365EA3">
      <w:pPr>
        <w:rPr>
          <w:b/>
          <w:sz w:val="32"/>
          <w:szCs w:val="32"/>
          <w:lang w:val="en-GB"/>
        </w:rPr>
      </w:pPr>
      <w:r w:rsidRPr="00725A64">
        <w:rPr>
          <w:lang w:val="en-GB"/>
        </w:rPr>
        <w:fldChar w:fldCharType="end"/>
      </w:r>
      <w:r w:rsidRPr="00725A64">
        <w:rPr>
          <w:b/>
          <w:sz w:val="32"/>
          <w:szCs w:val="32"/>
          <w:lang w:val="en-GB"/>
        </w:rPr>
        <w:br w:type="page"/>
      </w:r>
    </w:p>
    <w:p w14:paraId="28FDD866" w14:textId="77777777" w:rsidR="00365EA3" w:rsidRPr="00725A64" w:rsidRDefault="00365EA3" w:rsidP="00365EA3">
      <w:pPr>
        <w:outlineLvl w:val="0"/>
        <w:rPr>
          <w:b/>
          <w:sz w:val="32"/>
          <w:szCs w:val="32"/>
          <w:lang w:val="en-GB"/>
        </w:rPr>
      </w:pPr>
      <w:bookmarkStart w:id="145" w:name="_Toc174609720"/>
      <w:r w:rsidRPr="00725A64">
        <w:rPr>
          <w:b/>
          <w:sz w:val="32"/>
          <w:szCs w:val="32"/>
          <w:lang w:val="en-GB"/>
        </w:rPr>
        <w:lastRenderedPageBreak/>
        <w:t>Table of Figures</w:t>
      </w:r>
      <w:bookmarkEnd w:id="145"/>
    </w:p>
    <w:p w14:paraId="2D637D4C" w14:textId="77777777" w:rsidR="00365EA3" w:rsidRPr="00725A64" w:rsidRDefault="00365EA3" w:rsidP="00365EA3">
      <w:pPr>
        <w:rPr>
          <w:lang w:val="en-GB"/>
        </w:rPr>
      </w:pPr>
      <w:r w:rsidRPr="00725A64">
        <w:rPr>
          <w:lang w:val="en-GB"/>
        </w:rPr>
        <w:fldChar w:fldCharType="begin"/>
      </w:r>
      <w:r w:rsidRPr="00725A64">
        <w:rPr>
          <w:lang w:val="en-GB"/>
        </w:rPr>
        <w:instrText xml:space="preserve">TOC \h \z \c "Figure" </w:instrText>
      </w:r>
      <w:r w:rsidRPr="00725A64">
        <w:rPr>
          <w:lang w:val="en-GB"/>
        </w:rPr>
        <w:fldChar w:fldCharType="separate"/>
      </w:r>
      <w:r w:rsidR="00A03E0B">
        <w:rPr>
          <w:b/>
          <w:bCs/>
          <w:noProof/>
          <w:lang w:val="en-US"/>
        </w:rPr>
        <w:t>No table of figures entries found.</w:t>
      </w:r>
      <w:r w:rsidRPr="00725A64">
        <w:rPr>
          <w:lang w:val="en-GB"/>
        </w:rPr>
        <w:fldChar w:fldCharType="end"/>
      </w:r>
    </w:p>
    <w:p w14:paraId="5CCAA7F2" w14:textId="77777777" w:rsidR="00365EA3" w:rsidRPr="00725A64" w:rsidRDefault="00365EA3" w:rsidP="00365EA3">
      <w:pPr>
        <w:pStyle w:val="Heading1"/>
        <w:ind w:hanging="792"/>
        <w:rPr>
          <w:lang w:val="en-GB"/>
        </w:rPr>
      </w:pPr>
      <w:bookmarkStart w:id="146" w:name="_Toc186688504"/>
      <w:bookmarkStart w:id="147" w:name="_Toc313096720"/>
      <w:bookmarkStart w:id="148" w:name="_Ref368048271"/>
      <w:bookmarkStart w:id="149" w:name="_Ref368048275"/>
      <w:bookmarkStart w:id="150" w:name="_Ref402953001"/>
      <w:bookmarkStart w:id="151" w:name="_Ref402953004"/>
      <w:bookmarkStart w:id="152" w:name="_Ref402953008"/>
      <w:bookmarkStart w:id="153" w:name="_Toc174609721"/>
      <w:bookmarkStart w:id="154" w:name="_Toc179456027"/>
      <w:r w:rsidRPr="00725A64">
        <w:rPr>
          <w:lang w:val="en-GB"/>
        </w:rPr>
        <w:lastRenderedPageBreak/>
        <w:t>Introduction</w:t>
      </w:r>
      <w:bookmarkEnd w:id="146"/>
      <w:bookmarkEnd w:id="147"/>
      <w:bookmarkEnd w:id="148"/>
      <w:bookmarkEnd w:id="149"/>
      <w:bookmarkEnd w:id="150"/>
      <w:bookmarkEnd w:id="151"/>
      <w:bookmarkEnd w:id="152"/>
      <w:bookmarkEnd w:id="153"/>
    </w:p>
    <w:p w14:paraId="6599D8DC" w14:textId="77777777" w:rsidR="00365EA3" w:rsidRDefault="00365EA3" w:rsidP="00365EA3">
      <w:pPr>
        <w:rPr>
          <w:lang w:val="en-GB"/>
        </w:rPr>
      </w:pPr>
      <w:r>
        <w:rPr>
          <w:lang w:val="en-GB"/>
        </w:rPr>
        <w:t xml:space="preserve">The </w:t>
      </w:r>
      <w:proofErr w:type="spellStart"/>
      <w:r>
        <w:rPr>
          <w:lang w:val="en-GB"/>
        </w:rPr>
        <w:t>EASy</w:t>
      </w:r>
      <w:proofErr w:type="spellEnd"/>
      <w:r>
        <w:rPr>
          <w:lang w:val="en-GB"/>
        </w:rPr>
        <w:t>-Producer V</w:t>
      </w:r>
      <w:r w:rsidRPr="00725A64">
        <w:rPr>
          <w:lang w:val="en-GB"/>
        </w:rPr>
        <w:t xml:space="preserve">ariability </w:t>
      </w:r>
      <w:r>
        <w:rPr>
          <w:lang w:val="en-GB"/>
        </w:rPr>
        <w:t>Instantiation</w:t>
      </w:r>
      <w:r w:rsidRPr="00725A64">
        <w:rPr>
          <w:lang w:val="en-GB"/>
        </w:rPr>
        <w:t xml:space="preserve"> </w:t>
      </w:r>
      <w:r>
        <w:rPr>
          <w:lang w:val="en-GB"/>
        </w:rPr>
        <w:t>L</w:t>
      </w:r>
      <w:r w:rsidRPr="00725A64">
        <w:rPr>
          <w:lang w:val="en-GB"/>
        </w:rPr>
        <w:t>anguage (VIL)</w:t>
      </w:r>
      <w:r>
        <w:rPr>
          <w:lang w:val="en-GB"/>
        </w:rPr>
        <w:t xml:space="preserve"> </w:t>
      </w:r>
      <w:r w:rsidR="00143ADC">
        <w:rPr>
          <w:lang w:val="en-GB"/>
        </w:rPr>
        <w:t xml:space="preserve">[4] </w:t>
      </w:r>
      <w:r>
        <w:rPr>
          <w:lang w:val="en-GB"/>
        </w:rPr>
        <w:t xml:space="preserve">aims at instantiating arbitrary </w:t>
      </w:r>
      <w:proofErr w:type="spellStart"/>
      <w:r>
        <w:rPr>
          <w:lang w:val="en-GB"/>
        </w:rPr>
        <w:t>artifacts</w:t>
      </w:r>
      <w:proofErr w:type="spellEnd"/>
      <w:r>
        <w:rPr>
          <w:lang w:val="en-GB"/>
        </w:rPr>
        <w:t xml:space="preserve"> based on a product line configuration </w:t>
      </w:r>
      <w:r w:rsidR="00143ADC">
        <w:rPr>
          <w:lang w:val="en-GB"/>
        </w:rPr>
        <w:t xml:space="preserve">given in terms of IVML [3] </w:t>
      </w:r>
      <w:r>
        <w:rPr>
          <w:lang w:val="en-GB"/>
        </w:rPr>
        <w:t xml:space="preserve">and, thus, allow realizing one particular important outcome of a software product line. In this document, we summarize and document the extensions to the VIL core language, in particular optional </w:t>
      </w:r>
      <w:proofErr w:type="spellStart"/>
      <w:r>
        <w:rPr>
          <w:lang w:val="en-GB"/>
        </w:rPr>
        <w:t>artifact</w:t>
      </w:r>
      <w:proofErr w:type="spellEnd"/>
      <w:r>
        <w:rPr>
          <w:lang w:val="en-GB"/>
        </w:rPr>
        <w:t>-specific language extensions, e.g., specific capabilities for processing Java source code.</w:t>
      </w:r>
    </w:p>
    <w:p w14:paraId="5A2169FB" w14:textId="1888341D" w:rsidR="00143ADC" w:rsidRDefault="00143ADC" w:rsidP="00365EA3">
      <w:pPr>
        <w:rPr>
          <w:lang w:val="en-GB"/>
        </w:rPr>
      </w:pPr>
      <w:r>
        <w:rPr>
          <w:lang w:val="en-GB"/>
        </w:rPr>
        <w:t xml:space="preserve">In Section </w:t>
      </w:r>
      <w:r>
        <w:rPr>
          <w:lang w:val="en-GB"/>
        </w:rPr>
        <w:fldChar w:fldCharType="begin"/>
      </w:r>
      <w:r>
        <w:rPr>
          <w:lang w:val="en-GB"/>
        </w:rPr>
        <w:instrText xml:space="preserve"> REF _Ref411839918 \r \h </w:instrText>
      </w:r>
      <w:r>
        <w:rPr>
          <w:lang w:val="en-GB"/>
        </w:rPr>
      </w:r>
      <w:r>
        <w:rPr>
          <w:lang w:val="en-GB"/>
        </w:rPr>
        <w:fldChar w:fldCharType="separate"/>
      </w:r>
      <w:r w:rsidR="002A0807">
        <w:rPr>
          <w:lang w:val="en-GB"/>
        </w:rPr>
        <w:t>2</w:t>
      </w:r>
      <w:r>
        <w:rPr>
          <w:lang w:val="en-GB"/>
        </w:rPr>
        <w:fldChar w:fldCharType="end"/>
      </w:r>
      <w:r>
        <w:rPr>
          <w:lang w:val="en-GB"/>
        </w:rPr>
        <w:t xml:space="preserve"> we summarize the default extensions to VIL. In Section </w:t>
      </w:r>
      <w:r>
        <w:rPr>
          <w:lang w:val="en-GB"/>
        </w:rPr>
        <w:fldChar w:fldCharType="begin"/>
      </w:r>
      <w:r>
        <w:rPr>
          <w:lang w:val="en-GB"/>
        </w:rPr>
        <w:instrText xml:space="preserve"> REF _Ref485885373 \r \h </w:instrText>
      </w:r>
      <w:r>
        <w:rPr>
          <w:lang w:val="en-GB"/>
        </w:rPr>
      </w:r>
      <w:r>
        <w:rPr>
          <w:lang w:val="en-GB"/>
        </w:rPr>
        <w:fldChar w:fldCharType="separate"/>
      </w:r>
      <w:r w:rsidR="002A0807">
        <w:rPr>
          <w:lang w:val="en-GB"/>
        </w:rPr>
        <w:t>3</w:t>
      </w:r>
      <w:r>
        <w:rPr>
          <w:lang w:val="en-GB"/>
        </w:rPr>
        <w:fldChar w:fldCharType="end"/>
      </w:r>
      <w:r>
        <w:rPr>
          <w:lang w:val="en-GB"/>
        </w:rPr>
        <w:t>, we discuss hints on how to use the extensions, in particular collected from practical experience.</w:t>
      </w:r>
    </w:p>
    <w:p w14:paraId="4EEB97E7" w14:textId="77777777" w:rsidR="0015295F" w:rsidRDefault="0015295F" w:rsidP="00A03E0B">
      <w:pPr>
        <w:pStyle w:val="Heading1"/>
        <w:rPr>
          <w:lang w:val="en-GB"/>
        </w:rPr>
      </w:pPr>
      <w:bookmarkStart w:id="155" w:name="_Ref411839918"/>
      <w:bookmarkStart w:id="156" w:name="_Toc174609722"/>
      <w:r>
        <w:rPr>
          <w:lang w:val="en-GB"/>
        </w:rPr>
        <w:lastRenderedPageBreak/>
        <w:t>Default Extensions</w:t>
      </w:r>
      <w:bookmarkEnd w:id="155"/>
      <w:bookmarkEnd w:id="156"/>
    </w:p>
    <w:p w14:paraId="3F2F4AF7" w14:textId="5CB7AC84" w:rsidR="0015295F" w:rsidRDefault="0015295F" w:rsidP="0015295F">
      <w:pPr>
        <w:rPr>
          <w:lang w:val="en-GB"/>
        </w:rPr>
      </w:pPr>
      <w:r w:rsidRPr="009F371A">
        <w:rPr>
          <w:lang w:val="en-GB"/>
        </w:rPr>
        <w:t xml:space="preserve">In addition to the </w:t>
      </w:r>
      <w:proofErr w:type="spellStart"/>
      <w:r w:rsidRPr="009F371A">
        <w:rPr>
          <w:lang w:val="en-GB"/>
        </w:rPr>
        <w:t>instantiators</w:t>
      </w:r>
      <w:proofErr w:type="spellEnd"/>
      <w:r w:rsidRPr="009F371A">
        <w:rPr>
          <w:lang w:val="en-GB"/>
        </w:rPr>
        <w:t xml:space="preserve"> and </w:t>
      </w:r>
      <w:proofErr w:type="spellStart"/>
      <w:r w:rsidRPr="009F371A">
        <w:rPr>
          <w:lang w:val="en-GB"/>
        </w:rPr>
        <w:t>art</w:t>
      </w:r>
      <w:r>
        <w:rPr>
          <w:lang w:val="en-GB"/>
        </w:rPr>
        <w:t>i</w:t>
      </w:r>
      <w:r w:rsidRPr="009F371A">
        <w:rPr>
          <w:lang w:val="en-GB"/>
        </w:rPr>
        <w:t>fact</w:t>
      </w:r>
      <w:proofErr w:type="spellEnd"/>
      <w:r w:rsidRPr="009F371A">
        <w:rPr>
          <w:lang w:val="en-GB"/>
        </w:rPr>
        <w:t xml:space="preserve"> types provided as core (built-in) functionality, </w:t>
      </w:r>
      <w:r w:rsidRPr="00A749B6">
        <w:rPr>
          <w:lang w:val="en-GB"/>
        </w:rPr>
        <w:t xml:space="preserve">there are also some default extensions of VIL/VTL that are usually installed along with </w:t>
      </w:r>
      <w:proofErr w:type="spellStart"/>
      <w:r w:rsidRPr="00A749B6">
        <w:rPr>
          <w:lang w:val="en-GB"/>
        </w:rPr>
        <w:t>EASy</w:t>
      </w:r>
      <w:proofErr w:type="spellEnd"/>
      <w:r w:rsidRPr="00A749B6">
        <w:rPr>
          <w:lang w:val="en-GB"/>
        </w:rPr>
        <w:t xml:space="preserve">-Producer. Depending on the application area, individual installations of </w:t>
      </w:r>
      <w:proofErr w:type="spellStart"/>
      <w:r w:rsidRPr="00A749B6">
        <w:rPr>
          <w:lang w:val="en-GB"/>
        </w:rPr>
        <w:t>EASy</w:t>
      </w:r>
      <w:proofErr w:type="spellEnd"/>
      <w:r w:rsidRPr="00A749B6">
        <w:rPr>
          <w:lang w:val="en-GB"/>
        </w:rPr>
        <w:t xml:space="preserve">-Producer may or may not contain these default extensions and, thus, customize VIL/VTL according to the individual needs or even provide alternative implementations. </w:t>
      </w:r>
      <w:r>
        <w:rPr>
          <w:lang w:val="en-GB"/>
        </w:rPr>
        <w:fldChar w:fldCharType="begin"/>
      </w:r>
      <w:r>
        <w:rPr>
          <w:lang w:val="en-GB"/>
        </w:rPr>
        <w:instrText xml:space="preserve"> REF _Ref412823150 \h </w:instrText>
      </w:r>
      <w:r>
        <w:rPr>
          <w:lang w:val="en-GB"/>
        </w:rPr>
      </w:r>
      <w:r>
        <w:rPr>
          <w:lang w:val="en-GB"/>
        </w:rPr>
        <w:fldChar w:fldCharType="separate"/>
      </w:r>
      <w:ins w:id="157" w:author="Holger Eichelberger" w:date="2024-08-19T09:56:00Z">
        <w:r w:rsidR="002A0807" w:rsidRPr="002A0807">
          <w:rPr>
            <w:lang w:val="en-GB"/>
            <w:rPrChange w:id="158" w:author="Holger Eichelberger" w:date="2024-08-19T09:56:00Z">
              <w:rPr/>
            </w:rPrChange>
          </w:rPr>
          <w:t xml:space="preserve">Table </w:t>
        </w:r>
        <w:r w:rsidR="002A0807" w:rsidRPr="002A0807">
          <w:rPr>
            <w:noProof/>
            <w:lang w:val="en-GB"/>
            <w:rPrChange w:id="159" w:author="Holger Eichelberger" w:date="2024-08-19T09:56:00Z">
              <w:rPr>
                <w:noProof/>
              </w:rPr>
            </w:rPrChange>
          </w:rPr>
          <w:t>1</w:t>
        </w:r>
      </w:ins>
      <w:del w:id="160" w:author="Holger Eichelberger" w:date="2022-03-31T11:34:00Z">
        <w:r w:rsidR="00554672" w:rsidRPr="00554672" w:rsidDel="006D526F">
          <w:rPr>
            <w:lang w:val="en-GB"/>
          </w:rPr>
          <w:delText xml:space="preserve">Table </w:delText>
        </w:r>
        <w:r w:rsidR="00554672" w:rsidRPr="00554672" w:rsidDel="006D526F">
          <w:rPr>
            <w:noProof/>
            <w:lang w:val="en-GB"/>
          </w:rPr>
          <w:delText>1</w:delText>
        </w:r>
      </w:del>
      <w:r>
        <w:rPr>
          <w:lang w:val="en-GB"/>
        </w:rPr>
        <w:fldChar w:fldCharType="end"/>
      </w:r>
      <w:r>
        <w:rPr>
          <w:lang w:val="en-GB"/>
        </w:rPr>
        <w:t xml:space="preserve"> relates the extensions to the implementing bundles. In this Section, we will describe the default extensions shown in </w:t>
      </w:r>
      <w:r>
        <w:rPr>
          <w:lang w:val="en-GB"/>
        </w:rPr>
        <w:fldChar w:fldCharType="begin"/>
      </w:r>
      <w:r>
        <w:rPr>
          <w:lang w:val="en-GB"/>
        </w:rPr>
        <w:instrText xml:space="preserve"> REF _Ref412823150 \h </w:instrText>
      </w:r>
      <w:r>
        <w:rPr>
          <w:lang w:val="en-GB"/>
        </w:rPr>
      </w:r>
      <w:r>
        <w:rPr>
          <w:lang w:val="en-GB"/>
        </w:rPr>
        <w:fldChar w:fldCharType="separate"/>
      </w:r>
      <w:ins w:id="161" w:author="Holger Eichelberger" w:date="2024-08-19T09:56:00Z">
        <w:r w:rsidR="002A0807" w:rsidRPr="002A0807">
          <w:rPr>
            <w:lang w:val="en-GB"/>
            <w:rPrChange w:id="162" w:author="Holger Eichelberger" w:date="2024-08-19T09:56:00Z">
              <w:rPr/>
            </w:rPrChange>
          </w:rPr>
          <w:t xml:space="preserve">Table </w:t>
        </w:r>
        <w:r w:rsidR="002A0807" w:rsidRPr="002A0807">
          <w:rPr>
            <w:noProof/>
            <w:lang w:val="en-GB"/>
            <w:rPrChange w:id="163" w:author="Holger Eichelberger" w:date="2024-08-19T09:56:00Z">
              <w:rPr>
                <w:noProof/>
              </w:rPr>
            </w:rPrChange>
          </w:rPr>
          <w:t>1</w:t>
        </w:r>
      </w:ins>
      <w:del w:id="164" w:author="Holger Eichelberger" w:date="2022-03-31T11:34:00Z">
        <w:r w:rsidR="00554672" w:rsidRPr="00554672" w:rsidDel="006D526F">
          <w:rPr>
            <w:lang w:val="en-GB"/>
          </w:rPr>
          <w:delText xml:space="preserve">Table </w:delText>
        </w:r>
        <w:r w:rsidR="00554672" w:rsidRPr="00554672" w:rsidDel="006D526F">
          <w:rPr>
            <w:noProof/>
            <w:lang w:val="en-GB"/>
          </w:rPr>
          <w:delText>1</w:delText>
        </w:r>
      </w:del>
      <w:r>
        <w:rPr>
          <w:lang w:val="en-GB"/>
        </w:rPr>
        <w:fldChar w:fldCharType="end"/>
      </w:r>
      <w:r>
        <w:rPr>
          <w:lang w:val="en-GB"/>
        </w:rPr>
        <w:t xml:space="preserve"> in terms of their providing types or </w:t>
      </w:r>
      <w:proofErr w:type="spellStart"/>
      <w:r>
        <w:rPr>
          <w:lang w:val="en-GB"/>
        </w:rPr>
        <w:t>instantiators</w:t>
      </w:r>
      <w:proofErr w:type="spellEnd"/>
      <w:r>
        <w:rPr>
          <w:lang w:val="en-GB"/>
        </w:rPr>
        <w:t>, respectively.</w:t>
      </w:r>
    </w:p>
    <w:p w14:paraId="145BBB9A" w14:textId="77777777" w:rsidR="0015295F" w:rsidRDefault="0015295F" w:rsidP="0015295F">
      <w:pPr>
        <w:rPr>
          <w:lang w:val="en-GB"/>
        </w:rPr>
      </w:pPr>
    </w:p>
    <w:tbl>
      <w:tblPr>
        <w:tblStyle w:val="TableGrid"/>
        <w:tblW w:w="0" w:type="auto"/>
        <w:tblInd w:w="108" w:type="dxa"/>
        <w:tblLayout w:type="fixed"/>
        <w:tblLook w:val="04A0" w:firstRow="1" w:lastRow="0" w:firstColumn="1" w:lastColumn="0" w:noHBand="0" w:noVBand="1"/>
      </w:tblPr>
      <w:tblGrid>
        <w:gridCol w:w="1418"/>
        <w:gridCol w:w="992"/>
        <w:gridCol w:w="6010"/>
      </w:tblGrid>
      <w:tr w:rsidR="0015295F" w14:paraId="3542DC57" w14:textId="77777777" w:rsidTr="00686D42">
        <w:trPr>
          <w:tblHeader/>
        </w:trPr>
        <w:tc>
          <w:tcPr>
            <w:tcW w:w="1418" w:type="dxa"/>
          </w:tcPr>
          <w:p w14:paraId="1E38BC91" w14:textId="77777777" w:rsidR="0015295F" w:rsidRPr="004F7AB4" w:rsidRDefault="0015295F" w:rsidP="00686D42">
            <w:pPr>
              <w:rPr>
                <w:b/>
                <w:lang w:val="en-GB"/>
              </w:rPr>
            </w:pPr>
            <w:r>
              <w:rPr>
                <w:b/>
                <w:lang w:val="en-GB"/>
              </w:rPr>
              <w:t>Extension</w:t>
            </w:r>
          </w:p>
        </w:tc>
        <w:tc>
          <w:tcPr>
            <w:tcW w:w="992" w:type="dxa"/>
          </w:tcPr>
          <w:p w14:paraId="01A6D44E" w14:textId="77777777" w:rsidR="0015295F" w:rsidRPr="00173578" w:rsidRDefault="0015295F" w:rsidP="00686D42">
            <w:pPr>
              <w:rPr>
                <w:b/>
                <w:lang w:val="en-GB"/>
              </w:rPr>
            </w:pPr>
            <w:r>
              <w:rPr>
                <w:b/>
                <w:lang w:val="en-GB"/>
              </w:rPr>
              <w:t>Section</w:t>
            </w:r>
          </w:p>
        </w:tc>
        <w:tc>
          <w:tcPr>
            <w:tcW w:w="6010" w:type="dxa"/>
          </w:tcPr>
          <w:p w14:paraId="782B6EB4" w14:textId="77777777" w:rsidR="0015295F" w:rsidRPr="004F7AB4" w:rsidRDefault="0015295F" w:rsidP="00686D42">
            <w:pPr>
              <w:rPr>
                <w:b/>
                <w:lang w:val="en-GB"/>
              </w:rPr>
            </w:pPr>
            <w:r>
              <w:rPr>
                <w:b/>
                <w:lang w:val="en-GB"/>
              </w:rPr>
              <w:t>Required</w:t>
            </w:r>
            <w:r w:rsidRPr="00173578">
              <w:rPr>
                <w:b/>
                <w:lang w:val="en-GB"/>
              </w:rPr>
              <w:t xml:space="preserve"> Bundle</w:t>
            </w:r>
            <w:r>
              <w:rPr>
                <w:b/>
                <w:lang w:val="en-GB"/>
              </w:rPr>
              <w:t>(s)</w:t>
            </w:r>
          </w:p>
        </w:tc>
      </w:tr>
      <w:tr w:rsidR="0015295F" w:rsidRPr="000E262E" w14:paraId="5DD01B2F" w14:textId="77777777" w:rsidTr="00686D42">
        <w:tc>
          <w:tcPr>
            <w:tcW w:w="1418" w:type="dxa"/>
          </w:tcPr>
          <w:p w14:paraId="610BB8AA" w14:textId="77777777" w:rsidR="0015295F" w:rsidRDefault="0015295F" w:rsidP="00686D42">
            <w:pPr>
              <w:rPr>
                <w:lang w:val="en-GB"/>
              </w:rPr>
            </w:pPr>
            <w:r>
              <w:rPr>
                <w:lang w:val="en-GB"/>
              </w:rPr>
              <w:t>Velocity</w:t>
            </w:r>
          </w:p>
        </w:tc>
        <w:tc>
          <w:tcPr>
            <w:tcW w:w="992" w:type="dxa"/>
          </w:tcPr>
          <w:p w14:paraId="19B84167" w14:textId="09121B6E" w:rsidR="0015295F" w:rsidRPr="00671E1A" w:rsidRDefault="000802A4" w:rsidP="00686D42">
            <w:pPr>
              <w:rPr>
                <w:lang w:val="en-GB"/>
              </w:rPr>
            </w:pPr>
            <w:r>
              <w:fldChar w:fldCharType="begin"/>
            </w:r>
            <w:r>
              <w:instrText xml:space="preserve"> REF _Ref393271273 \r \h  \* MERGEFORMAT </w:instrText>
            </w:r>
            <w:r>
              <w:fldChar w:fldCharType="separate"/>
            </w:r>
            <w:ins w:id="165" w:author="Holger Eichelberger" w:date="2024-08-19T09:56:00Z">
              <w:r w:rsidR="002A0807" w:rsidRPr="002A0807">
                <w:rPr>
                  <w:lang w:val="en-GB"/>
                  <w:rPrChange w:id="166" w:author="Holger Eichelberger" w:date="2024-08-19T09:56:00Z">
                    <w:rPr/>
                  </w:rPrChange>
                </w:rPr>
                <w:t>2.1</w:t>
              </w:r>
            </w:ins>
            <w:del w:id="167" w:author="Holger Eichelberger" w:date="2022-03-31T11:34:00Z">
              <w:r w:rsidR="00554672" w:rsidRPr="00554672" w:rsidDel="006D526F">
                <w:rPr>
                  <w:lang w:val="en-GB"/>
                </w:rPr>
                <w:delText>2.1</w:delText>
              </w:r>
            </w:del>
            <w:r>
              <w:fldChar w:fldCharType="end"/>
            </w:r>
          </w:p>
        </w:tc>
        <w:tc>
          <w:tcPr>
            <w:tcW w:w="6010" w:type="dxa"/>
          </w:tcPr>
          <w:p w14:paraId="4CB1D89F" w14:textId="77777777" w:rsidR="0015295F" w:rsidRDefault="0015295F" w:rsidP="00686D42">
            <w:pPr>
              <w:rPr>
                <w:lang w:val="en-GB"/>
              </w:rPr>
            </w:pPr>
            <w:proofErr w:type="spellStart"/>
            <w:proofErr w:type="gramStart"/>
            <w:r w:rsidRPr="00671E1A">
              <w:rPr>
                <w:lang w:val="en-GB"/>
              </w:rPr>
              <w:t>de.uni-hildesheim.sse.easy</w:t>
            </w:r>
            <w:proofErr w:type="gramEnd"/>
            <w:r w:rsidRPr="00671E1A">
              <w:rPr>
                <w:lang w:val="en-GB"/>
              </w:rPr>
              <w:t>.instantiator.velocity</w:t>
            </w:r>
            <w:proofErr w:type="spellEnd"/>
          </w:p>
        </w:tc>
      </w:tr>
      <w:tr w:rsidR="0015295F" w:rsidRPr="000E262E" w14:paraId="4D4F0722" w14:textId="77777777" w:rsidTr="00686D42">
        <w:tc>
          <w:tcPr>
            <w:tcW w:w="1418" w:type="dxa"/>
          </w:tcPr>
          <w:p w14:paraId="13AFC899" w14:textId="77777777" w:rsidR="0015295F" w:rsidRDefault="0015295F" w:rsidP="00686D42">
            <w:pPr>
              <w:rPr>
                <w:lang w:val="en-GB"/>
              </w:rPr>
            </w:pPr>
            <w:r>
              <w:rPr>
                <w:lang w:val="en-GB"/>
              </w:rPr>
              <w:t>Java</w:t>
            </w:r>
          </w:p>
        </w:tc>
        <w:tc>
          <w:tcPr>
            <w:tcW w:w="992" w:type="dxa"/>
          </w:tcPr>
          <w:p w14:paraId="59AF45FC" w14:textId="6B0609CC" w:rsidR="0015295F" w:rsidRPr="00671E1A" w:rsidRDefault="0015295F" w:rsidP="00686D42">
            <w:pPr>
              <w:rPr>
                <w:lang w:val="en-GB"/>
              </w:rPr>
            </w:pPr>
            <w:r>
              <w:rPr>
                <w:lang w:val="en-GB"/>
              </w:rPr>
              <w:fldChar w:fldCharType="begin"/>
            </w:r>
            <w:r>
              <w:rPr>
                <w:lang w:val="en-GB"/>
              </w:rPr>
              <w:instrText xml:space="preserve"> REF _Ref393271274 \r \h </w:instrText>
            </w:r>
            <w:r>
              <w:rPr>
                <w:lang w:val="en-GB"/>
              </w:rPr>
            </w:r>
            <w:r>
              <w:rPr>
                <w:lang w:val="en-GB"/>
              </w:rPr>
              <w:fldChar w:fldCharType="separate"/>
            </w:r>
            <w:r w:rsidR="002A0807">
              <w:rPr>
                <w:lang w:val="en-GB"/>
              </w:rPr>
              <w:t>2.2</w:t>
            </w:r>
            <w:r>
              <w:rPr>
                <w:lang w:val="en-GB"/>
              </w:rPr>
              <w:fldChar w:fldCharType="end"/>
            </w:r>
          </w:p>
        </w:tc>
        <w:tc>
          <w:tcPr>
            <w:tcW w:w="6010" w:type="dxa"/>
          </w:tcPr>
          <w:p w14:paraId="341CBB6D" w14:textId="41665499" w:rsidR="0015295F" w:rsidRDefault="0015295F" w:rsidP="00686D42">
            <w:pPr>
              <w:rPr>
                <w:lang w:val="en-GB"/>
              </w:rPr>
            </w:pPr>
            <w:r w:rsidRPr="00671E1A">
              <w:rPr>
                <w:lang w:val="en-GB"/>
              </w:rPr>
              <w:t>de.uni_hildesheim.sse.easy.instantiator.java</w:t>
            </w:r>
            <w:del w:id="168" w:author="Holger Eichelberger" w:date="2024-08-15T10:19:00Z">
              <w:r w:rsidR="000802A4" w:rsidDel="0042364F">
                <w:fldChar w:fldCharType="begin"/>
              </w:r>
              <w:r w:rsidR="000802A4" w:rsidRPr="007C2B60" w:rsidDel="0042364F">
                <w:rPr>
                  <w:lang w:val="en-GB"/>
                </w:rPr>
                <w:delInstrText xml:space="preserve"> NOTEREF _Ref408403816 \h  \* MERGEFORMAT </w:delInstrText>
              </w:r>
              <w:r w:rsidR="000802A4" w:rsidDel="0042364F">
                <w:fldChar w:fldCharType="separate"/>
              </w:r>
              <w:r w:rsidR="00B8057D" w:rsidDel="0042364F">
                <w:rPr>
                  <w:lang w:val="en-GB"/>
                </w:rPr>
                <w:delText>2</w:delText>
              </w:r>
              <w:r w:rsidR="000802A4" w:rsidDel="0042364F">
                <w:fldChar w:fldCharType="end"/>
              </w:r>
            </w:del>
          </w:p>
        </w:tc>
      </w:tr>
      <w:tr w:rsidR="0042364F" w:rsidRPr="000E262E" w14:paraId="688C8A66" w14:textId="77777777" w:rsidTr="00686D42">
        <w:trPr>
          <w:ins w:id="169" w:author="Holger Eichelberger" w:date="2024-08-15T10:18:00Z"/>
        </w:trPr>
        <w:tc>
          <w:tcPr>
            <w:tcW w:w="1418" w:type="dxa"/>
          </w:tcPr>
          <w:p w14:paraId="0DB8E69A" w14:textId="54C73C03" w:rsidR="0042364F" w:rsidRDefault="0042364F" w:rsidP="00686D42">
            <w:pPr>
              <w:rPr>
                <w:ins w:id="170" w:author="Holger Eichelberger" w:date="2024-08-15T10:18:00Z"/>
                <w:lang w:val="en-GB"/>
              </w:rPr>
            </w:pPr>
            <w:ins w:id="171" w:author="Holger Eichelberger" w:date="2024-08-15T10:18:00Z">
              <w:r>
                <w:rPr>
                  <w:lang w:val="en-GB"/>
                </w:rPr>
                <w:t>Java Code</w:t>
              </w:r>
            </w:ins>
          </w:p>
        </w:tc>
        <w:tc>
          <w:tcPr>
            <w:tcW w:w="992" w:type="dxa"/>
          </w:tcPr>
          <w:p w14:paraId="09734EC2" w14:textId="2400D4FD" w:rsidR="0042364F" w:rsidRDefault="0042364F" w:rsidP="00686D42">
            <w:pPr>
              <w:rPr>
                <w:ins w:id="172" w:author="Holger Eichelberger" w:date="2024-08-15T10:18:00Z"/>
                <w:lang w:val="en-GB"/>
              </w:rPr>
            </w:pPr>
            <w:ins w:id="173" w:author="Holger Eichelberger" w:date="2024-08-15T10:19:00Z">
              <w:r>
                <w:rPr>
                  <w:lang w:val="en-GB"/>
                </w:rPr>
                <w:fldChar w:fldCharType="begin"/>
              </w:r>
              <w:r>
                <w:rPr>
                  <w:lang w:val="en-GB"/>
                </w:rPr>
                <w:instrText xml:space="preserve"> REF _Ref174609570 \r \h </w:instrText>
              </w:r>
            </w:ins>
            <w:r>
              <w:rPr>
                <w:lang w:val="en-GB"/>
              </w:rPr>
            </w:r>
            <w:r>
              <w:rPr>
                <w:lang w:val="en-GB"/>
              </w:rPr>
              <w:fldChar w:fldCharType="separate"/>
            </w:r>
            <w:ins w:id="174" w:author="Holger Eichelberger" w:date="2024-08-19T09:56:00Z">
              <w:r w:rsidR="002A0807">
                <w:rPr>
                  <w:lang w:val="en-GB"/>
                </w:rPr>
                <w:t>2.3</w:t>
              </w:r>
            </w:ins>
            <w:ins w:id="175" w:author="Holger Eichelberger" w:date="2024-08-15T10:19:00Z">
              <w:r>
                <w:rPr>
                  <w:lang w:val="en-GB"/>
                </w:rPr>
                <w:fldChar w:fldCharType="end"/>
              </w:r>
            </w:ins>
          </w:p>
        </w:tc>
        <w:tc>
          <w:tcPr>
            <w:tcW w:w="6010" w:type="dxa"/>
          </w:tcPr>
          <w:p w14:paraId="27A10D6B" w14:textId="53F39CD2" w:rsidR="0042364F" w:rsidRDefault="0042364F" w:rsidP="00686D42">
            <w:pPr>
              <w:rPr>
                <w:ins w:id="176" w:author="Holger Eichelberger" w:date="2024-08-15T10:18:00Z"/>
                <w:lang w:val="en-GB"/>
              </w:rPr>
            </w:pPr>
            <w:ins w:id="177" w:author="Holger Eichelberger" w:date="2024-08-15T10:19:00Z">
              <w:r w:rsidRPr="00671E1A">
                <w:rPr>
                  <w:lang w:val="en-GB"/>
                </w:rPr>
                <w:t>de.uni_hildesheim.sse.easy.instantiator.java</w:t>
              </w:r>
            </w:ins>
          </w:p>
        </w:tc>
      </w:tr>
      <w:tr w:rsidR="0015295F" w:rsidRPr="000E262E" w14:paraId="0BCB541F" w14:textId="77777777" w:rsidTr="00686D42">
        <w:tc>
          <w:tcPr>
            <w:tcW w:w="1418" w:type="dxa"/>
          </w:tcPr>
          <w:p w14:paraId="6BD18894" w14:textId="77777777" w:rsidR="0015295F" w:rsidRDefault="0015295F" w:rsidP="00686D42">
            <w:pPr>
              <w:rPr>
                <w:lang w:val="en-GB"/>
              </w:rPr>
            </w:pPr>
            <w:r>
              <w:rPr>
                <w:lang w:val="en-GB"/>
              </w:rPr>
              <w:t>AspectJ</w:t>
            </w:r>
          </w:p>
        </w:tc>
        <w:tc>
          <w:tcPr>
            <w:tcW w:w="992" w:type="dxa"/>
          </w:tcPr>
          <w:p w14:paraId="60717ED0" w14:textId="0EE2AE86" w:rsidR="0015295F" w:rsidRDefault="0042364F" w:rsidP="00686D42">
            <w:pPr>
              <w:rPr>
                <w:lang w:val="en-GB"/>
              </w:rPr>
            </w:pPr>
            <w:ins w:id="178" w:author="Holger Eichelberger" w:date="2024-08-15T10:20:00Z">
              <w:r>
                <w:rPr>
                  <w:lang w:val="en-GB"/>
                </w:rPr>
                <w:fldChar w:fldCharType="begin"/>
              </w:r>
              <w:r>
                <w:rPr>
                  <w:lang w:val="en-GB"/>
                </w:rPr>
                <w:instrText xml:space="preserve"> REF _Ref174609651 \r \h </w:instrText>
              </w:r>
            </w:ins>
            <w:r>
              <w:rPr>
                <w:lang w:val="en-GB"/>
              </w:rPr>
            </w:r>
            <w:r>
              <w:rPr>
                <w:lang w:val="en-GB"/>
              </w:rPr>
              <w:fldChar w:fldCharType="separate"/>
            </w:r>
            <w:ins w:id="179" w:author="Holger Eichelberger" w:date="2024-08-19T09:56:00Z">
              <w:r w:rsidR="002A0807">
                <w:rPr>
                  <w:lang w:val="en-GB"/>
                </w:rPr>
                <w:t>2.4</w:t>
              </w:r>
            </w:ins>
            <w:ins w:id="180" w:author="Holger Eichelberger" w:date="2024-08-15T10:20:00Z">
              <w:r>
                <w:rPr>
                  <w:lang w:val="en-GB"/>
                </w:rPr>
                <w:fldChar w:fldCharType="end"/>
              </w:r>
            </w:ins>
            <w:del w:id="181" w:author="Holger Eichelberger" w:date="2024-08-15T10:19:00Z">
              <w:r w:rsidR="0015295F" w:rsidDel="0042364F">
                <w:rPr>
                  <w:lang w:val="en-GB"/>
                </w:rPr>
                <w:fldChar w:fldCharType="begin"/>
              </w:r>
              <w:r w:rsidR="0015295F" w:rsidDel="0042364F">
                <w:rPr>
                  <w:lang w:val="en-GB"/>
                </w:rPr>
                <w:delInstrText xml:space="preserve"> REF _Ref416534277 \r \h </w:delInstrText>
              </w:r>
              <w:r w:rsidR="0015295F" w:rsidDel="0042364F">
                <w:rPr>
                  <w:lang w:val="en-GB"/>
                </w:rPr>
              </w:r>
              <w:r w:rsidR="0015295F" w:rsidDel="0042364F">
                <w:rPr>
                  <w:lang w:val="en-GB"/>
                </w:rPr>
                <w:fldChar w:fldCharType="separate"/>
              </w:r>
              <w:r w:rsidR="00B8057D" w:rsidDel="0042364F">
                <w:rPr>
                  <w:lang w:val="en-GB"/>
                </w:rPr>
                <w:delText>0</w:delText>
              </w:r>
              <w:r w:rsidR="0015295F" w:rsidDel="0042364F">
                <w:rPr>
                  <w:lang w:val="en-GB"/>
                </w:rPr>
                <w:fldChar w:fldCharType="end"/>
              </w:r>
            </w:del>
          </w:p>
        </w:tc>
        <w:tc>
          <w:tcPr>
            <w:tcW w:w="6010" w:type="dxa"/>
          </w:tcPr>
          <w:p w14:paraId="7D1AE4E0" w14:textId="77777777" w:rsidR="0015295F" w:rsidRPr="00671E1A" w:rsidRDefault="0015295F" w:rsidP="00686D42">
            <w:pPr>
              <w:rPr>
                <w:lang w:val="en-GB"/>
              </w:rPr>
            </w:pPr>
            <w:proofErr w:type="spellStart"/>
            <w:proofErr w:type="gramStart"/>
            <w:r>
              <w:rPr>
                <w:lang w:val="en-GB"/>
              </w:rPr>
              <w:t>de.uni_hildesheim.sse.easy</w:t>
            </w:r>
            <w:proofErr w:type="gramEnd"/>
            <w:r>
              <w:rPr>
                <w:lang w:val="en-GB"/>
              </w:rPr>
              <w:t>.instantiator.aspectJ</w:t>
            </w:r>
            <w:proofErr w:type="spellEnd"/>
          </w:p>
        </w:tc>
      </w:tr>
      <w:tr w:rsidR="0015295F" w:rsidRPr="000E262E" w14:paraId="71F563F4" w14:textId="77777777" w:rsidTr="00686D42">
        <w:tc>
          <w:tcPr>
            <w:tcW w:w="1418" w:type="dxa"/>
          </w:tcPr>
          <w:p w14:paraId="1266EEB9" w14:textId="77777777" w:rsidR="0015295F" w:rsidRDefault="0015295F" w:rsidP="00686D42">
            <w:pPr>
              <w:rPr>
                <w:lang w:val="en-GB"/>
              </w:rPr>
            </w:pPr>
            <w:r>
              <w:rPr>
                <w:lang w:val="en-GB"/>
              </w:rPr>
              <w:t>XVCL</w:t>
            </w:r>
          </w:p>
        </w:tc>
        <w:tc>
          <w:tcPr>
            <w:tcW w:w="992" w:type="dxa"/>
          </w:tcPr>
          <w:p w14:paraId="11E0F14C" w14:textId="33AB4D35" w:rsidR="0015295F" w:rsidRPr="00671E1A" w:rsidRDefault="0015295F" w:rsidP="00686D42">
            <w:pPr>
              <w:rPr>
                <w:lang w:val="en-GB"/>
              </w:rPr>
            </w:pPr>
            <w:r>
              <w:rPr>
                <w:lang w:val="en-GB"/>
              </w:rPr>
              <w:fldChar w:fldCharType="begin"/>
            </w:r>
            <w:r>
              <w:rPr>
                <w:lang w:val="en-GB"/>
              </w:rPr>
              <w:instrText xml:space="preserve"> REF _Ref393271276 \r \h </w:instrText>
            </w:r>
            <w:r>
              <w:rPr>
                <w:lang w:val="en-GB"/>
              </w:rPr>
            </w:r>
            <w:r>
              <w:rPr>
                <w:lang w:val="en-GB"/>
              </w:rPr>
              <w:fldChar w:fldCharType="separate"/>
            </w:r>
            <w:ins w:id="182" w:author="Holger Eichelberger" w:date="2024-08-19T09:56:00Z">
              <w:r w:rsidR="002A0807">
                <w:rPr>
                  <w:lang w:val="en-GB"/>
                </w:rPr>
                <w:t>2.5</w:t>
              </w:r>
            </w:ins>
            <w:del w:id="183" w:author="Holger Eichelberger" w:date="2024-08-15T10:20:00Z">
              <w:r w:rsidR="00B8057D" w:rsidDel="0042364F">
                <w:rPr>
                  <w:lang w:val="en-GB"/>
                </w:rPr>
                <w:delText>2.3</w:delText>
              </w:r>
            </w:del>
            <w:r>
              <w:rPr>
                <w:lang w:val="en-GB"/>
              </w:rPr>
              <w:fldChar w:fldCharType="end"/>
            </w:r>
          </w:p>
        </w:tc>
        <w:tc>
          <w:tcPr>
            <w:tcW w:w="6010" w:type="dxa"/>
          </w:tcPr>
          <w:p w14:paraId="7D95AC06" w14:textId="77777777" w:rsidR="0015295F" w:rsidRDefault="0015295F" w:rsidP="00686D42">
            <w:pPr>
              <w:rPr>
                <w:lang w:val="en-GB"/>
              </w:rPr>
            </w:pPr>
            <w:proofErr w:type="spellStart"/>
            <w:proofErr w:type="gramStart"/>
            <w:r w:rsidRPr="00671E1A">
              <w:rPr>
                <w:lang w:val="en-GB"/>
              </w:rPr>
              <w:t>de.uni-hildesheim.sse.easy</w:t>
            </w:r>
            <w:proofErr w:type="gramEnd"/>
            <w:r w:rsidRPr="00671E1A">
              <w:rPr>
                <w:lang w:val="en-GB"/>
              </w:rPr>
              <w:t>.instantiator.xvcl</w:t>
            </w:r>
            <w:proofErr w:type="spellEnd"/>
          </w:p>
        </w:tc>
      </w:tr>
      <w:tr w:rsidR="0015295F" w:rsidRPr="000E262E" w14:paraId="0AFA0338" w14:textId="77777777" w:rsidTr="00686D42">
        <w:tc>
          <w:tcPr>
            <w:tcW w:w="1418" w:type="dxa"/>
          </w:tcPr>
          <w:p w14:paraId="6E08788E" w14:textId="77777777" w:rsidR="0015295F" w:rsidRDefault="0015295F" w:rsidP="00686D42">
            <w:pPr>
              <w:rPr>
                <w:lang w:val="en-GB"/>
              </w:rPr>
            </w:pPr>
            <w:r>
              <w:rPr>
                <w:lang w:val="en-GB"/>
              </w:rPr>
              <w:t>ANT</w:t>
            </w:r>
          </w:p>
        </w:tc>
        <w:tc>
          <w:tcPr>
            <w:tcW w:w="992" w:type="dxa"/>
          </w:tcPr>
          <w:p w14:paraId="5605D599" w14:textId="03B9C2AA" w:rsidR="0015295F" w:rsidRDefault="0015295F" w:rsidP="00686D42">
            <w:pPr>
              <w:rPr>
                <w:lang w:val="en-GB"/>
              </w:rPr>
            </w:pPr>
            <w:r>
              <w:rPr>
                <w:lang w:val="en-GB"/>
              </w:rPr>
              <w:fldChar w:fldCharType="begin"/>
            </w:r>
            <w:r>
              <w:rPr>
                <w:lang w:val="en-GB"/>
              </w:rPr>
              <w:instrText xml:space="preserve"> REF _Ref416534278 \r \h </w:instrText>
            </w:r>
            <w:r>
              <w:rPr>
                <w:lang w:val="en-GB"/>
              </w:rPr>
            </w:r>
            <w:r>
              <w:rPr>
                <w:lang w:val="en-GB"/>
              </w:rPr>
              <w:fldChar w:fldCharType="separate"/>
            </w:r>
            <w:ins w:id="184" w:author="Holger Eichelberger" w:date="2024-08-19T09:56:00Z">
              <w:r w:rsidR="002A0807">
                <w:rPr>
                  <w:lang w:val="en-GB"/>
                </w:rPr>
                <w:t>2.6</w:t>
              </w:r>
            </w:ins>
            <w:del w:id="185" w:author="Holger Eichelberger" w:date="2024-08-15T10:20:00Z">
              <w:r w:rsidR="00B8057D" w:rsidDel="0042364F">
                <w:rPr>
                  <w:lang w:val="en-GB"/>
                </w:rPr>
                <w:delText>2.4</w:delText>
              </w:r>
            </w:del>
            <w:r>
              <w:rPr>
                <w:lang w:val="en-GB"/>
              </w:rPr>
              <w:fldChar w:fldCharType="end"/>
            </w:r>
          </w:p>
        </w:tc>
        <w:tc>
          <w:tcPr>
            <w:tcW w:w="6010" w:type="dxa"/>
          </w:tcPr>
          <w:p w14:paraId="38E02BB8" w14:textId="77777777" w:rsidR="0015295F" w:rsidRDefault="0015295F" w:rsidP="00686D42">
            <w:pPr>
              <w:rPr>
                <w:lang w:val="en-GB"/>
              </w:rPr>
            </w:pPr>
            <w:proofErr w:type="spellStart"/>
            <w:r>
              <w:rPr>
                <w:lang w:val="en-GB"/>
              </w:rPr>
              <w:t>de.uni_hildesheim.sse.easy.instantiator.ant</w:t>
            </w:r>
            <w:proofErr w:type="spellEnd"/>
          </w:p>
        </w:tc>
      </w:tr>
      <w:tr w:rsidR="0015295F" w:rsidRPr="000E262E" w14:paraId="798C30DF" w14:textId="77777777" w:rsidTr="00686D42">
        <w:tc>
          <w:tcPr>
            <w:tcW w:w="1418" w:type="dxa"/>
          </w:tcPr>
          <w:p w14:paraId="345A38DC" w14:textId="77777777" w:rsidR="0015295F" w:rsidRDefault="0015295F" w:rsidP="00686D42">
            <w:pPr>
              <w:rPr>
                <w:lang w:val="en-GB"/>
              </w:rPr>
            </w:pPr>
            <w:r>
              <w:rPr>
                <w:lang w:val="en-GB"/>
              </w:rPr>
              <w:t>Maven</w:t>
            </w:r>
          </w:p>
        </w:tc>
        <w:tc>
          <w:tcPr>
            <w:tcW w:w="992" w:type="dxa"/>
          </w:tcPr>
          <w:p w14:paraId="04442EA3" w14:textId="6F067960" w:rsidR="0015295F" w:rsidRDefault="0015295F" w:rsidP="00686D42">
            <w:pPr>
              <w:rPr>
                <w:lang w:val="en-GB"/>
              </w:rPr>
            </w:pPr>
            <w:del w:id="186" w:author="Holger Eichelberger" w:date="2022-03-31T13:57:00Z">
              <w:r w:rsidDel="00BF292D">
                <w:rPr>
                  <w:lang w:val="en-GB"/>
                </w:rPr>
                <w:fldChar w:fldCharType="begin"/>
              </w:r>
              <w:r w:rsidDel="00BF292D">
                <w:rPr>
                  <w:lang w:val="en-GB"/>
                </w:rPr>
                <w:delInstrText xml:space="preserve"> REF _Ref405934206 \r \h </w:delInstrText>
              </w:r>
              <w:r w:rsidDel="00BF292D">
                <w:rPr>
                  <w:lang w:val="en-GB"/>
                </w:rPr>
              </w:r>
              <w:r w:rsidDel="00BF292D">
                <w:rPr>
                  <w:lang w:val="en-GB"/>
                </w:rPr>
                <w:fldChar w:fldCharType="separate"/>
              </w:r>
              <w:r w:rsidR="00BF292D" w:rsidDel="00BF292D">
                <w:rPr>
                  <w:lang w:val="en-GB"/>
                </w:rPr>
                <w:delText>2.4</w:delText>
              </w:r>
              <w:r w:rsidDel="00BF292D">
                <w:rPr>
                  <w:lang w:val="en-GB"/>
                </w:rPr>
                <w:fldChar w:fldCharType="end"/>
              </w:r>
            </w:del>
            <w:ins w:id="187" w:author="Holger Eichelberger" w:date="2022-03-31T13:57:00Z">
              <w:r w:rsidR="00BF292D">
                <w:rPr>
                  <w:lang w:val="en-GB"/>
                </w:rPr>
                <w:fldChar w:fldCharType="begin"/>
              </w:r>
              <w:r w:rsidR="00BF292D">
                <w:rPr>
                  <w:lang w:val="en-GB"/>
                </w:rPr>
                <w:instrText xml:space="preserve"> REF _Ref99627456 \r \h </w:instrText>
              </w:r>
            </w:ins>
            <w:r w:rsidR="00BF292D">
              <w:rPr>
                <w:lang w:val="en-GB"/>
              </w:rPr>
            </w:r>
            <w:r w:rsidR="00BF292D">
              <w:rPr>
                <w:lang w:val="en-GB"/>
              </w:rPr>
              <w:fldChar w:fldCharType="separate"/>
            </w:r>
            <w:ins w:id="188" w:author="Holger Eichelberger" w:date="2024-08-19T09:56:00Z">
              <w:r w:rsidR="002A0807">
                <w:rPr>
                  <w:lang w:val="en-GB"/>
                </w:rPr>
                <w:t>2.7</w:t>
              </w:r>
            </w:ins>
            <w:ins w:id="189" w:author="Holger Eichelberger" w:date="2022-03-31T13:57:00Z">
              <w:r w:rsidR="00BF292D">
                <w:rPr>
                  <w:lang w:val="en-GB"/>
                </w:rPr>
                <w:fldChar w:fldCharType="end"/>
              </w:r>
            </w:ins>
          </w:p>
        </w:tc>
        <w:tc>
          <w:tcPr>
            <w:tcW w:w="6010" w:type="dxa"/>
          </w:tcPr>
          <w:p w14:paraId="46BDC71B" w14:textId="77777777" w:rsidR="0015295F" w:rsidRPr="00671E1A" w:rsidRDefault="0015295F" w:rsidP="00686D42">
            <w:pPr>
              <w:rPr>
                <w:lang w:val="en-GB"/>
              </w:rPr>
            </w:pPr>
            <w:proofErr w:type="spellStart"/>
            <w:proofErr w:type="gramStart"/>
            <w:r w:rsidRPr="001F598C">
              <w:rPr>
                <w:lang w:val="en-GB"/>
              </w:rPr>
              <w:t>de.uni_hildesheim.sse.easy</w:t>
            </w:r>
            <w:proofErr w:type="gramEnd"/>
            <w:r w:rsidRPr="001F598C">
              <w:rPr>
                <w:lang w:val="en-GB"/>
              </w:rPr>
              <w:t>.instantiator.maven</w:t>
            </w:r>
            <w:bookmarkStart w:id="190" w:name="_Ref408403816"/>
            <w:proofErr w:type="spellEnd"/>
            <w:r>
              <w:rPr>
                <w:rStyle w:val="FootnoteReference"/>
                <w:lang w:val="en-GB"/>
              </w:rPr>
              <w:footnoteReference w:id="2"/>
            </w:r>
            <w:bookmarkEnd w:id="190"/>
          </w:p>
        </w:tc>
      </w:tr>
      <w:tr w:rsidR="00BF292D" w:rsidRPr="00BF292D" w14:paraId="12620477" w14:textId="77777777" w:rsidTr="00686D42">
        <w:trPr>
          <w:ins w:id="191" w:author="Holger Eichelberger" w:date="2022-03-31T13:56:00Z"/>
        </w:trPr>
        <w:tc>
          <w:tcPr>
            <w:tcW w:w="1418" w:type="dxa"/>
          </w:tcPr>
          <w:p w14:paraId="3214CF64" w14:textId="4091658B" w:rsidR="00BF292D" w:rsidRDefault="00BF292D" w:rsidP="00686D42">
            <w:pPr>
              <w:rPr>
                <w:ins w:id="192" w:author="Holger Eichelberger" w:date="2022-03-31T13:56:00Z"/>
                <w:lang w:val="en-GB"/>
              </w:rPr>
            </w:pPr>
            <w:ins w:id="193" w:author="Holger Eichelberger" w:date="2022-03-31T13:57:00Z">
              <w:r>
                <w:rPr>
                  <w:lang w:val="en-GB"/>
                </w:rPr>
                <w:t>Docker</w:t>
              </w:r>
            </w:ins>
          </w:p>
        </w:tc>
        <w:tc>
          <w:tcPr>
            <w:tcW w:w="992" w:type="dxa"/>
          </w:tcPr>
          <w:p w14:paraId="6365068B" w14:textId="3D2D7F76" w:rsidR="00BF292D" w:rsidRDefault="00BF292D" w:rsidP="00686D42">
            <w:pPr>
              <w:rPr>
                <w:ins w:id="194" w:author="Holger Eichelberger" w:date="2022-03-31T13:56:00Z"/>
                <w:lang w:val="en-GB"/>
              </w:rPr>
            </w:pPr>
            <w:ins w:id="195" w:author="Holger Eichelberger" w:date="2022-03-31T13:57:00Z">
              <w:r>
                <w:rPr>
                  <w:lang w:val="en-GB"/>
                </w:rPr>
                <w:fldChar w:fldCharType="begin"/>
              </w:r>
              <w:r>
                <w:rPr>
                  <w:lang w:val="en-GB"/>
                </w:rPr>
                <w:instrText xml:space="preserve"> REF _Ref99627462 \r \h </w:instrText>
              </w:r>
            </w:ins>
            <w:r>
              <w:rPr>
                <w:lang w:val="en-GB"/>
              </w:rPr>
            </w:r>
            <w:r>
              <w:rPr>
                <w:lang w:val="en-GB"/>
              </w:rPr>
              <w:fldChar w:fldCharType="separate"/>
            </w:r>
            <w:ins w:id="196" w:author="Holger Eichelberger" w:date="2024-08-19T09:56:00Z">
              <w:r w:rsidR="002A0807">
                <w:rPr>
                  <w:lang w:val="en-GB"/>
                </w:rPr>
                <w:t>2.8</w:t>
              </w:r>
            </w:ins>
            <w:ins w:id="197" w:author="Holger Eichelberger" w:date="2022-03-31T13:57:00Z">
              <w:r>
                <w:rPr>
                  <w:lang w:val="en-GB"/>
                </w:rPr>
                <w:fldChar w:fldCharType="end"/>
              </w:r>
            </w:ins>
          </w:p>
        </w:tc>
        <w:tc>
          <w:tcPr>
            <w:tcW w:w="6010" w:type="dxa"/>
          </w:tcPr>
          <w:p w14:paraId="35B8ECD2" w14:textId="4AB73607" w:rsidR="00BF292D" w:rsidRPr="00BF292D" w:rsidRDefault="00BF292D" w:rsidP="00686D42">
            <w:pPr>
              <w:rPr>
                <w:ins w:id="198" w:author="Holger Eichelberger" w:date="2022-03-31T13:56:00Z"/>
                <w:rPrChange w:id="199" w:author="Holger Eichelberger" w:date="2022-03-31T13:58:00Z">
                  <w:rPr>
                    <w:ins w:id="200" w:author="Holger Eichelberger" w:date="2022-03-31T13:56:00Z"/>
                    <w:lang w:val="en-GB"/>
                  </w:rPr>
                </w:rPrChange>
              </w:rPr>
            </w:pPr>
            <w:proofErr w:type="spellStart"/>
            <w:proofErr w:type="gramStart"/>
            <w:ins w:id="201" w:author="Holger Eichelberger" w:date="2022-03-31T13:57:00Z">
              <w:r w:rsidRPr="00BF292D">
                <w:rPr>
                  <w:rPrChange w:id="202" w:author="Holger Eichelberger" w:date="2022-03-31T13:58:00Z">
                    <w:rPr>
                      <w:lang w:val="en-GB"/>
                    </w:rPr>
                  </w:rPrChange>
                </w:rPr>
                <w:t>de.uni_hildesheim.sse.easy</w:t>
              </w:r>
              <w:proofErr w:type="gramEnd"/>
              <w:r w:rsidRPr="00BF292D">
                <w:rPr>
                  <w:rPrChange w:id="203" w:author="Holger Eichelberger" w:date="2022-03-31T13:58:00Z">
                    <w:rPr>
                      <w:lang w:val="en-GB"/>
                    </w:rPr>
                  </w:rPrChange>
                </w:rPr>
                <w:t>.instantiator.docker</w:t>
              </w:r>
            </w:ins>
            <w:proofErr w:type="spellEnd"/>
            <w:ins w:id="204" w:author="Holger Eichelberger" w:date="2022-03-31T13:58:00Z">
              <w:r>
                <w:rPr>
                  <w:rStyle w:val="FootnoteReference"/>
                  <w:lang w:val="en-GB"/>
                </w:rPr>
                <w:footnoteReference w:id="3"/>
              </w:r>
            </w:ins>
          </w:p>
        </w:tc>
      </w:tr>
      <w:tr w:rsidR="00EF273D" w:rsidRPr="000E262E" w14:paraId="0438F3E5" w14:textId="77777777" w:rsidTr="00686D42">
        <w:trPr>
          <w:ins w:id="206" w:author="Holger Eichelberger" w:date="2024-08-15T10:22:00Z"/>
        </w:trPr>
        <w:tc>
          <w:tcPr>
            <w:tcW w:w="1418" w:type="dxa"/>
          </w:tcPr>
          <w:p w14:paraId="7C3CBA58" w14:textId="59A18D92" w:rsidR="00EF273D" w:rsidRDefault="00EF273D" w:rsidP="00686D42">
            <w:pPr>
              <w:rPr>
                <w:ins w:id="207" w:author="Holger Eichelberger" w:date="2024-08-15T10:22:00Z"/>
                <w:lang w:val="en-GB"/>
              </w:rPr>
            </w:pPr>
            <w:ins w:id="208" w:author="Holger Eichelberger" w:date="2024-08-15T10:22:00Z">
              <w:r>
                <w:rPr>
                  <w:lang w:val="en-GB"/>
                </w:rPr>
                <w:t>LXC</w:t>
              </w:r>
            </w:ins>
          </w:p>
        </w:tc>
        <w:tc>
          <w:tcPr>
            <w:tcW w:w="992" w:type="dxa"/>
          </w:tcPr>
          <w:p w14:paraId="40C5B6B5" w14:textId="5D8C34B1" w:rsidR="00EF273D" w:rsidRDefault="00EF273D" w:rsidP="00686D42">
            <w:pPr>
              <w:rPr>
                <w:ins w:id="209" w:author="Holger Eichelberger" w:date="2024-08-15T10:22:00Z"/>
                <w:lang w:val="en-GB"/>
              </w:rPr>
            </w:pPr>
            <w:ins w:id="210" w:author="Holger Eichelberger" w:date="2024-08-15T10:22:00Z">
              <w:r>
                <w:rPr>
                  <w:lang w:val="en-GB"/>
                </w:rPr>
                <w:fldChar w:fldCharType="begin"/>
              </w:r>
              <w:r>
                <w:rPr>
                  <w:lang w:val="en-GB"/>
                </w:rPr>
                <w:instrText xml:space="preserve"> REF _Ref174609756 \r \h </w:instrText>
              </w:r>
            </w:ins>
            <w:r>
              <w:rPr>
                <w:lang w:val="en-GB"/>
              </w:rPr>
            </w:r>
            <w:r>
              <w:rPr>
                <w:lang w:val="en-GB"/>
              </w:rPr>
              <w:fldChar w:fldCharType="separate"/>
            </w:r>
            <w:ins w:id="211" w:author="Holger Eichelberger" w:date="2024-08-19T09:56:00Z">
              <w:r w:rsidR="002A0807">
                <w:rPr>
                  <w:lang w:val="en-GB"/>
                </w:rPr>
                <w:t>2.9</w:t>
              </w:r>
            </w:ins>
            <w:ins w:id="212" w:author="Holger Eichelberger" w:date="2024-08-15T10:22:00Z">
              <w:r>
                <w:rPr>
                  <w:lang w:val="en-GB"/>
                </w:rPr>
                <w:fldChar w:fldCharType="end"/>
              </w:r>
            </w:ins>
          </w:p>
        </w:tc>
        <w:tc>
          <w:tcPr>
            <w:tcW w:w="6010" w:type="dxa"/>
          </w:tcPr>
          <w:p w14:paraId="7BFF1797" w14:textId="630277E6" w:rsidR="00EF273D" w:rsidRPr="00EF273D" w:rsidRDefault="00EF273D" w:rsidP="00686D42">
            <w:pPr>
              <w:rPr>
                <w:ins w:id="213" w:author="Holger Eichelberger" w:date="2024-08-15T10:22:00Z"/>
                <w:lang w:val="en-GB"/>
                <w:rPrChange w:id="214" w:author="Holger Eichelberger" w:date="2024-08-15T10:22:00Z">
                  <w:rPr>
                    <w:ins w:id="215" w:author="Holger Eichelberger" w:date="2024-08-15T10:22:00Z"/>
                  </w:rPr>
                </w:rPrChange>
              </w:rPr>
            </w:pPr>
            <w:proofErr w:type="spellStart"/>
            <w:ins w:id="216" w:author="Holger Eichelberger" w:date="2024-08-15T10:22:00Z">
              <w:r w:rsidRPr="00EF273D">
                <w:rPr>
                  <w:lang w:val="en-GB"/>
                  <w:rPrChange w:id="217" w:author="Holger Eichelberger" w:date="2024-08-15T10:22:00Z">
                    <w:rPr/>
                  </w:rPrChange>
                </w:rPr>
                <w:t>de.uni_hildesheim.sse.easy.instantiator.lxc</w:t>
              </w:r>
              <w:proofErr w:type="spellEnd"/>
            </w:ins>
          </w:p>
        </w:tc>
      </w:tr>
      <w:tr w:rsidR="0042364F" w:rsidRPr="000E262E" w14:paraId="5BE770AE" w14:textId="77777777" w:rsidTr="00686D42">
        <w:trPr>
          <w:ins w:id="218" w:author="Holger Eichelberger" w:date="2024-08-15T10:18:00Z"/>
        </w:trPr>
        <w:tc>
          <w:tcPr>
            <w:tcW w:w="1418" w:type="dxa"/>
          </w:tcPr>
          <w:p w14:paraId="60F33E76" w14:textId="257D9E0A" w:rsidR="0042364F" w:rsidRDefault="0042364F" w:rsidP="00686D42">
            <w:pPr>
              <w:rPr>
                <w:ins w:id="219" w:author="Holger Eichelberger" w:date="2024-08-15T10:18:00Z"/>
                <w:lang w:val="en-GB"/>
              </w:rPr>
            </w:pPr>
            <w:proofErr w:type="spellStart"/>
            <w:ins w:id="220" w:author="Holger Eichelberger" w:date="2024-08-15T10:18:00Z">
              <w:r>
                <w:rPr>
                  <w:lang w:val="en-GB"/>
                </w:rPr>
                <w:t>Yaml</w:t>
              </w:r>
              <w:proofErr w:type="spellEnd"/>
            </w:ins>
          </w:p>
        </w:tc>
        <w:tc>
          <w:tcPr>
            <w:tcW w:w="992" w:type="dxa"/>
          </w:tcPr>
          <w:p w14:paraId="6EB02435" w14:textId="1529A772" w:rsidR="0042364F" w:rsidRDefault="0042364F" w:rsidP="00686D42">
            <w:pPr>
              <w:rPr>
                <w:ins w:id="221" w:author="Holger Eichelberger" w:date="2024-08-15T10:18:00Z"/>
                <w:lang w:val="en-GB"/>
              </w:rPr>
            </w:pPr>
            <w:ins w:id="222" w:author="Holger Eichelberger" w:date="2024-08-15T10:19:00Z">
              <w:r>
                <w:rPr>
                  <w:lang w:val="en-GB"/>
                </w:rPr>
                <w:fldChar w:fldCharType="begin"/>
              </w:r>
              <w:r>
                <w:rPr>
                  <w:lang w:val="en-GB"/>
                </w:rPr>
                <w:instrText xml:space="preserve"> REF _Ref174609589 \r \h </w:instrText>
              </w:r>
            </w:ins>
            <w:r>
              <w:rPr>
                <w:lang w:val="en-GB"/>
              </w:rPr>
            </w:r>
            <w:r>
              <w:rPr>
                <w:lang w:val="en-GB"/>
              </w:rPr>
              <w:fldChar w:fldCharType="separate"/>
            </w:r>
            <w:ins w:id="223" w:author="Holger Eichelberger" w:date="2024-08-19T09:56:00Z">
              <w:r w:rsidR="002A0807">
                <w:rPr>
                  <w:lang w:val="en-GB"/>
                </w:rPr>
                <w:t>2.10</w:t>
              </w:r>
            </w:ins>
            <w:ins w:id="224" w:author="Holger Eichelberger" w:date="2024-08-15T10:19:00Z">
              <w:r>
                <w:rPr>
                  <w:lang w:val="en-GB"/>
                </w:rPr>
                <w:fldChar w:fldCharType="end"/>
              </w:r>
            </w:ins>
          </w:p>
        </w:tc>
        <w:tc>
          <w:tcPr>
            <w:tcW w:w="6010" w:type="dxa"/>
          </w:tcPr>
          <w:p w14:paraId="766A024E" w14:textId="2636A186" w:rsidR="0042364F" w:rsidRPr="00EF273D" w:rsidRDefault="00EF273D" w:rsidP="00686D42">
            <w:pPr>
              <w:rPr>
                <w:ins w:id="225" w:author="Holger Eichelberger" w:date="2024-08-15T10:18:00Z"/>
                <w:lang w:val="en-GB"/>
                <w:rPrChange w:id="226" w:author="Holger Eichelberger" w:date="2024-08-15T10:22:00Z">
                  <w:rPr>
                    <w:ins w:id="227" w:author="Holger Eichelberger" w:date="2024-08-15T10:18:00Z"/>
                  </w:rPr>
                </w:rPrChange>
              </w:rPr>
            </w:pPr>
            <w:proofErr w:type="spellStart"/>
            <w:proofErr w:type="gramStart"/>
            <w:ins w:id="228" w:author="Holger Eichelberger" w:date="2024-08-15T10:22:00Z">
              <w:r w:rsidRPr="00E06ECD">
                <w:rPr>
                  <w:lang w:val="en-GB"/>
                </w:rPr>
                <w:t>de.uni_hildesheim.sse.easy</w:t>
              </w:r>
              <w:proofErr w:type="gramEnd"/>
              <w:r w:rsidRPr="00E06ECD">
                <w:rPr>
                  <w:lang w:val="en-GB"/>
                </w:rPr>
                <w:t>.instantiator.</w:t>
              </w:r>
              <w:r>
                <w:rPr>
                  <w:lang w:val="en-GB"/>
                </w:rPr>
                <w:t>yaml</w:t>
              </w:r>
            </w:ins>
            <w:proofErr w:type="spellEnd"/>
          </w:p>
        </w:tc>
      </w:tr>
      <w:tr w:rsidR="0042364F" w:rsidRPr="000E262E" w14:paraId="32E98472" w14:textId="77777777" w:rsidTr="00686D42">
        <w:trPr>
          <w:ins w:id="229" w:author="Holger Eichelberger" w:date="2024-08-15T10:18:00Z"/>
        </w:trPr>
        <w:tc>
          <w:tcPr>
            <w:tcW w:w="1418" w:type="dxa"/>
          </w:tcPr>
          <w:p w14:paraId="6D311BD2" w14:textId="041C6BD8" w:rsidR="0042364F" w:rsidRDefault="0042364F" w:rsidP="00686D42">
            <w:pPr>
              <w:rPr>
                <w:ins w:id="230" w:author="Holger Eichelberger" w:date="2024-08-15T10:18:00Z"/>
                <w:lang w:val="en-GB"/>
              </w:rPr>
            </w:pPr>
            <w:ins w:id="231" w:author="Holger Eichelberger" w:date="2024-08-15T10:18:00Z">
              <w:r>
                <w:rPr>
                  <w:lang w:val="en-GB"/>
                </w:rPr>
                <w:t>Json</w:t>
              </w:r>
            </w:ins>
          </w:p>
        </w:tc>
        <w:tc>
          <w:tcPr>
            <w:tcW w:w="992" w:type="dxa"/>
          </w:tcPr>
          <w:p w14:paraId="10053476" w14:textId="5B7E37A8" w:rsidR="0042364F" w:rsidRDefault="0042364F" w:rsidP="00686D42">
            <w:pPr>
              <w:rPr>
                <w:ins w:id="232" w:author="Holger Eichelberger" w:date="2024-08-15T10:18:00Z"/>
                <w:lang w:val="en-GB"/>
              </w:rPr>
            </w:pPr>
            <w:ins w:id="233" w:author="Holger Eichelberger" w:date="2024-08-15T10:19:00Z">
              <w:r>
                <w:rPr>
                  <w:lang w:val="en-GB"/>
                </w:rPr>
                <w:fldChar w:fldCharType="begin"/>
              </w:r>
              <w:r>
                <w:rPr>
                  <w:lang w:val="en-GB"/>
                </w:rPr>
                <w:instrText xml:space="preserve"> REF _Ref174609594 \r \h </w:instrText>
              </w:r>
            </w:ins>
            <w:r>
              <w:rPr>
                <w:lang w:val="en-GB"/>
              </w:rPr>
            </w:r>
            <w:r>
              <w:rPr>
                <w:lang w:val="en-GB"/>
              </w:rPr>
              <w:fldChar w:fldCharType="separate"/>
            </w:r>
            <w:ins w:id="234" w:author="Holger Eichelberger" w:date="2024-08-19T09:56:00Z">
              <w:r w:rsidR="002A0807">
                <w:rPr>
                  <w:lang w:val="en-GB"/>
                </w:rPr>
                <w:t>2.11</w:t>
              </w:r>
            </w:ins>
            <w:ins w:id="235" w:author="Holger Eichelberger" w:date="2024-08-15T10:19:00Z">
              <w:r>
                <w:rPr>
                  <w:lang w:val="en-GB"/>
                </w:rPr>
                <w:fldChar w:fldCharType="end"/>
              </w:r>
            </w:ins>
          </w:p>
        </w:tc>
        <w:tc>
          <w:tcPr>
            <w:tcW w:w="6010" w:type="dxa"/>
          </w:tcPr>
          <w:p w14:paraId="32BA5F5F" w14:textId="28793CC5" w:rsidR="0042364F" w:rsidRPr="00EF273D" w:rsidRDefault="00EF273D" w:rsidP="00686D42">
            <w:pPr>
              <w:rPr>
                <w:ins w:id="236" w:author="Holger Eichelberger" w:date="2024-08-15T10:18:00Z"/>
                <w:lang w:val="en-GB"/>
                <w:rPrChange w:id="237" w:author="Holger Eichelberger" w:date="2024-08-15T10:22:00Z">
                  <w:rPr>
                    <w:ins w:id="238" w:author="Holger Eichelberger" w:date="2024-08-15T10:18:00Z"/>
                  </w:rPr>
                </w:rPrChange>
              </w:rPr>
            </w:pPr>
            <w:proofErr w:type="spellStart"/>
            <w:proofErr w:type="gramStart"/>
            <w:ins w:id="239" w:author="Holger Eichelberger" w:date="2024-08-15T10:22:00Z">
              <w:r w:rsidRPr="00E06ECD">
                <w:rPr>
                  <w:lang w:val="en-GB"/>
                </w:rPr>
                <w:t>de.uni_hildesheim.sse.easy</w:t>
              </w:r>
              <w:proofErr w:type="gramEnd"/>
              <w:r w:rsidRPr="00E06ECD">
                <w:rPr>
                  <w:lang w:val="en-GB"/>
                </w:rPr>
                <w:t>.instantiator.</w:t>
              </w:r>
              <w:r>
                <w:rPr>
                  <w:lang w:val="en-GB"/>
                </w:rPr>
                <w:t>json</w:t>
              </w:r>
            </w:ins>
            <w:proofErr w:type="spellEnd"/>
          </w:p>
        </w:tc>
      </w:tr>
    </w:tbl>
    <w:p w14:paraId="123BC197" w14:textId="3DB486E3" w:rsidR="0015295F" w:rsidRDefault="0015295F" w:rsidP="0015295F">
      <w:pPr>
        <w:pStyle w:val="Caption"/>
      </w:pPr>
      <w:bookmarkStart w:id="240" w:name="_Ref412823150"/>
      <w:r>
        <w:t xml:space="preserve">Table </w:t>
      </w:r>
      <w:r>
        <w:fldChar w:fldCharType="begin"/>
      </w:r>
      <w:r>
        <w:instrText xml:space="preserve"> SEQ Table \* ARABIC </w:instrText>
      </w:r>
      <w:r>
        <w:fldChar w:fldCharType="separate"/>
      </w:r>
      <w:r w:rsidR="002A0807">
        <w:rPr>
          <w:noProof/>
        </w:rPr>
        <w:t>1</w:t>
      </w:r>
      <w:r>
        <w:fldChar w:fldCharType="end"/>
      </w:r>
      <w:bookmarkEnd w:id="240"/>
      <w:r>
        <w:t xml:space="preserve">: </w:t>
      </w:r>
      <w:del w:id="241" w:author="Holger Eichelberger" w:date="2024-08-15T10:22:00Z">
        <w:r w:rsidDel="00634F72">
          <w:delText xml:space="preserve">Default </w:delText>
        </w:r>
      </w:del>
      <w:ins w:id="242" w:author="Holger Eichelberger" w:date="2024-08-15T10:22:00Z">
        <w:r w:rsidR="00634F72">
          <w:t xml:space="preserve">VIL/VTL </w:t>
        </w:r>
      </w:ins>
      <w:r>
        <w:t xml:space="preserve">extensions and providing </w:t>
      </w:r>
      <w:ins w:id="243" w:author="Holger Eichelberger" w:date="2024-08-15T10:22:00Z">
        <w:r w:rsidR="00A67569">
          <w:t xml:space="preserve">Eclipse </w:t>
        </w:r>
      </w:ins>
      <w:r>
        <w:t>bundles.</w:t>
      </w:r>
    </w:p>
    <w:p w14:paraId="197E8AF6" w14:textId="77777777" w:rsidR="0015295F" w:rsidRPr="00A749B6" w:rsidRDefault="0015295F" w:rsidP="00A03E0B">
      <w:pPr>
        <w:pStyle w:val="Heading2"/>
      </w:pPr>
      <w:bookmarkStart w:id="244" w:name="_Ref393271273"/>
      <w:bookmarkStart w:id="245" w:name="_Toc174609723"/>
      <w:r w:rsidRPr="00A749B6">
        <w:t>Velocity</w:t>
      </w:r>
      <w:bookmarkEnd w:id="244"/>
      <w:bookmarkEnd w:id="245"/>
    </w:p>
    <w:p w14:paraId="26A5AF53" w14:textId="77777777" w:rsidR="0015295F" w:rsidRDefault="0015295F" w:rsidP="0015295F">
      <w:pPr>
        <w:rPr>
          <w:lang w:val="en-GB"/>
        </w:rPr>
      </w:pPr>
      <w:r w:rsidRPr="009F371A">
        <w:rPr>
          <w:lang w:val="en-GB"/>
        </w:rPr>
        <w:t>The velocity bundle integrates Apache Velocity</w:t>
      </w:r>
      <w:r w:rsidRPr="009F371A">
        <w:rPr>
          <w:rStyle w:val="FootnoteReference"/>
          <w:szCs w:val="20"/>
          <w:lang w:val="en-GB" w:eastAsia="en-US"/>
        </w:rPr>
        <w:footnoteReference w:id="4"/>
      </w:r>
      <w:r w:rsidRPr="009F371A">
        <w:rPr>
          <w:lang w:val="en-GB"/>
        </w:rPr>
        <w:t xml:space="preserve"> into VIL/VTL.</w:t>
      </w:r>
    </w:p>
    <w:p w14:paraId="3D43C038" w14:textId="77777777" w:rsidR="0015295F" w:rsidRDefault="0015295F" w:rsidP="0015295F">
      <w:pPr>
        <w:rPr>
          <w:lang w:val="en-GB"/>
        </w:rPr>
      </w:pPr>
      <w:r w:rsidRPr="00A749B6">
        <w:rPr>
          <w:b/>
          <w:lang w:val="en-GB"/>
        </w:rPr>
        <w:t>Types</w:t>
      </w:r>
    </w:p>
    <w:p w14:paraId="6B31FF9B" w14:textId="77777777" w:rsidR="0015295F" w:rsidRDefault="0015295F" w:rsidP="0015295F">
      <w:pPr>
        <w:rPr>
          <w:lang w:val="en-GB"/>
        </w:rPr>
      </w:pPr>
      <w:r w:rsidRPr="009F371A">
        <w:rPr>
          <w:lang w:val="en-GB"/>
        </w:rPr>
        <w:t>This extension does not provide additional types.</w:t>
      </w:r>
    </w:p>
    <w:p w14:paraId="7827C049" w14:textId="77777777" w:rsidR="0015295F" w:rsidRDefault="0015295F" w:rsidP="0015295F">
      <w:pPr>
        <w:rPr>
          <w:lang w:val="en-GB"/>
        </w:rPr>
      </w:pPr>
      <w:proofErr w:type="spellStart"/>
      <w:r w:rsidRPr="00A749B6">
        <w:rPr>
          <w:b/>
          <w:lang w:val="en-GB"/>
        </w:rPr>
        <w:t>Instantiators</w:t>
      </w:r>
      <w:proofErr w:type="spellEnd"/>
    </w:p>
    <w:p w14:paraId="2808AEC7" w14:textId="77777777" w:rsidR="0015295F" w:rsidRPr="00725A64" w:rsidRDefault="0015295F" w:rsidP="0015295F">
      <w:pPr>
        <w:rPr>
          <w:lang w:val="en-GB"/>
        </w:rPr>
      </w:pPr>
      <w:r w:rsidRPr="00725A64">
        <w:rPr>
          <w:lang w:val="en-GB"/>
        </w:rPr>
        <w:t xml:space="preserve">The Velocity </w:t>
      </w:r>
      <w:proofErr w:type="spellStart"/>
      <w:r w:rsidRPr="00725A64">
        <w:rPr>
          <w:lang w:val="en-GB"/>
        </w:rPr>
        <w:t>instantiator</w:t>
      </w:r>
      <w:proofErr w:type="spellEnd"/>
      <w:r w:rsidRPr="00FF7947">
        <w:rPr>
          <w:lang w:val="en-GB"/>
        </w:rPr>
        <w:t xml:space="preserve"> [</w:t>
      </w:r>
      <w:r w:rsidR="00143ADC" w:rsidRPr="00143ADC">
        <w:rPr>
          <w:lang w:val="en-US"/>
        </w:rPr>
        <w:t>2</w:t>
      </w:r>
      <w:r w:rsidRPr="00725A64">
        <w:rPr>
          <w:lang w:val="en-GB"/>
        </w:rPr>
        <w:t>]</w:t>
      </w:r>
      <w:r w:rsidRPr="00FF7947">
        <w:rPr>
          <w:lang w:val="en-GB"/>
        </w:rPr>
        <w:t xml:space="preserve"> </w:t>
      </w:r>
      <w:r w:rsidRPr="00725A64">
        <w:rPr>
          <w:lang w:val="en-GB"/>
        </w:rPr>
        <w:t xml:space="preserve">allows using one of the basic functionalities of </w:t>
      </w:r>
      <w:proofErr w:type="spellStart"/>
      <w:r w:rsidRPr="00725A64">
        <w:rPr>
          <w:lang w:val="en-GB"/>
        </w:rPr>
        <w:t>EASy</w:t>
      </w:r>
      <w:proofErr w:type="spellEnd"/>
      <w:r w:rsidRPr="00725A64">
        <w:rPr>
          <w:lang w:val="en-GB"/>
        </w:rPr>
        <w:t xml:space="preserve"> through VIL. It provides </w:t>
      </w:r>
      <w:proofErr w:type="spellStart"/>
      <w:r w:rsidRPr="00725A64">
        <w:rPr>
          <w:lang w:val="en-GB"/>
        </w:rPr>
        <w:t>instantiator</w:t>
      </w:r>
      <w:proofErr w:type="spellEnd"/>
      <w:r w:rsidRPr="00725A64">
        <w:rPr>
          <w:lang w:val="en-GB"/>
        </w:rPr>
        <w:t xml:space="preserve"> calls for individual templates and collections of templates.</w:t>
      </w:r>
    </w:p>
    <w:p w14:paraId="7025BE50"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sidRPr="00725A64">
        <w:rPr>
          <w:b/>
          <w:lang w:val="en-GB"/>
        </w:rPr>
        <w:t>FileArtifact</w:t>
      </w:r>
      <w:proofErr w:type="spellEnd"/>
      <w:r w:rsidRPr="00725A64">
        <w:rPr>
          <w:b/>
          <w:lang w:val="en-GB"/>
        </w:rPr>
        <w:t xml:space="preserve"> t, Configuration c)</w:t>
      </w:r>
    </w:p>
    <w:p w14:paraId="730301D7" w14:textId="77777777" w:rsidR="0015295F" w:rsidRPr="00725A64" w:rsidRDefault="0015295F" w:rsidP="0015295F">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14:paraId="556A7BD5" w14:textId="77777777" w:rsidR="0015295F" w:rsidRPr="00725A64" w:rsidRDefault="0015295F" w:rsidP="0015295F">
      <w:pPr>
        <w:pStyle w:val="ListParagraph"/>
        <w:numPr>
          <w:ilvl w:val="0"/>
          <w:numId w:val="11"/>
        </w:numPr>
        <w:rPr>
          <w:b/>
          <w:lang w:val="en-GB"/>
        </w:rPr>
      </w:pPr>
      <w:proofErr w:type="spellStart"/>
      <w:proofErr w:type="gramStart"/>
      <w:r>
        <w:rPr>
          <w:b/>
          <w:lang w:val="en-GB"/>
        </w:rPr>
        <w:lastRenderedPageBreak/>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Pr>
          <w:b/>
          <w:lang w:val="en-GB"/>
        </w:rPr>
        <w:t>collectionOf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t, Configuration c)</w:t>
      </w:r>
    </w:p>
    <w:p w14:paraId="711D756A" w14:textId="77777777" w:rsidR="0015295F" w:rsidRDefault="0015295F" w:rsidP="0015295F">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14:paraId="122E57F3"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r>
        <w:rPr>
          <w:b/>
          <w:lang w:val="en-GB"/>
        </w:rPr>
        <w:t>Path</w:t>
      </w:r>
      <w:r w:rsidRPr="00725A64">
        <w:rPr>
          <w:b/>
          <w:lang w:val="en-GB"/>
        </w:rPr>
        <w:t xml:space="preserve"> </w:t>
      </w:r>
      <w:r>
        <w:rPr>
          <w:b/>
          <w:lang w:val="en-GB"/>
        </w:rPr>
        <w:t>t</w:t>
      </w:r>
      <w:r w:rsidRPr="00725A64">
        <w:rPr>
          <w:b/>
          <w:lang w:val="en-GB"/>
        </w:rPr>
        <w:t>, Configuration c</w:t>
      </w:r>
      <w:r>
        <w:rPr>
          <w:b/>
          <w:lang w:val="en-GB"/>
        </w:rPr>
        <w:t>, Map m</w:t>
      </w:r>
      <w:r w:rsidRPr="00725A64">
        <w:rPr>
          <w:b/>
          <w:lang w:val="en-GB"/>
        </w:rPr>
        <w:t>)</w:t>
      </w:r>
    </w:p>
    <w:p w14:paraId="16F0C33F" w14:textId="77777777" w:rsidR="0015295F" w:rsidRPr="00725A64" w:rsidRDefault="0015295F" w:rsidP="0015295F">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14:paraId="2D7F03AE"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velocity(</w:t>
      </w:r>
      <w:proofErr w:type="spellStart"/>
      <w:r>
        <w:rPr>
          <w:b/>
          <w:lang w:val="en-GB"/>
        </w:rPr>
        <w:t>collectionOf</w:t>
      </w:r>
      <w:proofErr w:type="spellEnd"/>
      <w:r>
        <w:rPr>
          <w:b/>
          <w:lang w:val="en-GB"/>
        </w:rPr>
        <w:t>(</w:t>
      </w:r>
      <w:proofErr w:type="spellStart"/>
      <w:r w:rsidRPr="00725A64">
        <w:rPr>
          <w:b/>
          <w:lang w:val="en-GB"/>
        </w:rPr>
        <w:t>FileArtifact</w:t>
      </w:r>
      <w:proofErr w:type="spellEnd"/>
      <w:r>
        <w:rPr>
          <w:b/>
          <w:lang w:val="en-GB"/>
        </w:rPr>
        <w:t>)</w:t>
      </w:r>
      <w:r w:rsidRPr="00725A64">
        <w:rPr>
          <w:b/>
          <w:lang w:val="en-GB"/>
        </w:rPr>
        <w:t xml:space="preserve"> t, Configuration c</w:t>
      </w:r>
      <w:r>
        <w:rPr>
          <w:b/>
          <w:lang w:val="en-GB"/>
        </w:rPr>
        <w:t>, Map m</w:t>
      </w:r>
      <w:r w:rsidRPr="00725A64">
        <w:rPr>
          <w:b/>
          <w:lang w:val="en-GB"/>
        </w:rPr>
        <w:t>)</w:t>
      </w:r>
    </w:p>
    <w:p w14:paraId="7CBD0219" w14:textId="77777777" w:rsidR="0015295F" w:rsidRDefault="0015295F" w:rsidP="0015295F">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14:paraId="7A067BC1" w14:textId="77777777" w:rsidR="0015295F" w:rsidRPr="00A749B6" w:rsidRDefault="0015295F" w:rsidP="00A03E0B">
      <w:pPr>
        <w:pStyle w:val="Heading2"/>
      </w:pPr>
      <w:bookmarkStart w:id="246" w:name="_Ref393271274"/>
      <w:bookmarkStart w:id="247" w:name="_Toc174609724"/>
      <w:r w:rsidRPr="00A749B6">
        <w:t>Java</w:t>
      </w:r>
      <w:bookmarkEnd w:id="246"/>
      <w:bookmarkEnd w:id="247"/>
    </w:p>
    <w:p w14:paraId="65C692EC" w14:textId="77777777" w:rsidR="0015295F" w:rsidRDefault="0015295F" w:rsidP="0015295F">
      <w:pPr>
        <w:rPr>
          <w:lang w:val="en-GB"/>
        </w:rPr>
      </w:pPr>
      <w:r>
        <w:rPr>
          <w:lang w:val="en-GB"/>
        </w:rPr>
        <w:t xml:space="preserve">The Java extension for VIL/VTL provides several Java-specific types as well as </w:t>
      </w:r>
      <w:proofErr w:type="spellStart"/>
      <w:r>
        <w:rPr>
          <w:lang w:val="en-GB"/>
        </w:rPr>
        <w:t>instantiators</w:t>
      </w:r>
      <w:proofErr w:type="spellEnd"/>
      <w:r>
        <w:rPr>
          <w:lang w:val="en-GB"/>
        </w:rPr>
        <w:t>.</w:t>
      </w:r>
    </w:p>
    <w:p w14:paraId="0DFF52A9" w14:textId="77777777" w:rsidR="0015295F" w:rsidRDefault="0015295F" w:rsidP="0015295F">
      <w:pPr>
        <w:rPr>
          <w:lang w:val="en-GB"/>
        </w:rPr>
      </w:pPr>
      <w:r w:rsidRPr="007E4224">
        <w:rPr>
          <w:b/>
          <w:lang w:val="en-US"/>
        </w:rPr>
        <w:t>Global Settings Keys (above Types)</w:t>
      </w:r>
    </w:p>
    <w:p w14:paraId="1712D897" w14:textId="77777777" w:rsidR="0015295F" w:rsidRDefault="0015295F" w:rsidP="0015295F">
      <w:pPr>
        <w:rPr>
          <w:lang w:val="en-US"/>
        </w:rPr>
      </w:pPr>
      <w:r>
        <w:rPr>
          <w:lang w:val="en-US"/>
        </w:rPr>
        <w:t xml:space="preserve">On order to resolve type bindings the </w:t>
      </w:r>
      <w:proofErr w:type="spellStart"/>
      <w:r>
        <w:rPr>
          <w:lang w:val="en-US"/>
        </w:rPr>
        <w:t>classpath</w:t>
      </w:r>
      <w:proofErr w:type="spellEnd"/>
      <w:r>
        <w:rPr>
          <w:lang w:val="en-US"/>
        </w:rPr>
        <w:t xml:space="preserve"> has to be set. This can be done with the help of the </w:t>
      </w:r>
      <w:proofErr w:type="spellStart"/>
      <w:r>
        <w:rPr>
          <w:lang w:val="en-US"/>
        </w:rPr>
        <w:t>JavaSettings.CLASSPATH</w:t>
      </w:r>
      <w:proofErr w:type="spellEnd"/>
      <w:r>
        <w:rPr>
          <w:lang w:val="en-US"/>
        </w:rPr>
        <w:t xml:space="preserve"> key constant. Right </w:t>
      </w:r>
      <w:proofErr w:type="gramStart"/>
      <w:r>
        <w:rPr>
          <w:lang w:val="en-US"/>
        </w:rPr>
        <w:t>now</w:t>
      </w:r>
      <w:proofErr w:type="gramEnd"/>
      <w:r>
        <w:rPr>
          <w:lang w:val="en-US"/>
        </w:rPr>
        <w:t xml:space="preserve"> three types are supported.</w:t>
      </w:r>
    </w:p>
    <w:p w14:paraId="490BDF5D"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setOf</w:t>
      </w:r>
      <w:proofErr w:type="spellEnd"/>
      <w:r w:rsidRPr="007E4224">
        <w:rPr>
          <w:b/>
          <w:lang w:val="en-US"/>
        </w:rPr>
        <w:t>(</w:t>
      </w:r>
      <w:proofErr w:type="gramEnd"/>
      <w:r w:rsidRPr="007E4224">
        <w:rPr>
          <w:b/>
          <w:lang w:val="en-US"/>
        </w:rPr>
        <w:t>Path)</w:t>
      </w:r>
    </w:p>
    <w:p w14:paraId="6784C9B3"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a set of Path.</w:t>
      </w:r>
    </w:p>
    <w:p w14:paraId="6C3ACCD7"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setOf</w:t>
      </w:r>
      <w:proofErr w:type="spellEnd"/>
      <w:r w:rsidRPr="007E4224">
        <w:rPr>
          <w:b/>
          <w:lang w:val="en-US"/>
        </w:rPr>
        <w:t>(</w:t>
      </w:r>
      <w:proofErr w:type="gramEnd"/>
      <w:r w:rsidRPr="007E4224">
        <w:rPr>
          <w:b/>
          <w:lang w:val="en-US"/>
        </w:rPr>
        <w:t>String)</w:t>
      </w:r>
    </w:p>
    <w:p w14:paraId="26D134C4"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set of String</w:t>
      </w:r>
    </w:p>
    <w:p w14:paraId="42E202F8" w14:textId="77777777" w:rsidR="0015295F" w:rsidRDefault="0015295F" w:rsidP="0015295F">
      <w:pPr>
        <w:pStyle w:val="ListParagraph"/>
        <w:numPr>
          <w:ilvl w:val="0"/>
          <w:numId w:val="11"/>
        </w:numPr>
        <w:spacing w:after="160" w:line="259" w:lineRule="auto"/>
        <w:jc w:val="left"/>
        <w:rPr>
          <w:b/>
          <w:lang w:val="en-US"/>
        </w:rPr>
      </w:pPr>
      <w:r w:rsidRPr="007E4224">
        <w:rPr>
          <w:b/>
          <w:lang w:val="en-US"/>
        </w:rPr>
        <w:t>String</w:t>
      </w:r>
    </w:p>
    <w:p w14:paraId="7398ADAC" w14:textId="77777777" w:rsidR="0015295F" w:rsidRPr="000756F8" w:rsidRDefault="0015295F" w:rsidP="0015295F">
      <w:pPr>
        <w:pStyle w:val="ListParagraph"/>
        <w:rPr>
          <w:lang w:val="en-US"/>
        </w:rPr>
      </w:pPr>
      <w:r>
        <w:rPr>
          <w:lang w:val="en-US"/>
        </w:rPr>
        <w:t xml:space="preserve">Specify the </w:t>
      </w:r>
      <w:proofErr w:type="spellStart"/>
      <w:r>
        <w:rPr>
          <w:lang w:val="en-US"/>
        </w:rPr>
        <w:t>classpath</w:t>
      </w:r>
      <w:proofErr w:type="spellEnd"/>
      <w:r>
        <w:rPr>
          <w:lang w:val="en-US"/>
        </w:rPr>
        <w:t xml:space="preserve"> as String</w:t>
      </w:r>
    </w:p>
    <w:p w14:paraId="434B878F" w14:textId="77777777" w:rsidR="0015295F" w:rsidRPr="009F371A" w:rsidRDefault="0015295F" w:rsidP="0015295F">
      <w:pPr>
        <w:rPr>
          <w:b/>
          <w:lang w:val="en-GB"/>
        </w:rPr>
      </w:pPr>
      <w:r w:rsidRPr="00A749B6">
        <w:rPr>
          <w:b/>
          <w:lang w:val="en-GB"/>
        </w:rPr>
        <w:t>Types</w:t>
      </w:r>
    </w:p>
    <w:p w14:paraId="439C5E54" w14:textId="77777777" w:rsidR="0015295F" w:rsidRPr="003C1549" w:rsidRDefault="0015295F" w:rsidP="0015295F">
      <w:pPr>
        <w:rPr>
          <w:b/>
          <w:i/>
          <w:lang w:val="en-GB"/>
        </w:rPr>
      </w:pPr>
      <w:r w:rsidRPr="00A749B6">
        <w:rPr>
          <w:b/>
          <w:i/>
          <w:lang w:val="en-GB"/>
        </w:rPr>
        <w:t xml:space="preserve">Java File </w:t>
      </w:r>
      <w:proofErr w:type="spellStart"/>
      <w:r w:rsidRPr="00A749B6">
        <w:rPr>
          <w:b/>
          <w:i/>
          <w:lang w:val="en-GB"/>
        </w:rPr>
        <w:t>Artifact</w:t>
      </w:r>
      <w:proofErr w:type="spellEnd"/>
    </w:p>
    <w:p w14:paraId="60DB8D23" w14:textId="5312A1FB" w:rsidR="0015295F" w:rsidRDefault="0015295F" w:rsidP="0015295F">
      <w:pPr>
        <w:rPr>
          <w:lang w:val="en-GB"/>
        </w:rPr>
      </w:pPr>
      <w:r w:rsidRPr="00F74CAD">
        <w:rPr>
          <w:lang w:val="en-GB"/>
        </w:rPr>
        <w:t xml:space="preserve">The </w:t>
      </w:r>
      <w:commentRangeStart w:id="248"/>
      <w:proofErr w:type="spellStart"/>
      <w:r w:rsidRPr="00F74CAD">
        <w:rPr>
          <w:rFonts w:ascii="Courier New" w:hAnsi="Courier New" w:cs="Courier New"/>
          <w:sz w:val="22"/>
          <w:szCs w:val="22"/>
          <w:lang w:val="en-GB"/>
        </w:rPr>
        <w:t>JavaFileArtifact</w:t>
      </w:r>
      <w:commentRangeEnd w:id="248"/>
      <w:proofErr w:type="spellEnd"/>
      <w:r>
        <w:rPr>
          <w:rStyle w:val="CommentReference"/>
        </w:rPr>
        <w:commentReference w:id="248"/>
      </w:r>
      <w:r w:rsidRPr="00F74CAD">
        <w:rPr>
          <w:lang w:val="en-GB"/>
        </w:rPr>
        <w:t xml:space="preserve"> is a </w:t>
      </w:r>
      <w:del w:id="249" w:author="Holger Eichelberger" w:date="2024-08-15T09:17:00Z">
        <w:r w:rsidRPr="00F74CAD" w:rsidDel="00B3005D">
          <w:rPr>
            <w:lang w:val="en-GB"/>
          </w:rPr>
          <w:delText xml:space="preserve">built-in </w:delText>
        </w:r>
      </w:del>
      <w:r w:rsidRPr="00F74CAD">
        <w:rPr>
          <w:lang w:val="en-GB"/>
        </w:rPr>
        <w:t xml:space="preserve">composite </w:t>
      </w:r>
      <w:proofErr w:type="spellStart"/>
      <w:r w:rsidRPr="00F74CAD">
        <w:rPr>
          <w:lang w:val="en-GB"/>
        </w:rPr>
        <w:t>art</w:t>
      </w:r>
      <w:r>
        <w:rPr>
          <w:lang w:val="en-GB"/>
        </w:rPr>
        <w:t>i</w:t>
      </w:r>
      <w:r w:rsidRPr="00F74CAD">
        <w:rPr>
          <w:lang w:val="en-GB"/>
        </w:rPr>
        <w:t>fact</w:t>
      </w:r>
      <w:proofErr w:type="spellEnd"/>
      <w:r w:rsidRPr="00F74CAD">
        <w:rPr>
          <w:lang w:val="en-GB"/>
        </w:rPr>
        <w:t xml:space="preserve"> and allows querying </w:t>
      </w:r>
      <w:r>
        <w:rPr>
          <w:lang w:val="en-GB"/>
        </w:rPr>
        <w:t xml:space="preserve">fragment </w:t>
      </w:r>
      <w:proofErr w:type="spellStart"/>
      <w:r>
        <w:rPr>
          <w:lang w:val="en-GB"/>
        </w:rPr>
        <w:t>artifacts</w:t>
      </w:r>
      <w:proofErr w:type="spellEnd"/>
      <w:r>
        <w:rPr>
          <w:lang w:val="en-GB"/>
        </w:rPr>
        <w:t xml:space="preserve"> as well as </w:t>
      </w:r>
      <w:r w:rsidRPr="00F74CAD">
        <w:rPr>
          <w:lang w:val="en-GB"/>
        </w:rPr>
        <w:t xml:space="preserve">and (simple) manipulation of Java source code </w:t>
      </w:r>
      <w:proofErr w:type="spellStart"/>
      <w:r w:rsidRPr="00F74CAD">
        <w:rPr>
          <w:lang w:val="en-GB"/>
        </w:rPr>
        <w:t>art</w:t>
      </w:r>
      <w:r>
        <w:rPr>
          <w:lang w:val="en-GB"/>
        </w:rPr>
        <w:t>i</w:t>
      </w:r>
      <w:r w:rsidRPr="00F74CAD">
        <w:rPr>
          <w:lang w:val="en-GB"/>
        </w:rPr>
        <w:t>facts</w:t>
      </w:r>
      <w:proofErr w:type="spellEnd"/>
      <w:r w:rsidRPr="00F74CAD">
        <w:rPr>
          <w:lang w:val="en-GB"/>
        </w:rPr>
        <w:t>.</w:t>
      </w:r>
      <w:r>
        <w:rPr>
          <w:lang w:val="en-GB"/>
        </w:rPr>
        <w:t xml:space="preserve"> Please note that the </w:t>
      </w:r>
      <w:proofErr w:type="spellStart"/>
      <w:r w:rsidRPr="002C69B8">
        <w:rPr>
          <w:rFonts w:ascii="Courier New" w:hAnsi="Courier New" w:cs="Courier New"/>
          <w:sz w:val="22"/>
          <w:szCs w:val="22"/>
          <w:lang w:val="en-GB"/>
        </w:rPr>
        <w:t>JavaFileArtifact</w:t>
      </w:r>
      <w:proofErr w:type="spellEnd"/>
      <w:r>
        <w:rPr>
          <w:lang w:val="en-GB"/>
        </w:rPr>
        <w:t xml:space="preserve"> represents a Java compilation unit. In addition to the file </w:t>
      </w:r>
      <w:proofErr w:type="spellStart"/>
      <w:r>
        <w:rPr>
          <w:lang w:val="en-GB"/>
        </w:rPr>
        <w:t>artifact</w:t>
      </w:r>
      <w:proofErr w:type="spellEnd"/>
      <w:r>
        <w:rPr>
          <w:lang w:val="en-GB"/>
        </w:rPr>
        <w:t xml:space="preserve"> operations, this </w:t>
      </w:r>
      <w:proofErr w:type="spellStart"/>
      <w:r>
        <w:rPr>
          <w:lang w:val="en-GB"/>
        </w:rPr>
        <w:t>artifact</w:t>
      </w:r>
      <w:proofErr w:type="spellEnd"/>
      <w:r>
        <w:rPr>
          <w:lang w:val="en-GB"/>
        </w:rPr>
        <w:t xml:space="preserve"> defines the following operations:</w:t>
      </w:r>
    </w:p>
    <w:p w14:paraId="61C262A3"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JavaClass</w:t>
      </w:r>
      <w:proofErr w:type="spellEnd"/>
      <w:r>
        <w:rPr>
          <w:b/>
          <w:lang w:val="en-GB"/>
        </w:rPr>
        <w:t>) classes()</w:t>
      </w:r>
    </w:p>
    <w:p w14:paraId="794EE8C5" w14:textId="77777777" w:rsidR="0015295F" w:rsidRDefault="0015295F" w:rsidP="0015295F">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w:t>
      </w:r>
      <w:proofErr w:type="spellStart"/>
      <w:r w:rsidRPr="00F74CAD">
        <w:rPr>
          <w:lang w:val="en-GB"/>
        </w:rPr>
        <w:t>art</w:t>
      </w:r>
      <w:r>
        <w:rPr>
          <w:lang w:val="en-GB"/>
        </w:rPr>
        <w:t>i</w:t>
      </w:r>
      <w:r w:rsidRPr="00F74CAD">
        <w:rPr>
          <w:lang w:val="en-GB"/>
        </w:rPr>
        <w:t>fact</w:t>
      </w:r>
      <w:proofErr w:type="spellEnd"/>
      <w:r w:rsidRPr="00F74CAD">
        <w:rPr>
          <w:lang w:val="en-GB"/>
        </w:rPr>
        <w:t>.</w:t>
      </w:r>
    </w:p>
    <w:p w14:paraId="6344BA6F"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getClassByName</w:t>
      </w:r>
      <w:proofErr w:type="spellEnd"/>
      <w:r>
        <w:rPr>
          <w:b/>
          <w:lang w:val="en-GB"/>
        </w:rPr>
        <w:t>(</w:t>
      </w:r>
      <w:proofErr w:type="gramEnd"/>
      <w:r>
        <w:rPr>
          <w:b/>
          <w:lang w:val="en-GB"/>
        </w:rPr>
        <w:t xml:space="preserve">String n) / </w:t>
      </w:r>
      <w:proofErr w:type="spellStart"/>
      <w:r>
        <w:rPr>
          <w:b/>
          <w:lang w:val="en-GB"/>
        </w:rPr>
        <w:t>classByName</w:t>
      </w:r>
      <w:proofErr w:type="spellEnd"/>
      <w:r>
        <w:rPr>
          <w:b/>
          <w:lang w:val="en-GB"/>
        </w:rPr>
        <w:t>(String n)</w:t>
      </w:r>
    </w:p>
    <w:p w14:paraId="5EB131AD" w14:textId="77777777" w:rsidR="0015295F" w:rsidRPr="003A7553" w:rsidRDefault="0015295F" w:rsidP="0015295F">
      <w:pPr>
        <w:pStyle w:val="ListParagraph"/>
        <w:rPr>
          <w:lang w:val="en-GB"/>
        </w:rPr>
      </w:pPr>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 Nothing happens if the class cannot be found.</w:t>
      </w:r>
    </w:p>
    <w:p w14:paraId="4ECBB5A1"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getDefaultClass</w:t>
      </w:r>
      <w:proofErr w:type="spellEnd"/>
      <w:r>
        <w:rPr>
          <w:b/>
          <w:lang w:val="en-GB"/>
        </w:rPr>
        <w:t>(</w:t>
      </w:r>
      <w:proofErr w:type="gramEnd"/>
      <w:r>
        <w:rPr>
          <w:b/>
          <w:lang w:val="en-GB"/>
        </w:rPr>
        <w:t xml:space="preserve">) / </w:t>
      </w:r>
      <w:proofErr w:type="spellStart"/>
      <w:r>
        <w:rPr>
          <w:b/>
          <w:lang w:val="en-GB"/>
        </w:rPr>
        <w:t>defaultClass</w:t>
      </w:r>
      <w:proofErr w:type="spellEnd"/>
      <w:r>
        <w:rPr>
          <w:b/>
          <w:lang w:val="en-GB"/>
        </w:rPr>
        <w:t>()</w:t>
      </w:r>
    </w:p>
    <w:p w14:paraId="7803BE06" w14:textId="77777777" w:rsidR="0015295F" w:rsidRPr="003A7553" w:rsidRDefault="0015295F" w:rsidP="0015295F">
      <w:pPr>
        <w:pStyle w:val="ListParagraph"/>
        <w:rPr>
          <w:lang w:val="en-GB"/>
        </w:rPr>
      </w:pPr>
      <w:r w:rsidRPr="003A7553">
        <w:rPr>
          <w:lang w:val="en-GB"/>
        </w:rPr>
        <w:t xml:space="preserve">Returns the java class </w:t>
      </w:r>
      <w:r w:rsidRPr="00E41A0A">
        <w:rPr>
          <w:lang w:val="en-GB"/>
        </w:rPr>
        <w:t xml:space="preserve">in </w:t>
      </w:r>
      <w:r w:rsidRPr="00E41A0A">
        <w:rPr>
          <w:i/>
          <w:lang w:val="en-GB"/>
        </w:rPr>
        <w:t>operand</w:t>
      </w:r>
      <w:r w:rsidRPr="00E41A0A">
        <w:rPr>
          <w:lang w:val="en-GB"/>
        </w:rPr>
        <w:t xml:space="preserve"> </w:t>
      </w:r>
      <w:r w:rsidRPr="003A7553">
        <w:rPr>
          <w:lang w:val="en-GB"/>
        </w:rPr>
        <w:t xml:space="preserve">with the name of the </w:t>
      </w:r>
      <w:proofErr w:type="spellStart"/>
      <w:r w:rsidRPr="003A7553">
        <w:rPr>
          <w:lang w:val="en-GB"/>
        </w:rPr>
        <w:t>art</w:t>
      </w:r>
      <w:r>
        <w:rPr>
          <w:lang w:val="en-GB"/>
        </w:rPr>
        <w:t>i</w:t>
      </w:r>
      <w:r w:rsidRPr="003A7553">
        <w:rPr>
          <w:lang w:val="en-GB"/>
        </w:rPr>
        <w:t>fact</w:t>
      </w:r>
      <w:proofErr w:type="spellEnd"/>
      <w:r w:rsidRPr="003A7553">
        <w:rPr>
          <w:lang w:val="en-GB"/>
        </w:rPr>
        <w:t>.</w:t>
      </w:r>
      <w:r>
        <w:rPr>
          <w:lang w:val="en-GB"/>
        </w:rPr>
        <w:t xml:space="preserve"> </w:t>
      </w:r>
      <w:r w:rsidRPr="003A7553">
        <w:rPr>
          <w:lang w:val="en-GB"/>
        </w:rPr>
        <w:t>Nothing happens if the class cannot be found.</w:t>
      </w:r>
    </w:p>
    <w:p w14:paraId="429DD288"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JavaImport</w:t>
      </w:r>
      <w:proofErr w:type="spellEnd"/>
      <w:r>
        <w:rPr>
          <w:b/>
          <w:lang w:val="en-GB"/>
        </w:rPr>
        <w:t>)</w:t>
      </w:r>
      <w:r w:rsidRPr="0092171D">
        <w:rPr>
          <w:b/>
          <w:lang w:val="en-GB"/>
        </w:rPr>
        <w:t xml:space="preserve"> imports()</w:t>
      </w:r>
    </w:p>
    <w:p w14:paraId="3BA28A0B" w14:textId="77777777" w:rsidR="0015295F" w:rsidRDefault="0015295F" w:rsidP="0015295F">
      <w:pPr>
        <w:pStyle w:val="ListParagraph"/>
        <w:rPr>
          <w:lang w:val="en-GB"/>
        </w:rPr>
      </w:pPr>
      <w:r>
        <w:rPr>
          <w:lang w:val="en-GB"/>
        </w:rPr>
        <w:t xml:space="preserve">Returns all imports defined by the </w:t>
      </w:r>
      <w:r w:rsidRPr="0092171D">
        <w:rPr>
          <w:i/>
          <w:lang w:val="en-GB"/>
        </w:rPr>
        <w:t>operand</w:t>
      </w:r>
      <w:r>
        <w:rPr>
          <w:lang w:val="en-GB"/>
        </w:rPr>
        <w:t xml:space="preserve"> </w:t>
      </w:r>
      <w:proofErr w:type="spellStart"/>
      <w:r>
        <w:rPr>
          <w:lang w:val="en-GB"/>
        </w:rPr>
        <w:t>artifact</w:t>
      </w:r>
      <w:proofErr w:type="spellEnd"/>
      <w:r>
        <w:rPr>
          <w:lang w:val="en-GB"/>
        </w:rPr>
        <w:t>.</w:t>
      </w:r>
    </w:p>
    <w:p w14:paraId="65968B48" w14:textId="77777777" w:rsidR="0015295F" w:rsidRDefault="0015295F" w:rsidP="0015295F">
      <w:pPr>
        <w:pStyle w:val="ListParagraph"/>
        <w:numPr>
          <w:ilvl w:val="0"/>
          <w:numId w:val="11"/>
        </w:numPr>
        <w:rPr>
          <w:b/>
          <w:lang w:val="en-GB"/>
        </w:rPr>
      </w:pPr>
      <w:proofErr w:type="spellStart"/>
      <w:r w:rsidRPr="0092171D">
        <w:rPr>
          <w:b/>
          <w:lang w:val="en-GB"/>
        </w:rPr>
        <w:t>JavaPackage</w:t>
      </w:r>
      <w:proofErr w:type="spellEnd"/>
      <w:r w:rsidRPr="0092171D">
        <w:rPr>
          <w:b/>
          <w:lang w:val="en-GB"/>
        </w:rPr>
        <w:t xml:space="preserve"> </w:t>
      </w:r>
      <w:proofErr w:type="spellStart"/>
      <w:proofErr w:type="gramStart"/>
      <w:r w:rsidRPr="0092171D">
        <w:rPr>
          <w:b/>
          <w:lang w:val="en-GB"/>
        </w:rPr>
        <w:t>javaPackage</w:t>
      </w:r>
      <w:proofErr w:type="spellEnd"/>
      <w:r w:rsidRPr="0092171D">
        <w:rPr>
          <w:b/>
          <w:lang w:val="en-GB"/>
        </w:rPr>
        <w:t>(</w:t>
      </w:r>
      <w:proofErr w:type="gramEnd"/>
      <w:r w:rsidRPr="0092171D">
        <w:rPr>
          <w:b/>
          <w:lang w:val="en-GB"/>
        </w:rPr>
        <w:t>)</w:t>
      </w:r>
    </w:p>
    <w:p w14:paraId="5B6A2757" w14:textId="77777777" w:rsidR="0015295F" w:rsidRDefault="0015295F" w:rsidP="0015295F">
      <w:pPr>
        <w:pStyle w:val="ListParagraph"/>
        <w:rPr>
          <w:lang w:val="en-GB"/>
        </w:rPr>
      </w:pPr>
      <w:r>
        <w:rPr>
          <w:lang w:val="en-GB"/>
        </w:rPr>
        <w:t xml:space="preserve">Returns the package declaration defined by the </w:t>
      </w:r>
      <w:r w:rsidRPr="0092171D">
        <w:rPr>
          <w:i/>
          <w:lang w:val="en-GB"/>
        </w:rPr>
        <w:t>operand</w:t>
      </w:r>
      <w:r>
        <w:rPr>
          <w:lang w:val="en-GB"/>
        </w:rPr>
        <w:t xml:space="preserve"> </w:t>
      </w:r>
      <w:proofErr w:type="spellStart"/>
      <w:r>
        <w:rPr>
          <w:lang w:val="en-GB"/>
        </w:rPr>
        <w:t>artifact</w:t>
      </w:r>
      <w:proofErr w:type="spellEnd"/>
      <w:r>
        <w:rPr>
          <w:lang w:val="en-GB"/>
        </w:rPr>
        <w:t>.</w:t>
      </w:r>
    </w:p>
    <w:p w14:paraId="12741AD0"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JavaQualifiedName</w:t>
      </w:r>
      <w:proofErr w:type="spellEnd"/>
      <w:r>
        <w:rPr>
          <w:b/>
          <w:lang w:val="en-GB"/>
        </w:rPr>
        <w:t>)</w:t>
      </w:r>
      <w:r w:rsidRPr="0092171D">
        <w:rPr>
          <w:b/>
          <w:lang w:val="en-GB"/>
        </w:rPr>
        <w:t xml:space="preserve"> </w:t>
      </w:r>
      <w:proofErr w:type="spellStart"/>
      <w:r w:rsidRPr="0092171D">
        <w:rPr>
          <w:b/>
          <w:lang w:val="en-GB"/>
        </w:rPr>
        <w:t>qualifiedNames</w:t>
      </w:r>
      <w:proofErr w:type="spellEnd"/>
      <w:r w:rsidRPr="0092171D">
        <w:rPr>
          <w:b/>
          <w:lang w:val="en-GB"/>
        </w:rPr>
        <w:t>()</w:t>
      </w:r>
    </w:p>
    <w:p w14:paraId="0B3547C0" w14:textId="77777777" w:rsidR="0015295F" w:rsidRPr="0008503C" w:rsidRDefault="0015295F" w:rsidP="0015295F">
      <w:pPr>
        <w:pStyle w:val="ListParagraph"/>
        <w:rPr>
          <w:lang w:val="en-GB"/>
        </w:rPr>
      </w:pPr>
      <w:r>
        <w:rPr>
          <w:lang w:val="en-GB"/>
        </w:rPr>
        <w:lastRenderedPageBreak/>
        <w:t xml:space="preserve">Returns all qualified names by the </w:t>
      </w:r>
      <w:r w:rsidRPr="0092171D">
        <w:rPr>
          <w:i/>
          <w:lang w:val="en-GB"/>
        </w:rPr>
        <w:t>operand</w:t>
      </w:r>
      <w:r>
        <w:rPr>
          <w:lang w:val="en-GB"/>
        </w:rPr>
        <w:t xml:space="preserve"> </w:t>
      </w:r>
      <w:proofErr w:type="spellStart"/>
      <w:r>
        <w:rPr>
          <w:lang w:val="en-GB"/>
        </w:rPr>
        <w:t>artifact</w:t>
      </w:r>
      <w:proofErr w:type="spellEnd"/>
      <w:r>
        <w:rPr>
          <w:lang w:val="en-GB"/>
        </w:rPr>
        <w:t>.</w:t>
      </w:r>
    </w:p>
    <w:p w14:paraId="160E4E58" w14:textId="77777777" w:rsidR="0015295F" w:rsidRDefault="0015295F" w:rsidP="0015295F">
      <w:pPr>
        <w:pStyle w:val="ListParagraph"/>
        <w:numPr>
          <w:ilvl w:val="0"/>
          <w:numId w:val="11"/>
        </w:numPr>
        <w:rPr>
          <w:b/>
          <w:lang w:val="en-GB"/>
        </w:rPr>
      </w:pPr>
      <w:proofErr w:type="spellStart"/>
      <w:proofErr w:type="gramStart"/>
      <w:r>
        <w:rPr>
          <w:b/>
          <w:lang w:val="en-GB"/>
        </w:rPr>
        <w:t>renamePackages</w:t>
      </w:r>
      <w:proofErr w:type="spellEnd"/>
      <w:r>
        <w:rPr>
          <w:b/>
          <w:lang w:val="en-GB"/>
        </w:rPr>
        <w:t>(</w:t>
      </w:r>
      <w:proofErr w:type="gramEnd"/>
      <w:r>
        <w:rPr>
          <w:b/>
          <w:lang w:val="en-GB"/>
        </w:rPr>
        <w:t>String o, String n)</w:t>
      </w:r>
    </w:p>
    <w:p w14:paraId="3DE04549" w14:textId="77777777" w:rsidR="0015295F" w:rsidRDefault="0015295F" w:rsidP="0015295F">
      <w:pPr>
        <w:pStyle w:val="ListParagraph"/>
        <w:rPr>
          <w:lang w:val="en-GB"/>
        </w:rPr>
      </w:pPr>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w:t>
      </w:r>
      <w:proofErr w:type="spellStart"/>
      <w:r w:rsidRPr="00F74CAD">
        <w:rPr>
          <w:lang w:val="en-GB"/>
        </w:rPr>
        <w:t xml:space="preserve">to </w:t>
      </w:r>
      <w:r w:rsidRPr="003A7553">
        <w:rPr>
          <w:i/>
          <w:lang w:val="en-GB"/>
        </w:rPr>
        <w:t>n</w:t>
      </w:r>
      <w:proofErr w:type="spellEnd"/>
      <w:r>
        <w:rPr>
          <w:lang w:val="en-GB"/>
        </w:rPr>
        <w:t xml:space="preserve">. Nothing happens, if </w:t>
      </w:r>
      <w:r w:rsidRPr="00F74CAD">
        <w:rPr>
          <w:i/>
          <w:lang w:val="en-GB"/>
        </w:rPr>
        <w:t>o</w:t>
      </w:r>
      <w:r>
        <w:rPr>
          <w:lang w:val="en-GB"/>
        </w:rPr>
        <w:t xml:space="preserve"> cannot be found.</w:t>
      </w:r>
    </w:p>
    <w:p w14:paraId="5FCEC7A7" w14:textId="77777777" w:rsidR="0015295F" w:rsidRDefault="0015295F" w:rsidP="0015295F">
      <w:pPr>
        <w:pStyle w:val="ListParagraph"/>
        <w:numPr>
          <w:ilvl w:val="0"/>
          <w:numId w:val="11"/>
        </w:numPr>
        <w:rPr>
          <w:b/>
          <w:lang w:val="en-GB"/>
        </w:rPr>
      </w:pPr>
      <w:proofErr w:type="spellStart"/>
      <w:proofErr w:type="gramStart"/>
      <w:r>
        <w:rPr>
          <w:b/>
          <w:lang w:val="en-GB"/>
        </w:rPr>
        <w:t>renamePackages</w:t>
      </w:r>
      <w:proofErr w:type="spellEnd"/>
      <w:r>
        <w:rPr>
          <w:b/>
          <w:lang w:val="en-GB"/>
        </w:rPr>
        <w:t>(</w:t>
      </w:r>
      <w:proofErr w:type="gramEnd"/>
      <w:r>
        <w:rPr>
          <w:b/>
          <w:lang w:val="en-GB"/>
        </w:rPr>
        <w:t>Map m)</w:t>
      </w:r>
      <w:r w:rsidDel="0008503C">
        <w:t xml:space="preserve"> </w:t>
      </w:r>
    </w:p>
    <w:p w14:paraId="1ACE2C1C" w14:textId="77777777" w:rsidR="0015295F" w:rsidRDefault="0015295F" w:rsidP="0015295F">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14:paraId="727EEADC"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renameImports</w:t>
      </w:r>
      <w:proofErr w:type="spellEnd"/>
      <w:r w:rsidRPr="0092171D">
        <w:rPr>
          <w:b/>
          <w:lang w:val="en-GB"/>
        </w:rPr>
        <w:t>(</w:t>
      </w:r>
      <w:proofErr w:type="gramEnd"/>
      <w:r w:rsidRPr="0092171D">
        <w:rPr>
          <w:b/>
          <w:lang w:val="en-GB"/>
        </w:rPr>
        <w:t>String o, String n)</w:t>
      </w:r>
    </w:p>
    <w:p w14:paraId="0A04FF13" w14:textId="77777777" w:rsidR="0015295F" w:rsidRDefault="0015295F" w:rsidP="0015295F">
      <w:pPr>
        <w:pStyle w:val="ListParagraph"/>
        <w:rPr>
          <w:lang w:val="en-GB"/>
        </w:rPr>
      </w:pPr>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7CBA26D5"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renameImports</w:t>
      </w:r>
      <w:proofErr w:type="spellEnd"/>
      <w:r w:rsidRPr="0092171D">
        <w:rPr>
          <w:b/>
          <w:lang w:val="en-GB"/>
        </w:rPr>
        <w:t>(</w:t>
      </w:r>
      <w:proofErr w:type="gramEnd"/>
      <w:r w:rsidRPr="0092171D">
        <w:rPr>
          <w:b/>
          <w:lang w:val="en-GB"/>
        </w:rPr>
        <w:t>Map m)</w:t>
      </w:r>
    </w:p>
    <w:p w14:paraId="0C70BCA8" w14:textId="77777777" w:rsidR="0015295F" w:rsidRDefault="0015295F" w:rsidP="0015295F">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5C02357F"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renameQualifiedNames</w:t>
      </w:r>
      <w:proofErr w:type="spellEnd"/>
      <w:r w:rsidRPr="0092171D">
        <w:rPr>
          <w:b/>
          <w:lang w:val="en-GB"/>
        </w:rPr>
        <w:t>(</w:t>
      </w:r>
      <w:proofErr w:type="gramEnd"/>
      <w:r w:rsidRPr="0092171D">
        <w:rPr>
          <w:b/>
          <w:lang w:val="en-GB"/>
        </w:rPr>
        <w:t>String o, String n)</w:t>
      </w:r>
    </w:p>
    <w:p w14:paraId="5BCB3961" w14:textId="77777777" w:rsidR="0015295F" w:rsidRDefault="0015295F" w:rsidP="0015295F">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1E651BD3" w14:textId="77777777" w:rsidR="0015295F" w:rsidRDefault="0015295F" w:rsidP="0015295F">
      <w:pPr>
        <w:pStyle w:val="ListParagraph"/>
        <w:numPr>
          <w:ilvl w:val="0"/>
          <w:numId w:val="11"/>
        </w:numPr>
        <w:rPr>
          <w:b/>
          <w:lang w:val="en-GB"/>
        </w:rPr>
      </w:pPr>
      <w:proofErr w:type="spellStart"/>
      <w:proofErr w:type="gramStart"/>
      <w:r w:rsidRPr="0092171D">
        <w:rPr>
          <w:b/>
          <w:lang w:val="en-GB"/>
        </w:rPr>
        <w:t>renameQualifiedNames</w:t>
      </w:r>
      <w:proofErr w:type="spellEnd"/>
      <w:r w:rsidRPr="0092171D">
        <w:rPr>
          <w:b/>
          <w:lang w:val="en-GB"/>
        </w:rPr>
        <w:t>(</w:t>
      </w:r>
      <w:proofErr w:type="gramEnd"/>
      <w:r w:rsidRPr="0092171D">
        <w:rPr>
          <w:b/>
          <w:lang w:val="en-GB"/>
        </w:rPr>
        <w:t>Map m)</w:t>
      </w:r>
    </w:p>
    <w:p w14:paraId="27E94279" w14:textId="77777777" w:rsidR="0015295F" w:rsidRDefault="0015295F" w:rsidP="0015295F">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3AA7E71C" w14:textId="77777777" w:rsidR="0015295F" w:rsidRDefault="0015295F" w:rsidP="0015295F">
      <w:pPr>
        <w:pStyle w:val="ListParagraph"/>
        <w:numPr>
          <w:ilvl w:val="0"/>
          <w:numId w:val="11"/>
        </w:numPr>
        <w:rPr>
          <w:b/>
          <w:lang w:val="en-GB"/>
        </w:rPr>
      </w:pPr>
      <w:proofErr w:type="spellStart"/>
      <w:proofErr w:type="gramStart"/>
      <w:r w:rsidRPr="0092171D">
        <w:rPr>
          <w:b/>
          <w:lang w:val="en-GB"/>
        </w:rPr>
        <w:t>modifyNamespace</w:t>
      </w:r>
      <w:proofErr w:type="spellEnd"/>
      <w:r w:rsidRPr="0092171D">
        <w:rPr>
          <w:b/>
          <w:lang w:val="en-GB"/>
        </w:rPr>
        <w:t>(</w:t>
      </w:r>
      <w:proofErr w:type="gramEnd"/>
      <w:r w:rsidRPr="0092171D">
        <w:rPr>
          <w:b/>
          <w:lang w:val="en-GB"/>
        </w:rPr>
        <w:t>String o, String n)</w:t>
      </w:r>
    </w:p>
    <w:p w14:paraId="5659FE21" w14:textId="77777777" w:rsidR="0015295F" w:rsidRDefault="0015295F" w:rsidP="0015295F">
      <w:pPr>
        <w:pStyle w:val="ListParagraph"/>
        <w:rPr>
          <w:lang w:val="en-GB"/>
        </w:rPr>
      </w:pPr>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w:t>
      </w:r>
      <w:proofErr w:type="spellStart"/>
      <w:r>
        <w:rPr>
          <w:lang w:val="en-GB"/>
        </w:rPr>
        <w:t xml:space="preserve">to </w:t>
      </w:r>
      <w:r w:rsidRPr="0092171D">
        <w:rPr>
          <w:i/>
          <w:lang w:val="en-GB"/>
        </w:rPr>
        <w:t>n</w:t>
      </w:r>
      <w:proofErr w:type="spellEnd"/>
      <w:r>
        <w:rPr>
          <w:lang w:val="en-GB"/>
        </w:rPr>
        <w:t xml:space="preserve">. Nothing happens, if </w:t>
      </w:r>
      <w:r w:rsidRPr="0092171D">
        <w:rPr>
          <w:i/>
          <w:lang w:val="en-GB"/>
        </w:rPr>
        <w:t>o</w:t>
      </w:r>
      <w:r>
        <w:rPr>
          <w:lang w:val="en-GB"/>
        </w:rPr>
        <w:t xml:space="preserve"> cannot be found.</w:t>
      </w:r>
    </w:p>
    <w:p w14:paraId="5577137A" w14:textId="77777777" w:rsidR="0015295F" w:rsidRDefault="0015295F" w:rsidP="0015295F">
      <w:pPr>
        <w:pStyle w:val="ListParagraph"/>
        <w:numPr>
          <w:ilvl w:val="0"/>
          <w:numId w:val="11"/>
        </w:numPr>
        <w:rPr>
          <w:b/>
          <w:lang w:val="en-GB"/>
        </w:rPr>
      </w:pPr>
      <w:proofErr w:type="spellStart"/>
      <w:proofErr w:type="gramStart"/>
      <w:r w:rsidRPr="0092171D">
        <w:rPr>
          <w:b/>
          <w:lang w:val="en-GB"/>
        </w:rPr>
        <w:t>modifyNamespace</w:t>
      </w:r>
      <w:proofErr w:type="spellEnd"/>
      <w:r w:rsidRPr="0092171D">
        <w:rPr>
          <w:b/>
          <w:lang w:val="en-GB"/>
        </w:rPr>
        <w:t>(</w:t>
      </w:r>
      <w:proofErr w:type="gramEnd"/>
      <w:r w:rsidRPr="0092171D">
        <w:rPr>
          <w:b/>
          <w:lang w:val="en-GB"/>
        </w:rPr>
        <w:t>Map m)</w:t>
      </w:r>
    </w:p>
    <w:p w14:paraId="543300D7" w14:textId="77777777" w:rsidR="0015295F" w:rsidRPr="0008503C" w:rsidRDefault="0015295F" w:rsidP="0015295F">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14:paraId="43B429EC" w14:textId="77777777" w:rsidR="0015295F" w:rsidRDefault="0015295F" w:rsidP="0015295F">
      <w:pPr>
        <w:pStyle w:val="ListParagraph"/>
        <w:numPr>
          <w:ilvl w:val="0"/>
          <w:numId w:val="11"/>
        </w:numPr>
        <w:rPr>
          <w:b/>
          <w:lang w:val="en-GB"/>
        </w:rPr>
      </w:pPr>
      <w:r>
        <w:rPr>
          <w:b/>
          <w:lang w:val="en-GB"/>
        </w:rPr>
        <w:t xml:space="preserve">Boolean </w:t>
      </w:r>
      <w:proofErr w:type="spellStart"/>
      <w:r>
        <w:rPr>
          <w:b/>
          <w:lang w:val="en-GB"/>
        </w:rPr>
        <w:t>hasAnnotation</w:t>
      </w:r>
      <w:proofErr w:type="spellEnd"/>
      <w:r>
        <w:rPr>
          <w:b/>
          <w:lang w:val="en-GB"/>
        </w:rPr>
        <w:t xml:space="preserve"> (String a, String f, String v)</w:t>
      </w:r>
    </w:p>
    <w:p w14:paraId="71B91933" w14:textId="77777777" w:rsidR="0015295F" w:rsidRDefault="0015295F" w:rsidP="0015295F">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w:t>
      </w:r>
      <w:proofErr w:type="gramStart"/>
      <w:r>
        <w:rPr>
          <w:lang w:val="en-GB"/>
        </w:rPr>
        <w:t>name</w:t>
      </w:r>
      <w:proofErr w:type="gramEnd"/>
      <w:r>
        <w:rPr>
          <w:lang w:val="en-GB"/>
        </w:rPr>
        <w:t xml:space="preserve"> </w:t>
      </w:r>
      <w:r w:rsidRPr="00F74CAD">
        <w:rPr>
          <w:i/>
          <w:lang w:val="en-GB"/>
        </w:rPr>
        <w:t>a</w:t>
      </w:r>
      <w:r>
        <w:rPr>
          <w:lang w:val="en-GB"/>
        </w:rPr>
        <w:t xml:space="preserve"> may be given as qualified or unqualified name</w:t>
      </w:r>
      <w:r>
        <w:rPr>
          <w:rStyle w:val="FootnoteReference"/>
          <w:lang w:val="en-GB"/>
        </w:rPr>
        <w:footnoteReference w:id="5"/>
      </w:r>
      <w:r>
        <w:rPr>
          <w:lang w:val="en-GB"/>
        </w:rPr>
        <w:t xml:space="preserve">. The field name </w:t>
      </w:r>
      <w:r w:rsidRPr="00F74CAD">
        <w:rPr>
          <w:i/>
          <w:lang w:val="en-GB"/>
        </w:rPr>
        <w:t>f</w:t>
      </w:r>
      <w:r>
        <w:rPr>
          <w:lang w:val="en-GB"/>
        </w:rPr>
        <w:t xml:space="preserve"> may be given as empty string (then the default name “value” is used).</w:t>
      </w:r>
    </w:p>
    <w:p w14:paraId="6508AAE4" w14:textId="77777777" w:rsidR="0015295F" w:rsidRDefault="0015295F" w:rsidP="0015295F">
      <w:pPr>
        <w:rPr>
          <w:lang w:val="en-GB"/>
        </w:rPr>
      </w:pPr>
      <w:r w:rsidRPr="00725A64">
        <w:rPr>
          <w:lang w:val="en-GB"/>
        </w:rPr>
        <w:t xml:space="preserve">A </w:t>
      </w:r>
      <w:proofErr w:type="spellStart"/>
      <w:r>
        <w:rPr>
          <w:rFonts w:ascii="Courier New" w:hAnsi="Courier New" w:cs="Courier New"/>
          <w:sz w:val="22"/>
          <w:szCs w:val="22"/>
          <w:lang w:val="en-GB"/>
        </w:rPr>
        <w:t>Java</w:t>
      </w:r>
      <w:r w:rsidRPr="00725A64">
        <w:rPr>
          <w:rFonts w:ascii="Courier New" w:hAnsi="Courier New" w:cs="Courier New"/>
          <w:sz w:val="22"/>
          <w:szCs w:val="22"/>
          <w:lang w:val="en-GB"/>
        </w:rPr>
        <w:t>FileArtifact</w:t>
      </w:r>
      <w:proofErr w:type="spellEnd"/>
      <w:r w:rsidRPr="00725A64">
        <w:rPr>
          <w:lang w:val="en-GB"/>
        </w:rPr>
        <w:t xml:space="preserve"> is created for all real file </w:t>
      </w:r>
      <w:proofErr w:type="spellStart"/>
      <w:r w:rsidRPr="00725A64">
        <w:rPr>
          <w:lang w:val="en-GB"/>
        </w:rPr>
        <w:t>art</w:t>
      </w:r>
      <w:r>
        <w:rPr>
          <w:lang w:val="en-GB"/>
        </w:rPr>
        <w:t>i</w:t>
      </w:r>
      <w:r w:rsidRPr="00725A64">
        <w:rPr>
          <w:lang w:val="en-GB"/>
        </w:rPr>
        <w:t>facts</w:t>
      </w:r>
      <w:proofErr w:type="spellEnd"/>
      <w:r w:rsidRPr="00725A64">
        <w:rPr>
          <w:lang w:val="en-GB"/>
        </w:rPr>
        <w:t xml:space="preserve"> with file extension </w:t>
      </w:r>
      <w:r>
        <w:rPr>
          <w:rFonts w:ascii="Courier New" w:hAnsi="Courier New" w:cs="Courier New"/>
          <w:sz w:val="22"/>
          <w:szCs w:val="22"/>
          <w:lang w:val="en-GB"/>
        </w:rPr>
        <w:t>java</w:t>
      </w:r>
      <w:r w:rsidRPr="00725A64">
        <w:rPr>
          <w:lang w:val="en-GB"/>
        </w:rPr>
        <w:t>.</w:t>
      </w:r>
    </w:p>
    <w:p w14:paraId="1890E64A" w14:textId="77777777" w:rsidR="0015295F" w:rsidRPr="00725A64" w:rsidRDefault="0015295F" w:rsidP="0015295F">
      <w:pPr>
        <w:pStyle w:val="Heading4"/>
        <w:rPr>
          <w:lang w:val="en-GB"/>
        </w:rPr>
      </w:pPr>
      <w:proofErr w:type="spellStart"/>
      <w:r>
        <w:rPr>
          <w:lang w:val="en-GB"/>
        </w:rPr>
        <w:t>JavaClass</w:t>
      </w:r>
      <w:proofErr w:type="spellEnd"/>
    </w:p>
    <w:p w14:paraId="09DF6939"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JavaClass</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belongs to the </w:t>
      </w:r>
      <w:proofErr w:type="spellStart"/>
      <w:r>
        <w:rPr>
          <w:rFonts w:ascii="Courier New" w:hAnsi="Courier New" w:cs="Courier New"/>
          <w:sz w:val="22"/>
          <w:szCs w:val="22"/>
          <w:lang w:val="en-GB"/>
        </w:rPr>
        <w:t>Java</w:t>
      </w:r>
      <w:r w:rsidRPr="00725A64">
        <w:rPr>
          <w:rFonts w:ascii="Courier New" w:hAnsi="Courier New" w:cs="Courier New"/>
          <w:sz w:val="22"/>
          <w:szCs w:val="22"/>
          <w:lang w:val="en-GB"/>
        </w:rPr>
        <w:t>FileArtifact</w:t>
      </w:r>
      <w:proofErr w:type="spellEnd"/>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JavaClass</w:t>
      </w:r>
      <w:proofErr w:type="spellEnd"/>
      <w:r>
        <w:rPr>
          <w:lang w:val="en-GB"/>
        </w:rPr>
        <w:t xml:space="preserve"> defines the following operations:</w:t>
      </w:r>
    </w:p>
    <w:p w14:paraId="5AD455FE"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1EF3EA82"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0E785306"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JavaAttribute</w:t>
      </w:r>
      <w:proofErr w:type="spellEnd"/>
      <w:r>
        <w:rPr>
          <w:b/>
          <w:lang w:val="en-GB"/>
        </w:rPr>
        <w:t>) attribute()</w:t>
      </w:r>
    </w:p>
    <w:p w14:paraId="3915BFD5" w14:textId="77777777" w:rsidR="0015295F" w:rsidRDefault="0015295F" w:rsidP="0015295F">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14:paraId="126D2021" w14:textId="77777777" w:rsidR="0015295F" w:rsidRDefault="0015295F" w:rsidP="0015295F">
      <w:pPr>
        <w:pStyle w:val="ListParagraph"/>
        <w:numPr>
          <w:ilvl w:val="0"/>
          <w:numId w:val="11"/>
        </w:numPr>
        <w:rPr>
          <w:b/>
          <w:lang w:val="en-GB"/>
        </w:rPr>
      </w:pPr>
      <w:proofErr w:type="spellStart"/>
      <w:r>
        <w:rPr>
          <w:b/>
          <w:lang w:val="en-GB"/>
        </w:rPr>
        <w:t>JavaClass</w:t>
      </w:r>
      <w:proofErr w:type="spellEnd"/>
      <w:r>
        <w:rPr>
          <w:b/>
          <w:lang w:val="en-GB"/>
        </w:rPr>
        <w:t xml:space="preserve"> </w:t>
      </w:r>
      <w:proofErr w:type="spellStart"/>
      <w:proofErr w:type="gramStart"/>
      <w:r>
        <w:rPr>
          <w:b/>
          <w:lang w:val="en-GB"/>
        </w:rPr>
        <w:t>getAttributeByName</w:t>
      </w:r>
      <w:proofErr w:type="spellEnd"/>
      <w:r>
        <w:rPr>
          <w:b/>
          <w:lang w:val="en-GB"/>
        </w:rPr>
        <w:t>(</w:t>
      </w:r>
      <w:proofErr w:type="gramEnd"/>
      <w:r>
        <w:rPr>
          <w:b/>
          <w:lang w:val="en-GB"/>
        </w:rPr>
        <w:t xml:space="preserve">String n) / </w:t>
      </w:r>
      <w:proofErr w:type="spellStart"/>
      <w:r>
        <w:rPr>
          <w:b/>
          <w:lang w:val="en-GB"/>
        </w:rPr>
        <w:t>attribteByName</w:t>
      </w:r>
      <w:proofErr w:type="spellEnd"/>
      <w:r>
        <w:rPr>
          <w:b/>
          <w:lang w:val="en-GB"/>
        </w:rPr>
        <w:t>(String n)</w:t>
      </w:r>
    </w:p>
    <w:p w14:paraId="7F764BFB" w14:textId="77777777" w:rsidR="0015295F" w:rsidRDefault="0015295F" w:rsidP="0015295F">
      <w:pPr>
        <w:pStyle w:val="ListParagraph"/>
        <w:rPr>
          <w:lang w:val="en-GB"/>
        </w:rPr>
      </w:pPr>
      <w:r w:rsidRPr="00E41A0A">
        <w:rPr>
          <w:lang w:val="en-GB"/>
        </w:rPr>
        <w:lastRenderedPageBreak/>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 xml:space="preserve">. Nothing happens if the </w:t>
      </w:r>
      <w:r>
        <w:rPr>
          <w:lang w:val="en-GB"/>
        </w:rPr>
        <w:t>attribute</w:t>
      </w:r>
      <w:r w:rsidRPr="00E41A0A">
        <w:rPr>
          <w:lang w:val="en-GB"/>
        </w:rPr>
        <w:t xml:space="preserve"> cannot be found.</w:t>
      </w:r>
    </w:p>
    <w:p w14:paraId="784DCCA6"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JavaMethod</w:t>
      </w:r>
      <w:proofErr w:type="spellEnd"/>
      <w:r>
        <w:rPr>
          <w:b/>
          <w:lang w:val="en-GB"/>
        </w:rPr>
        <w:t>) methods()</w:t>
      </w:r>
    </w:p>
    <w:p w14:paraId="5BB0EEDE" w14:textId="77777777" w:rsidR="0015295F" w:rsidRDefault="0015295F" w:rsidP="0015295F">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14:paraId="2DC8B083"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JavaMethod</w:t>
      </w:r>
      <w:proofErr w:type="spellEnd"/>
      <w:r>
        <w:rPr>
          <w:b/>
          <w:lang w:val="en-GB"/>
        </w:rPr>
        <w:t>) classes()</w:t>
      </w:r>
    </w:p>
    <w:p w14:paraId="072860B8" w14:textId="77777777" w:rsidR="0015295F" w:rsidRDefault="0015295F" w:rsidP="0015295F">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w:t>
      </w:r>
      <w:proofErr w:type="spellStart"/>
      <w:r w:rsidRPr="005361B1">
        <w:rPr>
          <w:lang w:val="en-GB"/>
        </w:rPr>
        <w:t>art</w:t>
      </w:r>
      <w:r>
        <w:rPr>
          <w:lang w:val="en-GB"/>
        </w:rPr>
        <w:t>i</w:t>
      </w:r>
      <w:r w:rsidRPr="005361B1">
        <w:rPr>
          <w:lang w:val="en-GB"/>
        </w:rPr>
        <w:t>fact</w:t>
      </w:r>
      <w:proofErr w:type="spellEnd"/>
      <w:r w:rsidRPr="005361B1">
        <w:rPr>
          <w:lang w:val="en-GB"/>
        </w:rPr>
        <w:t>.</w:t>
      </w:r>
    </w:p>
    <w:p w14:paraId="33131F21"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92171D">
        <w:rPr>
          <w:b/>
          <w:lang w:val="en-GB"/>
        </w:rPr>
        <w:t>JavaQualifiedName</w:t>
      </w:r>
      <w:proofErr w:type="spellEnd"/>
      <w:r>
        <w:rPr>
          <w:b/>
          <w:lang w:val="en-GB"/>
        </w:rPr>
        <w:t>)</w:t>
      </w:r>
      <w:r w:rsidRPr="0092171D">
        <w:rPr>
          <w:b/>
          <w:lang w:val="en-GB"/>
        </w:rPr>
        <w:t xml:space="preserve"> </w:t>
      </w:r>
      <w:proofErr w:type="spellStart"/>
      <w:r w:rsidRPr="0092171D">
        <w:rPr>
          <w:b/>
          <w:lang w:val="en-GB"/>
        </w:rPr>
        <w:t>qualifiedNames</w:t>
      </w:r>
      <w:proofErr w:type="spellEnd"/>
      <w:r w:rsidRPr="0092171D">
        <w:rPr>
          <w:b/>
          <w:lang w:val="en-GB"/>
        </w:rPr>
        <w:t>()</w:t>
      </w:r>
    </w:p>
    <w:p w14:paraId="7F9DF5DF" w14:textId="77777777" w:rsidR="0015295F" w:rsidRDefault="0015295F" w:rsidP="0015295F">
      <w:pPr>
        <w:pStyle w:val="ListParagraph"/>
        <w:rPr>
          <w:lang w:val="en-GB"/>
        </w:rPr>
      </w:pPr>
      <w:r>
        <w:rPr>
          <w:lang w:val="en-GB"/>
        </w:rPr>
        <w:t xml:space="preserve">Returns all qualified names defined by the operand </w:t>
      </w:r>
      <w:proofErr w:type="spellStart"/>
      <w:r>
        <w:rPr>
          <w:lang w:val="en-GB"/>
        </w:rPr>
        <w:t>artifact</w:t>
      </w:r>
      <w:proofErr w:type="spellEnd"/>
      <w:r>
        <w:rPr>
          <w:lang w:val="en-GB"/>
        </w:rPr>
        <w:t>.</w:t>
      </w:r>
    </w:p>
    <w:p w14:paraId="69EE77C0" w14:textId="77777777" w:rsidR="0015295F" w:rsidRDefault="0015295F" w:rsidP="0015295F">
      <w:pPr>
        <w:pStyle w:val="ListParagraph"/>
        <w:numPr>
          <w:ilvl w:val="0"/>
          <w:numId w:val="11"/>
        </w:numPr>
        <w:rPr>
          <w:b/>
          <w:lang w:val="en-GB"/>
        </w:rPr>
      </w:pPr>
      <w:r w:rsidRPr="0092171D">
        <w:rPr>
          <w:b/>
          <w:lang w:val="en-GB"/>
        </w:rPr>
        <w:t xml:space="preserve">String </w:t>
      </w:r>
      <w:proofErr w:type="spellStart"/>
      <w:proofErr w:type="gramStart"/>
      <w:r w:rsidRPr="0092171D">
        <w:rPr>
          <w:b/>
          <w:lang w:val="en-GB"/>
        </w:rPr>
        <w:t>getName</w:t>
      </w:r>
      <w:proofErr w:type="spellEnd"/>
      <w:r w:rsidRPr="0092171D">
        <w:rPr>
          <w:b/>
          <w:lang w:val="en-GB"/>
        </w:rPr>
        <w:t>(</w:t>
      </w:r>
      <w:proofErr w:type="gramEnd"/>
      <w:r w:rsidRPr="0092171D">
        <w:rPr>
          <w:b/>
          <w:lang w:val="en-GB"/>
        </w:rPr>
        <w:t>)</w:t>
      </w:r>
    </w:p>
    <w:p w14:paraId="7C74F7CF" w14:textId="77777777" w:rsidR="0015295F" w:rsidRDefault="0015295F" w:rsidP="0015295F">
      <w:pPr>
        <w:pStyle w:val="ListParagraph"/>
        <w:rPr>
          <w:lang w:val="en-GB"/>
        </w:rPr>
      </w:pPr>
      <w:r>
        <w:rPr>
          <w:lang w:val="en-GB"/>
        </w:rPr>
        <w:t xml:space="preserve">Returns the identifier defined by the operand </w:t>
      </w:r>
      <w:proofErr w:type="spellStart"/>
      <w:r>
        <w:rPr>
          <w:lang w:val="en-GB"/>
        </w:rPr>
        <w:t>artifact</w:t>
      </w:r>
      <w:proofErr w:type="spellEnd"/>
      <w:r>
        <w:rPr>
          <w:lang w:val="en-GB"/>
        </w:rPr>
        <w:t>.</w:t>
      </w:r>
    </w:p>
    <w:p w14:paraId="2E53B217"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deleteStatement</w:t>
      </w:r>
      <w:proofErr w:type="spellEnd"/>
      <w:r w:rsidRPr="007E4224">
        <w:rPr>
          <w:b/>
          <w:lang w:val="en-US"/>
        </w:rPr>
        <w:t>(</w:t>
      </w:r>
      <w:proofErr w:type="spellStart"/>
      <w:proofErr w:type="gramEnd"/>
      <w:r w:rsidRPr="007E4224">
        <w:rPr>
          <w:b/>
          <w:bCs/>
        </w:rPr>
        <w:t>ExpressionEvaluator</w:t>
      </w:r>
      <w:proofErr w:type="spellEnd"/>
      <w:r w:rsidRPr="007E4224">
        <w:rPr>
          <w:b/>
        </w:rPr>
        <w:t xml:space="preserve"> </w:t>
      </w:r>
      <w:proofErr w:type="spellStart"/>
      <w:r w:rsidRPr="007E4224">
        <w:rPr>
          <w:b/>
        </w:rPr>
        <w:t>evaluator</w:t>
      </w:r>
      <w:proofErr w:type="spellEnd"/>
      <w:r w:rsidRPr="007E4224">
        <w:rPr>
          <w:b/>
          <w:lang w:val="en-US"/>
        </w:rPr>
        <w:t>)</w:t>
      </w:r>
    </w:p>
    <w:p w14:paraId="5BE3F9CA" w14:textId="2DE3B3AA" w:rsidR="0015295F" w:rsidRDefault="0015295F" w:rsidP="0015295F">
      <w:pPr>
        <w:pStyle w:val="ListParagraph"/>
        <w:rPr>
          <w:lang w:val="en-US"/>
        </w:rPr>
      </w:pPr>
      <w:r>
        <w:rPr>
          <w:lang w:val="en-US"/>
        </w:rPr>
        <w:t xml:space="preserve">Deletes the statements selected by </w:t>
      </w:r>
      <w:r w:rsidRPr="007E4224">
        <w:rPr>
          <w:i/>
          <w:lang w:val="en-US"/>
        </w:rPr>
        <w:t>evaluator</w:t>
      </w:r>
      <w:r>
        <w:rPr>
          <w:lang w:val="en-US"/>
        </w:rPr>
        <w:t xml:space="preserve"> within the methods of </w:t>
      </w:r>
      <w:r w:rsidRPr="007E4224">
        <w:rPr>
          <w:i/>
          <w:lang w:val="en-US"/>
        </w:rPr>
        <w:t>operand</w:t>
      </w:r>
      <w:r>
        <w:rPr>
          <w:lang w:val="en-US"/>
        </w:rPr>
        <w:t xml:space="preserve">. Right </w:t>
      </w:r>
      <w:proofErr w:type="gramStart"/>
      <w:r>
        <w:rPr>
          <w:lang w:val="en-US"/>
        </w:rPr>
        <w:t>now</w:t>
      </w:r>
      <w:proofErr w:type="gramEnd"/>
      <w:r>
        <w:rPr>
          <w:lang w:val="en-US"/>
        </w:rPr>
        <w:t xml:space="preserve"> only </w:t>
      </w:r>
      <w:proofErr w:type="spellStart"/>
      <w:r>
        <w:rPr>
          <w:lang w:val="en-US"/>
        </w:rPr>
        <w:t>JavaCalls</w:t>
      </w:r>
      <w:proofErr w:type="spellEnd"/>
      <w:r>
        <w:rPr>
          <w:lang w:val="en-US"/>
        </w:rPr>
        <w:t xml:space="preserve"> can be deleted.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2A0807">
        <w:rPr>
          <w:lang w:val="en-US"/>
        </w:rPr>
        <w:t>3.3.1</w:t>
      </w:r>
      <w:r>
        <w:rPr>
          <w:lang w:val="en-US"/>
        </w:rPr>
        <w:fldChar w:fldCharType="end"/>
      </w:r>
      <w:r>
        <w:rPr>
          <w:lang w:val="en-US"/>
        </w:rPr>
        <w:t>.</w:t>
      </w:r>
    </w:p>
    <w:p w14:paraId="53F2A7A1"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deleteMethodWithCalls</w:t>
      </w:r>
      <w:proofErr w:type="spellEnd"/>
      <w:r w:rsidRPr="007E4224">
        <w:rPr>
          <w:b/>
          <w:lang w:val="en-US"/>
        </w:rPr>
        <w:t>(</w:t>
      </w:r>
      <w:proofErr w:type="spellStart"/>
      <w:proofErr w:type="gramEnd"/>
      <w:r w:rsidRPr="007E4224">
        <w:rPr>
          <w:b/>
          <w:bCs/>
        </w:rPr>
        <w:t>ExpressionEvaluator</w:t>
      </w:r>
      <w:proofErr w:type="spellEnd"/>
      <w:r w:rsidRPr="007E4224">
        <w:rPr>
          <w:b/>
        </w:rPr>
        <w:t xml:space="preserve"> </w:t>
      </w:r>
      <w:proofErr w:type="spellStart"/>
      <w:r w:rsidRPr="007E4224">
        <w:rPr>
          <w:b/>
        </w:rPr>
        <w:t>evaluator</w:t>
      </w:r>
      <w:proofErr w:type="spellEnd"/>
      <w:r w:rsidRPr="007E4224">
        <w:rPr>
          <w:b/>
          <w:lang w:val="en-US"/>
        </w:rPr>
        <w:t>)</w:t>
      </w:r>
    </w:p>
    <w:p w14:paraId="1F159EE3" w14:textId="54E69891" w:rsidR="0015295F" w:rsidRDefault="0015295F" w:rsidP="0015295F">
      <w:pPr>
        <w:pStyle w:val="ListParagraph"/>
        <w:rPr>
          <w:lang w:val="en-US"/>
        </w:rPr>
      </w:pPr>
      <w:r>
        <w:rPr>
          <w:lang w:val="en-US"/>
        </w:rPr>
        <w:t xml:space="preserve">Deletes the methods matching </w:t>
      </w:r>
      <w:r w:rsidRPr="007E4224">
        <w:rPr>
          <w:i/>
          <w:lang w:val="en-US"/>
        </w:rPr>
        <w:t>evaluator</w:t>
      </w:r>
      <w:r>
        <w:rPr>
          <w:lang w:val="en-US"/>
        </w:rPr>
        <w:t xml:space="preserve"> within </w:t>
      </w:r>
      <w:r w:rsidRPr="007E4224">
        <w:rPr>
          <w:i/>
          <w:lang w:val="en-US"/>
        </w:rPr>
        <w:t>operand</w:t>
      </w:r>
      <w:r>
        <w:rPr>
          <w:lang w:val="en-US"/>
        </w:rPr>
        <w:t xml:space="preserve"> and all java calls pointing to this method.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2A0807">
        <w:rPr>
          <w:lang w:val="en-US"/>
        </w:rPr>
        <w:t>3.3.1</w:t>
      </w:r>
      <w:r>
        <w:rPr>
          <w:lang w:val="en-US"/>
        </w:rPr>
        <w:fldChar w:fldCharType="end"/>
      </w:r>
      <w:r>
        <w:rPr>
          <w:lang w:val="en-US"/>
        </w:rPr>
        <w:t>.</w:t>
      </w:r>
    </w:p>
    <w:p w14:paraId="1B7D2450" w14:textId="77777777" w:rsidR="0015295F" w:rsidRDefault="0015295F" w:rsidP="0015295F">
      <w:pPr>
        <w:pStyle w:val="ListParagraph"/>
        <w:numPr>
          <w:ilvl w:val="0"/>
          <w:numId w:val="11"/>
        </w:numPr>
        <w:spacing w:after="160" w:line="259" w:lineRule="auto"/>
        <w:jc w:val="left"/>
        <w:rPr>
          <w:b/>
          <w:lang w:val="en-US"/>
        </w:rPr>
      </w:pPr>
      <w:proofErr w:type="spellStart"/>
      <w:proofErr w:type="gramStart"/>
      <w:r w:rsidRPr="007E4224">
        <w:rPr>
          <w:b/>
          <w:lang w:val="en-US"/>
        </w:rPr>
        <w:t>deleteMethodWithCalls</w:t>
      </w:r>
      <w:proofErr w:type="spellEnd"/>
      <w:r w:rsidRPr="007E4224">
        <w:rPr>
          <w:b/>
          <w:lang w:val="en-US"/>
        </w:rPr>
        <w:t>(</w:t>
      </w:r>
      <w:proofErr w:type="spellStart"/>
      <w:proofErr w:type="gramEnd"/>
      <w:r w:rsidRPr="007E4224">
        <w:rPr>
          <w:b/>
          <w:bCs/>
          <w:lang w:val="en-US"/>
        </w:rPr>
        <w:t>ExpressionEvaluator</w:t>
      </w:r>
      <w:proofErr w:type="spellEnd"/>
      <w:r w:rsidRPr="007E4224">
        <w:rPr>
          <w:b/>
          <w:lang w:val="en-US"/>
        </w:rPr>
        <w:t xml:space="preserve"> evaluator, </w:t>
      </w:r>
      <w:r>
        <w:rPr>
          <w:b/>
          <w:lang w:val="en-US"/>
        </w:rPr>
        <w:t>Any</w:t>
      </w:r>
      <w:r w:rsidRPr="007E4224">
        <w:rPr>
          <w:b/>
          <w:lang w:val="en-US"/>
        </w:rPr>
        <w:t xml:space="preserve"> replacement)</w:t>
      </w:r>
    </w:p>
    <w:p w14:paraId="2AE6CD3B" w14:textId="6BA24AF2" w:rsidR="0015295F" w:rsidRPr="000C4B3F" w:rsidRDefault="0015295F" w:rsidP="0015295F">
      <w:pPr>
        <w:pStyle w:val="ListParagraph"/>
        <w:rPr>
          <w:lang w:val="en-US"/>
        </w:rPr>
      </w:pPr>
      <w:r>
        <w:rPr>
          <w:lang w:val="en-US"/>
        </w:rPr>
        <w:t xml:space="preserve">Deletes the methods selected by </w:t>
      </w:r>
      <w:r w:rsidRPr="007E4224">
        <w:rPr>
          <w:i/>
          <w:lang w:val="en-US"/>
        </w:rPr>
        <w:t>evaluator</w:t>
      </w:r>
      <w:r>
        <w:rPr>
          <w:lang w:val="en-US"/>
        </w:rPr>
        <w:t xml:space="preserve"> within </w:t>
      </w:r>
      <w:r w:rsidRPr="007E4224">
        <w:rPr>
          <w:i/>
          <w:lang w:val="en-US"/>
        </w:rPr>
        <w:t>operand</w:t>
      </w:r>
      <w:r>
        <w:rPr>
          <w:lang w:val="en-US"/>
        </w:rPr>
        <w:t xml:space="preserve"> and all java calls assigned to this method with a </w:t>
      </w:r>
      <w:r w:rsidRPr="00721355">
        <w:rPr>
          <w:lang w:val="en-US"/>
        </w:rPr>
        <w:t xml:space="preserve">replacement that should be inserted for when </w:t>
      </w:r>
      <w:r>
        <w:rPr>
          <w:lang w:val="en-US"/>
        </w:rPr>
        <w:t>a</w:t>
      </w:r>
      <w:r w:rsidRPr="00721355">
        <w:rPr>
          <w:lang w:val="en-US"/>
        </w:rPr>
        <w:t xml:space="preserve"> method is called</w:t>
      </w:r>
      <w:r>
        <w:rPr>
          <w:lang w:val="en-US"/>
        </w:rPr>
        <w:t xml:space="preserve">. For examples, see Section </w:t>
      </w:r>
      <w:r>
        <w:rPr>
          <w:lang w:val="en-US"/>
        </w:rPr>
        <w:fldChar w:fldCharType="begin"/>
      </w:r>
      <w:r>
        <w:rPr>
          <w:lang w:val="en-US"/>
        </w:rPr>
        <w:instrText xml:space="preserve"> REF _Ref434519883 \r \h </w:instrText>
      </w:r>
      <w:r>
        <w:rPr>
          <w:lang w:val="en-US"/>
        </w:rPr>
      </w:r>
      <w:r>
        <w:rPr>
          <w:lang w:val="en-US"/>
        </w:rPr>
        <w:fldChar w:fldCharType="separate"/>
      </w:r>
      <w:r w:rsidR="002A0807">
        <w:rPr>
          <w:lang w:val="en-US"/>
        </w:rPr>
        <w:t>3.3.1</w:t>
      </w:r>
      <w:r>
        <w:rPr>
          <w:lang w:val="en-US"/>
        </w:rPr>
        <w:fldChar w:fldCharType="end"/>
      </w:r>
      <w:r>
        <w:rPr>
          <w:lang w:val="en-US"/>
        </w:rPr>
        <w:t>.</w:t>
      </w:r>
    </w:p>
    <w:p w14:paraId="735C24CD" w14:textId="77777777" w:rsidR="0015295F" w:rsidRPr="00725A64" w:rsidRDefault="0015295F" w:rsidP="0015295F">
      <w:pPr>
        <w:pStyle w:val="Heading4"/>
        <w:rPr>
          <w:lang w:val="en-GB"/>
        </w:rPr>
      </w:pPr>
      <w:proofErr w:type="spellStart"/>
      <w:r>
        <w:rPr>
          <w:lang w:val="en-GB"/>
        </w:rPr>
        <w:t>JavaAnnotation</w:t>
      </w:r>
      <w:proofErr w:type="spellEnd"/>
    </w:p>
    <w:p w14:paraId="30FCBA8B"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JavaAnnotation</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JavaAnnotation</w:t>
      </w:r>
      <w:proofErr w:type="spellEnd"/>
      <w:r>
        <w:rPr>
          <w:lang w:val="en-GB"/>
        </w:rPr>
        <w:t xml:space="preserve"> defines the following operations:</w:t>
      </w:r>
    </w:p>
    <w:p w14:paraId="6A8D39E4"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46F2C009" w14:textId="77777777" w:rsidR="0015295F" w:rsidRDefault="0015295F" w:rsidP="0015295F">
      <w:pPr>
        <w:pStyle w:val="ListParagraph"/>
        <w:rPr>
          <w:lang w:val="en-GB"/>
        </w:rPr>
      </w:pPr>
      <w:r w:rsidRPr="00F74CAD">
        <w:rPr>
          <w:lang w:val="en-GB"/>
        </w:rPr>
        <w:t xml:space="preserve">Returns the qualified name of the </w:t>
      </w:r>
      <w:r w:rsidRPr="00F74CAD">
        <w:rPr>
          <w:i/>
          <w:lang w:val="en-GB"/>
        </w:rPr>
        <w:t>operand</w:t>
      </w:r>
      <w:r w:rsidRPr="00F74CAD">
        <w:rPr>
          <w:lang w:val="en-GB"/>
        </w:rPr>
        <w:t xml:space="preserve">. </w:t>
      </w:r>
      <w:proofErr w:type="spellStart"/>
      <w:proofErr w:type="gramStart"/>
      <w:r w:rsidRPr="00F74CAD">
        <w:rPr>
          <w:b/>
          <w:lang w:val="en-GB"/>
        </w:rPr>
        <w:t>getName</w:t>
      </w:r>
      <w:proofErr w:type="spellEnd"/>
      <w:r w:rsidRPr="00F74CAD">
        <w:rPr>
          <w:b/>
          <w:lang w:val="en-GB"/>
        </w:rPr>
        <w:t>(</w:t>
      </w:r>
      <w:proofErr w:type="gramEnd"/>
      <w:r w:rsidRPr="00F74CAD">
        <w:rPr>
          <w:b/>
          <w:lang w:val="en-GB"/>
        </w:rPr>
        <w:t>) / name()</w:t>
      </w:r>
      <w:r w:rsidRPr="00F74CAD">
        <w:rPr>
          <w:lang w:val="en-GB"/>
        </w:rPr>
        <w:t xml:space="preserve"> returns the simple name.</w:t>
      </w:r>
    </w:p>
    <w:p w14:paraId="69BDFBCC"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gramEnd"/>
      <w:r>
        <w:rPr>
          <w:b/>
          <w:lang w:val="en-GB"/>
        </w:rPr>
        <w:t>String) fields ()</w:t>
      </w:r>
    </w:p>
    <w:p w14:paraId="3871BBD8" w14:textId="77777777" w:rsidR="0015295F" w:rsidRDefault="0015295F" w:rsidP="0015295F">
      <w:pPr>
        <w:pStyle w:val="ListParagraph"/>
        <w:rPr>
          <w:lang w:val="en-GB"/>
        </w:rPr>
      </w:pPr>
      <w:r w:rsidRPr="00F74CAD">
        <w:rPr>
          <w:lang w:val="en-GB"/>
        </w:rPr>
        <w:t xml:space="preserve">Returns the fields of the </w:t>
      </w:r>
      <w:r w:rsidRPr="00173578">
        <w:rPr>
          <w:i/>
          <w:lang w:val="en-GB"/>
        </w:rPr>
        <w:t>operand</w:t>
      </w:r>
      <w:r w:rsidRPr="00F74CAD">
        <w:rPr>
          <w:lang w:val="en-GB"/>
        </w:rPr>
        <w:t>.</w:t>
      </w:r>
    </w:p>
    <w:p w14:paraId="7E40152C"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getAnnotationValue</w:t>
      </w:r>
      <w:proofErr w:type="spellEnd"/>
      <w:r>
        <w:rPr>
          <w:b/>
          <w:lang w:val="en-GB"/>
        </w:rPr>
        <w:t>(</w:t>
      </w:r>
      <w:proofErr w:type="gramEnd"/>
      <w:r>
        <w:rPr>
          <w:b/>
          <w:lang w:val="en-GB"/>
        </w:rPr>
        <w:t>String f)</w:t>
      </w:r>
    </w:p>
    <w:p w14:paraId="7B7932AA" w14:textId="77777777" w:rsidR="0015295F" w:rsidRDefault="0015295F" w:rsidP="0015295F">
      <w:pPr>
        <w:pStyle w:val="ListParagraph"/>
        <w:rPr>
          <w:b/>
          <w:lang w:val="en-GB"/>
        </w:rPr>
      </w:pPr>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14:paraId="7399A35C" w14:textId="77777777" w:rsidR="0015295F" w:rsidRPr="00725A64" w:rsidRDefault="0015295F" w:rsidP="0015295F">
      <w:pPr>
        <w:pStyle w:val="Heading4"/>
        <w:rPr>
          <w:lang w:val="en-GB"/>
        </w:rPr>
      </w:pPr>
      <w:proofErr w:type="spellStart"/>
      <w:r>
        <w:rPr>
          <w:lang w:val="en-GB"/>
        </w:rPr>
        <w:t>JavaMethod</w:t>
      </w:r>
      <w:proofErr w:type="spellEnd"/>
    </w:p>
    <w:p w14:paraId="681CE725"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JavaMethod</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JavaMethod</w:t>
      </w:r>
      <w:proofErr w:type="spellEnd"/>
      <w:r>
        <w:rPr>
          <w:lang w:val="en-GB"/>
        </w:rPr>
        <w:t xml:space="preserve"> defines the following operations:</w:t>
      </w:r>
    </w:p>
    <w:p w14:paraId="37DC77D8"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1FEE678C" w14:textId="77777777" w:rsidR="0015295F" w:rsidRDefault="0015295F" w:rsidP="0015295F">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proofErr w:type="spellStart"/>
      <w:proofErr w:type="gramStart"/>
      <w:r w:rsidRPr="00A65DA6">
        <w:rPr>
          <w:b/>
          <w:lang w:val="en-GB"/>
        </w:rPr>
        <w:t>getName</w:t>
      </w:r>
      <w:proofErr w:type="spellEnd"/>
      <w:r w:rsidRPr="00A65DA6">
        <w:rPr>
          <w:b/>
          <w:lang w:val="en-GB"/>
        </w:rPr>
        <w:t>(</w:t>
      </w:r>
      <w:proofErr w:type="gramEnd"/>
      <w:r w:rsidRPr="00A65DA6">
        <w:rPr>
          <w:b/>
          <w:lang w:val="en-GB"/>
        </w:rPr>
        <w:t>) / name()</w:t>
      </w:r>
      <w:r w:rsidRPr="00A65DA6">
        <w:rPr>
          <w:lang w:val="en-GB"/>
        </w:rPr>
        <w:t xml:space="preserve"> returns the simple name.</w:t>
      </w:r>
    </w:p>
    <w:p w14:paraId="180723AE" w14:textId="77777777" w:rsidR="0015295F" w:rsidRDefault="0015295F" w:rsidP="0015295F">
      <w:pPr>
        <w:pStyle w:val="ListParagraph"/>
        <w:numPr>
          <w:ilvl w:val="0"/>
          <w:numId w:val="11"/>
        </w:numPr>
        <w:rPr>
          <w:b/>
          <w:lang w:val="en-GB"/>
        </w:rPr>
      </w:pPr>
      <w:proofErr w:type="spellStart"/>
      <w:proofErr w:type="gramStart"/>
      <w:r>
        <w:rPr>
          <w:b/>
          <w:lang w:val="en-GB"/>
        </w:rPr>
        <w:t>deleteStatement</w:t>
      </w:r>
      <w:proofErr w:type="spellEnd"/>
      <w:r>
        <w:rPr>
          <w:b/>
          <w:lang w:val="en-GB"/>
        </w:rPr>
        <w:t>(</w:t>
      </w:r>
      <w:proofErr w:type="gramEnd"/>
      <w:r>
        <w:rPr>
          <w:b/>
          <w:lang w:val="en-GB"/>
        </w:rPr>
        <w:t>Expression e)</w:t>
      </w:r>
    </w:p>
    <w:p w14:paraId="64F07811" w14:textId="77777777" w:rsidR="0015295F" w:rsidRDefault="0015295F" w:rsidP="0015295F">
      <w:pPr>
        <w:ind w:left="709"/>
        <w:rPr>
          <w:lang w:val="en-GB"/>
        </w:rPr>
      </w:pPr>
      <w:r>
        <w:rPr>
          <w:lang w:val="en-GB"/>
        </w:rPr>
        <w:t xml:space="preserve">Deletes all the statements in </w:t>
      </w:r>
      <w:r w:rsidRPr="007E4224">
        <w:rPr>
          <w:i/>
          <w:lang w:val="en-GB"/>
        </w:rPr>
        <w:t>operand</w:t>
      </w:r>
      <w:r>
        <w:rPr>
          <w:lang w:val="en-GB"/>
        </w:rPr>
        <w:t xml:space="preserve"> that are selected by the expression </w:t>
      </w:r>
      <w:r w:rsidRPr="007E4224">
        <w:rPr>
          <w:i/>
          <w:lang w:val="en-GB"/>
        </w:rPr>
        <w:t>e</w:t>
      </w:r>
      <w:r>
        <w:rPr>
          <w:lang w:val="en-GB"/>
        </w:rPr>
        <w:t xml:space="preserve">. Currently, </w:t>
      </w:r>
      <w:proofErr w:type="spellStart"/>
      <w:r w:rsidRPr="007E4224">
        <w:rPr>
          <w:i/>
          <w:lang w:val="en-GB"/>
        </w:rPr>
        <w:t>e</w:t>
      </w:r>
      <w:proofErr w:type="spellEnd"/>
      <w:r>
        <w:rPr>
          <w:lang w:val="en-GB"/>
        </w:rPr>
        <w:t xml:space="preserve"> can be of type </w:t>
      </w:r>
      <w:proofErr w:type="spellStart"/>
      <w:r>
        <w:rPr>
          <w:lang w:val="en-GB"/>
        </w:rPr>
        <w:t>JavaCall</w:t>
      </w:r>
      <w:proofErr w:type="spellEnd"/>
      <w:r>
        <w:rPr>
          <w:lang w:val="en-GB"/>
        </w:rPr>
        <w:t xml:space="preserve"> (see below).</w:t>
      </w:r>
    </w:p>
    <w:p w14:paraId="783B044E"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0B212644"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11C5B0FC" w14:textId="77777777" w:rsidR="0015295F" w:rsidRPr="00725A64" w:rsidRDefault="0015295F" w:rsidP="0015295F">
      <w:pPr>
        <w:pStyle w:val="Heading4"/>
        <w:rPr>
          <w:lang w:val="en-GB"/>
        </w:rPr>
      </w:pPr>
      <w:proofErr w:type="spellStart"/>
      <w:r>
        <w:rPr>
          <w:lang w:val="en-GB"/>
        </w:rPr>
        <w:lastRenderedPageBreak/>
        <w:t>JavaCall</w:t>
      </w:r>
      <w:proofErr w:type="spellEnd"/>
    </w:p>
    <w:p w14:paraId="68236273" w14:textId="77777777" w:rsidR="0015295F" w:rsidRDefault="0015295F" w:rsidP="0015295F">
      <w:pPr>
        <w:rPr>
          <w:lang w:val="en-GB"/>
        </w:rPr>
      </w:pPr>
      <w:r>
        <w:rPr>
          <w:lang w:val="en-GB"/>
        </w:rPr>
        <w:t xml:space="preserve">A </w:t>
      </w:r>
      <w:proofErr w:type="spellStart"/>
      <w:r>
        <w:rPr>
          <w:lang w:val="en-GB"/>
        </w:rPr>
        <w:t>JavaCall</w:t>
      </w:r>
      <w:proofErr w:type="spellEnd"/>
      <w:r>
        <w:rPr>
          <w:lang w:val="en-GB"/>
        </w:rPr>
        <w:t xml:space="preserve"> is a built-in temporary fragment </w:t>
      </w:r>
      <w:proofErr w:type="spellStart"/>
      <w:r>
        <w:rPr>
          <w:lang w:val="en-GB"/>
        </w:rPr>
        <w:t>artifact</w:t>
      </w:r>
      <w:proofErr w:type="spellEnd"/>
      <w:r>
        <w:rPr>
          <w:lang w:val="en-GB"/>
        </w:rPr>
        <w:t xml:space="preserve"> which is provided by </w:t>
      </w:r>
      <w:proofErr w:type="spellStart"/>
      <w:r>
        <w:rPr>
          <w:lang w:val="en-GB"/>
        </w:rPr>
        <w:t>JavaMethod</w:t>
      </w:r>
      <w:proofErr w:type="spellEnd"/>
      <w:r>
        <w:rPr>
          <w:lang w:val="en-GB"/>
        </w:rPr>
        <w:t xml:space="preserve"> for iterator expressions. A </w:t>
      </w:r>
      <w:proofErr w:type="spellStart"/>
      <w:r>
        <w:rPr>
          <w:lang w:val="en-GB"/>
        </w:rPr>
        <w:t>JavaCall</w:t>
      </w:r>
      <w:proofErr w:type="spellEnd"/>
      <w:r>
        <w:rPr>
          <w:lang w:val="en-GB"/>
        </w:rPr>
        <w:t xml:space="preserve"> defines the following operations:</w:t>
      </w:r>
    </w:p>
    <w:p w14:paraId="3084CABE"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getType</w:t>
      </w:r>
      <w:proofErr w:type="spellEnd"/>
      <w:r>
        <w:rPr>
          <w:b/>
          <w:lang w:val="en-GB"/>
        </w:rPr>
        <w:t>(</w:t>
      </w:r>
      <w:proofErr w:type="gramEnd"/>
      <w:r>
        <w:rPr>
          <w:b/>
          <w:lang w:val="en-GB"/>
        </w:rPr>
        <w:t>) / type()</w:t>
      </w:r>
    </w:p>
    <w:p w14:paraId="7162A340" w14:textId="77777777" w:rsidR="0015295F" w:rsidRDefault="0015295F" w:rsidP="0015295F">
      <w:pPr>
        <w:pStyle w:val="ListParagraph"/>
        <w:rPr>
          <w:lang w:val="en-GB"/>
        </w:rPr>
      </w:pPr>
      <w:r w:rsidRPr="00A65DA6">
        <w:rPr>
          <w:lang w:val="en-GB"/>
        </w:rPr>
        <w:t xml:space="preserve">Returns the </w:t>
      </w:r>
      <w:r>
        <w:rPr>
          <w:lang w:val="en-GB"/>
        </w:rPr>
        <w:t xml:space="preserve">(simple name of the) type the </w:t>
      </w:r>
      <w:r w:rsidRPr="007E4224">
        <w:rPr>
          <w:i/>
          <w:lang w:val="en-GB"/>
        </w:rPr>
        <w:t>operand</w:t>
      </w:r>
      <w:r>
        <w:rPr>
          <w:lang w:val="en-GB"/>
        </w:rPr>
        <w:t xml:space="preserve"> applies to</w:t>
      </w:r>
      <w:r w:rsidRPr="00A65DA6">
        <w:rPr>
          <w:lang w:val="en-GB"/>
        </w:rPr>
        <w:t>.</w:t>
      </w:r>
    </w:p>
    <w:p w14:paraId="701DD259" w14:textId="77777777" w:rsidR="0015295F" w:rsidRPr="00725A64" w:rsidRDefault="0015295F" w:rsidP="0015295F">
      <w:pPr>
        <w:pStyle w:val="Heading4"/>
        <w:rPr>
          <w:lang w:val="en-GB"/>
        </w:rPr>
      </w:pPr>
      <w:proofErr w:type="spellStart"/>
      <w:r>
        <w:rPr>
          <w:lang w:val="en-GB"/>
        </w:rPr>
        <w:t>JavaAttribute</w:t>
      </w:r>
      <w:proofErr w:type="spellEnd"/>
    </w:p>
    <w:p w14:paraId="431B832A" w14:textId="77777777" w:rsidR="0015295F" w:rsidRPr="00725A64" w:rsidRDefault="0015295F" w:rsidP="0015295F">
      <w:pPr>
        <w:rPr>
          <w:lang w:val="en-GB"/>
        </w:rPr>
      </w:pPr>
      <w:r w:rsidRPr="00725A64">
        <w:rPr>
          <w:lang w:val="en-GB"/>
        </w:rPr>
        <w:t xml:space="preserve">The </w:t>
      </w:r>
      <w:proofErr w:type="spellStart"/>
      <w:r>
        <w:rPr>
          <w:rFonts w:ascii="Courier New" w:hAnsi="Courier New" w:cs="Courier New"/>
          <w:sz w:val="22"/>
          <w:szCs w:val="22"/>
          <w:lang w:val="en-GB"/>
        </w:rPr>
        <w:t>JavaAttribute</w:t>
      </w:r>
      <w:proofErr w:type="spellEnd"/>
      <w:r w:rsidRPr="00725A64">
        <w:rPr>
          <w:lang w:val="en-GB"/>
        </w:rPr>
        <w:t xml:space="preserve"> is a built-in fragment </w:t>
      </w:r>
      <w:proofErr w:type="spellStart"/>
      <w:r w:rsidRPr="00725A64">
        <w:rPr>
          <w:lang w:val="en-GB"/>
        </w:rPr>
        <w:t>art</w:t>
      </w:r>
      <w:r>
        <w:rPr>
          <w:lang w:val="en-GB"/>
        </w:rPr>
        <w:t>i</w:t>
      </w:r>
      <w:r w:rsidRPr="00725A64">
        <w:rPr>
          <w:lang w:val="en-GB"/>
        </w:rPr>
        <w:t>fact</w:t>
      </w:r>
      <w:proofErr w:type="spellEnd"/>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proofErr w:type="spellStart"/>
      <w:r>
        <w:rPr>
          <w:rFonts w:ascii="Courier New" w:hAnsi="Courier New" w:cs="Courier New"/>
          <w:sz w:val="22"/>
          <w:szCs w:val="22"/>
          <w:lang w:val="en-GB"/>
        </w:rPr>
        <w:t>JavaAttribute</w:t>
      </w:r>
      <w:proofErr w:type="spellEnd"/>
      <w:r>
        <w:rPr>
          <w:lang w:val="en-GB"/>
        </w:rPr>
        <w:t xml:space="preserve"> defines the following operations:</w:t>
      </w:r>
    </w:p>
    <w:p w14:paraId="1183AC37" w14:textId="77777777" w:rsidR="0015295F" w:rsidRDefault="0015295F" w:rsidP="0015295F">
      <w:pPr>
        <w:pStyle w:val="ListParagraph"/>
        <w:numPr>
          <w:ilvl w:val="0"/>
          <w:numId w:val="11"/>
        </w:numPr>
        <w:rPr>
          <w:b/>
          <w:lang w:val="en-GB"/>
        </w:rPr>
      </w:pPr>
      <w:r>
        <w:rPr>
          <w:b/>
          <w:lang w:val="en-GB"/>
        </w:rPr>
        <w:t xml:space="preserve">String </w:t>
      </w:r>
      <w:proofErr w:type="spellStart"/>
      <w:proofErr w:type="gramStart"/>
      <w:r>
        <w:rPr>
          <w:b/>
          <w:lang w:val="en-GB"/>
        </w:rPr>
        <w:t>getQualifiedName</w:t>
      </w:r>
      <w:proofErr w:type="spellEnd"/>
      <w:r>
        <w:rPr>
          <w:b/>
          <w:lang w:val="en-GB"/>
        </w:rPr>
        <w:t>(</w:t>
      </w:r>
      <w:proofErr w:type="gramEnd"/>
      <w:r>
        <w:rPr>
          <w:b/>
          <w:lang w:val="en-GB"/>
        </w:rPr>
        <w:t xml:space="preserve">) / </w:t>
      </w:r>
      <w:proofErr w:type="spellStart"/>
      <w:r>
        <w:rPr>
          <w:b/>
          <w:lang w:val="en-GB"/>
        </w:rPr>
        <w:t>qualifiedName</w:t>
      </w:r>
      <w:proofErr w:type="spellEnd"/>
      <w:r>
        <w:rPr>
          <w:b/>
          <w:lang w:val="en-GB"/>
        </w:rPr>
        <w:t>()</w:t>
      </w:r>
    </w:p>
    <w:p w14:paraId="0372782D" w14:textId="77777777" w:rsidR="0015295F" w:rsidRDefault="0015295F" w:rsidP="0015295F">
      <w:pPr>
        <w:pStyle w:val="ListParagraph"/>
        <w:rPr>
          <w:lang w:val="en-GB"/>
        </w:rPr>
      </w:pPr>
      <w:r w:rsidRPr="00A65DA6">
        <w:rPr>
          <w:lang w:val="en-GB"/>
        </w:rPr>
        <w:t xml:space="preserve">Returns the qualified name of the </w:t>
      </w:r>
      <w:r w:rsidRPr="00715EAE">
        <w:rPr>
          <w:i/>
          <w:lang w:val="en-GB"/>
        </w:rPr>
        <w:t>operand</w:t>
      </w:r>
      <w:r w:rsidRPr="00A65DA6">
        <w:rPr>
          <w:lang w:val="en-GB"/>
        </w:rPr>
        <w:t xml:space="preserve">. </w:t>
      </w:r>
      <w:proofErr w:type="spellStart"/>
      <w:proofErr w:type="gramStart"/>
      <w:r w:rsidRPr="00A65DA6">
        <w:rPr>
          <w:b/>
          <w:lang w:val="en-GB"/>
        </w:rPr>
        <w:t>getName</w:t>
      </w:r>
      <w:proofErr w:type="spellEnd"/>
      <w:r w:rsidRPr="00A65DA6">
        <w:rPr>
          <w:b/>
          <w:lang w:val="en-GB"/>
        </w:rPr>
        <w:t>(</w:t>
      </w:r>
      <w:proofErr w:type="gramEnd"/>
      <w:r w:rsidRPr="00A65DA6">
        <w:rPr>
          <w:b/>
          <w:lang w:val="en-GB"/>
        </w:rPr>
        <w:t>) / name()</w:t>
      </w:r>
      <w:r w:rsidRPr="00A65DA6">
        <w:rPr>
          <w:lang w:val="en-GB"/>
        </w:rPr>
        <w:t xml:space="preserve"> returns the simple name.</w:t>
      </w:r>
    </w:p>
    <w:p w14:paraId="597900AE" w14:textId="77777777" w:rsidR="0015295F" w:rsidRDefault="0015295F" w:rsidP="0015295F">
      <w:pPr>
        <w:pStyle w:val="ListParagraph"/>
        <w:numPr>
          <w:ilvl w:val="0"/>
          <w:numId w:val="11"/>
        </w:numPr>
        <w:rPr>
          <w:b/>
          <w:lang w:val="en-GB"/>
        </w:rPr>
      </w:pPr>
      <w:proofErr w:type="spellStart"/>
      <w:proofErr w:type="gramStart"/>
      <w:r>
        <w:rPr>
          <w:b/>
          <w:lang w:val="en-GB"/>
        </w:rPr>
        <w:t>setValue</w:t>
      </w:r>
      <w:proofErr w:type="spellEnd"/>
      <w:r>
        <w:rPr>
          <w:b/>
          <w:lang w:val="en-GB"/>
        </w:rPr>
        <w:t>(</w:t>
      </w:r>
      <w:proofErr w:type="gramEnd"/>
      <w:r>
        <w:rPr>
          <w:b/>
          <w:lang w:val="en-GB"/>
        </w:rPr>
        <w:t>Any value)</w:t>
      </w:r>
    </w:p>
    <w:p w14:paraId="121C051B" w14:textId="77777777" w:rsidR="0015295F" w:rsidRDefault="0015295F" w:rsidP="0015295F">
      <w:pPr>
        <w:pStyle w:val="ListParagraph"/>
        <w:rPr>
          <w:lang w:val="en-GB"/>
        </w:rPr>
      </w:pPr>
      <w:r w:rsidRPr="00F74CAD">
        <w:rPr>
          <w:lang w:val="en-GB"/>
        </w:rPr>
        <w:t>Defines the (initial) value of the operand. The value will be emitted as part of the attribute declaration.</w:t>
      </w:r>
    </w:p>
    <w:p w14:paraId="57FC93E1" w14:textId="77777777" w:rsidR="0015295F" w:rsidRDefault="0015295F" w:rsidP="0015295F">
      <w:pPr>
        <w:pStyle w:val="ListParagraph"/>
        <w:numPr>
          <w:ilvl w:val="0"/>
          <w:numId w:val="11"/>
        </w:numPr>
        <w:rPr>
          <w:b/>
          <w:lang w:val="en-GB"/>
        </w:rPr>
      </w:pPr>
      <w:proofErr w:type="spellStart"/>
      <w:proofErr w:type="gramStart"/>
      <w:r>
        <w:rPr>
          <w:b/>
          <w:lang w:val="en-GB"/>
        </w:rPr>
        <w:t>makeConstant</w:t>
      </w:r>
      <w:proofErr w:type="spellEnd"/>
      <w:r>
        <w:rPr>
          <w:b/>
          <w:lang w:val="en-GB"/>
        </w:rPr>
        <w:t>(</w:t>
      </w:r>
      <w:proofErr w:type="gramEnd"/>
      <w:r>
        <w:rPr>
          <w:b/>
          <w:lang w:val="en-GB"/>
        </w:rPr>
        <w:t>)</w:t>
      </w:r>
    </w:p>
    <w:p w14:paraId="0FC20BFD" w14:textId="77777777" w:rsidR="0015295F" w:rsidRDefault="0015295F" w:rsidP="0015295F">
      <w:pPr>
        <w:pStyle w:val="ListParagraph"/>
        <w:rPr>
          <w:lang w:val="en-GB"/>
        </w:rPr>
      </w:pPr>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
    <w:p w14:paraId="225295F2" w14:textId="77777777" w:rsidR="0015295F" w:rsidRPr="003317F1" w:rsidRDefault="0015295F" w:rsidP="0015295F">
      <w:pPr>
        <w:pStyle w:val="ListParagraph"/>
        <w:numPr>
          <w:ilvl w:val="0"/>
          <w:numId w:val="11"/>
        </w:numPr>
        <w:rPr>
          <w:b/>
          <w:lang w:val="en-GB"/>
        </w:rPr>
      </w:pPr>
      <w:proofErr w:type="spellStart"/>
      <w:proofErr w:type="gramStart"/>
      <w:r w:rsidRPr="00F74CAD">
        <w:rPr>
          <w:b/>
          <w:lang w:val="en-GB"/>
        </w:rPr>
        <w:t>makeVariable</w:t>
      </w:r>
      <w:proofErr w:type="spellEnd"/>
      <w:r w:rsidRPr="00F74CAD">
        <w:rPr>
          <w:b/>
          <w:lang w:val="en-GB"/>
        </w:rPr>
        <w:t>(</w:t>
      </w:r>
      <w:proofErr w:type="gramEnd"/>
      <w:r w:rsidRPr="00F74CAD">
        <w:rPr>
          <w:b/>
          <w:lang w:val="en-GB"/>
        </w:rPr>
        <w:t>)</w:t>
      </w:r>
    </w:p>
    <w:p w14:paraId="554F1EC2" w14:textId="77777777" w:rsidR="0015295F" w:rsidRDefault="0015295F" w:rsidP="0015295F">
      <w:pPr>
        <w:pStyle w:val="ListParagraph"/>
        <w:rPr>
          <w:lang w:val="en-GB"/>
        </w:rPr>
      </w:pPr>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
    <w:p w14:paraId="575BDB02"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Pr>
          <w:b/>
          <w:lang w:val="en-GB"/>
        </w:rPr>
        <w:t>JavaAnnotation</w:t>
      </w:r>
      <w:proofErr w:type="spellEnd"/>
      <w:r>
        <w:rPr>
          <w:b/>
          <w:lang w:val="en-GB"/>
        </w:rPr>
        <w:t>) annotations()</w:t>
      </w:r>
    </w:p>
    <w:p w14:paraId="79EDB018" w14:textId="77777777" w:rsidR="0015295F" w:rsidRDefault="0015295F" w:rsidP="0015295F">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14:paraId="2E8976CA" w14:textId="77777777" w:rsidR="0015295F" w:rsidRDefault="0015295F" w:rsidP="0015295F">
      <w:pPr>
        <w:rPr>
          <w:b/>
          <w:i/>
          <w:lang w:val="en-GB"/>
        </w:rPr>
      </w:pPr>
      <w:proofErr w:type="spellStart"/>
      <w:r w:rsidRPr="0092171D">
        <w:rPr>
          <w:b/>
          <w:i/>
          <w:lang w:val="en-GB"/>
        </w:rPr>
        <w:t>JavaImport</w:t>
      </w:r>
      <w:proofErr w:type="spellEnd"/>
    </w:p>
    <w:p w14:paraId="6A9EF6C7" w14:textId="77777777" w:rsidR="0015295F" w:rsidRDefault="0015295F" w:rsidP="0015295F">
      <w:pPr>
        <w:rPr>
          <w:rFonts w:asciiTheme="majorHAnsi" w:hAnsiTheme="majorHAnsi" w:cs="Courier New"/>
          <w:lang w:val="en-GB"/>
        </w:rPr>
      </w:pPr>
      <w:r>
        <w:rPr>
          <w:lang w:val="en-GB"/>
        </w:rPr>
        <w:t xml:space="preserve">The </w:t>
      </w:r>
      <w:proofErr w:type="spellStart"/>
      <w:r w:rsidRPr="0092171D">
        <w:rPr>
          <w:rFonts w:ascii="Courier New" w:hAnsi="Courier New" w:cs="Courier New"/>
          <w:sz w:val="22"/>
          <w:szCs w:val="22"/>
          <w:lang w:val="en-GB"/>
        </w:rPr>
        <w:t>JavaImport</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import as part of a class. The </w:t>
      </w:r>
      <w:proofErr w:type="spellStart"/>
      <w:r w:rsidRPr="0092171D">
        <w:rPr>
          <w:rFonts w:ascii="Courier New" w:hAnsi="Courier New" w:cs="Courier New"/>
          <w:sz w:val="22"/>
          <w:szCs w:val="22"/>
          <w:lang w:val="en-GB"/>
        </w:rPr>
        <w:t>JavaImport</w:t>
      </w:r>
      <w:proofErr w:type="spellEnd"/>
      <w:r>
        <w:rPr>
          <w:rFonts w:asciiTheme="majorHAnsi" w:hAnsiTheme="majorHAnsi" w:cs="Courier New"/>
          <w:lang w:val="en-GB"/>
        </w:rPr>
        <w:t xml:space="preserve"> defines the following operations:</w:t>
      </w:r>
    </w:p>
    <w:p w14:paraId="6F6E1080"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6C7BE107" w14:textId="77777777" w:rsidR="0015295F" w:rsidRDefault="0015295F" w:rsidP="0015295F">
      <w:pPr>
        <w:pStyle w:val="ListParagraph"/>
        <w:rPr>
          <w:lang w:val="en-GB"/>
        </w:rPr>
      </w:pPr>
      <w:r>
        <w:rPr>
          <w:lang w:val="en-GB"/>
        </w:rPr>
        <w:t xml:space="preserve">Returns the name of the </w:t>
      </w:r>
      <w:r w:rsidRPr="008624FD">
        <w:rPr>
          <w:i/>
          <w:lang w:val="en-GB"/>
        </w:rPr>
        <w:t>operand</w:t>
      </w:r>
      <w:r>
        <w:rPr>
          <w:lang w:val="en-GB"/>
        </w:rPr>
        <w:t xml:space="preserve"> import declaration.</w:t>
      </w:r>
    </w:p>
    <w:p w14:paraId="6774C459"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w:t>
      </w:r>
    </w:p>
    <w:p w14:paraId="059D7F73" w14:textId="77777777" w:rsidR="0015295F" w:rsidRDefault="0015295F" w:rsidP="0015295F">
      <w:pPr>
        <w:pStyle w:val="ListParagraph"/>
        <w:rPr>
          <w:lang w:val="en-GB"/>
        </w:rPr>
      </w:pPr>
      <w:r>
        <w:rPr>
          <w:lang w:val="en-GB"/>
        </w:rPr>
        <w:t xml:space="preserve">Sets the n as name of the import </w:t>
      </w:r>
      <w:r w:rsidRPr="008624FD">
        <w:rPr>
          <w:i/>
          <w:lang w:val="en-GB"/>
        </w:rPr>
        <w:t>operand</w:t>
      </w:r>
      <w:r>
        <w:rPr>
          <w:lang w:val="en-GB"/>
        </w:rPr>
        <w:t>.</w:t>
      </w:r>
    </w:p>
    <w:p w14:paraId="062F0E96" w14:textId="77777777" w:rsidR="0015295F" w:rsidRDefault="0015295F" w:rsidP="0015295F">
      <w:pPr>
        <w:rPr>
          <w:b/>
          <w:i/>
          <w:lang w:val="en-GB"/>
        </w:rPr>
      </w:pPr>
      <w:proofErr w:type="spellStart"/>
      <w:r w:rsidRPr="0092171D">
        <w:rPr>
          <w:b/>
          <w:i/>
          <w:lang w:val="en-GB"/>
        </w:rPr>
        <w:t>JavaPackage</w:t>
      </w:r>
      <w:proofErr w:type="spellEnd"/>
    </w:p>
    <w:p w14:paraId="564F3F9F" w14:textId="77777777" w:rsidR="0015295F" w:rsidRDefault="0015295F" w:rsidP="0015295F">
      <w:pPr>
        <w:rPr>
          <w:rFonts w:asciiTheme="majorHAnsi" w:hAnsiTheme="majorHAnsi" w:cs="Courier New"/>
          <w:lang w:val="en-GB"/>
        </w:rPr>
      </w:pPr>
      <w:r>
        <w:rPr>
          <w:lang w:val="en-GB"/>
        </w:rPr>
        <w:t xml:space="preserve">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Package</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package as part of a class. The </w:t>
      </w:r>
      <w:proofErr w:type="spellStart"/>
      <w:r w:rsidRPr="00B94FFD">
        <w:rPr>
          <w:rFonts w:ascii="Courier New" w:hAnsi="Courier New" w:cs="Courier New"/>
          <w:sz w:val="22"/>
          <w:szCs w:val="22"/>
          <w:lang w:val="en-GB"/>
        </w:rPr>
        <w:t>Ja</w:t>
      </w:r>
      <w:r>
        <w:rPr>
          <w:rFonts w:ascii="Courier New" w:hAnsi="Courier New" w:cs="Courier New"/>
          <w:sz w:val="22"/>
          <w:szCs w:val="22"/>
          <w:lang w:val="en-GB"/>
        </w:rPr>
        <w:t>vaPackage</w:t>
      </w:r>
      <w:proofErr w:type="spellEnd"/>
      <w:r>
        <w:rPr>
          <w:rFonts w:asciiTheme="majorHAnsi" w:hAnsiTheme="majorHAnsi" w:cs="Courier New"/>
          <w:lang w:val="en-GB"/>
        </w:rPr>
        <w:t xml:space="preserve"> defines the following operations:</w:t>
      </w:r>
    </w:p>
    <w:p w14:paraId="39489A44"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315304EF" w14:textId="77777777" w:rsidR="0015295F" w:rsidRDefault="0015295F" w:rsidP="0015295F">
      <w:pPr>
        <w:pStyle w:val="ListParagraph"/>
        <w:rPr>
          <w:lang w:val="en-GB"/>
        </w:rPr>
      </w:pPr>
      <w:r>
        <w:rPr>
          <w:lang w:val="en-GB"/>
        </w:rPr>
        <w:t xml:space="preserve">Returns the name of the package declaration in </w:t>
      </w:r>
      <w:r w:rsidRPr="008624FD">
        <w:rPr>
          <w:i/>
          <w:lang w:val="en-GB"/>
        </w:rPr>
        <w:t>operand</w:t>
      </w:r>
      <w:r>
        <w:rPr>
          <w:lang w:val="en-GB"/>
        </w:rPr>
        <w:t>.</w:t>
      </w:r>
    </w:p>
    <w:p w14:paraId="58F123AF"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w:t>
      </w:r>
    </w:p>
    <w:p w14:paraId="35F2C8C4" w14:textId="77777777" w:rsidR="0015295F" w:rsidRDefault="0015295F" w:rsidP="0015295F">
      <w:pPr>
        <w:pStyle w:val="ListParagraph"/>
        <w:rPr>
          <w:lang w:val="en-GB"/>
        </w:rPr>
      </w:pPr>
      <w:r>
        <w:rPr>
          <w:lang w:val="en-GB"/>
        </w:rPr>
        <w:t xml:space="preserve">Sets the name of the package in </w:t>
      </w:r>
      <w:r w:rsidRPr="008624FD">
        <w:rPr>
          <w:i/>
          <w:lang w:val="en-GB"/>
        </w:rPr>
        <w:t>operand</w:t>
      </w:r>
      <w:r>
        <w:rPr>
          <w:lang w:val="en-GB"/>
        </w:rPr>
        <w:t xml:space="preserve"> </w:t>
      </w:r>
      <w:proofErr w:type="spellStart"/>
      <w:r>
        <w:rPr>
          <w:lang w:val="en-GB"/>
        </w:rPr>
        <w:t xml:space="preserve">to </w:t>
      </w:r>
      <w:r w:rsidRPr="008624FD">
        <w:rPr>
          <w:i/>
          <w:lang w:val="en-GB"/>
        </w:rPr>
        <w:t>n</w:t>
      </w:r>
      <w:proofErr w:type="spellEnd"/>
      <w:r>
        <w:rPr>
          <w:lang w:val="en-GB"/>
        </w:rPr>
        <w:t>.</w:t>
      </w:r>
    </w:p>
    <w:p w14:paraId="3E0CD906" w14:textId="77777777" w:rsidR="0015295F" w:rsidRDefault="0015295F" w:rsidP="0015295F">
      <w:pPr>
        <w:rPr>
          <w:b/>
          <w:i/>
          <w:lang w:val="en-GB"/>
        </w:rPr>
      </w:pPr>
      <w:proofErr w:type="spellStart"/>
      <w:r w:rsidRPr="0092171D">
        <w:rPr>
          <w:b/>
          <w:i/>
          <w:lang w:val="en-GB"/>
        </w:rPr>
        <w:t>JavaQualifiedName</w:t>
      </w:r>
      <w:proofErr w:type="spellEnd"/>
    </w:p>
    <w:p w14:paraId="0DEEA282" w14:textId="77777777" w:rsidR="0015295F" w:rsidRDefault="0015295F" w:rsidP="0015295F">
      <w:pPr>
        <w:rPr>
          <w:rFonts w:asciiTheme="majorHAnsi" w:hAnsiTheme="majorHAnsi" w:cs="Courier New"/>
          <w:lang w:val="en-GB"/>
        </w:rPr>
      </w:pPr>
      <w:r>
        <w:rPr>
          <w:lang w:val="en-GB"/>
        </w:rPr>
        <w:t xml:space="preserve">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QualifiedName</w:t>
      </w:r>
      <w:proofErr w:type="spellEnd"/>
      <w:r>
        <w:rPr>
          <w:rFonts w:ascii="Courier New" w:hAnsi="Courier New" w:cs="Courier New"/>
          <w:sz w:val="22"/>
          <w:szCs w:val="22"/>
          <w:lang w:val="en-GB"/>
        </w:rPr>
        <w:t xml:space="preserve"> </w:t>
      </w:r>
      <w:r>
        <w:rPr>
          <w:rFonts w:asciiTheme="majorHAnsi" w:hAnsiTheme="majorHAnsi" w:cs="Courier New"/>
          <w:lang w:val="en-GB"/>
        </w:rPr>
        <w:t xml:space="preserve">is a build-in fragment </w:t>
      </w:r>
      <w:proofErr w:type="spellStart"/>
      <w:r>
        <w:rPr>
          <w:rFonts w:asciiTheme="majorHAnsi" w:hAnsiTheme="majorHAnsi" w:cs="Courier New"/>
          <w:lang w:val="en-GB"/>
        </w:rPr>
        <w:t>artifact</w:t>
      </w:r>
      <w:proofErr w:type="spellEnd"/>
      <w:r>
        <w:rPr>
          <w:rFonts w:asciiTheme="majorHAnsi" w:hAnsiTheme="majorHAnsi" w:cs="Courier New"/>
          <w:lang w:val="en-GB"/>
        </w:rPr>
        <w:t xml:space="preserve">, which represents a Java package as part of a class. The </w:t>
      </w:r>
      <w:proofErr w:type="spellStart"/>
      <w:r w:rsidRPr="00B94FFD">
        <w:rPr>
          <w:rFonts w:ascii="Courier New" w:hAnsi="Courier New" w:cs="Courier New"/>
          <w:sz w:val="22"/>
          <w:szCs w:val="22"/>
          <w:lang w:val="en-GB"/>
        </w:rPr>
        <w:t>Java</w:t>
      </w:r>
      <w:r>
        <w:rPr>
          <w:rFonts w:ascii="Courier New" w:hAnsi="Courier New" w:cs="Courier New"/>
          <w:sz w:val="22"/>
          <w:szCs w:val="22"/>
          <w:lang w:val="en-GB"/>
        </w:rPr>
        <w:t>QualifiedName</w:t>
      </w:r>
      <w:proofErr w:type="spellEnd"/>
      <w:r>
        <w:rPr>
          <w:rFonts w:ascii="Courier New" w:hAnsi="Courier New" w:cs="Courier New"/>
          <w:sz w:val="22"/>
          <w:szCs w:val="22"/>
          <w:lang w:val="en-GB"/>
        </w:rPr>
        <w:t xml:space="preserve"> </w:t>
      </w:r>
      <w:r>
        <w:rPr>
          <w:rFonts w:asciiTheme="majorHAnsi" w:hAnsiTheme="majorHAnsi" w:cs="Courier New"/>
          <w:lang w:val="en-GB"/>
        </w:rPr>
        <w:t>defines the following operations:</w:t>
      </w:r>
    </w:p>
    <w:p w14:paraId="16DD1B36"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spellStart"/>
      <w:proofErr w:type="gramStart"/>
      <w:r w:rsidRPr="0015295F">
        <w:rPr>
          <w:b/>
          <w:lang w:val="en-GB"/>
        </w:rPr>
        <w:t>getName</w:t>
      </w:r>
      <w:proofErr w:type="spellEnd"/>
      <w:r w:rsidRPr="0015295F">
        <w:rPr>
          <w:b/>
          <w:lang w:val="en-GB"/>
        </w:rPr>
        <w:t>(</w:t>
      </w:r>
      <w:proofErr w:type="gramEnd"/>
      <w:r w:rsidRPr="0015295F">
        <w:rPr>
          <w:b/>
          <w:lang w:val="en-GB"/>
        </w:rPr>
        <w:t>)</w:t>
      </w:r>
    </w:p>
    <w:p w14:paraId="3B69B31F" w14:textId="77777777" w:rsidR="0015295F" w:rsidRDefault="0015295F" w:rsidP="0015295F">
      <w:pPr>
        <w:pStyle w:val="ListParagraph"/>
        <w:rPr>
          <w:lang w:val="en-GB"/>
        </w:rPr>
      </w:pPr>
      <w:r>
        <w:rPr>
          <w:lang w:val="en-GB"/>
        </w:rPr>
        <w:t xml:space="preserve">Returns the name of the qualified name in </w:t>
      </w:r>
      <w:r w:rsidRPr="008624FD">
        <w:rPr>
          <w:i/>
          <w:lang w:val="en-GB"/>
        </w:rPr>
        <w:t>operand</w:t>
      </w:r>
      <w:r>
        <w:rPr>
          <w:lang w:val="en-GB"/>
        </w:rPr>
        <w:t>.</w:t>
      </w:r>
    </w:p>
    <w:p w14:paraId="61097132" w14:textId="77777777" w:rsidR="0015295F" w:rsidRPr="0015295F" w:rsidRDefault="0015295F" w:rsidP="0015295F">
      <w:pPr>
        <w:pStyle w:val="ListParagraph"/>
        <w:numPr>
          <w:ilvl w:val="0"/>
          <w:numId w:val="11"/>
        </w:numPr>
        <w:rPr>
          <w:b/>
          <w:lang w:val="en-GB"/>
        </w:rPr>
      </w:pPr>
      <w:r w:rsidRPr="0015295F">
        <w:rPr>
          <w:b/>
          <w:lang w:val="en-GB"/>
        </w:rPr>
        <w:t xml:space="preserve">String </w:t>
      </w:r>
      <w:proofErr w:type="gramStart"/>
      <w:r w:rsidRPr="0015295F">
        <w:rPr>
          <w:b/>
          <w:lang w:val="en-GB"/>
        </w:rPr>
        <w:t>rename(</w:t>
      </w:r>
      <w:proofErr w:type="gramEnd"/>
      <w:r w:rsidRPr="0015295F">
        <w:rPr>
          <w:b/>
          <w:lang w:val="en-GB"/>
        </w:rPr>
        <w:t>String name)</w:t>
      </w:r>
    </w:p>
    <w:p w14:paraId="42486933" w14:textId="77777777" w:rsidR="0015295F" w:rsidRDefault="0015295F" w:rsidP="0015295F">
      <w:pPr>
        <w:pStyle w:val="ListParagraph"/>
        <w:rPr>
          <w:lang w:val="en-GB"/>
        </w:rPr>
      </w:pPr>
      <w:r>
        <w:rPr>
          <w:lang w:val="en-GB"/>
        </w:rPr>
        <w:lastRenderedPageBreak/>
        <w:t xml:space="preserve">Sets the qualified name of </w:t>
      </w:r>
      <w:r w:rsidRPr="008624FD">
        <w:rPr>
          <w:i/>
          <w:lang w:val="en-GB"/>
        </w:rPr>
        <w:t>operand</w:t>
      </w:r>
      <w:r>
        <w:rPr>
          <w:lang w:val="en-GB"/>
        </w:rPr>
        <w:t>.</w:t>
      </w:r>
    </w:p>
    <w:p w14:paraId="6EF8A1CA" w14:textId="77777777" w:rsidR="0015295F" w:rsidRDefault="0015295F" w:rsidP="0015295F">
      <w:pPr>
        <w:spacing w:after="0"/>
        <w:jc w:val="left"/>
        <w:rPr>
          <w:b/>
          <w:lang w:val="en-GB"/>
        </w:rPr>
      </w:pPr>
      <w:proofErr w:type="spellStart"/>
      <w:r w:rsidRPr="003F30F8">
        <w:rPr>
          <w:b/>
          <w:lang w:val="en-GB"/>
        </w:rPr>
        <w:t>Instantiators</w:t>
      </w:r>
      <w:proofErr w:type="spellEnd"/>
    </w:p>
    <w:p w14:paraId="5363C189" w14:textId="77777777" w:rsidR="0015295F" w:rsidRPr="003C1549" w:rsidRDefault="0015295F" w:rsidP="0015295F">
      <w:pPr>
        <w:rPr>
          <w:b/>
          <w:i/>
          <w:lang w:val="en-GB"/>
        </w:rPr>
      </w:pPr>
      <w:r w:rsidRPr="003F30F8">
        <w:rPr>
          <w:b/>
          <w:i/>
          <w:lang w:val="en-GB"/>
        </w:rPr>
        <w:t>Java Compiler</w:t>
      </w:r>
    </w:p>
    <w:p w14:paraId="3504880D" w14:textId="77777777" w:rsidR="0015295F" w:rsidRDefault="0015295F" w:rsidP="0015295F">
      <w:pPr>
        <w:rPr>
          <w:lang w:val="en-GB"/>
        </w:rPr>
      </w:pPr>
      <w:r w:rsidRPr="00AE499F">
        <w:rPr>
          <w:lang w:val="en-GB"/>
        </w:rPr>
        <w:t xml:space="preserve">The Java compiler </w:t>
      </w:r>
      <w:proofErr w:type="spellStart"/>
      <w:r w:rsidRPr="00AE499F">
        <w:rPr>
          <w:lang w:val="en-GB"/>
        </w:rPr>
        <w:t>blackbox</w:t>
      </w:r>
      <w:proofErr w:type="spellEnd"/>
      <w:r w:rsidRPr="00AE499F">
        <w:rPr>
          <w:lang w:val="en-GB"/>
        </w:rPr>
        <w:t xml:space="preserve"> </w:t>
      </w:r>
      <w:proofErr w:type="spellStart"/>
      <w:r w:rsidRPr="00AE499F">
        <w:rPr>
          <w:lang w:val="en-GB"/>
        </w:rPr>
        <w:t>instantiator</w:t>
      </w:r>
      <w:proofErr w:type="spellEnd"/>
      <w:r w:rsidRPr="00AE499F">
        <w:rPr>
          <w:lang w:val="en-GB"/>
        </w:rPr>
        <w:t xml:space="preserve"> allows to directly compile</w:t>
      </w:r>
      <w:bookmarkStart w:id="250" w:name="_Ref393433036"/>
      <w:r>
        <w:rPr>
          <w:rStyle w:val="FootnoteReference"/>
          <w:lang w:val="en-GB"/>
        </w:rPr>
        <w:footnoteReference w:id="6"/>
      </w:r>
      <w:bookmarkEnd w:id="250"/>
      <w:r w:rsidRPr="00AE499F">
        <w:rPr>
          <w:lang w:val="en-GB"/>
        </w:rPr>
        <w:t xml:space="preserve"> Java source code </w:t>
      </w:r>
      <w:proofErr w:type="spellStart"/>
      <w:r w:rsidRPr="00AE499F">
        <w:rPr>
          <w:lang w:val="en-GB"/>
        </w:rPr>
        <w:t>art</w:t>
      </w:r>
      <w:r>
        <w:rPr>
          <w:lang w:val="en-GB"/>
        </w:rPr>
        <w:t>i</w:t>
      </w:r>
      <w:r w:rsidRPr="00AE499F">
        <w:rPr>
          <w:lang w:val="en-GB"/>
        </w:rPr>
        <w:t>facts</w:t>
      </w:r>
      <w:proofErr w:type="spellEnd"/>
      <w:r w:rsidRPr="00AE499F">
        <w:rPr>
          <w:lang w:val="en-GB"/>
        </w:rPr>
        <w:t xml:space="preserve"> from VIL.</w:t>
      </w:r>
      <w:r>
        <w:rPr>
          <w:lang w:val="en-GB"/>
        </w:rPr>
        <w:t xml:space="preserve"> It provides the following </w:t>
      </w:r>
      <w:proofErr w:type="spellStart"/>
      <w:r>
        <w:rPr>
          <w:lang w:val="en-GB"/>
        </w:rPr>
        <w:t>instantiator</w:t>
      </w:r>
      <w:proofErr w:type="spellEnd"/>
      <w:r>
        <w:rPr>
          <w:lang w:val="en-GB"/>
        </w:rPr>
        <w:t xml:space="preserve"> call</w:t>
      </w:r>
    </w:p>
    <w:p w14:paraId="09E4280D"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javac</w:t>
      </w:r>
      <w:proofErr w:type="spellEnd"/>
      <w:r w:rsidRPr="00725A64">
        <w:rPr>
          <w:b/>
          <w:lang w:val="en-GB"/>
        </w:rPr>
        <w:t>(</w:t>
      </w:r>
      <w:r>
        <w:rPr>
          <w:b/>
          <w:lang w:val="en-GB"/>
        </w:rPr>
        <w:t>Path s, Path t, ...</w:t>
      </w:r>
      <w:r w:rsidRPr="00725A64">
        <w:rPr>
          <w:b/>
          <w:lang w:val="en-GB"/>
        </w:rPr>
        <w:t>)</w:t>
      </w:r>
    </w:p>
    <w:p w14:paraId="10E13F96" w14:textId="77777777" w:rsidR="0015295F" w:rsidRDefault="0015295F" w:rsidP="0015295F">
      <w:pPr>
        <w:pStyle w:val="ListParagraph"/>
        <w:rPr>
          <w:lang w:val="en-GB"/>
        </w:rPr>
      </w:pPr>
      <w:r>
        <w:rPr>
          <w:lang w:val="en-GB"/>
        </w:rPr>
        <w:t xml:space="preserve">Compiles the </w:t>
      </w:r>
      <w:proofErr w:type="spellStart"/>
      <w:r>
        <w:rPr>
          <w:lang w:val="en-GB"/>
        </w:rPr>
        <w:t>artifacts</w:t>
      </w:r>
      <w:proofErr w:type="spellEnd"/>
      <w:r>
        <w:rPr>
          <w:lang w:val="en-GB"/>
        </w:rPr>
        <w:t xml:space="preserve">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Additional parameters of the Java compiler can directly be given as named attributes, such as a collection of Strings or Paths or </w:t>
      </w:r>
      <w:proofErr w:type="spellStart"/>
      <w:r>
        <w:rPr>
          <w:lang w:val="en-GB"/>
        </w:rPr>
        <w:t>Artifacts</w:t>
      </w:r>
      <w:proofErr w:type="spellEnd"/>
      <w:r>
        <w:rPr>
          <w:lang w:val="en-GB"/>
        </w:rPr>
        <w:t xml:space="preserve"> denoting the </w:t>
      </w:r>
      <w:proofErr w:type="spellStart"/>
      <w:r>
        <w:rPr>
          <w:lang w:val="en-GB"/>
        </w:rPr>
        <w:t>classpath</w:t>
      </w:r>
      <w:proofErr w:type="spellEnd"/>
      <w:r>
        <w:rPr>
          <w:lang w:val="en-GB"/>
        </w:rPr>
        <w:t>, for example</w:t>
      </w:r>
    </w:p>
    <w:p w14:paraId="2C510E32" w14:textId="77777777" w:rsidR="0015295F" w:rsidRDefault="0015295F" w:rsidP="0015295F">
      <w:pPr>
        <w:ind w:left="709"/>
        <w:rPr>
          <w:rFonts w:ascii="Courier New" w:hAnsi="Courier New" w:cs="Courier New"/>
          <w:sz w:val="20"/>
          <w:szCs w:val="20"/>
          <w:lang w:val="en-GB"/>
        </w:rPr>
      </w:pPr>
      <w:proofErr w:type="spellStart"/>
      <w:proofErr w:type="gramStart"/>
      <w:r w:rsidRPr="00173578">
        <w:rPr>
          <w:rFonts w:ascii="Courier New" w:hAnsi="Courier New" w:cs="Courier New"/>
          <w:sz w:val="20"/>
          <w:szCs w:val="20"/>
          <w:lang w:val="en-GB"/>
        </w:rPr>
        <w:t>sequenceOf</w:t>
      </w:r>
      <w:proofErr w:type="spellEnd"/>
      <w:r w:rsidRPr="00173578">
        <w:rPr>
          <w:rFonts w:ascii="Courier New" w:hAnsi="Courier New" w:cs="Courier New"/>
          <w:sz w:val="20"/>
          <w:szCs w:val="20"/>
          <w:lang w:val="en-GB"/>
        </w:rPr>
        <w:t>(</w:t>
      </w:r>
      <w:proofErr w:type="gramEnd"/>
      <w:r w:rsidRPr="00173578">
        <w:rPr>
          <w:rFonts w:ascii="Courier New" w:hAnsi="Courier New" w:cs="Courier New"/>
          <w:sz w:val="20"/>
          <w:szCs w:val="20"/>
          <w:lang w:val="en-GB"/>
        </w:rPr>
        <w:t>String) cp = {”$source/lib/myLib.jar”};</w:t>
      </w:r>
    </w:p>
    <w:p w14:paraId="3C9A708D" w14:textId="77777777" w:rsidR="0015295F" w:rsidRDefault="0015295F" w:rsidP="0015295F">
      <w:pPr>
        <w:ind w:left="709"/>
        <w:rPr>
          <w:rFonts w:ascii="Courier New" w:hAnsi="Courier New" w:cs="Courier New"/>
          <w:sz w:val="20"/>
          <w:szCs w:val="20"/>
          <w:lang w:val="en-GB"/>
        </w:rPr>
      </w:pPr>
      <w:proofErr w:type="spellStart"/>
      <w:proofErr w:type="gramStart"/>
      <w:r w:rsidRPr="00173578">
        <w:rPr>
          <w:rFonts w:ascii="Courier New" w:hAnsi="Courier New" w:cs="Courier New"/>
          <w:sz w:val="20"/>
          <w:szCs w:val="20"/>
          <w:lang w:val="en-GB"/>
        </w:rPr>
        <w:t>Javac</w:t>
      </w:r>
      <w:proofErr w:type="spellEnd"/>
      <w:r w:rsidRPr="00173578">
        <w:rPr>
          <w:rFonts w:ascii="Courier New" w:hAnsi="Courier New" w:cs="Courier New"/>
          <w:sz w:val="20"/>
          <w:szCs w:val="20"/>
          <w:lang w:val="en-GB"/>
        </w:rPr>
        <w:t>(</w:t>
      </w:r>
      <w:proofErr w:type="gramEnd"/>
      <w:r w:rsidRPr="00173578">
        <w:rPr>
          <w:rFonts w:ascii="Courier New" w:hAnsi="Courier New" w:cs="Courier New"/>
          <w:sz w:val="20"/>
          <w:szCs w:val="20"/>
          <w:lang w:val="en-GB"/>
        </w:rPr>
        <w:t xml:space="preserve">“$source/**/*.java”, “$target/bin”, </w:t>
      </w:r>
      <w:proofErr w:type="spellStart"/>
      <w:r w:rsidRPr="00173578">
        <w:rPr>
          <w:rFonts w:ascii="Courier New" w:hAnsi="Courier New" w:cs="Courier New"/>
          <w:sz w:val="20"/>
          <w:szCs w:val="20"/>
          <w:lang w:val="en-GB"/>
        </w:rPr>
        <w:t>classpath</w:t>
      </w:r>
      <w:proofErr w:type="spellEnd"/>
      <w:r w:rsidRPr="00173578">
        <w:rPr>
          <w:rFonts w:ascii="Courier New" w:hAnsi="Courier New" w:cs="Courier New"/>
          <w:sz w:val="20"/>
          <w:szCs w:val="20"/>
          <w:lang w:val="en-GB"/>
        </w:rPr>
        <w:t>=cp);</w:t>
      </w:r>
    </w:p>
    <w:p w14:paraId="0BDCA9A4"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javac</w:t>
      </w:r>
      <w:proofErr w:type="spellEnd"/>
      <w:r w:rsidRPr="00725A64">
        <w:rPr>
          <w:b/>
          <w:lang w:val="en-GB"/>
        </w:rPr>
        <w:t>(</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s, Path t, ...</w:t>
      </w:r>
      <w:r w:rsidRPr="00725A64">
        <w:rPr>
          <w:b/>
          <w:lang w:val="en-GB"/>
        </w:rPr>
        <w:t>)</w:t>
      </w:r>
    </w:p>
    <w:p w14:paraId="2B64B8F1" w14:textId="77777777" w:rsidR="0015295F" w:rsidRPr="00725A64" w:rsidRDefault="0015295F" w:rsidP="0015295F">
      <w:pPr>
        <w:pStyle w:val="ListParagraph"/>
        <w:rPr>
          <w:b/>
          <w:lang w:val="en-GB"/>
        </w:rPr>
      </w:pPr>
      <w:r>
        <w:rPr>
          <w:lang w:val="en-GB"/>
        </w:rPr>
        <w:t xml:space="preserve">Compiles the </w:t>
      </w:r>
      <w:proofErr w:type="spellStart"/>
      <w:r>
        <w:rPr>
          <w:lang w:val="en-GB"/>
        </w:rPr>
        <w:t>artifacts</w:t>
      </w:r>
      <w:proofErr w:type="spellEnd"/>
      <w:r>
        <w:rPr>
          <w:lang w:val="en-GB"/>
        </w:rPr>
        <w:t xml:space="preserve"> denoted by </w:t>
      </w:r>
      <w:r w:rsidRPr="00D13CDA">
        <w:rPr>
          <w:i/>
          <w:lang w:val="en-GB"/>
        </w:rPr>
        <w:t>s</w:t>
      </w:r>
      <w:r>
        <w:rPr>
          <w:lang w:val="en-GB"/>
        </w:rPr>
        <w:t xml:space="preserve"> into the target path </w:t>
      </w:r>
      <w:r w:rsidRPr="00D13CDA">
        <w:rPr>
          <w:i/>
          <w:lang w:val="en-GB"/>
        </w:rPr>
        <w:t>t</w:t>
      </w:r>
      <w:r>
        <w:rPr>
          <w:lang w:val="en-GB"/>
        </w:rPr>
        <w:t xml:space="preserve">. Additional parameters of the Java compiler can directly be given as named attributes, such as a collection of Strings or Paths or </w:t>
      </w:r>
      <w:proofErr w:type="spellStart"/>
      <w:r>
        <w:rPr>
          <w:lang w:val="en-GB"/>
        </w:rPr>
        <w:t>Artifacts</w:t>
      </w:r>
      <w:proofErr w:type="spellEnd"/>
      <w:r>
        <w:rPr>
          <w:lang w:val="en-GB"/>
        </w:rPr>
        <w:t xml:space="preserve"> denoting the </w:t>
      </w:r>
      <w:proofErr w:type="spellStart"/>
      <w:r>
        <w:rPr>
          <w:lang w:val="en-GB"/>
        </w:rPr>
        <w:t>classpath</w:t>
      </w:r>
      <w:proofErr w:type="spellEnd"/>
      <w:r>
        <w:rPr>
          <w:lang w:val="en-GB"/>
        </w:rPr>
        <w:t>.</w:t>
      </w:r>
    </w:p>
    <w:p w14:paraId="5217D083" w14:textId="77777777" w:rsidR="0015295F" w:rsidRPr="00D14EFC" w:rsidRDefault="0015295F" w:rsidP="0015295F">
      <w:pPr>
        <w:rPr>
          <w:b/>
          <w:i/>
          <w:lang w:val="en-GB"/>
        </w:rPr>
      </w:pPr>
      <w:r w:rsidRPr="003F30F8">
        <w:rPr>
          <w:b/>
          <w:i/>
          <w:lang w:val="en-GB"/>
        </w:rPr>
        <w:t xml:space="preserve">JAR File </w:t>
      </w:r>
      <w:proofErr w:type="spellStart"/>
      <w:r w:rsidRPr="003F30F8">
        <w:rPr>
          <w:b/>
          <w:i/>
          <w:lang w:val="en-GB"/>
        </w:rPr>
        <w:t>Instantiator</w:t>
      </w:r>
      <w:proofErr w:type="spellEnd"/>
    </w:p>
    <w:p w14:paraId="76A71F0F" w14:textId="77777777" w:rsidR="0015295F" w:rsidRDefault="0015295F" w:rsidP="0015295F">
      <w:pPr>
        <w:rPr>
          <w:lang w:val="en-GB"/>
        </w:rPr>
      </w:pPr>
      <w:r>
        <w:rPr>
          <w:lang w:val="en-GB"/>
        </w:rPr>
        <w:t xml:space="preserve">The JAR (Java Archive) file </w:t>
      </w:r>
      <w:proofErr w:type="spellStart"/>
      <w:r>
        <w:rPr>
          <w:lang w:val="en-GB"/>
        </w:rPr>
        <w:t>blackbox</w:t>
      </w:r>
      <w:proofErr w:type="spellEnd"/>
      <w:r>
        <w:rPr>
          <w:lang w:val="en-GB"/>
        </w:rPr>
        <w:t xml:space="preserve"> </w:t>
      </w:r>
      <w:proofErr w:type="spellStart"/>
      <w:r>
        <w:rPr>
          <w:lang w:val="en-GB"/>
        </w:rPr>
        <w:t>instantiator</w:t>
      </w:r>
      <w:proofErr w:type="spellEnd"/>
      <w:r>
        <w:rPr>
          <w:lang w:val="en-GB"/>
        </w:rPr>
        <w:t xml:space="preserve"> allows packing and unpacking JAR files.</w:t>
      </w:r>
    </w:p>
    <w:p w14:paraId="045F6AC1"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 xml:space="preserve">Path b, </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a, Path j</w:t>
      </w:r>
      <w:r w:rsidRPr="00725A64">
        <w:rPr>
          <w:b/>
          <w:lang w:val="en-GB"/>
        </w:rPr>
        <w:t>)</w:t>
      </w:r>
    </w:p>
    <w:p w14:paraId="5B8F1B98"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in </w:t>
      </w:r>
      <w:proofErr w:type="spellStart"/>
      <w:r>
        <w:rPr>
          <w:i/>
          <w:lang w:val="en-GB"/>
        </w:rPr>
        <w:t>a</w:t>
      </w:r>
      <w:proofErr w:type="spellEnd"/>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contents of </w:t>
      </w:r>
      <w:r w:rsidRPr="00952A9C">
        <w:rPr>
          <w:i/>
          <w:lang w:val="en-GB"/>
        </w:rPr>
        <w:t>j</w:t>
      </w:r>
      <w:r>
        <w:rPr>
          <w:lang w:val="en-GB"/>
        </w:rPr>
        <w:t xml:space="preserve"> (including the manifest)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lang w:val="en-GB"/>
        </w:rPr>
        <w:t>.</w:t>
      </w:r>
    </w:p>
    <w:p w14:paraId="1C2279E0"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Path b, Path a, Path j, Path m = null</w:t>
      </w:r>
      <w:r w:rsidRPr="00725A64">
        <w:rPr>
          <w:b/>
          <w:lang w:val="en-GB"/>
        </w:rPr>
        <w:t>)</w:t>
      </w:r>
    </w:p>
    <w:p w14:paraId="71AA502D"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 and </w:t>
      </w:r>
      <w:r w:rsidRPr="00636D03">
        <w:rPr>
          <w:i/>
          <w:lang w:val="en-GB"/>
        </w:rPr>
        <w:t>m</w:t>
      </w:r>
      <w:r>
        <w:rPr>
          <w:lang w:val="en-GB"/>
        </w:rPr>
        <w:t xml:space="preserve"> (if given) will be the manifest.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14:paraId="2DD2CB54"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jar</w:t>
      </w:r>
      <w:r w:rsidRPr="00725A64">
        <w:rPr>
          <w:b/>
          <w:lang w:val="en-GB"/>
        </w:rPr>
        <w:t>(</w:t>
      </w:r>
      <w:r>
        <w:rPr>
          <w:b/>
          <w:lang w:val="en-GB"/>
        </w:rPr>
        <w:t xml:space="preserve">Path b, </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a, Path j, Path m</w:t>
      </w:r>
      <w:r w:rsidRPr="00725A64">
        <w:rPr>
          <w:b/>
          <w:lang w:val="en-GB"/>
        </w:rPr>
        <w:t>)</w:t>
      </w:r>
    </w:p>
    <w:p w14:paraId="0ACF2E76" w14:textId="77777777" w:rsidR="0015295F" w:rsidRDefault="0015295F" w:rsidP="0015295F">
      <w:pPr>
        <w:pStyle w:val="ListParagraph"/>
        <w:rPr>
          <w:lang w:val="en-GB"/>
        </w:rPr>
      </w:pPr>
      <w:r>
        <w:rPr>
          <w:lang w:val="en-GB"/>
        </w:rPr>
        <w:t xml:space="preserve">Packs the </w:t>
      </w:r>
      <w:proofErr w:type="spellStart"/>
      <w:r>
        <w:rPr>
          <w:lang w:val="en-GB"/>
        </w:rPr>
        <w:t>artifacts</w:t>
      </w:r>
      <w:proofErr w:type="spellEnd"/>
      <w:r>
        <w:rPr>
          <w:lang w:val="en-GB"/>
        </w:rPr>
        <w:t xml:space="preserve"> in </w:t>
      </w:r>
      <w:proofErr w:type="spellStart"/>
      <w:r>
        <w:rPr>
          <w:i/>
          <w:lang w:val="en-GB"/>
        </w:rPr>
        <w:t>a</w:t>
      </w:r>
      <w:proofErr w:type="spellEnd"/>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 xml:space="preserve">ames of the </w:t>
      </w:r>
      <w:proofErr w:type="spellStart"/>
      <w:r>
        <w:rPr>
          <w:lang w:val="en-GB"/>
        </w:rPr>
        <w:t>arti</w:t>
      </w:r>
      <w:r w:rsidRPr="00A44F0C">
        <w:rPr>
          <w:lang w:val="en-GB"/>
        </w:rPr>
        <w:t>facts</w:t>
      </w:r>
      <w:proofErr w:type="spellEnd"/>
      <w:r w:rsidRPr="00A44F0C">
        <w:rPr>
          <w:lang w:val="en-GB"/>
        </w:rPr>
        <w:t xml:space="preserve">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w:t>
      </w:r>
      <w:proofErr w:type="spellStart"/>
      <w:r>
        <w:rPr>
          <w:lang w:val="en-GB"/>
        </w:rPr>
        <w:t>artifact</w:t>
      </w:r>
      <w:proofErr w:type="spellEnd"/>
      <w:r>
        <w:rPr>
          <w:lang w:val="en-GB"/>
        </w:rPr>
        <w:t xml:space="preserve"> is created. If </w:t>
      </w:r>
      <w:r w:rsidRPr="00952A9C">
        <w:rPr>
          <w:i/>
          <w:lang w:val="en-GB"/>
        </w:rPr>
        <w:t>j</w:t>
      </w:r>
      <w:r>
        <w:rPr>
          <w:lang w:val="en-GB"/>
        </w:rPr>
        <w:t xml:space="preserve"> exists, the contents of </w:t>
      </w:r>
      <w:r w:rsidRPr="00952A9C">
        <w:rPr>
          <w:i/>
          <w:lang w:val="en-GB"/>
        </w:rPr>
        <w:t>j</w:t>
      </w:r>
      <w:r>
        <w:rPr>
          <w:lang w:val="en-GB"/>
        </w:rPr>
        <w:t xml:space="preserve"> is taken over into the result JAR, i.e., the </w:t>
      </w:r>
      <w:proofErr w:type="spellStart"/>
      <w:r>
        <w:rPr>
          <w:lang w:val="en-GB"/>
        </w:rPr>
        <w:t>artifacts</w:t>
      </w:r>
      <w:proofErr w:type="spellEnd"/>
      <w:r>
        <w:rPr>
          <w:lang w:val="en-GB"/>
        </w:rPr>
        <w:t xml:space="preserve">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14:paraId="49360948"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w:t>
      </w:r>
      <w:r w:rsidRPr="00725A64">
        <w:rPr>
          <w:b/>
          <w:lang w:val="en-GB"/>
        </w:rPr>
        <w:t>)</w:t>
      </w:r>
    </w:p>
    <w:p w14:paraId="390EF3A3" w14:textId="77777777" w:rsidR="0015295F" w:rsidRDefault="0015295F" w:rsidP="0015295F">
      <w:pPr>
        <w:pStyle w:val="ListParagraph"/>
        <w:rPr>
          <w:lang w:val="en-GB"/>
        </w:rPr>
      </w:pPr>
      <w:r>
        <w:rPr>
          <w:lang w:val="en-GB"/>
        </w:rPr>
        <w:t xml:space="preserve">Unpacks </w:t>
      </w:r>
      <w:proofErr w:type="spellStart"/>
      <w:r>
        <w:rPr>
          <w:lang w:val="en-GB"/>
        </w:rPr>
        <w:t>artifacts</w:t>
      </w:r>
      <w:proofErr w:type="spellEnd"/>
      <w:r>
        <w:rPr>
          <w:lang w:val="en-GB"/>
        </w:rPr>
        <w:t xml:space="preserve"> in the JAR file </w:t>
      </w:r>
      <w:r w:rsidRPr="00173578">
        <w:rPr>
          <w:i/>
          <w:lang w:val="en-GB"/>
        </w:rPr>
        <w:t>j</w:t>
      </w:r>
      <w:r>
        <w:rPr>
          <w:lang w:val="en-GB"/>
        </w:rPr>
        <w:t xml:space="preserve"> into the target path </w:t>
      </w:r>
      <w:r w:rsidRPr="00173578">
        <w:rPr>
          <w:i/>
          <w:lang w:val="en-GB"/>
        </w:rPr>
        <w:t>t</w:t>
      </w:r>
      <w:r w:rsidRPr="00A44F0C">
        <w:rPr>
          <w:lang w:val="en-GB"/>
        </w:rPr>
        <w:t>.</w:t>
      </w:r>
    </w:p>
    <w:p w14:paraId="0DA57DF3"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String p</w:t>
      </w:r>
      <w:r w:rsidRPr="00725A64">
        <w:rPr>
          <w:b/>
          <w:lang w:val="en-GB"/>
        </w:rPr>
        <w:t>)</w:t>
      </w:r>
    </w:p>
    <w:p w14:paraId="20DD7C91" w14:textId="77777777" w:rsidR="0015295F" w:rsidRDefault="0015295F" w:rsidP="0015295F">
      <w:pPr>
        <w:pStyle w:val="ListParagraph"/>
        <w:rPr>
          <w:lang w:val="en-GB"/>
        </w:rPr>
      </w:pPr>
      <w:r>
        <w:rPr>
          <w:lang w:val="en-GB"/>
        </w:rPr>
        <w:t xml:space="preserve">Unpacks those </w:t>
      </w:r>
      <w:proofErr w:type="spellStart"/>
      <w:r>
        <w:rPr>
          <w:lang w:val="en-GB"/>
        </w:rPr>
        <w:t>artifacts</w:t>
      </w:r>
      <w:proofErr w:type="spellEnd"/>
      <w:r>
        <w:rPr>
          <w:lang w:val="en-GB"/>
        </w:rPr>
        <w:t xml:space="preserve">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
    <w:p w14:paraId="6C007D5F" w14:textId="77777777" w:rsidR="0015295F" w:rsidRPr="00725A64" w:rsidRDefault="0015295F" w:rsidP="0015295F">
      <w:pPr>
        <w:pStyle w:val="ListParagraph"/>
        <w:numPr>
          <w:ilvl w:val="0"/>
          <w:numId w:val="11"/>
        </w:numPr>
        <w:rPr>
          <w:b/>
          <w:lang w:val="en-GB"/>
        </w:rPr>
      </w:pPr>
      <w:proofErr w:type="spellStart"/>
      <w:proofErr w:type="gramStart"/>
      <w:r>
        <w:rPr>
          <w:b/>
          <w:lang w:val="en-GB"/>
        </w:rPr>
        <w:lastRenderedPageBreak/>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Boolean m</w:t>
      </w:r>
      <w:r w:rsidRPr="00725A64">
        <w:rPr>
          <w:b/>
          <w:lang w:val="en-GB"/>
        </w:rPr>
        <w:t>)</w:t>
      </w:r>
    </w:p>
    <w:p w14:paraId="69D69647" w14:textId="77777777" w:rsidR="0015295F" w:rsidRDefault="0015295F" w:rsidP="0015295F">
      <w:pPr>
        <w:pStyle w:val="ListParagraph"/>
        <w:rPr>
          <w:lang w:val="en-GB"/>
        </w:rPr>
      </w:pPr>
      <w:r>
        <w:rPr>
          <w:lang w:val="en-GB"/>
        </w:rPr>
        <w:t xml:space="preserve">Unpacks </w:t>
      </w:r>
      <w:proofErr w:type="spellStart"/>
      <w:r>
        <w:rPr>
          <w:lang w:val="en-GB"/>
        </w:rPr>
        <w:t>artifacts</w:t>
      </w:r>
      <w:proofErr w:type="spellEnd"/>
      <w:r>
        <w:rPr>
          <w:lang w:val="en-GB"/>
        </w:rPr>
        <w:t xml:space="preserve">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14:paraId="685009DE" w14:textId="77777777" w:rsidR="0015295F" w:rsidRDefault="0015295F" w:rsidP="0015295F">
      <w:pPr>
        <w:pStyle w:val="ListParagraph"/>
        <w:numPr>
          <w:ilvl w:val="0"/>
          <w:numId w:val="11"/>
        </w:numPr>
        <w:spacing w:after="0"/>
        <w:ind w:left="714" w:hanging="357"/>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unjar</w:t>
      </w:r>
      <w:proofErr w:type="spellEnd"/>
      <w:r w:rsidRPr="00725A64">
        <w:rPr>
          <w:b/>
          <w:lang w:val="en-GB"/>
        </w:rPr>
        <w:t>(</w:t>
      </w:r>
      <w:r>
        <w:rPr>
          <w:b/>
          <w:lang w:val="en-GB"/>
        </w:rPr>
        <w:t>Path j, Path t, String p, Boolean m</w:t>
      </w:r>
      <w:r w:rsidRPr="00725A64">
        <w:rPr>
          <w:b/>
          <w:lang w:val="en-GB"/>
        </w:rPr>
        <w:t>)</w:t>
      </w:r>
    </w:p>
    <w:p w14:paraId="61976EF3" w14:textId="27262167" w:rsidR="0015295F" w:rsidRDefault="0015295F" w:rsidP="0015295F">
      <w:pPr>
        <w:ind w:left="709"/>
        <w:rPr>
          <w:ins w:id="251" w:author="Holger Eichelberger" w:date="2024-08-15T10:21:00Z"/>
          <w:lang w:val="en-GB"/>
        </w:rPr>
      </w:pPr>
      <w:r>
        <w:rPr>
          <w:lang w:val="en-GB"/>
        </w:rPr>
        <w:t xml:space="preserve">Unpacks those </w:t>
      </w:r>
      <w:proofErr w:type="spellStart"/>
      <w:r>
        <w:rPr>
          <w:lang w:val="en-GB"/>
        </w:rPr>
        <w:t>artifacts</w:t>
      </w:r>
      <w:proofErr w:type="spellEnd"/>
      <w:r>
        <w:rPr>
          <w:lang w:val="en-GB"/>
        </w:rPr>
        <w:t xml:space="preserve"> in the JAR file </w:t>
      </w:r>
      <w:r w:rsidRPr="007E4224">
        <w:rPr>
          <w:lang w:val="en-GB"/>
        </w:rPr>
        <w:t>j</w:t>
      </w:r>
      <w:r>
        <w:rPr>
          <w:lang w:val="en-GB"/>
        </w:rPr>
        <w:t xml:space="preserve"> matching the ANT pattern </w:t>
      </w:r>
      <w:r w:rsidRPr="007E4224">
        <w:rPr>
          <w:lang w:val="en-GB"/>
        </w:rPr>
        <w:t>p</w:t>
      </w:r>
      <w:r>
        <w:rPr>
          <w:lang w:val="en-GB"/>
        </w:rPr>
        <w:t xml:space="preserve"> into the target path </w:t>
      </w:r>
      <w:r w:rsidRPr="007E4224">
        <w:rPr>
          <w:lang w:val="en-GB"/>
        </w:rPr>
        <w:t>t</w:t>
      </w:r>
      <w:r>
        <w:rPr>
          <w:lang w:val="en-GB"/>
        </w:rPr>
        <w:t xml:space="preserve"> </w:t>
      </w:r>
      <w:r w:rsidRPr="00EA7856">
        <w:rPr>
          <w:lang w:val="en-GB"/>
        </w:rPr>
        <w:t>whereby</w:t>
      </w:r>
      <w:r w:rsidRPr="005064AE">
        <w:rPr>
          <w:lang w:val="en-GB"/>
        </w:rPr>
        <w:t xml:space="preserve"> </w:t>
      </w:r>
      <w:r w:rsidRPr="007E4224">
        <w:rPr>
          <w:lang w:val="en-GB"/>
        </w:rPr>
        <w:t>m</w:t>
      </w:r>
      <w:r w:rsidRPr="005064AE">
        <w:rPr>
          <w:lang w:val="en-GB"/>
        </w:rPr>
        <w:t xml:space="preserve"> determines whether the manifest shall also be unpacked</w:t>
      </w:r>
      <w:r w:rsidRPr="00A44F0C">
        <w:rPr>
          <w:lang w:val="en-GB"/>
        </w:rPr>
        <w:t>.</w:t>
      </w:r>
      <w:bookmarkStart w:id="252" w:name="_Ref416534277"/>
    </w:p>
    <w:p w14:paraId="0AF30244" w14:textId="77777777" w:rsidR="0042364F" w:rsidRDefault="0042364F" w:rsidP="0042364F">
      <w:pPr>
        <w:pStyle w:val="Heading2"/>
        <w:rPr>
          <w:ins w:id="253" w:author="Holger Eichelberger" w:date="2024-08-15T10:21:00Z"/>
        </w:rPr>
      </w:pPr>
      <w:bookmarkStart w:id="254" w:name="_Ref174609570"/>
      <w:bookmarkStart w:id="255" w:name="_Toc174609725"/>
      <w:ins w:id="256" w:author="Holger Eichelberger" w:date="2024-08-15T10:21:00Z">
        <w:r>
          <w:t>Java Code</w:t>
        </w:r>
        <w:bookmarkEnd w:id="254"/>
        <w:bookmarkEnd w:id="255"/>
      </w:ins>
    </w:p>
    <w:p w14:paraId="27AA92B7" w14:textId="5276BD2A" w:rsidR="0042364F" w:rsidRPr="00E06ECD" w:rsidRDefault="0042364F" w:rsidP="0042364F">
      <w:pPr>
        <w:rPr>
          <w:ins w:id="257" w:author="Holger Eichelberger" w:date="2024-08-15T10:21:00Z"/>
          <w:lang w:val="en-GB"/>
        </w:rPr>
      </w:pPr>
      <w:ins w:id="258" w:author="Holger Eichelberger" w:date="2024-08-15T10:21:00Z">
        <w:r>
          <w:rPr>
            <w:lang w:val="en-GB"/>
          </w:rPr>
          <w:t>The Java extension for VIL/VTL also provides a special artefact type to support code creation and formatting in any sequence (in contrast to the Java artefact/</w:t>
        </w:r>
        <w:proofErr w:type="spellStart"/>
        <w:r>
          <w:rPr>
            <w:lang w:val="en-GB"/>
          </w:rPr>
          <w:t>instantiator</w:t>
        </w:r>
        <w:proofErr w:type="spellEnd"/>
        <w:r>
          <w:rPr>
            <w:lang w:val="en-GB"/>
          </w:rPr>
          <w:t xml:space="preserve"> discussed in Section </w:t>
        </w:r>
        <w:r>
          <w:rPr>
            <w:lang w:val="en-GB"/>
          </w:rPr>
          <w:fldChar w:fldCharType="begin"/>
        </w:r>
        <w:r>
          <w:rPr>
            <w:lang w:val="en-GB"/>
          </w:rPr>
          <w:instrText xml:space="preserve"> REF _Ref393271274 \r \h </w:instrText>
        </w:r>
      </w:ins>
      <w:r>
        <w:rPr>
          <w:lang w:val="en-GB"/>
        </w:rPr>
      </w:r>
      <w:ins w:id="259" w:author="Holger Eichelberger" w:date="2024-08-15T10:21:00Z">
        <w:r>
          <w:rPr>
            <w:lang w:val="en-GB"/>
          </w:rPr>
          <w:fldChar w:fldCharType="separate"/>
        </w:r>
      </w:ins>
      <w:ins w:id="260" w:author="Holger Eichelberger" w:date="2024-08-19T09:56:00Z">
        <w:r w:rsidR="002A0807">
          <w:rPr>
            <w:lang w:val="en-GB"/>
          </w:rPr>
          <w:t>2.2</w:t>
        </w:r>
      </w:ins>
      <w:ins w:id="261" w:author="Holger Eichelberger" w:date="2024-08-15T10:21:00Z">
        <w:r>
          <w:rPr>
            <w:lang w:val="en-GB"/>
          </w:rPr>
          <w:fldChar w:fldCharType="end"/>
        </w:r>
        <w:r>
          <w:rPr>
            <w:lang w:val="en-GB"/>
          </w:rPr>
          <w:t>). This artefact is currently in development and will be documented as soon as possible.</w:t>
        </w:r>
      </w:ins>
    </w:p>
    <w:p w14:paraId="12F0F84A" w14:textId="55CB502B" w:rsidR="0042364F" w:rsidDel="0042364F" w:rsidRDefault="0042364F">
      <w:pPr>
        <w:rPr>
          <w:del w:id="262" w:author="Holger Eichelberger" w:date="2024-08-15T10:21:00Z"/>
          <w:lang w:val="en-GB"/>
        </w:rPr>
        <w:pPrChange w:id="263" w:author="Holger Eichelberger" w:date="2024-08-15T10:21:00Z">
          <w:pPr>
            <w:ind w:left="709"/>
          </w:pPr>
        </w:pPrChange>
      </w:pPr>
      <w:bookmarkStart w:id="264" w:name="_Toc174609726"/>
      <w:bookmarkEnd w:id="264"/>
    </w:p>
    <w:p w14:paraId="538776FB" w14:textId="7235220E" w:rsidR="0042364F" w:rsidRDefault="0042364F" w:rsidP="0042364F">
      <w:pPr>
        <w:pStyle w:val="Heading2"/>
        <w:rPr>
          <w:ins w:id="265" w:author="Holger Eichelberger" w:date="2024-08-15T10:20:00Z"/>
        </w:rPr>
      </w:pPr>
      <w:bookmarkStart w:id="266" w:name="_Ref174609651"/>
      <w:bookmarkStart w:id="267" w:name="_Toc174609727"/>
      <w:proofErr w:type="spellStart"/>
      <w:ins w:id="268" w:author="Holger Eichelberger" w:date="2024-08-15T10:20:00Z">
        <w:r>
          <w:t>AspectJ</w:t>
        </w:r>
        <w:bookmarkEnd w:id="266"/>
        <w:bookmarkEnd w:id="267"/>
        <w:proofErr w:type="spellEnd"/>
      </w:ins>
    </w:p>
    <w:p w14:paraId="0988504C" w14:textId="0EAAA3DD" w:rsidR="0015295F" w:rsidRPr="0042364F" w:rsidDel="0042364F" w:rsidRDefault="0015295F" w:rsidP="0015295F">
      <w:pPr>
        <w:rPr>
          <w:del w:id="269" w:author="Holger Eichelberger" w:date="2024-08-15T10:20:00Z"/>
          <w:rFonts w:cs="Arial"/>
          <w:b/>
          <w:bCs/>
          <w:i/>
          <w:iCs/>
          <w:sz w:val="28"/>
          <w:szCs w:val="28"/>
          <w:rPrChange w:id="270" w:author="Holger Eichelberger" w:date="2024-08-15T10:20:00Z">
            <w:rPr>
              <w:del w:id="271" w:author="Holger Eichelberger" w:date="2024-08-15T10:20:00Z"/>
              <w:lang w:val="en-GB"/>
            </w:rPr>
          </w:rPrChange>
        </w:rPr>
      </w:pPr>
      <w:del w:id="272" w:author="Holger Eichelberger" w:date="2024-08-15T10:20:00Z">
        <w:r w:rsidRPr="0042364F" w:rsidDel="0042364F">
          <w:rPr>
            <w:rFonts w:cs="Arial"/>
            <w:b/>
            <w:bCs/>
            <w:i/>
            <w:iCs/>
            <w:sz w:val="28"/>
            <w:szCs w:val="28"/>
            <w:rPrChange w:id="273" w:author="Holger Eichelberger" w:date="2024-08-15T10:20:00Z">
              <w:rPr>
                <w:b/>
                <w:i/>
                <w:lang w:val="en-GB"/>
              </w:rPr>
            </w:rPrChange>
          </w:rPr>
          <w:delText>AspectJ</w:delText>
        </w:r>
        <w:bookmarkEnd w:id="252"/>
      </w:del>
    </w:p>
    <w:p w14:paraId="4D7D3C4A" w14:textId="4821E62B" w:rsidR="0015295F" w:rsidRDefault="0015295F" w:rsidP="0015295F">
      <w:pPr>
        <w:rPr>
          <w:lang w:val="en-GB"/>
        </w:rPr>
      </w:pPr>
      <w:r w:rsidRPr="00AE499F">
        <w:rPr>
          <w:lang w:val="en-GB"/>
        </w:rPr>
        <w:t xml:space="preserve">The </w:t>
      </w:r>
      <w:r>
        <w:rPr>
          <w:lang w:val="en-GB"/>
        </w:rPr>
        <w:t>AspectJ [</w:t>
      </w:r>
      <w:r w:rsidR="000802A4">
        <w:fldChar w:fldCharType="begin"/>
      </w:r>
      <w:r w:rsidR="000802A4" w:rsidRPr="007C2B60">
        <w:rPr>
          <w:lang w:val="en-US"/>
        </w:rPr>
        <w:instrText xml:space="preserve"> REF BIB_www_mi_aspectj \* MERGEFORMAT </w:instrText>
      </w:r>
      <w:r w:rsidR="000802A4">
        <w:fldChar w:fldCharType="separate"/>
      </w:r>
      <w:r w:rsidR="002A0807" w:rsidRPr="001E46F3">
        <w:rPr>
          <w:lang w:val="en-GB"/>
        </w:rPr>
        <w:t>1</w:t>
      </w:r>
      <w:r w:rsidR="000802A4">
        <w:rPr>
          <w:lang w:val="en-GB"/>
        </w:rPr>
        <w:fldChar w:fldCharType="end"/>
      </w:r>
      <w:r>
        <w:rPr>
          <w:lang w:val="en-GB"/>
        </w:rPr>
        <w:t>]</w:t>
      </w:r>
      <w:r w:rsidRPr="00AE499F">
        <w:rPr>
          <w:lang w:val="en-GB"/>
        </w:rPr>
        <w:t xml:space="preserve"> </w:t>
      </w:r>
      <w:r>
        <w:rPr>
          <w:lang w:val="en-GB"/>
        </w:rPr>
        <w:t xml:space="preserve">extension </w:t>
      </w:r>
      <w:r w:rsidRPr="00AE499F">
        <w:rPr>
          <w:lang w:val="en-GB"/>
        </w:rPr>
        <w:t>allows to directly compile</w:t>
      </w:r>
      <w:r>
        <w:fldChar w:fldCharType="begin"/>
      </w:r>
      <w:r w:rsidRPr="007E3A9F">
        <w:rPr>
          <w:lang w:val="en-US"/>
        </w:rPr>
        <w:instrText xml:space="preserve"> NOTEREF _Ref393433036 \h  \* MERGEFORMAT </w:instrText>
      </w:r>
      <w:r>
        <w:fldChar w:fldCharType="separate"/>
      </w:r>
      <w:ins w:id="274" w:author="Holger Eichelberger" w:date="2024-08-19T09:56:00Z">
        <w:r w:rsidR="002A0807" w:rsidRPr="002A0807">
          <w:rPr>
            <w:vertAlign w:val="superscript"/>
            <w:lang w:val="en-GB"/>
            <w:rPrChange w:id="275" w:author="Holger Eichelberger" w:date="2024-08-19T09:56:00Z">
              <w:rPr>
                <w:lang w:val="en-US"/>
              </w:rPr>
            </w:rPrChange>
          </w:rPr>
          <w:t>6</w:t>
        </w:r>
      </w:ins>
      <w:del w:id="276" w:author="Holger Eichelberger" w:date="2022-03-31T11:34:00Z">
        <w:r w:rsidR="00554672" w:rsidRPr="00554672" w:rsidDel="006D526F">
          <w:rPr>
            <w:vertAlign w:val="superscript"/>
            <w:lang w:val="en-GB"/>
          </w:rPr>
          <w:delText>5</w:delText>
        </w:r>
      </w:del>
      <w:r>
        <w:fldChar w:fldCharType="end"/>
      </w:r>
      <w:r w:rsidRPr="00AE499F">
        <w:rPr>
          <w:lang w:val="en-GB"/>
        </w:rPr>
        <w:t xml:space="preserve"> Java </w:t>
      </w:r>
      <w:r>
        <w:rPr>
          <w:lang w:val="en-GB"/>
        </w:rPr>
        <w:t xml:space="preserve">and AspectJ </w:t>
      </w:r>
      <w:r w:rsidRPr="00AE499F">
        <w:rPr>
          <w:lang w:val="en-GB"/>
        </w:rPr>
        <w:t xml:space="preserve">source </w:t>
      </w:r>
      <w:proofErr w:type="spellStart"/>
      <w:r w:rsidRPr="00AE499F">
        <w:rPr>
          <w:lang w:val="en-GB"/>
        </w:rPr>
        <w:t>art</w:t>
      </w:r>
      <w:r>
        <w:rPr>
          <w:lang w:val="en-GB"/>
        </w:rPr>
        <w:t>i</w:t>
      </w:r>
      <w:r w:rsidRPr="00AE499F">
        <w:rPr>
          <w:lang w:val="en-GB"/>
        </w:rPr>
        <w:t>facts</w:t>
      </w:r>
      <w:proofErr w:type="spellEnd"/>
      <w:r w:rsidRPr="00AE499F">
        <w:rPr>
          <w:lang w:val="en-GB"/>
        </w:rPr>
        <w:t xml:space="preserve"> from VIL.</w:t>
      </w:r>
    </w:p>
    <w:p w14:paraId="587EC410" w14:textId="77777777" w:rsidR="0015295F" w:rsidRDefault="0015295F" w:rsidP="0015295F">
      <w:pPr>
        <w:rPr>
          <w:lang w:val="en-GB"/>
        </w:rPr>
      </w:pPr>
      <w:r w:rsidRPr="00A749B6">
        <w:rPr>
          <w:b/>
          <w:lang w:val="en-GB"/>
        </w:rPr>
        <w:t>Types</w:t>
      </w:r>
    </w:p>
    <w:p w14:paraId="12348A35" w14:textId="77777777" w:rsidR="0015295F" w:rsidRDefault="0015295F" w:rsidP="0015295F">
      <w:pPr>
        <w:rPr>
          <w:lang w:val="en-GB"/>
        </w:rPr>
      </w:pPr>
      <w:r w:rsidRPr="009F371A">
        <w:rPr>
          <w:lang w:val="en-GB"/>
        </w:rPr>
        <w:t>This extension does not provide additional types.</w:t>
      </w:r>
    </w:p>
    <w:p w14:paraId="04A6D86B" w14:textId="77777777" w:rsidR="0015295F" w:rsidRDefault="0015295F" w:rsidP="0015295F">
      <w:pPr>
        <w:rPr>
          <w:lang w:val="en-GB"/>
        </w:rPr>
      </w:pPr>
      <w:proofErr w:type="spellStart"/>
      <w:r>
        <w:rPr>
          <w:b/>
          <w:lang w:val="en-GB"/>
        </w:rPr>
        <w:t>Instantiator</w:t>
      </w:r>
      <w:proofErr w:type="spellEnd"/>
    </w:p>
    <w:p w14:paraId="0FC92716" w14:textId="77777777" w:rsidR="0015295F" w:rsidRDefault="0015295F" w:rsidP="0015295F">
      <w:pPr>
        <w:rPr>
          <w:lang w:val="en-GB"/>
        </w:rPr>
      </w:pPr>
      <w:r>
        <w:rPr>
          <w:lang w:val="en-GB"/>
        </w:rPr>
        <w:t xml:space="preserve">The AspectJ extension provides the following </w:t>
      </w:r>
      <w:proofErr w:type="spellStart"/>
      <w:r>
        <w:rPr>
          <w:lang w:val="en-GB"/>
        </w:rPr>
        <w:t>instantiator</w:t>
      </w:r>
      <w:proofErr w:type="spellEnd"/>
      <w:r>
        <w:rPr>
          <w:lang w:val="en-GB"/>
        </w:rPr>
        <w:t xml:space="preserve"> calls</w:t>
      </w:r>
    </w:p>
    <w:p w14:paraId="32ED42E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aspectJ</w:t>
      </w:r>
      <w:proofErr w:type="spellEnd"/>
      <w:r w:rsidRPr="00725A64">
        <w:rPr>
          <w:b/>
          <w:lang w:val="en-GB"/>
        </w:rPr>
        <w:t>(</w:t>
      </w:r>
      <w:r>
        <w:rPr>
          <w:b/>
          <w:lang w:val="en-GB"/>
        </w:rPr>
        <w:t>Path s, Path t, ...</w:t>
      </w:r>
      <w:r w:rsidRPr="00725A64">
        <w:rPr>
          <w:b/>
          <w:lang w:val="en-GB"/>
        </w:rPr>
        <w:t>)</w:t>
      </w:r>
    </w:p>
    <w:p w14:paraId="532C251B" w14:textId="77777777" w:rsidR="0015295F" w:rsidRDefault="0015295F" w:rsidP="0015295F">
      <w:pPr>
        <w:pStyle w:val="ListParagraph"/>
        <w:rPr>
          <w:lang w:val="en-GB"/>
        </w:rPr>
      </w:pPr>
      <w:r>
        <w:rPr>
          <w:lang w:val="en-GB"/>
        </w:rPr>
        <w:t xml:space="preserve">Compiles the </w:t>
      </w:r>
      <w:proofErr w:type="spellStart"/>
      <w:r>
        <w:rPr>
          <w:lang w:val="en-GB"/>
        </w:rPr>
        <w:t>artifacts</w:t>
      </w:r>
      <w:proofErr w:type="spellEnd"/>
      <w:r>
        <w:rPr>
          <w:lang w:val="en-GB"/>
        </w:rPr>
        <w:t xml:space="preserve">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w:t>
      </w:r>
      <w:proofErr w:type="spellStart"/>
      <w:r>
        <w:rPr>
          <w:lang w:val="en-GB"/>
        </w:rPr>
        <w:t>blackbox</w:t>
      </w:r>
      <w:proofErr w:type="spellEnd"/>
      <w:r>
        <w:rPr>
          <w:lang w:val="en-GB"/>
        </w:rPr>
        <w:t xml:space="preserve"> </w:t>
      </w:r>
      <w:proofErr w:type="spellStart"/>
      <w:r>
        <w:rPr>
          <w:lang w:val="en-GB"/>
        </w:rPr>
        <w:t>instantiator</w:t>
      </w:r>
      <w:proofErr w:type="spellEnd"/>
      <w:r>
        <w:rPr>
          <w:lang w:val="en-GB"/>
        </w:rPr>
        <w:t>.</w:t>
      </w:r>
    </w:p>
    <w:p w14:paraId="5F985572" w14:textId="77777777" w:rsidR="0015295F"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proofErr w:type="spellStart"/>
      <w:r>
        <w:rPr>
          <w:b/>
          <w:lang w:val="en-GB"/>
        </w:rPr>
        <w:t>aspectJ</w:t>
      </w:r>
      <w:proofErr w:type="spellEnd"/>
      <w:r w:rsidRPr="00725A64">
        <w:rPr>
          <w:b/>
          <w:lang w:val="en-GB"/>
        </w:rPr>
        <w:t>(</w:t>
      </w:r>
      <w:proofErr w:type="spellStart"/>
      <w:r>
        <w:rPr>
          <w:b/>
          <w:lang w:val="en-GB"/>
        </w:rPr>
        <w:t>collectionOf</w:t>
      </w:r>
      <w:proofErr w:type="spellEnd"/>
      <w:r>
        <w:rPr>
          <w:b/>
          <w:lang w:val="en-GB"/>
        </w:rPr>
        <w:t>(</w:t>
      </w:r>
      <w:proofErr w:type="spellStart"/>
      <w:r>
        <w:rPr>
          <w:b/>
          <w:lang w:val="en-GB"/>
        </w:rPr>
        <w:t>FileArtifact</w:t>
      </w:r>
      <w:proofErr w:type="spellEnd"/>
      <w:r>
        <w:rPr>
          <w:b/>
          <w:lang w:val="en-GB"/>
        </w:rPr>
        <w:t>) s, Path t, ...</w:t>
      </w:r>
      <w:r w:rsidRPr="00725A64">
        <w:rPr>
          <w:b/>
          <w:lang w:val="en-GB"/>
        </w:rPr>
        <w:t>)</w:t>
      </w:r>
    </w:p>
    <w:p w14:paraId="7212F20B" w14:textId="77777777" w:rsidR="0015295F" w:rsidRDefault="0015295F" w:rsidP="0015295F">
      <w:pPr>
        <w:pStyle w:val="ListParagraph"/>
        <w:rPr>
          <w:b/>
          <w:lang w:val="en-GB"/>
        </w:rPr>
      </w:pPr>
      <w:r w:rsidRPr="003A7553">
        <w:rPr>
          <w:lang w:val="en-GB"/>
        </w:rPr>
        <w:t xml:space="preserve">Compiles the </w:t>
      </w:r>
      <w:proofErr w:type="spellStart"/>
      <w:r w:rsidRPr="003A7553">
        <w:rPr>
          <w:lang w:val="en-GB"/>
        </w:rPr>
        <w:t>art</w:t>
      </w:r>
      <w:r>
        <w:rPr>
          <w:lang w:val="en-GB"/>
        </w:rPr>
        <w:t>i</w:t>
      </w:r>
      <w:r w:rsidRPr="003A7553">
        <w:rPr>
          <w:lang w:val="en-GB"/>
        </w:rPr>
        <w:t>facts</w:t>
      </w:r>
      <w:proofErr w:type="spellEnd"/>
      <w:r w:rsidRPr="003A7553">
        <w:rPr>
          <w:lang w:val="en-GB"/>
        </w:rPr>
        <w:t xml:space="preserve"> denoted by </w:t>
      </w:r>
      <w:r w:rsidRPr="003A7553">
        <w:rPr>
          <w:i/>
          <w:lang w:val="en-GB"/>
        </w:rPr>
        <w:t>s</w:t>
      </w:r>
      <w:r w:rsidRPr="003A7553">
        <w:rPr>
          <w:lang w:val="en-GB"/>
        </w:rPr>
        <w:t xml:space="preserve"> into the target path </w:t>
      </w:r>
      <w:r w:rsidRPr="003A7553">
        <w:rPr>
          <w:i/>
          <w:lang w:val="en-GB"/>
        </w:rPr>
        <w:t>t</w:t>
      </w:r>
      <w:r w:rsidRPr="003A7553">
        <w:rPr>
          <w:lang w:val="en-GB"/>
        </w:rPr>
        <w:t xml:space="preserve">. Additional parameters of the AspectJ compiler can directly be given as named attributes as described above for the Java compiler </w:t>
      </w:r>
      <w:proofErr w:type="spellStart"/>
      <w:r w:rsidRPr="003A7553">
        <w:rPr>
          <w:lang w:val="en-GB"/>
        </w:rPr>
        <w:t>blackbox</w:t>
      </w:r>
      <w:proofErr w:type="spellEnd"/>
      <w:r w:rsidRPr="003A7553">
        <w:rPr>
          <w:lang w:val="en-GB"/>
        </w:rPr>
        <w:t xml:space="preserve"> </w:t>
      </w:r>
      <w:proofErr w:type="spellStart"/>
      <w:r w:rsidRPr="003A7553">
        <w:rPr>
          <w:lang w:val="en-GB"/>
        </w:rPr>
        <w:t>instantiator</w:t>
      </w:r>
      <w:proofErr w:type="spellEnd"/>
      <w:r w:rsidRPr="003A7553">
        <w:rPr>
          <w:lang w:val="en-GB"/>
        </w:rPr>
        <w:t>.</w:t>
      </w:r>
      <w:r w:rsidRPr="003A7553">
        <w:rPr>
          <w:b/>
          <w:lang w:val="en-GB"/>
        </w:rPr>
        <w:t xml:space="preserve"> </w:t>
      </w:r>
    </w:p>
    <w:p w14:paraId="5BDC84F5" w14:textId="3DB485B0" w:rsidR="0015295F" w:rsidRPr="00A749B6" w:rsidRDefault="0015295F" w:rsidP="00A03E0B">
      <w:pPr>
        <w:pStyle w:val="Heading2"/>
      </w:pPr>
      <w:bookmarkStart w:id="277" w:name="_Toc422485278"/>
      <w:bookmarkStart w:id="278" w:name="_Ref393271276"/>
      <w:bookmarkStart w:id="279" w:name="_Toc174609728"/>
      <w:bookmarkEnd w:id="277"/>
      <w:r w:rsidRPr="00A749B6">
        <w:t>XVCL</w:t>
      </w:r>
      <w:bookmarkEnd w:id="278"/>
      <w:bookmarkEnd w:id="279"/>
    </w:p>
    <w:p w14:paraId="35E599AD" w14:textId="77777777" w:rsidR="0015295F" w:rsidRDefault="0015295F" w:rsidP="0015295F">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7"/>
      </w:r>
      <w:r>
        <w:rPr>
          <w:lang w:val="en-GB"/>
        </w:rPr>
        <w:t xml:space="preserve"> in VIL scripts. However, this is the integration of a 3</w:t>
      </w:r>
      <w:r w:rsidRPr="00A749B6">
        <w:rPr>
          <w:vertAlign w:val="superscript"/>
          <w:lang w:val="en-GB"/>
        </w:rPr>
        <w:t>rd</w:t>
      </w:r>
      <w:r>
        <w:rPr>
          <w:lang w:val="en-GB"/>
        </w:rPr>
        <w:t xml:space="preserve"> party research prototype, which is </w:t>
      </w:r>
      <w:proofErr w:type="spellStart"/>
      <w:r>
        <w:rPr>
          <w:lang w:val="en-GB"/>
        </w:rPr>
        <w:t>not longer</w:t>
      </w:r>
      <w:proofErr w:type="spellEnd"/>
      <w:r>
        <w:rPr>
          <w:lang w:val="en-GB"/>
        </w:rPr>
        <w:t xml:space="preserve"> maintained. This </w:t>
      </w:r>
      <w:proofErr w:type="spellStart"/>
      <w:r>
        <w:rPr>
          <w:lang w:val="en-GB"/>
        </w:rPr>
        <w:t>instantiator</w:t>
      </w:r>
      <w:proofErr w:type="spellEnd"/>
      <w:r>
        <w:rPr>
          <w:lang w:val="en-GB"/>
        </w:rPr>
        <w:t xml:space="preserve"> is only for demonstration purpose and contains some known bugs (see below). </w:t>
      </w:r>
    </w:p>
    <w:p w14:paraId="44454030" w14:textId="77777777" w:rsidR="0015295F" w:rsidRDefault="0015295F" w:rsidP="0015295F">
      <w:pPr>
        <w:rPr>
          <w:b/>
          <w:lang w:val="en-GB"/>
        </w:rPr>
      </w:pPr>
      <w:r>
        <w:rPr>
          <w:b/>
          <w:lang w:val="en-GB"/>
        </w:rPr>
        <w:t>Types</w:t>
      </w:r>
    </w:p>
    <w:p w14:paraId="2FBC5013" w14:textId="77777777" w:rsidR="0015295F" w:rsidRPr="009F371A" w:rsidRDefault="0015295F" w:rsidP="0015295F">
      <w:pPr>
        <w:rPr>
          <w:lang w:val="en-GB"/>
        </w:rPr>
      </w:pPr>
      <w:r w:rsidRPr="009F371A">
        <w:rPr>
          <w:lang w:val="en-GB"/>
        </w:rPr>
        <w:t>This extension does not provide additional types.</w:t>
      </w:r>
    </w:p>
    <w:p w14:paraId="6658AC30" w14:textId="77777777" w:rsidR="0015295F" w:rsidRDefault="0015295F" w:rsidP="0015295F">
      <w:pPr>
        <w:rPr>
          <w:b/>
          <w:lang w:val="en-GB"/>
        </w:rPr>
      </w:pPr>
      <w:proofErr w:type="spellStart"/>
      <w:r>
        <w:rPr>
          <w:b/>
          <w:lang w:val="en-GB"/>
        </w:rPr>
        <w:t>Instantiators</w:t>
      </w:r>
      <w:proofErr w:type="spellEnd"/>
    </w:p>
    <w:p w14:paraId="72D28B9F" w14:textId="77777777" w:rsidR="0015295F" w:rsidRDefault="0015295F" w:rsidP="0015295F">
      <w:pPr>
        <w:rPr>
          <w:lang w:val="en-GB"/>
        </w:rPr>
      </w:pPr>
      <w:r w:rsidRPr="00725A64">
        <w:rPr>
          <w:lang w:val="en-GB"/>
        </w:rPr>
        <w:t xml:space="preserve">The </w:t>
      </w:r>
      <w:r>
        <w:rPr>
          <w:lang w:val="en-GB"/>
        </w:rPr>
        <w:t xml:space="preserve">XVCL </w:t>
      </w:r>
      <w:proofErr w:type="spellStart"/>
      <w:r>
        <w:rPr>
          <w:lang w:val="en-GB"/>
        </w:rPr>
        <w:t>instantiator</w:t>
      </w:r>
      <w:proofErr w:type="spellEnd"/>
      <w:r>
        <w:rPr>
          <w:lang w:val="en-GB"/>
        </w:rPr>
        <w:t xml:space="preserve"> integrates XVCL into VIL/VTL. Two different kinds of </w:t>
      </w:r>
      <w:proofErr w:type="spellStart"/>
      <w:r>
        <w:rPr>
          <w:lang w:val="en-GB"/>
        </w:rPr>
        <w:t>artifacts</w:t>
      </w:r>
      <w:proofErr w:type="spellEnd"/>
      <w:r>
        <w:rPr>
          <w:lang w:val="en-GB"/>
        </w:rPr>
        <w:t xml:space="preserve"> are needed to use XVCL, which are usually saved as *.</w:t>
      </w:r>
      <w:proofErr w:type="spellStart"/>
      <w:r>
        <w:rPr>
          <w:lang w:val="en-GB"/>
        </w:rPr>
        <w:t>xvcl</w:t>
      </w:r>
      <w:proofErr w:type="spellEnd"/>
      <w:r>
        <w:rPr>
          <w:lang w:val="en-GB"/>
        </w:rPr>
        <w:t xml:space="preserve"> files:</w:t>
      </w:r>
    </w:p>
    <w:p w14:paraId="124338F8" w14:textId="77777777" w:rsidR="0015295F" w:rsidRDefault="0015295F" w:rsidP="0015295F">
      <w:pPr>
        <w:pStyle w:val="ListParagraph"/>
        <w:numPr>
          <w:ilvl w:val="0"/>
          <w:numId w:val="27"/>
        </w:numPr>
        <w:rPr>
          <w:lang w:val="en-GB"/>
        </w:rPr>
      </w:pPr>
      <w:r>
        <w:rPr>
          <w:lang w:val="en-GB"/>
        </w:rPr>
        <w:t xml:space="preserve">XVCL </w:t>
      </w:r>
      <w:proofErr w:type="spellStart"/>
      <w:r>
        <w:rPr>
          <w:lang w:val="en-GB"/>
        </w:rPr>
        <w:t>artifacts</w:t>
      </w:r>
      <w:proofErr w:type="spellEnd"/>
      <w:r>
        <w:rPr>
          <w:lang w:val="en-GB"/>
        </w:rPr>
        <w:t xml:space="preserve"> describe the instantiation of (code) </w:t>
      </w:r>
      <w:proofErr w:type="spellStart"/>
      <w:r>
        <w:rPr>
          <w:lang w:val="en-GB"/>
        </w:rPr>
        <w:t>artifacts</w:t>
      </w:r>
      <w:proofErr w:type="spellEnd"/>
      <w:r>
        <w:rPr>
          <w:lang w:val="en-GB"/>
        </w:rPr>
        <w:t>, based on XML.</w:t>
      </w:r>
    </w:p>
    <w:p w14:paraId="37ED2C47" w14:textId="77777777" w:rsidR="0015295F" w:rsidRDefault="0015295F" w:rsidP="0015295F">
      <w:pPr>
        <w:pStyle w:val="ListParagraph"/>
        <w:numPr>
          <w:ilvl w:val="0"/>
          <w:numId w:val="27"/>
        </w:numPr>
        <w:rPr>
          <w:lang w:val="en-GB"/>
        </w:rPr>
      </w:pPr>
      <w:r>
        <w:rPr>
          <w:lang w:val="en-GB"/>
        </w:rPr>
        <w:lastRenderedPageBreak/>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w:t>
      </w:r>
      <w:r w:rsidR="00A8797B">
        <w:rPr>
          <w:lang w:val="en-GB"/>
        </w:rPr>
        <w:t>[4]</w:t>
      </w:r>
      <w:r>
        <w:rPr>
          <w:lang w:val="en-GB"/>
        </w:rPr>
        <w:t xml:space="preserve"> for the creation of a product specific specification file.</w:t>
      </w:r>
    </w:p>
    <w:p w14:paraId="20C883C0" w14:textId="77777777" w:rsidR="0015295F" w:rsidRDefault="0015295F" w:rsidP="0015295F">
      <w:pPr>
        <w:pStyle w:val="ListParagraph"/>
        <w:rPr>
          <w:lang w:val="en-GB"/>
        </w:rPr>
      </w:pPr>
    </w:p>
    <w:p w14:paraId="47731C10" w14:textId="77777777" w:rsidR="0015295F" w:rsidRDefault="0015295F" w:rsidP="0015295F">
      <w:pPr>
        <w:pStyle w:val="ListParagraph"/>
        <w:numPr>
          <w:ilvl w:val="0"/>
          <w:numId w:val="11"/>
        </w:numPr>
        <w:rPr>
          <w:b/>
          <w:lang w:val="en-GB"/>
        </w:rPr>
      </w:pPr>
      <w:proofErr w:type="spellStart"/>
      <w:proofErr w:type="gramStart"/>
      <w:r>
        <w:rPr>
          <w:b/>
          <w:lang w:val="en-GB"/>
        </w:rPr>
        <w:t>xvcl</w:t>
      </w:r>
      <w:proofErr w:type="spellEnd"/>
      <w:r w:rsidRPr="00725A64">
        <w:rPr>
          <w:b/>
          <w:lang w:val="en-GB"/>
        </w:rPr>
        <w:t>(</w:t>
      </w:r>
      <w:proofErr w:type="spellStart"/>
      <w:proofErr w:type="gramEnd"/>
      <w:r>
        <w:rPr>
          <w:b/>
          <w:lang w:val="en-GB"/>
        </w:rPr>
        <w:t>FileArtifact</w:t>
      </w:r>
      <w:proofErr w:type="spellEnd"/>
      <w:r>
        <w:rPr>
          <w:b/>
          <w:lang w:val="en-GB"/>
        </w:rPr>
        <w:t xml:space="preserve"> s</w:t>
      </w:r>
      <w:r w:rsidRPr="00725A64">
        <w:rPr>
          <w:b/>
          <w:lang w:val="en-GB"/>
        </w:rPr>
        <w:t>)</w:t>
      </w:r>
    </w:p>
    <w:p w14:paraId="26087E50" w14:textId="77777777" w:rsidR="0015295F" w:rsidRDefault="0015295F" w:rsidP="0015295F">
      <w:pPr>
        <w:pStyle w:val="ListParagraph"/>
        <w:rPr>
          <w:lang w:val="en-GB"/>
        </w:rPr>
      </w:pPr>
      <w:r>
        <w:rPr>
          <w:lang w:val="en-GB"/>
        </w:rPr>
        <w:t xml:space="preserve">Uses the </w:t>
      </w:r>
      <w:r w:rsidRPr="00173578">
        <w:rPr>
          <w:i/>
          <w:lang w:val="en-GB"/>
        </w:rPr>
        <w:t>s</w:t>
      </w:r>
      <w:r>
        <w:rPr>
          <w:lang w:val="en-GB"/>
        </w:rPr>
        <w:t xml:space="preserve"> for instantiation files with XVCL. This file must be structured as follows:</w:t>
      </w:r>
    </w:p>
    <w:p w14:paraId="2EE27724" w14:textId="77777777" w:rsidR="0015295F" w:rsidRPr="0021070B" w:rsidRDefault="0015295F" w:rsidP="0015295F">
      <w:pPr>
        <w:autoSpaceDE w:val="0"/>
        <w:autoSpaceDN w:val="0"/>
        <w:adjustRightInd w:val="0"/>
        <w:spacing w:after="0"/>
        <w:ind w:firstLine="709"/>
        <w:jc w:val="left"/>
        <w:rPr>
          <w:rFonts w:ascii="Consolas" w:hAnsi="Consolas" w:cs="Consolas"/>
          <w:sz w:val="20"/>
          <w:szCs w:val="20"/>
        </w:rPr>
      </w:pPr>
      <w:r w:rsidRPr="0021070B">
        <w:rPr>
          <w:rFonts w:ascii="Consolas" w:hAnsi="Consolas" w:cs="Consolas"/>
          <w:sz w:val="20"/>
          <w:szCs w:val="20"/>
        </w:rPr>
        <w:t>&lt;?</w:t>
      </w:r>
      <w:proofErr w:type="spellStart"/>
      <w:r w:rsidRPr="0021070B">
        <w:rPr>
          <w:rFonts w:ascii="Consolas" w:hAnsi="Consolas" w:cs="Consolas"/>
          <w:color w:val="000000"/>
          <w:sz w:val="20"/>
          <w:szCs w:val="20"/>
        </w:rPr>
        <w:t>xml</w:t>
      </w:r>
      <w:proofErr w:type="spellEnd"/>
      <w:r w:rsidRPr="0021070B">
        <w:rPr>
          <w:rFonts w:ascii="Consolas" w:hAnsi="Consolas" w:cs="Consolas"/>
          <w:sz w:val="20"/>
          <w:szCs w:val="20"/>
        </w:rPr>
        <w:t xml:space="preserve"> </w:t>
      </w:r>
      <w:proofErr w:type="spellStart"/>
      <w:r w:rsidRPr="0021070B">
        <w:rPr>
          <w:rFonts w:ascii="Consolas" w:hAnsi="Consolas" w:cs="Consolas"/>
          <w:sz w:val="20"/>
          <w:szCs w:val="20"/>
        </w:rPr>
        <w:t>version</w:t>
      </w:r>
      <w:proofErr w:type="spellEnd"/>
      <w:r w:rsidRPr="0021070B">
        <w:rPr>
          <w:rFonts w:ascii="Consolas" w:hAnsi="Consolas" w:cs="Consolas"/>
          <w:sz w:val="20"/>
          <w:szCs w:val="20"/>
        </w:rPr>
        <w:t>="1.0"?&gt;</w:t>
      </w:r>
    </w:p>
    <w:p w14:paraId="41015CC5" w14:textId="77777777" w:rsidR="0015295F" w:rsidRPr="0021070B" w:rsidRDefault="0015295F" w:rsidP="0015295F">
      <w:pPr>
        <w:autoSpaceDE w:val="0"/>
        <w:autoSpaceDN w:val="0"/>
        <w:adjustRightInd w:val="0"/>
        <w:spacing w:after="0"/>
        <w:ind w:firstLine="709"/>
        <w:jc w:val="left"/>
        <w:rPr>
          <w:rFonts w:ascii="Consolas" w:hAnsi="Consolas" w:cs="Consolas"/>
          <w:sz w:val="20"/>
          <w:szCs w:val="20"/>
        </w:rPr>
      </w:pPr>
      <w:r w:rsidRPr="0021070B">
        <w:rPr>
          <w:rFonts w:ascii="Consolas" w:hAnsi="Consolas" w:cs="Consolas"/>
          <w:sz w:val="20"/>
          <w:szCs w:val="20"/>
        </w:rPr>
        <w:t>&lt;!DOCTYPE x-frame SYSTEM "null"&gt;</w:t>
      </w:r>
    </w:p>
    <w:p w14:paraId="6C50D059" w14:textId="77777777" w:rsidR="0015295F" w:rsidRDefault="0015295F" w:rsidP="0015295F">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14:paraId="7355DDEA"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outdir</w:t>
      </w:r>
      <w:proofErr w:type="spellEnd"/>
      <w:r w:rsidRPr="00A749B6">
        <w:rPr>
          <w:rFonts w:ascii="Consolas" w:hAnsi="Consolas" w:cs="Consolas"/>
          <w:sz w:val="20"/>
          <w:szCs w:val="20"/>
          <w:lang w:val="en-US"/>
        </w:rPr>
        <w:t>="</w:t>
      </w:r>
      <w:r w:rsidRPr="00A749B6">
        <w:rPr>
          <w:rFonts w:ascii="Consolas" w:hAnsi="Consolas" w:cs="Consolas"/>
          <w:i/>
          <w:sz w:val="20"/>
          <w:szCs w:val="20"/>
          <w:lang w:val="en-US"/>
        </w:rPr>
        <w:t>&lt;output destination folder&gt;</w:t>
      </w:r>
      <w:r w:rsidRPr="00A749B6">
        <w:rPr>
          <w:rFonts w:ascii="Consolas" w:hAnsi="Consolas" w:cs="Consolas"/>
          <w:sz w:val="20"/>
          <w:szCs w:val="20"/>
          <w:lang w:val="en-US"/>
        </w:rPr>
        <w:t>"&gt;</w:t>
      </w:r>
    </w:p>
    <w:p w14:paraId="402F5650"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i/>
          <w:sz w:val="20"/>
          <w:szCs w:val="20"/>
          <w:lang w:val="en-US"/>
        </w:rPr>
        <w:t>&lt;</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variable name&gt;</w:t>
      </w:r>
      <w:r w:rsidRPr="00A749B6">
        <w:rPr>
          <w:rFonts w:ascii="Consolas" w:hAnsi="Consolas" w:cs="Consolas"/>
          <w:sz w:val="20"/>
          <w:szCs w:val="20"/>
          <w:lang w:val="en-US"/>
        </w:rPr>
        <w:t>" value="</w:t>
      </w:r>
      <w:r w:rsidRPr="00A749B6">
        <w:rPr>
          <w:rFonts w:ascii="Consolas" w:hAnsi="Consolas" w:cs="Consolas"/>
          <w:i/>
          <w:sz w:val="20"/>
          <w:szCs w:val="20"/>
          <w:lang w:val="en-US"/>
        </w:rPr>
        <w:t>&lt;</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variable value&gt;</w:t>
      </w:r>
      <w:r w:rsidRPr="00A749B6">
        <w:rPr>
          <w:rFonts w:ascii="Consolas" w:hAnsi="Consolas" w:cs="Consolas"/>
          <w:sz w:val="20"/>
          <w:szCs w:val="20"/>
          <w:lang w:val="en-US"/>
        </w:rPr>
        <w:t>" /&gt;</w:t>
      </w:r>
    </w:p>
    <w:p w14:paraId="730F2216"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variable settings --&gt;</w:t>
      </w:r>
    </w:p>
    <w:p w14:paraId="269B9CD5"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 value="</w:t>
      </w:r>
      <w:r w:rsidRPr="00A749B6">
        <w:rPr>
          <w:rFonts w:ascii="Consolas" w:hAnsi="Consolas" w:cs="Consolas"/>
          <w:i/>
          <w:sz w:val="20"/>
          <w:szCs w:val="20"/>
          <w:lang w:val="en-US"/>
        </w:rPr>
        <w:t xml:space="preserve">&lt;sources </w:t>
      </w:r>
      <w:proofErr w:type="spellStart"/>
      <w:r w:rsidRPr="00A749B6">
        <w:rPr>
          <w:rFonts w:ascii="Consolas" w:hAnsi="Consolas" w:cs="Consolas"/>
          <w:i/>
          <w:sz w:val="20"/>
          <w:szCs w:val="20"/>
          <w:lang w:val="en-US"/>
        </w:rPr>
        <w:t>dir</w:t>
      </w:r>
      <w:proofErr w:type="spellEnd"/>
      <w:r w:rsidRPr="00A749B6">
        <w:rPr>
          <w:rFonts w:ascii="Consolas" w:hAnsi="Consolas" w:cs="Consolas"/>
          <w:i/>
          <w:sz w:val="20"/>
          <w:szCs w:val="20"/>
          <w:lang w:val="en-US"/>
        </w:rPr>
        <w:t xml:space="preserve"> of </w:t>
      </w:r>
      <w:proofErr w:type="spellStart"/>
      <w:r w:rsidRPr="00A749B6">
        <w:rPr>
          <w:rFonts w:ascii="Consolas" w:hAnsi="Consolas" w:cs="Consolas"/>
          <w:i/>
          <w:sz w:val="20"/>
          <w:szCs w:val="20"/>
          <w:lang w:val="en-US"/>
        </w:rPr>
        <w:t>xvcl</w:t>
      </w:r>
      <w:proofErr w:type="spellEnd"/>
      <w:r w:rsidRPr="00A749B6">
        <w:rPr>
          <w:rFonts w:ascii="Consolas" w:hAnsi="Consolas" w:cs="Consolas"/>
          <w:i/>
          <w:sz w:val="20"/>
          <w:szCs w:val="20"/>
          <w:lang w:val="en-US"/>
        </w:rPr>
        <w:t xml:space="preserve"> files&gt;</w:t>
      </w:r>
      <w:r w:rsidRPr="00A749B6">
        <w:rPr>
          <w:rFonts w:ascii="Consolas" w:hAnsi="Consolas" w:cs="Consolas"/>
          <w:sz w:val="20"/>
          <w:szCs w:val="20"/>
          <w:lang w:val="en-US"/>
        </w:rPr>
        <w:t>"/&gt;</w:t>
      </w:r>
    </w:p>
    <w:p w14:paraId="3ADC4E27"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dtd</w:t>
      </w:r>
      <w:proofErr w:type="spellEnd"/>
      <w:r w:rsidRPr="00A749B6">
        <w:rPr>
          <w:rFonts w:ascii="Consolas" w:hAnsi="Consolas" w:cs="Consolas"/>
          <w:sz w:val="20"/>
          <w:szCs w:val="20"/>
          <w:lang w:val="en-US"/>
        </w:rPr>
        <w:t>" value="null"/&gt;</w:t>
      </w:r>
    </w:p>
    <w:p w14:paraId="30AEFF8B"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 xml:space="preserve">&lt;set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Pr="00A749B6">
        <w:rPr>
          <w:rFonts w:ascii="Consolas" w:hAnsi="Consolas" w:cs="Consolas"/>
          <w:i/>
          <w:sz w:val="20"/>
          <w:szCs w:val="20"/>
          <w:lang w:val="en-US"/>
        </w:rPr>
        <w:t>&lt;output destination folder&gt;</w:t>
      </w:r>
      <w:r w:rsidRPr="00A749B6">
        <w:rPr>
          <w:rFonts w:ascii="Consolas" w:hAnsi="Consolas" w:cs="Consolas"/>
          <w:sz w:val="20"/>
          <w:szCs w:val="20"/>
          <w:lang w:val="en-US"/>
        </w:rPr>
        <w:t>"/&gt;</w:t>
      </w:r>
    </w:p>
    <w:p w14:paraId="448E3503"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Pr="00A749B6">
        <w:rPr>
          <w:rFonts w:ascii="Consolas" w:hAnsi="Consolas" w:cs="Consolas"/>
          <w:sz w:val="20"/>
          <w:szCs w:val="20"/>
          <w:lang w:val="en-US"/>
        </w:rPr>
        <w:t>&lt;adapt x-frame=</w:t>
      </w:r>
      <w:proofErr w:type="gramStart"/>
      <w:r w:rsidRPr="00A749B6">
        <w:rPr>
          <w:rFonts w:ascii="Consolas" w:hAnsi="Consolas" w:cs="Consolas"/>
          <w:sz w:val="20"/>
          <w:szCs w:val="20"/>
          <w:lang w:val="en-US"/>
        </w:rPr>
        <w:t>"?</w:t>
      </w:r>
      <w:r w:rsidRPr="00A749B6">
        <w:rPr>
          <w:rFonts w:ascii="Consolas" w:hAnsi="Consolas" w:cs="Consolas"/>
          <w:color w:val="000000"/>
          <w:sz w:val="20"/>
          <w:szCs w:val="20"/>
          <w:lang w:val="en-US"/>
        </w:rPr>
        <w:t>@</w:t>
      </w:r>
      <w:proofErr w:type="spellStart"/>
      <w:proofErr w:type="gramEnd"/>
      <w:r w:rsidRPr="00A749B6">
        <w:rPr>
          <w:rFonts w:ascii="Consolas" w:hAnsi="Consolas" w:cs="Consolas"/>
          <w:color w:val="000000"/>
          <w:sz w:val="20"/>
          <w:szCs w:val="20"/>
          <w:lang w:val="en-US"/>
        </w:rPr>
        <w:t>dir</w:t>
      </w:r>
      <w:proofErr w:type="spellEnd"/>
      <w:r w:rsidRPr="005052AB">
        <w:rPr>
          <w:rFonts w:ascii="Consolas" w:hAnsi="Consolas" w:cs="Consolas"/>
          <w:sz w:val="20"/>
          <w:szCs w:val="20"/>
          <w:lang w:val="en-US"/>
        </w:rPr>
        <w:t>?</w:t>
      </w:r>
      <w:r w:rsidRPr="00A749B6">
        <w:rPr>
          <w:rFonts w:ascii="Consolas" w:hAnsi="Consolas" w:cs="Consolas"/>
          <w:i/>
          <w:sz w:val="20"/>
          <w:szCs w:val="20"/>
          <w:lang w:val="en-US"/>
        </w:rPr>
        <w:t>&lt;relative path of first file to instantiate&gt;</w:t>
      </w:r>
      <w:r w:rsidRPr="00A749B6">
        <w:rPr>
          <w:rFonts w:ascii="Consolas" w:hAnsi="Consolas" w:cs="Consolas"/>
          <w:sz w:val="20"/>
          <w:szCs w:val="20"/>
          <w:lang w:val="en-US"/>
        </w:rPr>
        <w:t>"</w:t>
      </w:r>
    </w:p>
    <w:p w14:paraId="1E9492CD"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outfile</w:t>
      </w:r>
      <w:proofErr w:type="spellEnd"/>
      <w:r w:rsidRPr="00A749B6">
        <w:rPr>
          <w:rFonts w:ascii="Consolas" w:hAnsi="Consolas" w:cs="Consolas"/>
          <w:sz w:val="20"/>
          <w:szCs w:val="20"/>
          <w:lang w:val="en-US"/>
        </w:rPr>
        <w:t>="</w:t>
      </w:r>
      <w:r w:rsidRPr="00A749B6">
        <w:rPr>
          <w:rFonts w:ascii="Consolas" w:hAnsi="Consolas" w:cs="Consolas"/>
          <w:i/>
          <w:sz w:val="20"/>
          <w:szCs w:val="20"/>
          <w:lang w:val="en-US"/>
        </w:rPr>
        <w:t>&lt;destination&gt;</w:t>
      </w:r>
      <w:r w:rsidRPr="00A749B6">
        <w:rPr>
          <w:rFonts w:ascii="Consolas" w:hAnsi="Consolas" w:cs="Consolas"/>
          <w:sz w:val="20"/>
          <w:szCs w:val="20"/>
          <w:lang w:val="en-US"/>
        </w:rPr>
        <w:t>"/&gt;</w:t>
      </w:r>
    </w:p>
    <w:p w14:paraId="44D08CBA" w14:textId="77777777" w:rsidR="0015295F" w:rsidRPr="005052AB" w:rsidRDefault="0015295F" w:rsidP="0015295F">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14:paraId="0FB395A3" w14:textId="77777777" w:rsidR="0015295F" w:rsidRPr="00A749B6" w:rsidRDefault="0015295F" w:rsidP="0015295F">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14:paraId="77804E6D" w14:textId="77777777" w:rsidR="0015295F" w:rsidRDefault="0015295F" w:rsidP="0015295F">
      <w:pPr>
        <w:pStyle w:val="ListParagraph"/>
        <w:rPr>
          <w:lang w:val="en-GB"/>
        </w:rPr>
      </w:pPr>
    </w:p>
    <w:p w14:paraId="104D9EFE" w14:textId="77777777" w:rsidR="0015295F" w:rsidRDefault="0015295F" w:rsidP="0015295F">
      <w:pPr>
        <w:rPr>
          <w:b/>
          <w:lang w:val="en-GB"/>
        </w:rPr>
      </w:pPr>
      <w:r>
        <w:rPr>
          <w:b/>
          <w:lang w:val="en-GB"/>
        </w:rPr>
        <w:t>Example</w:t>
      </w:r>
    </w:p>
    <w:p w14:paraId="0CD91F43" w14:textId="77777777" w:rsidR="0015295F" w:rsidRPr="0021070B" w:rsidRDefault="0015295F" w:rsidP="0015295F">
      <w:pPr>
        <w:autoSpaceDE w:val="0"/>
        <w:autoSpaceDN w:val="0"/>
        <w:adjustRightInd w:val="0"/>
        <w:spacing w:after="0"/>
        <w:jc w:val="left"/>
        <w:rPr>
          <w:rFonts w:ascii="Consolas" w:hAnsi="Consolas" w:cs="Consolas"/>
          <w:sz w:val="20"/>
          <w:szCs w:val="20"/>
          <w:lang w:val="en-US"/>
        </w:rPr>
      </w:pPr>
      <w:r w:rsidRPr="0021070B">
        <w:rPr>
          <w:rFonts w:ascii="Consolas" w:hAnsi="Consolas" w:cs="Consolas"/>
          <w:sz w:val="20"/>
          <w:szCs w:val="20"/>
          <w:lang w:val="en-US"/>
        </w:rPr>
        <w:t>&lt;?</w:t>
      </w:r>
      <w:r w:rsidRPr="0021070B">
        <w:rPr>
          <w:rFonts w:ascii="Consolas" w:hAnsi="Consolas" w:cs="Consolas"/>
          <w:color w:val="000000"/>
          <w:sz w:val="20"/>
          <w:szCs w:val="20"/>
          <w:lang w:val="en-US"/>
        </w:rPr>
        <w:t>xml</w:t>
      </w:r>
      <w:r w:rsidRPr="0021070B">
        <w:rPr>
          <w:rFonts w:ascii="Consolas" w:hAnsi="Consolas" w:cs="Consolas"/>
          <w:sz w:val="20"/>
          <w:szCs w:val="20"/>
          <w:lang w:val="en-US"/>
        </w:rPr>
        <w:t xml:space="preserve"> version="1.0"?&gt;</w:t>
      </w:r>
    </w:p>
    <w:p w14:paraId="00910E88" w14:textId="77777777" w:rsidR="0015295F" w:rsidRPr="0021070B" w:rsidRDefault="0015295F" w:rsidP="0015295F">
      <w:pPr>
        <w:autoSpaceDE w:val="0"/>
        <w:autoSpaceDN w:val="0"/>
        <w:adjustRightInd w:val="0"/>
        <w:spacing w:after="0"/>
        <w:jc w:val="left"/>
        <w:rPr>
          <w:rFonts w:ascii="Consolas" w:hAnsi="Consolas" w:cs="Consolas"/>
          <w:sz w:val="20"/>
          <w:szCs w:val="20"/>
          <w:lang w:val="en-US"/>
        </w:rPr>
      </w:pPr>
      <w:r w:rsidRPr="0021070B">
        <w:rPr>
          <w:rFonts w:ascii="Consolas" w:hAnsi="Consolas" w:cs="Consolas"/>
          <w:sz w:val="20"/>
          <w:szCs w:val="20"/>
          <w:lang w:val="en-US"/>
        </w:rPr>
        <w:t>&lt;!DOCTYPE x-frame SYSTEM "null"&gt;</w:t>
      </w:r>
    </w:p>
    <w:p w14:paraId="57E72BEE"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proofErr w:type="spellStart"/>
      <w:r>
        <w:rPr>
          <w:rFonts w:ascii="Consolas" w:hAnsi="Consolas" w:cs="Consolas"/>
          <w:color w:val="000000"/>
          <w:sz w:val="20"/>
          <w:szCs w:val="20"/>
          <w:lang w:val="en-US"/>
        </w:rPr>
        <w:t>project_foo</w:t>
      </w:r>
      <w:proofErr w:type="spellEnd"/>
      <w:r w:rsidRPr="00A749B6">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outdir</w:t>
      </w:r>
      <w:proofErr w:type="spellEnd"/>
      <w:r w:rsidRPr="00A749B6">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A749B6">
        <w:rPr>
          <w:rFonts w:ascii="Consolas" w:hAnsi="Consolas" w:cs="Consolas"/>
          <w:sz w:val="20"/>
          <w:szCs w:val="20"/>
          <w:lang w:val="en-US"/>
        </w:rPr>
        <w:t>/</w:t>
      </w:r>
      <w:r>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14:paraId="5A8D2FF6"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boolVar</w:t>
      </w:r>
      <w:proofErr w:type="spellEnd"/>
      <w:r w:rsidRPr="00A749B6">
        <w:rPr>
          <w:rFonts w:ascii="Consolas" w:hAnsi="Consolas" w:cs="Consolas"/>
          <w:sz w:val="20"/>
          <w:szCs w:val="20"/>
          <w:lang w:val="en-US"/>
        </w:rPr>
        <w:t>" value="true" /&gt;</w:t>
      </w:r>
    </w:p>
    <w:p w14:paraId="7575E840"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stringVar</w:t>
      </w:r>
      <w:proofErr w:type="spellEnd"/>
      <w:r w:rsidRPr="00A749B6">
        <w:rPr>
          <w:rFonts w:ascii="Consolas" w:hAnsi="Consolas" w:cs="Consolas"/>
          <w:sz w:val="20"/>
          <w:szCs w:val="20"/>
          <w:lang w:val="en-US"/>
        </w:rPr>
        <w:t>" value="</w:t>
      </w:r>
      <w:r>
        <w:rPr>
          <w:rFonts w:ascii="Consolas" w:hAnsi="Consolas" w:cs="Consolas"/>
          <w:sz w:val="20"/>
          <w:szCs w:val="20"/>
          <w:lang w:val="en-US"/>
        </w:rPr>
        <w:t>bar</w:t>
      </w:r>
      <w:r w:rsidRPr="00A749B6">
        <w:rPr>
          <w:rFonts w:ascii="Consolas" w:hAnsi="Consolas" w:cs="Consolas"/>
          <w:sz w:val="20"/>
          <w:szCs w:val="20"/>
          <w:lang w:val="en-US"/>
        </w:rPr>
        <w:t>" /&gt;</w:t>
      </w:r>
    </w:p>
    <w:p w14:paraId="475BD111"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intVar</w:t>
      </w:r>
      <w:proofErr w:type="spellEnd"/>
      <w:r w:rsidRPr="00A749B6">
        <w:rPr>
          <w:rFonts w:ascii="Consolas" w:hAnsi="Consolas" w:cs="Consolas"/>
          <w:sz w:val="20"/>
          <w:szCs w:val="20"/>
          <w:lang w:val="en-US"/>
        </w:rPr>
        <w:t>" value="</w:t>
      </w:r>
      <w:r>
        <w:rPr>
          <w:rFonts w:ascii="Consolas" w:hAnsi="Consolas" w:cs="Consolas"/>
          <w:sz w:val="20"/>
          <w:szCs w:val="20"/>
          <w:lang w:val="en-US"/>
        </w:rPr>
        <w:t>42</w:t>
      </w:r>
      <w:r w:rsidRPr="00A749B6">
        <w:rPr>
          <w:rFonts w:ascii="Consolas" w:hAnsi="Consolas" w:cs="Consolas"/>
          <w:sz w:val="20"/>
          <w:szCs w:val="20"/>
          <w:lang w:val="en-US"/>
        </w:rPr>
        <w:t>" /&gt;</w:t>
      </w:r>
    </w:p>
    <w:p w14:paraId="28704FB8"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Pr>
          <w:rFonts w:ascii="Consolas" w:hAnsi="Consolas" w:cs="Consolas"/>
          <w:sz w:val="20"/>
          <w:szCs w:val="20"/>
          <w:lang w:val="en-US"/>
        </w:rPr>
        <w:t>emptySetVar</w:t>
      </w:r>
      <w:proofErr w:type="spellEnd"/>
      <w:r w:rsidRPr="00A749B6">
        <w:rPr>
          <w:rFonts w:ascii="Consolas" w:hAnsi="Consolas" w:cs="Consolas"/>
          <w:sz w:val="20"/>
          <w:szCs w:val="20"/>
          <w:lang w:val="en-US"/>
        </w:rPr>
        <w:t>" value="{}" /&gt;</w:t>
      </w:r>
    </w:p>
    <w:p w14:paraId="77AF17D0"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 value="</w:t>
      </w:r>
      <w:r w:rsidRPr="005052AB">
        <w:rPr>
          <w:rFonts w:ascii="Consolas" w:hAnsi="Consolas" w:cs="Consolas"/>
          <w:sz w:val="20"/>
          <w:szCs w:val="20"/>
          <w:lang w:val="en-US"/>
        </w:rPr>
        <w:t xml:space="preserve"> 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Project_source</w:t>
      </w:r>
      <w:r w:rsidRPr="005052AB">
        <w:rPr>
          <w:rFonts w:ascii="Consolas" w:hAnsi="Consolas" w:cs="Consolas"/>
          <w:sz w:val="20"/>
          <w:szCs w:val="20"/>
          <w:lang w:val="en-US"/>
        </w:rPr>
        <w:t>/</w:t>
      </w:r>
      <w:r w:rsidRPr="00A749B6">
        <w:rPr>
          <w:rFonts w:ascii="Consolas" w:hAnsi="Consolas" w:cs="Consolas"/>
          <w:sz w:val="20"/>
          <w:szCs w:val="20"/>
          <w:lang w:val="en-US"/>
        </w:rPr>
        <w:t>xvcl_sources"/&gt;</w:t>
      </w:r>
    </w:p>
    <w:p w14:paraId="13317BD4"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proofErr w:type="spellStart"/>
      <w:r w:rsidRPr="00A749B6">
        <w:rPr>
          <w:rFonts w:ascii="Consolas" w:hAnsi="Consolas" w:cs="Consolas"/>
          <w:color w:val="000000"/>
          <w:sz w:val="20"/>
          <w:szCs w:val="20"/>
          <w:lang w:val="en-US"/>
        </w:rPr>
        <w:t>dtd</w:t>
      </w:r>
      <w:proofErr w:type="spellEnd"/>
      <w:r w:rsidRPr="00A749B6">
        <w:rPr>
          <w:rFonts w:ascii="Consolas" w:hAnsi="Consolas" w:cs="Consolas"/>
          <w:sz w:val="20"/>
          <w:szCs w:val="20"/>
          <w:lang w:val="en-US"/>
        </w:rPr>
        <w:t>" value="null"/&gt;</w:t>
      </w:r>
    </w:p>
    <w:p w14:paraId="6C6831D4"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Pr="005052AB">
        <w:rPr>
          <w:rFonts w:ascii="Consolas" w:hAnsi="Consolas" w:cs="Consolas"/>
          <w:sz w:val="20"/>
          <w:szCs w:val="20"/>
          <w:lang w:val="en-US"/>
        </w:rPr>
        <w:t xml:space="preserve"> 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14:paraId="744C8C98" w14:textId="77777777" w:rsidR="0015295F"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proofErr w:type="gramStart"/>
      <w:r w:rsidRPr="00A749B6">
        <w:rPr>
          <w:rFonts w:ascii="Consolas" w:hAnsi="Consolas" w:cs="Consolas"/>
          <w:sz w:val="20"/>
          <w:szCs w:val="20"/>
          <w:lang w:val="en-US"/>
        </w:rPr>
        <w:t>"?</w:t>
      </w:r>
      <w:r w:rsidRPr="00A749B6">
        <w:rPr>
          <w:rFonts w:ascii="Consolas" w:hAnsi="Consolas" w:cs="Consolas"/>
          <w:color w:val="000000"/>
          <w:sz w:val="20"/>
          <w:szCs w:val="20"/>
          <w:lang w:val="en-US"/>
        </w:rPr>
        <w:t>@</w:t>
      </w:r>
      <w:proofErr w:type="spellStart"/>
      <w:proofErr w:type="gramEnd"/>
      <w:r w:rsidRPr="00A749B6">
        <w:rPr>
          <w:rFonts w:ascii="Consolas" w:hAnsi="Consolas" w:cs="Consolas"/>
          <w:color w:val="000000"/>
          <w:sz w:val="20"/>
          <w:szCs w:val="20"/>
          <w:lang w:val="en-US"/>
        </w:rPr>
        <w:t>dir</w:t>
      </w:r>
      <w:proofErr w:type="spellEnd"/>
      <w:r w:rsidRPr="00A749B6">
        <w:rPr>
          <w:rFonts w:ascii="Consolas" w:hAnsi="Consolas" w:cs="Consolas"/>
          <w:sz w:val="20"/>
          <w:szCs w:val="20"/>
          <w:lang w:val="en-US"/>
        </w:rPr>
        <w:t>?\main\</w:t>
      </w:r>
      <w:proofErr w:type="spellStart"/>
      <w:r w:rsidRPr="00A749B6">
        <w:rPr>
          <w:rFonts w:ascii="Consolas" w:hAnsi="Consolas" w:cs="Consolas"/>
          <w:sz w:val="20"/>
          <w:szCs w:val="20"/>
          <w:lang w:val="en-US"/>
        </w:rPr>
        <w:t>Main.xvcl</w:t>
      </w:r>
      <w:proofErr w:type="spellEnd"/>
      <w:r w:rsidRPr="00A749B6">
        <w:rPr>
          <w:rFonts w:ascii="Consolas" w:hAnsi="Consolas" w:cs="Consolas"/>
          <w:sz w:val="20"/>
          <w:szCs w:val="20"/>
          <w:lang w:val="en-US"/>
        </w:rPr>
        <w:t xml:space="preserve">" </w:t>
      </w:r>
      <w:proofErr w:type="spellStart"/>
      <w:r w:rsidRPr="00A749B6">
        <w:rPr>
          <w:rFonts w:ascii="Consolas" w:hAnsi="Consolas" w:cs="Consolas"/>
          <w:color w:val="000000"/>
          <w:sz w:val="20"/>
          <w:szCs w:val="20"/>
          <w:lang w:val="en-US"/>
        </w:rPr>
        <w:t>outfile</w:t>
      </w:r>
      <w:proofErr w:type="spellEnd"/>
      <w:r w:rsidRPr="00A749B6">
        <w:rPr>
          <w:rFonts w:ascii="Consolas" w:hAnsi="Consolas" w:cs="Consolas"/>
          <w:sz w:val="20"/>
          <w:szCs w:val="20"/>
          <w:lang w:val="en-US"/>
        </w:rPr>
        <w:t>="</w:t>
      </w:r>
    </w:p>
    <w:p w14:paraId="37BAA9B7"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Pr="00A749B6">
        <w:rPr>
          <w:rFonts w:ascii="Consolas" w:hAnsi="Consolas" w:cs="Consolas"/>
          <w:sz w:val="20"/>
          <w:szCs w:val="20"/>
          <w:lang w:val="en-US"/>
        </w:rPr>
        <w:t>main</w:t>
      </w:r>
      <w:r>
        <w:rPr>
          <w:rFonts w:ascii="Consolas" w:hAnsi="Consolas" w:cs="Consolas"/>
          <w:sz w:val="20"/>
          <w:szCs w:val="20"/>
          <w:lang w:val="en-US"/>
        </w:rPr>
        <w:t>/</w:t>
      </w:r>
      <w:r w:rsidRPr="00A749B6">
        <w:rPr>
          <w:rFonts w:ascii="Consolas" w:hAnsi="Consolas" w:cs="Consolas"/>
          <w:sz w:val="20"/>
          <w:szCs w:val="20"/>
          <w:lang w:val="en-US"/>
        </w:rPr>
        <w:t>Main.java"/&gt;</w:t>
      </w:r>
    </w:p>
    <w:p w14:paraId="0F0DAD1F" w14:textId="77777777" w:rsidR="0015295F" w:rsidRPr="005052AB" w:rsidRDefault="0015295F" w:rsidP="0015295F">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14:paraId="1AB7375C" w14:textId="77777777" w:rsidR="0015295F" w:rsidRDefault="0015295F" w:rsidP="0015295F">
      <w:pPr>
        <w:rPr>
          <w:b/>
          <w:lang w:val="en-GB"/>
        </w:rPr>
      </w:pPr>
    </w:p>
    <w:p w14:paraId="01D387A3" w14:textId="77777777" w:rsidR="0015295F" w:rsidRDefault="0015295F" w:rsidP="0015295F">
      <w:pPr>
        <w:rPr>
          <w:b/>
          <w:lang w:val="en-GB"/>
        </w:rPr>
      </w:pPr>
      <w:r>
        <w:rPr>
          <w:b/>
          <w:lang w:val="en-GB"/>
        </w:rPr>
        <w:t>Known Bugs</w:t>
      </w:r>
    </w:p>
    <w:p w14:paraId="2B072912" w14:textId="77777777" w:rsidR="0015295F" w:rsidRPr="00A749B6" w:rsidRDefault="0015295F" w:rsidP="0015295F">
      <w:pPr>
        <w:pStyle w:val="ListParagraph"/>
        <w:numPr>
          <w:ilvl w:val="0"/>
          <w:numId w:val="11"/>
        </w:numPr>
        <w:rPr>
          <w:b/>
          <w:lang w:val="en-GB"/>
        </w:rPr>
      </w:pPr>
      <w:r>
        <w:rPr>
          <w:lang w:val="en-GB"/>
        </w:rPr>
        <w:t xml:space="preserve">After the specification file was passed to XVCL, it is not possible to delete </w:t>
      </w:r>
      <w:proofErr w:type="gramStart"/>
      <w:r>
        <w:rPr>
          <w:lang w:val="en-GB"/>
        </w:rPr>
        <w:t>these file</w:t>
      </w:r>
      <w:proofErr w:type="gramEnd"/>
      <w:r>
        <w:rPr>
          <w:lang w:val="en-GB"/>
        </w:rPr>
        <w:t xml:space="preserve"> via Eclipse/</w:t>
      </w:r>
      <w:proofErr w:type="spellStart"/>
      <w:r>
        <w:rPr>
          <w:lang w:val="en-GB"/>
        </w:rPr>
        <w:t>EASy</w:t>
      </w:r>
      <w:proofErr w:type="spellEnd"/>
      <w:r>
        <w:rPr>
          <w:lang w:val="en-GB"/>
        </w:rPr>
        <w:t>. It seems that XVCL does not release this resource. Hence, Eclipse/</w:t>
      </w:r>
      <w:proofErr w:type="spellStart"/>
      <w:r>
        <w:rPr>
          <w:lang w:val="en-GB"/>
        </w:rPr>
        <w:t>EASy</w:t>
      </w:r>
      <w:proofErr w:type="spellEnd"/>
      <w:r>
        <w:rPr>
          <w:lang w:val="en-GB"/>
        </w:rPr>
        <w:t xml:space="preserve"> must be closed before this file can be deleted or overwritten.</w:t>
      </w:r>
    </w:p>
    <w:p w14:paraId="4CBF5B80" w14:textId="77777777" w:rsidR="0015295F" w:rsidRPr="00CC6172" w:rsidRDefault="0015295F" w:rsidP="0015295F">
      <w:pPr>
        <w:pStyle w:val="ListParagraph"/>
        <w:numPr>
          <w:ilvl w:val="0"/>
          <w:numId w:val="11"/>
        </w:numPr>
        <w:rPr>
          <w:b/>
          <w:lang w:val="en-GB"/>
        </w:rPr>
      </w:pPr>
      <w:r>
        <w:rPr>
          <w:lang w:val="en-GB"/>
        </w:rPr>
        <w:t xml:space="preserve">XVCL is calling </w:t>
      </w:r>
      <w:proofErr w:type="spellStart"/>
      <w:r w:rsidRPr="00A749B6">
        <w:rPr>
          <w:rFonts w:ascii="Consolas" w:hAnsi="Consolas" w:cs="Consolas"/>
          <w:sz w:val="20"/>
          <w:szCs w:val="20"/>
          <w:lang w:val="en-US"/>
        </w:rPr>
        <w:t>System.exit</w:t>
      </w:r>
      <w:proofErr w:type="spellEnd"/>
      <w:r w:rsidRPr="00A749B6">
        <w:rPr>
          <w:rFonts w:ascii="Consolas" w:hAnsi="Consolas" w:cs="Consolas"/>
          <w:sz w:val="20"/>
          <w:szCs w:val="20"/>
          <w:lang w:val="en-US"/>
        </w:rPr>
        <w:t>(1)</w:t>
      </w:r>
      <w:r>
        <w:rPr>
          <w:lang w:val="en-GB"/>
        </w:rPr>
        <w:t xml:space="preserve"> in some cases. We try to avoid such circumstances, but we cannot guarantee that we covered all possible cases. In such a situation, XVCL would close the whole </w:t>
      </w:r>
      <w:r w:rsidRPr="0008503C">
        <w:rPr>
          <w:lang w:val="en-GB"/>
        </w:rPr>
        <w:t>Java Virtual Machine</w:t>
      </w:r>
      <w:r>
        <w:rPr>
          <w:lang w:val="en-GB"/>
        </w:rPr>
        <w:t>, which will also stop the execution of Eclipse/</w:t>
      </w:r>
      <w:proofErr w:type="spellStart"/>
      <w:r>
        <w:rPr>
          <w:lang w:val="en-GB"/>
        </w:rPr>
        <w:t>EASy</w:t>
      </w:r>
      <w:proofErr w:type="spellEnd"/>
      <w:r>
        <w:rPr>
          <w:lang w:val="en-GB"/>
        </w:rPr>
        <w:t>.</w:t>
      </w:r>
    </w:p>
    <w:p w14:paraId="642624AD" w14:textId="77777777" w:rsidR="0015295F" w:rsidRDefault="0015295F" w:rsidP="00A03E0B">
      <w:pPr>
        <w:pStyle w:val="Heading2"/>
      </w:pPr>
      <w:bookmarkStart w:id="280" w:name="_Ref416534278"/>
      <w:bookmarkStart w:id="281" w:name="_Toc174609729"/>
      <w:bookmarkStart w:id="282" w:name="_Ref405934206"/>
      <w:r>
        <w:lastRenderedPageBreak/>
        <w:t xml:space="preserve">ANT / </w:t>
      </w:r>
      <w:proofErr w:type="spellStart"/>
      <w:r>
        <w:t>Make</w:t>
      </w:r>
      <w:bookmarkEnd w:id="280"/>
      <w:bookmarkEnd w:id="281"/>
      <w:proofErr w:type="spellEnd"/>
    </w:p>
    <w:p w14:paraId="2659DF42" w14:textId="77777777" w:rsidR="0015295F" w:rsidRDefault="0015295F" w:rsidP="0015295F">
      <w:pPr>
        <w:rPr>
          <w:lang w:val="en-GB"/>
        </w:rPr>
      </w:pPr>
      <w:r>
        <w:rPr>
          <w:lang w:val="en-GB"/>
        </w:rPr>
        <w:t>The ANT extension allows the execution of ANT build processes</w:t>
      </w:r>
      <w:r>
        <w:rPr>
          <w:rStyle w:val="FootnoteReference"/>
          <w:lang w:val="en-GB"/>
        </w:rPr>
        <w:footnoteReference w:id="8"/>
      </w:r>
      <w:r>
        <w:rPr>
          <w:lang w:val="en-GB"/>
        </w:rPr>
        <w:t xml:space="preserve"> (version </w:t>
      </w:r>
      <w:r w:rsidRPr="00EE2FBD">
        <w:rPr>
          <w:lang w:val="en-GB"/>
        </w:rPr>
        <w:t>1.9.4</w:t>
      </w:r>
      <w:r>
        <w:rPr>
          <w:lang w:val="en-GB"/>
        </w:rPr>
        <w:t>) as well as Make scripts</w:t>
      </w:r>
      <w:r>
        <w:rPr>
          <w:rStyle w:val="FootnoteReference"/>
          <w:lang w:val="en-GB"/>
        </w:rPr>
        <w:footnoteReference w:id="9"/>
      </w:r>
      <w:r>
        <w:rPr>
          <w:lang w:val="en-GB"/>
        </w:rPr>
        <w:t xml:space="preserve"> (through ANT) from VIL.</w:t>
      </w:r>
    </w:p>
    <w:p w14:paraId="60D6BBB8" w14:textId="77777777" w:rsidR="0015295F" w:rsidRDefault="0015295F" w:rsidP="0015295F">
      <w:pPr>
        <w:rPr>
          <w:lang w:val="en-GB"/>
        </w:rPr>
      </w:pPr>
      <w:r w:rsidRPr="00A749B6">
        <w:rPr>
          <w:b/>
          <w:lang w:val="en-GB"/>
        </w:rPr>
        <w:t>Types</w:t>
      </w:r>
    </w:p>
    <w:p w14:paraId="28EC6C65" w14:textId="77777777" w:rsidR="0015295F" w:rsidRDefault="0015295F" w:rsidP="0015295F">
      <w:pPr>
        <w:rPr>
          <w:lang w:val="en-GB"/>
        </w:rPr>
      </w:pPr>
      <w:r w:rsidRPr="009F371A">
        <w:rPr>
          <w:lang w:val="en-GB"/>
        </w:rPr>
        <w:t>This extension does not provide additional types.</w:t>
      </w:r>
    </w:p>
    <w:p w14:paraId="11071D69" w14:textId="77777777" w:rsidR="0015295F" w:rsidRDefault="0015295F" w:rsidP="0015295F">
      <w:pPr>
        <w:rPr>
          <w:lang w:val="en-GB"/>
        </w:rPr>
      </w:pPr>
      <w:proofErr w:type="spellStart"/>
      <w:r w:rsidRPr="00A749B6">
        <w:rPr>
          <w:b/>
          <w:lang w:val="en-GB"/>
        </w:rPr>
        <w:t>Instantiators</w:t>
      </w:r>
      <w:proofErr w:type="spellEnd"/>
    </w:p>
    <w:p w14:paraId="58FFF9E5"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ant</w:t>
      </w:r>
      <w:r w:rsidRPr="00725A64">
        <w:rPr>
          <w:b/>
          <w:lang w:val="en-GB"/>
        </w:rPr>
        <w:t>(</w:t>
      </w:r>
      <w:r>
        <w:rPr>
          <w:b/>
          <w:lang w:val="en-GB"/>
        </w:rPr>
        <w:t>Path r, String b, String t</w:t>
      </w:r>
      <w:r w:rsidRPr="00725A64">
        <w:rPr>
          <w:b/>
          <w:lang w:val="en-GB"/>
        </w:rPr>
        <w:t>)</w:t>
      </w:r>
    </w:p>
    <w:p w14:paraId="6F229B3C" w14:textId="77777777" w:rsidR="0015295F" w:rsidRDefault="0015295F" w:rsidP="0015295F">
      <w:pPr>
        <w:pStyle w:val="ListParagraph"/>
        <w:rPr>
          <w:lang w:val="en-GB"/>
        </w:rPr>
      </w:pPr>
      <w:r>
        <w:rPr>
          <w:lang w:val="en-GB"/>
        </w:rPr>
        <w:t xml:space="preserve">Executes ANT on the build file </w:t>
      </w:r>
      <w:r w:rsidRPr="003A7553">
        <w:rPr>
          <w:i/>
          <w:lang w:val="en-GB"/>
        </w:rPr>
        <w:t>b</w:t>
      </w:r>
      <w:r>
        <w:rPr>
          <w:lang w:val="en-GB"/>
        </w:rPr>
        <w:t xml:space="preserve"> within path </w:t>
      </w:r>
      <w:r w:rsidRPr="003A7553">
        <w:rPr>
          <w:i/>
          <w:lang w:val="en-GB"/>
        </w:rPr>
        <w:t>r</w:t>
      </w:r>
      <w:r>
        <w:rPr>
          <w:lang w:val="en-GB"/>
        </w:rPr>
        <w:t xml:space="preserve"> with target </w:t>
      </w:r>
      <w:r w:rsidRPr="003A7553">
        <w:rPr>
          <w:i/>
          <w:lang w:val="en-GB"/>
        </w:rPr>
        <w:t>t</w:t>
      </w:r>
      <w:r>
        <w:rPr>
          <w:lang w:val="en-GB"/>
        </w:rPr>
        <w:t>.</w:t>
      </w:r>
    </w:p>
    <w:p w14:paraId="1DAA2CDB" w14:textId="77777777" w:rsidR="0015295F" w:rsidRPr="00725A64" w:rsidRDefault="0015295F" w:rsidP="0015295F">
      <w:pPr>
        <w:pStyle w:val="ListParagraph"/>
        <w:numPr>
          <w:ilvl w:val="0"/>
          <w:numId w:val="11"/>
        </w:numPr>
        <w:rPr>
          <w:b/>
          <w:lang w:val="en-GB"/>
        </w:rPr>
      </w:pPr>
      <w:proofErr w:type="spellStart"/>
      <w:proofErr w:type="gramStart"/>
      <w:r>
        <w:rPr>
          <w:b/>
          <w:lang w:val="en-GB"/>
        </w:rPr>
        <w:t>setOf</w:t>
      </w:r>
      <w:proofErr w:type="spellEnd"/>
      <w:r>
        <w:rPr>
          <w:b/>
          <w:lang w:val="en-GB"/>
        </w:rPr>
        <w:t>(</w:t>
      </w:r>
      <w:proofErr w:type="spellStart"/>
      <w:proofErr w:type="gramEnd"/>
      <w:r w:rsidRPr="00725A64">
        <w:rPr>
          <w:b/>
          <w:lang w:val="en-GB"/>
        </w:rPr>
        <w:t>FileArtifact</w:t>
      </w:r>
      <w:proofErr w:type="spellEnd"/>
      <w:r>
        <w:rPr>
          <w:b/>
          <w:lang w:val="en-GB"/>
        </w:rPr>
        <w:t>)</w:t>
      </w:r>
      <w:r w:rsidRPr="00725A64">
        <w:rPr>
          <w:b/>
          <w:lang w:val="en-GB"/>
        </w:rPr>
        <w:t xml:space="preserve"> </w:t>
      </w:r>
      <w:r>
        <w:rPr>
          <w:b/>
          <w:lang w:val="en-GB"/>
        </w:rPr>
        <w:t>make</w:t>
      </w:r>
      <w:r w:rsidRPr="00725A64">
        <w:rPr>
          <w:b/>
          <w:lang w:val="en-GB"/>
        </w:rPr>
        <w:t>(</w:t>
      </w:r>
      <w:r>
        <w:rPr>
          <w:b/>
          <w:lang w:val="en-GB"/>
        </w:rPr>
        <w:t>Path r, String m, String t</w:t>
      </w:r>
      <w:r w:rsidRPr="00725A64">
        <w:rPr>
          <w:b/>
          <w:lang w:val="en-GB"/>
        </w:rPr>
        <w:t>)</w:t>
      </w:r>
    </w:p>
    <w:p w14:paraId="2487A24E" w14:textId="77777777" w:rsidR="0015295F" w:rsidRDefault="0015295F" w:rsidP="0015295F">
      <w:pPr>
        <w:pStyle w:val="ListParagraph"/>
        <w:rPr>
          <w:lang w:val="en-GB"/>
        </w:rPr>
      </w:pPr>
      <w:r>
        <w:rPr>
          <w:lang w:val="en-GB"/>
        </w:rPr>
        <w:t xml:space="preserve">Executes MAKE on the </w:t>
      </w:r>
      <w:proofErr w:type="spellStart"/>
      <w:r>
        <w:rPr>
          <w:lang w:val="en-GB"/>
        </w:rPr>
        <w:t>makefile</w:t>
      </w:r>
      <w:proofErr w:type="spellEnd"/>
      <w:r>
        <w:rPr>
          <w:lang w:val="en-GB"/>
        </w:rPr>
        <w:t xml:space="preserve"> </w:t>
      </w:r>
      <w:r w:rsidRPr="003A7553">
        <w:rPr>
          <w:i/>
          <w:lang w:val="en-GB"/>
        </w:rPr>
        <w:t>m</w:t>
      </w:r>
      <w:r>
        <w:rPr>
          <w:lang w:val="en-GB"/>
        </w:rPr>
        <w:t xml:space="preserve"> within path </w:t>
      </w:r>
      <w:r w:rsidRPr="003A7553">
        <w:rPr>
          <w:i/>
          <w:lang w:val="en-GB"/>
        </w:rPr>
        <w:t>r</w:t>
      </w:r>
      <w:r>
        <w:rPr>
          <w:lang w:val="en-GB"/>
        </w:rPr>
        <w:t xml:space="preserve"> with target </w:t>
      </w:r>
      <w:r w:rsidRPr="003A7553">
        <w:rPr>
          <w:i/>
          <w:lang w:val="en-GB"/>
        </w:rPr>
        <w:t>t</w:t>
      </w:r>
      <w:r>
        <w:rPr>
          <w:lang w:val="en-GB"/>
        </w:rPr>
        <w:t xml:space="preserve">. This </w:t>
      </w:r>
      <w:proofErr w:type="spellStart"/>
      <w:r>
        <w:rPr>
          <w:lang w:val="en-GB"/>
        </w:rPr>
        <w:t>instantiator</w:t>
      </w:r>
      <w:proofErr w:type="spellEnd"/>
      <w:r>
        <w:rPr>
          <w:lang w:val="en-GB"/>
        </w:rPr>
        <w:t xml:space="preserve"> takes arbitrary named arguments that are passed to MAKE.</w:t>
      </w:r>
    </w:p>
    <w:p w14:paraId="026A4E86" w14:textId="77777777" w:rsidR="0015295F" w:rsidRDefault="0015295F" w:rsidP="0015295F">
      <w:pPr>
        <w:pStyle w:val="ListParagraph"/>
        <w:rPr>
          <w:lang w:val="en-GB"/>
        </w:rPr>
      </w:pPr>
      <w:r>
        <w:rPr>
          <w:lang w:val="en-GB"/>
        </w:rPr>
        <w:t xml:space="preserve">This </w:t>
      </w:r>
      <w:proofErr w:type="spellStart"/>
      <w:r>
        <w:rPr>
          <w:lang w:val="en-GB"/>
        </w:rPr>
        <w:t>instantiator</w:t>
      </w:r>
      <w:proofErr w:type="spellEnd"/>
      <w:r>
        <w:rPr>
          <w:lang w:val="en-GB"/>
        </w:rPr>
        <w:t xml:space="preserve"> needs that MAKE is installed on the executing computer.</w:t>
      </w:r>
    </w:p>
    <w:p w14:paraId="43532965" w14:textId="77777777" w:rsidR="0015295F" w:rsidRDefault="0015295F" w:rsidP="00A03E0B">
      <w:pPr>
        <w:pStyle w:val="Heading2"/>
      </w:pPr>
      <w:bookmarkStart w:id="283" w:name="_Ref99627456"/>
      <w:bookmarkStart w:id="284" w:name="_Toc174609730"/>
      <w:r>
        <w:t>Maven</w:t>
      </w:r>
      <w:bookmarkEnd w:id="282"/>
      <w:bookmarkEnd w:id="283"/>
      <w:bookmarkEnd w:id="284"/>
    </w:p>
    <w:p w14:paraId="6867E2CE" w14:textId="25447F23" w:rsidR="0015295F" w:rsidRDefault="0015295F" w:rsidP="0015295F">
      <w:pPr>
        <w:rPr>
          <w:lang w:val="en-GB"/>
        </w:rPr>
      </w:pPr>
      <w:r w:rsidRPr="00725A64">
        <w:rPr>
          <w:lang w:val="en-GB"/>
        </w:rPr>
        <w:t xml:space="preserve">The </w:t>
      </w:r>
      <w:r>
        <w:rPr>
          <w:lang w:val="en-GB"/>
        </w:rPr>
        <w:t>Maven extension allows the usage of Maven 3.</w:t>
      </w:r>
      <w:del w:id="285" w:author="Holger Eichelberger" w:date="2022-11-29T08:59:00Z">
        <w:r w:rsidDel="00544358">
          <w:rPr>
            <w:lang w:val="en-GB"/>
          </w:rPr>
          <w:delText>2</w:delText>
        </w:r>
      </w:del>
      <w:ins w:id="286" w:author="Holger Eichelberger" w:date="2024-06-10T12:59:00Z">
        <w:r w:rsidR="003925B9">
          <w:rPr>
            <w:lang w:val="en-GB"/>
          </w:rPr>
          <w:t>9</w:t>
        </w:r>
      </w:ins>
      <w:r>
        <w:rPr>
          <w:lang w:val="en-GB"/>
        </w:rPr>
        <w:t>.</w:t>
      </w:r>
      <w:ins w:id="287" w:author="Holger Eichelberger" w:date="2024-06-10T16:04:00Z">
        <w:r w:rsidR="00EA568D">
          <w:rPr>
            <w:lang w:val="en-GB"/>
          </w:rPr>
          <w:t>7</w:t>
        </w:r>
      </w:ins>
      <w:del w:id="288" w:author="Holger Eichelberger" w:date="2024-06-10T12:59:00Z">
        <w:r w:rsidDel="003925B9">
          <w:rPr>
            <w:lang w:val="en-GB"/>
          </w:rPr>
          <w:delText>3</w:delText>
        </w:r>
      </w:del>
      <w:r>
        <w:rPr>
          <w:lang w:val="en-GB"/>
        </w:rPr>
        <w:t xml:space="preserve"> build processes in VIL scripts.</w:t>
      </w:r>
      <w:ins w:id="289" w:author="Holger Eichelberger" w:date="2023-10-23T09:31:00Z">
        <w:r w:rsidR="00484117">
          <w:rPr>
            <w:lang w:val="en-GB"/>
          </w:rPr>
          <w:t xml:space="preserve"> It considers the </w:t>
        </w:r>
      </w:ins>
      <w:ins w:id="290" w:author="Holger Eichelberger" w:date="2023-10-23T09:32:00Z">
        <w:r w:rsidR="00484117">
          <w:rPr>
            <w:lang w:val="en-GB"/>
          </w:rPr>
          <w:t>(</w:t>
        </w:r>
        <w:proofErr w:type="spellStart"/>
        <w:r w:rsidR="00484117">
          <w:rPr>
            <w:lang w:val="en-GB"/>
          </w:rPr>
          <w:t>inofficial</w:t>
        </w:r>
        <w:proofErr w:type="spellEnd"/>
        <w:r w:rsidR="00484117">
          <w:rPr>
            <w:lang w:val="en-GB"/>
          </w:rPr>
          <w:t xml:space="preserve">) </w:t>
        </w:r>
      </w:ins>
      <w:ins w:id="291" w:author="Holger Eichelberger" w:date="2023-10-23T09:31:00Z">
        <w:r w:rsidR="00484117">
          <w:rPr>
            <w:lang w:val="en-GB"/>
          </w:rPr>
          <w:t>enviro</w:t>
        </w:r>
      </w:ins>
      <w:ins w:id="292" w:author="Holger Eichelberger" w:date="2023-10-23T09:32:00Z">
        <w:r w:rsidR="00484117">
          <w:rPr>
            <w:lang w:val="en-GB"/>
          </w:rPr>
          <w:t xml:space="preserve">nment variables </w:t>
        </w:r>
      </w:ins>
      <w:ins w:id="293" w:author="Holger Eichelberger" w:date="2023-10-23T09:31:00Z">
        <w:r w:rsidR="00484117">
          <w:rPr>
            <w:lang w:val="en-GB"/>
          </w:rPr>
          <w:t>MAVEN_</w:t>
        </w:r>
      </w:ins>
      <w:ins w:id="294" w:author="Holger Eichelberger" w:date="2023-10-23T09:32:00Z">
        <w:r w:rsidR="00484117">
          <w:rPr>
            <w:lang w:val="en-GB"/>
          </w:rPr>
          <w:t>SETTINGS_PATH, the settings.xml to be used as user configuration as well as MAVEN_ARGS, an environment variable containing additional arguments to be passed at the end of the command line to Maven.</w:t>
        </w:r>
      </w:ins>
    </w:p>
    <w:p w14:paraId="7474E4E1" w14:textId="77777777" w:rsidR="0015295F" w:rsidRDefault="0015295F" w:rsidP="0015295F">
      <w:pPr>
        <w:rPr>
          <w:b/>
          <w:lang w:val="en-GB"/>
        </w:rPr>
      </w:pPr>
      <w:r>
        <w:rPr>
          <w:b/>
          <w:lang w:val="en-GB"/>
        </w:rPr>
        <w:t>Types</w:t>
      </w:r>
    </w:p>
    <w:p w14:paraId="437D8918" w14:textId="77777777" w:rsidR="0015295F" w:rsidRPr="009F371A" w:rsidRDefault="0015295F" w:rsidP="0015295F">
      <w:pPr>
        <w:rPr>
          <w:lang w:val="en-GB"/>
        </w:rPr>
      </w:pPr>
      <w:r w:rsidRPr="009F371A">
        <w:rPr>
          <w:lang w:val="en-GB"/>
        </w:rPr>
        <w:t>This extension does not provide additional types</w:t>
      </w:r>
      <w:r>
        <w:rPr>
          <w:rStyle w:val="FootnoteReference"/>
          <w:lang w:val="en-GB"/>
        </w:rPr>
        <w:footnoteReference w:id="10"/>
      </w:r>
      <w:r w:rsidRPr="009F371A">
        <w:rPr>
          <w:lang w:val="en-GB"/>
        </w:rPr>
        <w:t>.</w:t>
      </w:r>
    </w:p>
    <w:p w14:paraId="42013336" w14:textId="77777777" w:rsidR="0015295F" w:rsidRDefault="0015295F" w:rsidP="0015295F">
      <w:pPr>
        <w:rPr>
          <w:b/>
          <w:lang w:val="en-GB"/>
        </w:rPr>
      </w:pPr>
      <w:proofErr w:type="spellStart"/>
      <w:r>
        <w:rPr>
          <w:b/>
          <w:lang w:val="en-GB"/>
        </w:rPr>
        <w:t>Instantiators</w:t>
      </w:r>
      <w:proofErr w:type="spellEnd"/>
    </w:p>
    <w:p w14:paraId="4316821F" w14:textId="77777777" w:rsidR="0015295F"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Path r</w:t>
      </w:r>
      <w:r w:rsidRPr="00725A64">
        <w:rPr>
          <w:b/>
          <w:lang w:val="en-GB"/>
        </w:rPr>
        <w:t>)</w:t>
      </w:r>
    </w:p>
    <w:p w14:paraId="518AC17E" w14:textId="77777777" w:rsidR="0015295F" w:rsidRDefault="0015295F" w:rsidP="0015295F">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14:paraId="532DDDA2" w14:textId="77777777" w:rsidR="0015295F" w:rsidRDefault="0015295F" w:rsidP="0015295F">
      <w:pPr>
        <w:pStyle w:val="ListParagraph"/>
        <w:numPr>
          <w:ilvl w:val="0"/>
          <w:numId w:val="11"/>
        </w:numPr>
        <w:rPr>
          <w:b/>
          <w:lang w:val="en-GB"/>
        </w:rPr>
      </w:pPr>
      <w:proofErr w:type="gramStart"/>
      <w:r>
        <w:rPr>
          <w:b/>
          <w:lang w:val="en-GB"/>
        </w:rPr>
        <w:t>maven(</w:t>
      </w:r>
      <w:proofErr w:type="gramEnd"/>
      <w:r>
        <w:rPr>
          <w:b/>
          <w:lang w:val="en-GB"/>
        </w:rPr>
        <w:t>Path r, Boolean u)</w:t>
      </w:r>
    </w:p>
    <w:p w14:paraId="219C680B" w14:textId="77777777" w:rsidR="0015295F" w:rsidRPr="00501BFA" w:rsidRDefault="0015295F" w:rsidP="0015295F">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14:paraId="7A21649A" w14:textId="76F83C15" w:rsidR="00D270B2" w:rsidRPr="00247413" w:rsidRDefault="00D270B2" w:rsidP="00D270B2">
      <w:pPr>
        <w:pStyle w:val="ListParagraph"/>
        <w:numPr>
          <w:ilvl w:val="0"/>
          <w:numId w:val="11"/>
        </w:numPr>
        <w:rPr>
          <w:ins w:id="295" w:author="Holger Eichelberger" w:date="2023-03-11T14:40:00Z"/>
          <w:lang w:val="en-GB"/>
        </w:rPr>
      </w:pPr>
      <w:proofErr w:type="gramStart"/>
      <w:ins w:id="296" w:author="Holger Eichelberger" w:date="2023-03-11T14:40:00Z">
        <w:r>
          <w:rPr>
            <w:b/>
            <w:lang w:val="en-GB"/>
          </w:rPr>
          <w:t>maven(</w:t>
        </w:r>
        <w:proofErr w:type="gramEnd"/>
        <w:r>
          <w:rPr>
            <w:b/>
            <w:lang w:val="en-GB"/>
          </w:rPr>
          <w:t xml:space="preserve">Path r, </w:t>
        </w:r>
        <w:proofErr w:type="spellStart"/>
        <w:r>
          <w:rPr>
            <w:b/>
            <w:lang w:val="en-GB"/>
          </w:rPr>
          <w:t>sequenceOf</w:t>
        </w:r>
        <w:proofErr w:type="spellEnd"/>
        <w:r>
          <w:rPr>
            <w:b/>
            <w:lang w:val="en-GB"/>
          </w:rPr>
          <w:t>(String) a, Boolean u)</w:t>
        </w:r>
      </w:ins>
    </w:p>
    <w:p w14:paraId="6E1D5950" w14:textId="04ADD85B" w:rsidR="00D270B2" w:rsidRDefault="00D270B2" w:rsidP="00D270B2">
      <w:pPr>
        <w:pStyle w:val="ListParagraph"/>
        <w:rPr>
          <w:ins w:id="297" w:author="Holger Eichelberger" w:date="2023-03-11T14:40:00Z"/>
          <w:lang w:val="en-GB"/>
        </w:rPr>
      </w:pPr>
      <w:ins w:id="298" w:author="Holger Eichelberger" w:date="2023-03-11T14:40:00Z">
        <w:r w:rsidRPr="00CC6172">
          <w:rPr>
            <w:lang w:val="en-GB"/>
          </w:rPr>
          <w:t xml:space="preserve">Executes maven with the pom.xml file in </w:t>
        </w:r>
        <w:r w:rsidRPr="00244D87">
          <w:rPr>
            <w:i/>
            <w:lang w:val="en-GB"/>
          </w:rPr>
          <w:t>r</w:t>
        </w:r>
        <w:r>
          <w:rPr>
            <w:lang w:val="en-GB"/>
          </w:rPr>
          <w:t xml:space="preserve"> updating snapshots according to </w:t>
        </w:r>
        <w:r w:rsidRPr="00964549">
          <w:rPr>
            <w:i/>
            <w:lang w:val="en-GB"/>
          </w:rPr>
          <w:t>u</w:t>
        </w:r>
        <w:r>
          <w:rPr>
            <w:lang w:val="en-GB"/>
          </w:rPr>
          <w:t xml:space="preserve"> </w:t>
        </w:r>
        <w:r w:rsidRPr="00CC6172">
          <w:rPr>
            <w:lang w:val="en-GB"/>
          </w:rPr>
          <w:t xml:space="preserve">with </w:t>
        </w:r>
        <w:r>
          <w:rPr>
            <w:lang w:val="en-GB"/>
          </w:rPr>
          <w:t xml:space="preserve">additional </w:t>
        </w:r>
        <w:r w:rsidR="00346601">
          <w:rPr>
            <w:lang w:val="en-GB"/>
          </w:rPr>
          <w:t>m</w:t>
        </w:r>
        <w:r>
          <w:rPr>
            <w:lang w:val="en-GB"/>
          </w:rPr>
          <w:t xml:space="preserve">aven arguments in </w:t>
        </w:r>
        <w:r w:rsidRPr="00244D87">
          <w:rPr>
            <w:i/>
            <w:lang w:val="en-GB"/>
          </w:rPr>
          <w:t>a</w:t>
        </w:r>
        <w:r>
          <w:rPr>
            <w:lang w:val="en-GB"/>
          </w:rPr>
          <w:t xml:space="preserve"> (only one out of “-U” and </w:t>
        </w:r>
        <w:r w:rsidRPr="00244D87">
          <w:rPr>
            <w:i/>
            <w:lang w:val="en-GB"/>
          </w:rPr>
          <w:t>u</w:t>
        </w:r>
        <w:r>
          <w:rPr>
            <w:lang w:val="en-GB"/>
          </w:rPr>
          <w:t xml:space="preserve"> is considered, shall not contain “-s” or a local repository property).</w:t>
        </w:r>
      </w:ins>
    </w:p>
    <w:p w14:paraId="08503FD2" w14:textId="77777777" w:rsidR="0015295F"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Path r, String b</w:t>
      </w:r>
      <w:r w:rsidRPr="00725A64">
        <w:rPr>
          <w:b/>
          <w:lang w:val="en-GB"/>
        </w:rPr>
        <w:t>)</w:t>
      </w:r>
    </w:p>
    <w:p w14:paraId="09AD1C41" w14:textId="77777777" w:rsidR="0015295F" w:rsidRDefault="0015295F" w:rsidP="0015295F">
      <w:pPr>
        <w:pStyle w:val="ListParagraph"/>
        <w:rPr>
          <w:lang w:val="en-GB"/>
        </w:rPr>
      </w:pPr>
      <w:r w:rsidRPr="00CC6172">
        <w:rPr>
          <w:lang w:val="en-GB"/>
        </w:rPr>
        <w:t xml:space="preserve">Executes maven with the pom.xml file in </w:t>
      </w:r>
      <w:r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14:paraId="5121AF98" w14:textId="77777777" w:rsidR="0015295F" w:rsidRPr="00501BFA" w:rsidRDefault="0015295F" w:rsidP="0015295F">
      <w:pPr>
        <w:pStyle w:val="ListParagraph"/>
        <w:numPr>
          <w:ilvl w:val="0"/>
          <w:numId w:val="11"/>
        </w:numPr>
        <w:rPr>
          <w:b/>
          <w:lang w:val="en-GB"/>
        </w:rPr>
      </w:pPr>
      <w:proofErr w:type="gramStart"/>
      <w:r>
        <w:rPr>
          <w:b/>
          <w:lang w:val="en-GB"/>
        </w:rPr>
        <w:t>m</w:t>
      </w:r>
      <w:r w:rsidRPr="00501BFA">
        <w:rPr>
          <w:b/>
          <w:lang w:val="en-GB"/>
        </w:rPr>
        <w:t>aven(</w:t>
      </w:r>
      <w:proofErr w:type="gramEnd"/>
      <w:r w:rsidRPr="00501BFA">
        <w:rPr>
          <w:b/>
          <w:lang w:val="en-GB"/>
        </w:rPr>
        <w:t>Path r, String b, Boolean u)</w:t>
      </w:r>
    </w:p>
    <w:p w14:paraId="145A4D16" w14:textId="77777777" w:rsidR="0015295F" w:rsidRDefault="0015295F" w:rsidP="0015295F">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Pr>
          <w:lang w:val="en-GB"/>
        </w:rPr>
        <w:t xml:space="preserve">updating snapshots according to </w:t>
      </w:r>
      <w:r w:rsidRPr="00501BFA">
        <w:rPr>
          <w:i/>
          <w:lang w:val="en-GB"/>
        </w:rPr>
        <w:t>u</w:t>
      </w:r>
      <w:r>
        <w:rPr>
          <w:lang w:val="en-GB"/>
        </w:rPr>
        <w:t xml:space="preserve"> </w:t>
      </w:r>
      <w:r w:rsidRPr="00247413">
        <w:rPr>
          <w:lang w:val="en-GB"/>
        </w:rPr>
        <w:t>with clean and install targets.</w:t>
      </w:r>
    </w:p>
    <w:p w14:paraId="6D23FB6E" w14:textId="3AE39BB2" w:rsidR="00246D20" w:rsidRPr="00247413" w:rsidRDefault="00246D20" w:rsidP="00246D20">
      <w:pPr>
        <w:pStyle w:val="ListParagraph"/>
        <w:numPr>
          <w:ilvl w:val="0"/>
          <w:numId w:val="11"/>
        </w:numPr>
        <w:rPr>
          <w:ins w:id="299" w:author="Holger Eichelberger" w:date="2023-03-11T14:38:00Z"/>
          <w:lang w:val="en-GB"/>
        </w:rPr>
      </w:pPr>
      <w:proofErr w:type="gramStart"/>
      <w:ins w:id="300" w:author="Holger Eichelberger" w:date="2023-03-11T14:38:00Z">
        <w:r>
          <w:rPr>
            <w:b/>
            <w:lang w:val="en-GB"/>
          </w:rPr>
          <w:t>maven(</w:t>
        </w:r>
        <w:proofErr w:type="gramEnd"/>
        <w:r>
          <w:rPr>
            <w:b/>
            <w:lang w:val="en-GB"/>
          </w:rPr>
          <w:t xml:space="preserve">Path r, </w:t>
        </w:r>
      </w:ins>
      <w:ins w:id="301" w:author="Holger Eichelberger" w:date="2023-03-11T14:39:00Z">
        <w:r>
          <w:rPr>
            <w:b/>
            <w:lang w:val="en-GB"/>
          </w:rPr>
          <w:t xml:space="preserve">String b, </w:t>
        </w:r>
      </w:ins>
      <w:proofErr w:type="spellStart"/>
      <w:ins w:id="302" w:author="Holger Eichelberger" w:date="2023-03-11T14:38:00Z">
        <w:r>
          <w:rPr>
            <w:b/>
            <w:lang w:val="en-GB"/>
          </w:rPr>
          <w:t>sequenceOf</w:t>
        </w:r>
        <w:proofErr w:type="spellEnd"/>
        <w:r>
          <w:rPr>
            <w:b/>
            <w:lang w:val="en-GB"/>
          </w:rPr>
          <w:t>(String) a, Boolean u)</w:t>
        </w:r>
      </w:ins>
    </w:p>
    <w:p w14:paraId="1871A6AC" w14:textId="09FCE8FB" w:rsidR="00246D20" w:rsidRDefault="00246D20" w:rsidP="00246D20">
      <w:pPr>
        <w:pStyle w:val="ListParagraph"/>
        <w:rPr>
          <w:ins w:id="303" w:author="Holger Eichelberger" w:date="2023-03-11T14:38:00Z"/>
          <w:lang w:val="en-GB"/>
        </w:rPr>
      </w:pPr>
      <w:ins w:id="304" w:author="Holger Eichelberger" w:date="2023-03-11T14:38:00Z">
        <w:r w:rsidRPr="00CC6172">
          <w:rPr>
            <w:lang w:val="en-GB"/>
          </w:rPr>
          <w:lastRenderedPageBreak/>
          <w:t xml:space="preserve">Executes maven with the pom.xml file in </w:t>
        </w:r>
      </w:ins>
      <w:ins w:id="305" w:author="Holger Eichelberger" w:date="2023-03-11T14:39:00Z">
        <w:r>
          <w:rPr>
            <w:i/>
            <w:lang w:val="en-GB"/>
          </w:rPr>
          <w:t>b</w:t>
        </w:r>
      </w:ins>
      <w:ins w:id="306" w:author="Holger Eichelberger" w:date="2023-03-11T14:38:00Z">
        <w:r w:rsidRPr="00CC6172">
          <w:rPr>
            <w:lang w:val="en-GB"/>
          </w:rPr>
          <w:t xml:space="preserve"> </w:t>
        </w:r>
      </w:ins>
      <w:ins w:id="307" w:author="Holger Eichelberger" w:date="2023-03-11T14:39:00Z">
        <w:r>
          <w:rPr>
            <w:lang w:val="en-GB"/>
          </w:rPr>
          <w:t xml:space="preserve">within </w:t>
        </w:r>
        <w:r w:rsidRPr="00246D20">
          <w:rPr>
            <w:i/>
            <w:lang w:val="en-GB"/>
            <w:rPrChange w:id="308" w:author="Holger Eichelberger" w:date="2023-03-11T14:39:00Z">
              <w:rPr>
                <w:lang w:val="en-GB"/>
              </w:rPr>
            </w:rPrChange>
          </w:rPr>
          <w:t>r</w:t>
        </w:r>
        <w:r>
          <w:rPr>
            <w:lang w:val="en-GB"/>
          </w:rPr>
          <w:t xml:space="preserve"> </w:t>
        </w:r>
      </w:ins>
      <w:ins w:id="309" w:author="Holger Eichelberger" w:date="2023-03-11T14:38:00Z">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additional </w:t>
        </w:r>
      </w:ins>
      <w:ins w:id="310" w:author="Holger Eichelberger" w:date="2023-03-11T14:40:00Z">
        <w:r w:rsidR="00346601">
          <w:rPr>
            <w:lang w:val="en-GB"/>
          </w:rPr>
          <w:t>m</w:t>
        </w:r>
      </w:ins>
      <w:ins w:id="311" w:author="Holger Eichelberger" w:date="2023-03-11T14:38:00Z">
        <w:r>
          <w:rPr>
            <w:lang w:val="en-GB"/>
          </w:rPr>
          <w:t xml:space="preserve">aven arguments in </w:t>
        </w:r>
        <w:r w:rsidRPr="00244D87">
          <w:rPr>
            <w:i/>
            <w:lang w:val="en-GB"/>
          </w:rPr>
          <w:t>a</w:t>
        </w:r>
        <w:r>
          <w:rPr>
            <w:lang w:val="en-GB"/>
          </w:rPr>
          <w:t xml:space="preserve"> (only one out of “-U” and </w:t>
        </w:r>
        <w:r w:rsidRPr="00244D87">
          <w:rPr>
            <w:i/>
            <w:lang w:val="en-GB"/>
          </w:rPr>
          <w:t>u</w:t>
        </w:r>
        <w:r>
          <w:rPr>
            <w:lang w:val="en-GB"/>
          </w:rPr>
          <w:t xml:space="preserve"> is considered, shall not contain “-s” or a local repository property).</w:t>
        </w:r>
      </w:ins>
    </w:p>
    <w:p w14:paraId="674C09ED" w14:textId="77777777" w:rsidR="0015295F" w:rsidRPr="00CC6172"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 xml:space="preserve">Path r, </w:t>
      </w:r>
      <w:proofErr w:type="spellStart"/>
      <w:r>
        <w:rPr>
          <w:b/>
          <w:lang w:val="en-GB"/>
        </w:rPr>
        <w:t>sequenceOf</w:t>
      </w:r>
      <w:proofErr w:type="spellEnd"/>
      <w:r>
        <w:rPr>
          <w:b/>
          <w:lang w:val="en-GB"/>
        </w:rPr>
        <w:t>(String) t)</w:t>
      </w:r>
    </w:p>
    <w:p w14:paraId="6B25A721"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Pr="008624FD">
        <w:rPr>
          <w:i/>
          <w:lang w:val="en-GB"/>
        </w:rPr>
        <w:t>t</w:t>
      </w:r>
      <w:r w:rsidRPr="00CC6172">
        <w:rPr>
          <w:lang w:val="en-GB"/>
        </w:rPr>
        <w:t>.</w:t>
      </w:r>
    </w:p>
    <w:p w14:paraId="1E899B9F" w14:textId="77777777" w:rsidR="0015295F" w:rsidRPr="00247413" w:rsidRDefault="0015295F" w:rsidP="0015295F">
      <w:pPr>
        <w:pStyle w:val="ListParagraph"/>
        <w:numPr>
          <w:ilvl w:val="0"/>
          <w:numId w:val="11"/>
        </w:numPr>
        <w:rPr>
          <w:lang w:val="en-GB"/>
        </w:rPr>
      </w:pPr>
      <w:proofErr w:type="gramStart"/>
      <w:r>
        <w:rPr>
          <w:b/>
          <w:lang w:val="en-GB"/>
        </w:rPr>
        <w:t>maven(</w:t>
      </w:r>
      <w:proofErr w:type="gramEnd"/>
      <w:r>
        <w:rPr>
          <w:b/>
          <w:lang w:val="en-GB"/>
        </w:rPr>
        <w:t xml:space="preserve">Path r, Boolean u, </w:t>
      </w:r>
      <w:proofErr w:type="spellStart"/>
      <w:r>
        <w:rPr>
          <w:b/>
          <w:lang w:val="en-GB"/>
        </w:rPr>
        <w:t>sequenceOf</w:t>
      </w:r>
      <w:proofErr w:type="spellEnd"/>
      <w:r>
        <w:rPr>
          <w:b/>
          <w:lang w:val="en-GB"/>
        </w:rPr>
        <w:t>(String) t)</w:t>
      </w:r>
    </w:p>
    <w:p w14:paraId="2023D557"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14:paraId="59B9BA7D" w14:textId="4549979B" w:rsidR="00AF4B88" w:rsidRPr="00247413" w:rsidRDefault="00AF4B88" w:rsidP="00AF4B88">
      <w:pPr>
        <w:pStyle w:val="ListParagraph"/>
        <w:numPr>
          <w:ilvl w:val="0"/>
          <w:numId w:val="11"/>
        </w:numPr>
        <w:rPr>
          <w:ins w:id="312" w:author="Holger Eichelberger" w:date="2023-03-11T14:37:00Z"/>
          <w:lang w:val="en-GB"/>
        </w:rPr>
      </w:pPr>
      <w:proofErr w:type="gramStart"/>
      <w:ins w:id="313" w:author="Holger Eichelberger" w:date="2023-03-11T14:37:00Z">
        <w:r>
          <w:rPr>
            <w:b/>
            <w:lang w:val="en-GB"/>
          </w:rPr>
          <w:t>maven(</w:t>
        </w:r>
        <w:proofErr w:type="gramEnd"/>
        <w:r>
          <w:rPr>
            <w:b/>
            <w:lang w:val="en-GB"/>
          </w:rPr>
          <w:t xml:space="preserve">Path r, </w:t>
        </w:r>
        <w:proofErr w:type="spellStart"/>
        <w:r>
          <w:rPr>
            <w:b/>
            <w:lang w:val="en-GB"/>
          </w:rPr>
          <w:t>sequenceOf</w:t>
        </w:r>
        <w:proofErr w:type="spellEnd"/>
        <w:r>
          <w:rPr>
            <w:b/>
            <w:lang w:val="en-GB"/>
          </w:rPr>
          <w:t xml:space="preserve">(String) a, Boolean u, </w:t>
        </w:r>
        <w:proofErr w:type="spellStart"/>
        <w:r>
          <w:rPr>
            <w:b/>
            <w:lang w:val="en-GB"/>
          </w:rPr>
          <w:t>sequenceOf</w:t>
        </w:r>
        <w:proofErr w:type="spellEnd"/>
        <w:r>
          <w:rPr>
            <w:b/>
            <w:lang w:val="en-GB"/>
          </w:rPr>
          <w:t>(String) t)</w:t>
        </w:r>
      </w:ins>
    </w:p>
    <w:p w14:paraId="45344299" w14:textId="18F3F66B" w:rsidR="00AF4B88" w:rsidRDefault="00AF4B88" w:rsidP="00AF4B88">
      <w:pPr>
        <w:pStyle w:val="ListParagraph"/>
        <w:rPr>
          <w:ins w:id="314" w:author="Holger Eichelberger" w:date="2023-03-11T14:37:00Z"/>
          <w:lang w:val="en-GB"/>
        </w:rPr>
      </w:pPr>
      <w:ins w:id="315" w:author="Holger Eichelberger" w:date="2023-03-11T14:37:00Z">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r>
          <w:rPr>
            <w:lang w:val="en-GB"/>
          </w:rPr>
          <w:t xml:space="preserve"> Applies the additional </w:t>
        </w:r>
      </w:ins>
      <w:ins w:id="316" w:author="Holger Eichelberger" w:date="2023-03-11T14:40:00Z">
        <w:r w:rsidR="00346601">
          <w:rPr>
            <w:lang w:val="en-GB"/>
          </w:rPr>
          <w:t>m</w:t>
        </w:r>
      </w:ins>
      <w:ins w:id="317" w:author="Holger Eichelberger" w:date="2023-03-11T14:37:00Z">
        <w:r>
          <w:rPr>
            <w:lang w:val="en-GB"/>
          </w:rPr>
          <w:t xml:space="preserve">aven arguments in </w:t>
        </w:r>
        <w:r w:rsidRPr="00AF4B88">
          <w:rPr>
            <w:i/>
            <w:lang w:val="en-GB"/>
            <w:rPrChange w:id="318" w:author="Holger Eichelberger" w:date="2023-03-11T14:37:00Z">
              <w:rPr>
                <w:lang w:val="en-GB"/>
              </w:rPr>
            </w:rPrChange>
          </w:rPr>
          <w:t>a</w:t>
        </w:r>
        <w:r>
          <w:rPr>
            <w:lang w:val="en-GB"/>
          </w:rPr>
          <w:t xml:space="preserve"> (only one out of “-U” and </w:t>
        </w:r>
        <w:r w:rsidRPr="00AF4B88">
          <w:rPr>
            <w:i/>
            <w:lang w:val="en-GB"/>
            <w:rPrChange w:id="319" w:author="Holger Eichelberger" w:date="2023-03-11T14:37:00Z">
              <w:rPr>
                <w:lang w:val="en-GB"/>
              </w:rPr>
            </w:rPrChange>
          </w:rPr>
          <w:t>u</w:t>
        </w:r>
        <w:r>
          <w:rPr>
            <w:lang w:val="en-GB"/>
          </w:rPr>
          <w:t xml:space="preserve"> is </w:t>
        </w:r>
      </w:ins>
      <w:ins w:id="320" w:author="Holger Eichelberger" w:date="2023-03-11T14:38:00Z">
        <w:r>
          <w:rPr>
            <w:lang w:val="en-GB"/>
          </w:rPr>
          <w:t>considered, shall not contain “-s” or a local repository property)</w:t>
        </w:r>
      </w:ins>
      <w:ins w:id="321" w:author="Holger Eichelberger" w:date="2023-03-11T14:37:00Z">
        <w:r>
          <w:rPr>
            <w:lang w:val="en-GB"/>
          </w:rPr>
          <w:t>.</w:t>
        </w:r>
      </w:ins>
    </w:p>
    <w:p w14:paraId="19BC3563" w14:textId="77777777" w:rsidR="0015295F" w:rsidRPr="00ED12A0" w:rsidRDefault="0015295F" w:rsidP="0015295F">
      <w:pPr>
        <w:pStyle w:val="ListParagraph"/>
        <w:numPr>
          <w:ilvl w:val="0"/>
          <w:numId w:val="11"/>
        </w:numPr>
        <w:rPr>
          <w:b/>
          <w:lang w:val="en-GB"/>
        </w:rPr>
      </w:pPr>
      <w:proofErr w:type="gramStart"/>
      <w:r>
        <w:rPr>
          <w:b/>
          <w:lang w:val="en-GB"/>
        </w:rPr>
        <w:t>maven</w:t>
      </w:r>
      <w:r w:rsidRPr="00725A64">
        <w:rPr>
          <w:b/>
          <w:lang w:val="en-GB"/>
        </w:rPr>
        <w:t>(</w:t>
      </w:r>
      <w:proofErr w:type="gramEnd"/>
      <w:r>
        <w:rPr>
          <w:b/>
          <w:lang w:val="en-GB"/>
        </w:rPr>
        <w:t xml:space="preserve">Path r, String b, </w:t>
      </w:r>
      <w:proofErr w:type="spellStart"/>
      <w:r>
        <w:rPr>
          <w:b/>
          <w:lang w:val="en-GB"/>
        </w:rPr>
        <w:t>sequenceOf</w:t>
      </w:r>
      <w:proofErr w:type="spellEnd"/>
      <w:r>
        <w:rPr>
          <w:b/>
          <w:lang w:val="en-GB"/>
        </w:rPr>
        <w:t>(String) t)</w:t>
      </w:r>
    </w:p>
    <w:p w14:paraId="6458D514"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Pr="008624FD">
        <w:rPr>
          <w:i/>
          <w:lang w:val="en-GB"/>
        </w:rPr>
        <w:t>t</w:t>
      </w:r>
      <w:r w:rsidRPr="00CC6172">
        <w:rPr>
          <w:lang w:val="en-GB"/>
        </w:rPr>
        <w:t>.</w:t>
      </w:r>
    </w:p>
    <w:p w14:paraId="3EF3505C" w14:textId="77777777" w:rsidR="0015295F" w:rsidRPr="00247413" w:rsidRDefault="0015295F" w:rsidP="0015295F">
      <w:pPr>
        <w:pStyle w:val="ListParagraph"/>
        <w:numPr>
          <w:ilvl w:val="0"/>
          <w:numId w:val="11"/>
        </w:numPr>
        <w:rPr>
          <w:b/>
          <w:lang w:val="en-GB"/>
        </w:rPr>
      </w:pPr>
      <w:proofErr w:type="gramStart"/>
      <w:r>
        <w:rPr>
          <w:b/>
          <w:lang w:val="en-GB"/>
        </w:rPr>
        <w:t>maven(</w:t>
      </w:r>
      <w:proofErr w:type="gramEnd"/>
      <w:r>
        <w:rPr>
          <w:b/>
          <w:lang w:val="en-GB"/>
        </w:rPr>
        <w:t xml:space="preserve">Path r, String b, Boolean u, </w:t>
      </w:r>
      <w:proofErr w:type="spellStart"/>
      <w:r>
        <w:rPr>
          <w:b/>
          <w:lang w:val="en-GB"/>
        </w:rPr>
        <w:t>sequenceOf</w:t>
      </w:r>
      <w:proofErr w:type="spellEnd"/>
      <w:r>
        <w:rPr>
          <w:b/>
          <w:lang w:val="en-GB"/>
        </w:rPr>
        <w:t xml:space="preserve">(String) t) </w:t>
      </w:r>
    </w:p>
    <w:p w14:paraId="175EA913" w14:textId="77777777" w:rsidR="0015295F" w:rsidRDefault="0015295F" w:rsidP="0015295F">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14:paraId="2588F49A" w14:textId="0F278A34" w:rsidR="0015295F" w:rsidRDefault="0015295F" w:rsidP="0015295F">
      <w:pPr>
        <w:rPr>
          <w:lang w:val="en-GB"/>
        </w:rPr>
      </w:pPr>
      <w:r w:rsidRPr="003A7553">
        <w:rPr>
          <w:lang w:val="en-GB"/>
        </w:rPr>
        <w:t>Please note that further maven command line arguments may be passed in through the target list</w:t>
      </w:r>
      <w:r>
        <w:rPr>
          <w:lang w:val="en-GB"/>
        </w:rPr>
        <w:t xml:space="preserve"> </w:t>
      </w:r>
      <w:r w:rsidRPr="003A7553">
        <w:rPr>
          <w:i/>
          <w:lang w:val="en-GB"/>
        </w:rPr>
        <w:t>t</w:t>
      </w:r>
      <w:r w:rsidRPr="003A7553">
        <w:rPr>
          <w:lang w:val="en-GB"/>
        </w:rPr>
        <w:t>.</w:t>
      </w:r>
      <w:r>
        <w:rPr>
          <w:lang w:val="en-GB"/>
        </w:rPr>
        <w:t xml:space="preserve"> The VIL maven integration supports </w:t>
      </w:r>
      <w:r w:rsidR="00CA14C5">
        <w:rPr>
          <w:lang w:val="en-GB"/>
        </w:rPr>
        <w:t>several</w:t>
      </w:r>
      <w:r>
        <w:rPr>
          <w:lang w:val="en-GB"/>
        </w:rPr>
        <w:t xml:space="preserve"> Java system properties, namely </w:t>
      </w:r>
    </w:p>
    <w:p w14:paraId="121C825A" w14:textId="77777777" w:rsidR="0015295F" w:rsidRDefault="0015295F"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.asProcess</w:t>
      </w:r>
      <w:proofErr w:type="spellEnd"/>
      <w:r>
        <w:rPr>
          <w:lang w:val="en-GB"/>
        </w:rPr>
        <w:t>, a Boolean value (</w:t>
      </w:r>
      <w:proofErr w:type="spellStart"/>
      <w:r w:rsidRPr="003A7553">
        <w:rPr>
          <w:rFonts w:ascii="Courier New" w:hAnsi="Courier New" w:cs="Courier New"/>
          <w:sz w:val="22"/>
          <w:szCs w:val="22"/>
          <w:lang w:val="en-GB"/>
        </w:rPr>
        <w:t>true</w:t>
      </w:r>
      <w:r>
        <w:rPr>
          <w:lang w:val="en-GB"/>
        </w:rPr>
        <w:t>|</w:t>
      </w:r>
      <w:r w:rsidRPr="003A7553">
        <w:rPr>
          <w:rFonts w:ascii="Courier New" w:hAnsi="Courier New" w:cs="Courier New"/>
          <w:sz w:val="22"/>
          <w:szCs w:val="22"/>
          <w:lang w:val="en-GB"/>
        </w:rPr>
        <w:t>false</w:t>
      </w:r>
      <w:proofErr w:type="spellEnd"/>
      <w:r>
        <w:rPr>
          <w:lang w:val="en-GB"/>
        </w:rPr>
        <w:t xml:space="preserve">) indicating whether Maven shall be executed in a separate process or directly within the </w:t>
      </w:r>
      <w:proofErr w:type="spellStart"/>
      <w:r>
        <w:rPr>
          <w:lang w:val="en-GB"/>
        </w:rPr>
        <w:t>EASy</w:t>
      </w:r>
      <w:proofErr w:type="spellEnd"/>
      <w:r>
        <w:rPr>
          <w:lang w:val="en-GB"/>
        </w:rPr>
        <w:t xml:space="preserve"> producer process. While executing Maven within </w:t>
      </w:r>
      <w:proofErr w:type="spellStart"/>
      <w:r>
        <w:rPr>
          <w:lang w:val="en-GB"/>
        </w:rPr>
        <w:t>EASy</w:t>
      </w:r>
      <w:proofErr w:type="spellEnd"/>
      <w:r>
        <w:rPr>
          <w:lang w:val="en-GB"/>
        </w:rPr>
        <w:t xml:space="preserve"> producer is easier as it is just a method call, the process variant is advisable as Maven otherwise keeps a hold on certain created files (file descriptor leaks described in the Maven issue tracker).</w:t>
      </w:r>
    </w:p>
    <w:p w14:paraId="626A1710" w14:textId="006437DE" w:rsidR="001B7606" w:rsidRPr="001B7606" w:rsidRDefault="001B7606" w:rsidP="001B7606">
      <w:pPr>
        <w:pStyle w:val="ListParagraph"/>
        <w:numPr>
          <w:ilvl w:val="0"/>
          <w:numId w:val="11"/>
        </w:numPr>
        <w:rPr>
          <w:lang w:val="en-GB"/>
        </w:rPr>
      </w:pPr>
      <w:proofErr w:type="spellStart"/>
      <w:proofErr w:type="gramStart"/>
      <w:r>
        <w:rPr>
          <w:lang w:val="en-GB"/>
        </w:rPr>
        <w:t>easy.maven</w:t>
      </w:r>
      <w:proofErr w:type="gramEnd"/>
      <w:r>
        <w:rPr>
          <w:lang w:val="en-GB"/>
        </w:rPr>
        <w:t>.classpath</w:t>
      </w:r>
      <w:proofErr w:type="spellEnd"/>
      <w:r>
        <w:rPr>
          <w:lang w:val="en-GB"/>
        </w:rPr>
        <w:t xml:space="preserve">, the optional full </w:t>
      </w:r>
      <w:proofErr w:type="spellStart"/>
      <w:r>
        <w:rPr>
          <w:lang w:val="en-GB"/>
        </w:rPr>
        <w:t>classpath</w:t>
      </w:r>
      <w:proofErr w:type="spellEnd"/>
      <w:r>
        <w:rPr>
          <w:lang w:val="en-GB"/>
        </w:rPr>
        <w:t xml:space="preserve"> of all Maven libraries if anyway installed externally. This takes precedence over </w:t>
      </w:r>
      <w:proofErr w:type="spellStart"/>
      <w:proofErr w:type="gramStart"/>
      <w:r w:rsidRPr="001B7606">
        <w:rPr>
          <w:rFonts w:ascii="Courier New" w:hAnsi="Courier New" w:cs="Courier New"/>
          <w:sz w:val="22"/>
          <w:szCs w:val="22"/>
          <w:lang w:val="en-GB"/>
        </w:rPr>
        <w:t>easy.maven</w:t>
      </w:r>
      <w:proofErr w:type="gramEnd"/>
      <w:r w:rsidRPr="001B7606">
        <w:rPr>
          <w:rFonts w:ascii="Courier New" w:hAnsi="Courier New" w:cs="Courier New"/>
          <w:sz w:val="22"/>
          <w:szCs w:val="22"/>
          <w:lang w:val="en-GB"/>
        </w:rPr>
        <w:t>.home</w:t>
      </w:r>
      <w:proofErr w:type="spellEnd"/>
      <w:r>
        <w:rPr>
          <w:lang w:val="en-GB"/>
        </w:rPr>
        <w:t xml:space="preserve"> below and implies </w:t>
      </w:r>
      <w:proofErr w:type="spellStart"/>
      <w:r w:rsidRPr="003A7553">
        <w:rPr>
          <w:rFonts w:ascii="Courier New" w:hAnsi="Courier New" w:cs="Courier New"/>
          <w:sz w:val="22"/>
          <w:szCs w:val="22"/>
          <w:lang w:val="en-GB"/>
        </w:rPr>
        <w:t>easy.maven.asProcess</w:t>
      </w:r>
      <w:proofErr w:type="spellEnd"/>
      <w:r w:rsidRPr="003A7553">
        <w:rPr>
          <w:rFonts w:ascii="Courier New" w:hAnsi="Courier New" w:cs="Courier New"/>
          <w:sz w:val="22"/>
          <w:szCs w:val="22"/>
          <w:lang w:val="en-GB"/>
        </w:rPr>
        <w:t>=true</w:t>
      </w:r>
      <w:r>
        <w:rPr>
          <w:lang w:val="en-GB"/>
        </w:rPr>
        <w:t>.</w:t>
      </w:r>
    </w:p>
    <w:p w14:paraId="6AC17855" w14:textId="52B4527F" w:rsidR="0015295F" w:rsidRDefault="0015295F"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.home</w:t>
      </w:r>
      <w:proofErr w:type="spellEnd"/>
      <w:r>
        <w:rPr>
          <w:lang w:val="en-GB"/>
        </w:rPr>
        <w:t>, the optional home folder of a local Maven installation (not set by default</w:t>
      </w:r>
      <w:r w:rsidR="001B7606">
        <w:rPr>
          <w:lang w:val="en-GB"/>
        </w:rPr>
        <w:t xml:space="preserve">, must contain a </w:t>
      </w:r>
      <w:r w:rsidR="001B7606" w:rsidRPr="001B7606">
        <w:rPr>
          <w:rFonts w:ascii="Courier New" w:hAnsi="Courier New" w:cs="Courier New"/>
          <w:sz w:val="22"/>
          <w:szCs w:val="22"/>
          <w:lang w:val="en-GB"/>
        </w:rPr>
        <w:t>lib</w:t>
      </w:r>
      <w:r w:rsidR="001B7606">
        <w:rPr>
          <w:lang w:val="en-GB"/>
        </w:rPr>
        <w:t xml:space="preserve"> folder with all maven libraries, in particular the Maven embedder</w:t>
      </w:r>
      <w:r>
        <w:rPr>
          <w:lang w:val="en-GB"/>
        </w:rPr>
        <w:t xml:space="preserve">). Although </w:t>
      </w:r>
      <w:proofErr w:type="spellStart"/>
      <w:r>
        <w:rPr>
          <w:lang w:val="en-GB"/>
        </w:rPr>
        <w:t>EASy</w:t>
      </w:r>
      <w:proofErr w:type="spellEnd"/>
      <w:r>
        <w:rPr>
          <w:lang w:val="en-GB"/>
        </w:rPr>
        <w:t xml:space="preserve"> </w:t>
      </w:r>
      <w:r w:rsidR="0002351B">
        <w:rPr>
          <w:lang w:val="en-GB"/>
        </w:rPr>
        <w:t>ships with</w:t>
      </w:r>
      <w:r>
        <w:rPr>
          <w:lang w:val="en-GB"/>
        </w:rPr>
        <w:t xml:space="preserve"> all necessary binaries for maven, this setting can be helpful in standalone execution of </w:t>
      </w:r>
      <w:proofErr w:type="spellStart"/>
      <w:r>
        <w:rPr>
          <w:lang w:val="en-GB"/>
        </w:rPr>
        <w:t>EASy</w:t>
      </w:r>
      <w:proofErr w:type="spellEnd"/>
      <w:r>
        <w:rPr>
          <w:lang w:val="en-GB"/>
        </w:rPr>
        <w:t xml:space="preserve">-Producer in order to simplify the installation. This implies </w:t>
      </w: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.asProcess</w:t>
      </w:r>
      <w:proofErr w:type="spellEnd"/>
      <w:r w:rsidRPr="003A7553">
        <w:rPr>
          <w:rFonts w:ascii="Courier New" w:hAnsi="Courier New" w:cs="Courier New"/>
          <w:sz w:val="22"/>
          <w:szCs w:val="22"/>
          <w:lang w:val="en-GB"/>
        </w:rPr>
        <w:t>=true</w:t>
      </w:r>
      <w:r>
        <w:rPr>
          <w:lang w:val="en-GB"/>
        </w:rPr>
        <w:t>.</w:t>
      </w:r>
      <w:r w:rsidR="001B7606">
        <w:rPr>
          <w:lang w:val="en-GB"/>
        </w:rPr>
        <w:t xml:space="preserve"> </w:t>
      </w:r>
    </w:p>
    <w:p w14:paraId="6ACDB650" w14:textId="7AEDA1F0" w:rsidR="0009478E" w:rsidRDefault="0009478E" w:rsidP="0015295F">
      <w:pPr>
        <w:pStyle w:val="ListParagraph"/>
        <w:numPr>
          <w:ilvl w:val="0"/>
          <w:numId w:val="11"/>
        </w:numPr>
        <w:rPr>
          <w:lang w:val="en-GB"/>
        </w:rPr>
      </w:pPr>
      <w:r>
        <w:rPr>
          <w:lang w:val="en-GB"/>
        </w:rPr>
        <w:t xml:space="preserve">If neither </w:t>
      </w:r>
      <w:proofErr w:type="spellStart"/>
      <w:proofErr w:type="gramStart"/>
      <w:r w:rsidRPr="0009478E">
        <w:rPr>
          <w:rFonts w:ascii="Courier New" w:hAnsi="Courier New" w:cs="Courier New"/>
          <w:sz w:val="22"/>
          <w:szCs w:val="22"/>
          <w:lang w:val="en-GB"/>
        </w:rPr>
        <w:t>easy.maven</w:t>
      </w:r>
      <w:proofErr w:type="gramEnd"/>
      <w:r w:rsidRPr="0009478E">
        <w:rPr>
          <w:rFonts w:ascii="Courier New" w:hAnsi="Courier New" w:cs="Courier New"/>
          <w:sz w:val="22"/>
          <w:szCs w:val="22"/>
          <w:lang w:val="en-GB"/>
        </w:rPr>
        <w:t>.classpath</w:t>
      </w:r>
      <w:proofErr w:type="spellEnd"/>
      <w:r>
        <w:rPr>
          <w:lang w:val="en-GB"/>
        </w:rPr>
        <w:t xml:space="preserve"> nor </w:t>
      </w:r>
      <w:proofErr w:type="spellStart"/>
      <w:r w:rsidRPr="0009478E">
        <w:rPr>
          <w:rFonts w:ascii="Courier New" w:hAnsi="Courier New" w:cs="Courier New"/>
          <w:sz w:val="22"/>
          <w:szCs w:val="22"/>
          <w:lang w:val="en-GB"/>
        </w:rPr>
        <w:t>easy.maven.home</w:t>
      </w:r>
      <w:proofErr w:type="spellEnd"/>
      <w:r>
        <w:rPr>
          <w:lang w:val="en-GB"/>
        </w:rPr>
        <w:t xml:space="preserve"> is given and Maven shall be executed as a process, the </w:t>
      </w:r>
      <w:proofErr w:type="spellStart"/>
      <w:r>
        <w:rPr>
          <w:lang w:val="en-GB"/>
        </w:rPr>
        <w:t>instantiator</w:t>
      </w:r>
      <w:proofErr w:type="spellEnd"/>
      <w:r>
        <w:rPr>
          <w:lang w:val="en-GB"/>
        </w:rPr>
        <w:t xml:space="preserve"> will try to unpack the included Maven library into a temporary folder </w:t>
      </w:r>
      <w:r w:rsidR="00170BA2">
        <w:rPr>
          <w:lang w:val="en-GB"/>
        </w:rPr>
        <w:t xml:space="preserve">and use that folder as </w:t>
      </w:r>
      <w:proofErr w:type="spellStart"/>
      <w:r w:rsidR="00170BA2" w:rsidRPr="0009478E">
        <w:rPr>
          <w:rFonts w:ascii="Courier New" w:hAnsi="Courier New" w:cs="Courier New"/>
          <w:sz w:val="22"/>
          <w:szCs w:val="22"/>
          <w:lang w:val="en-GB"/>
        </w:rPr>
        <w:t>easy.maven.home</w:t>
      </w:r>
      <w:proofErr w:type="spellEnd"/>
      <w:r w:rsidR="00170BA2">
        <w:rPr>
          <w:lang w:val="en-GB"/>
        </w:rPr>
        <w:t>.</w:t>
      </w:r>
    </w:p>
    <w:p w14:paraId="096A651C" w14:textId="2B118D68" w:rsidR="00CA14C5" w:rsidRPr="00CA14C5" w:rsidRDefault="00CA14C5" w:rsidP="0015295F">
      <w:pPr>
        <w:pStyle w:val="ListParagraph"/>
        <w:numPr>
          <w:ilvl w:val="0"/>
          <w:numId w:val="11"/>
        </w:numPr>
        <w:rPr>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w:t>
      </w:r>
      <w:r>
        <w:rPr>
          <w:rFonts w:ascii="Courier New" w:hAnsi="Courier New" w:cs="Courier New"/>
          <w:sz w:val="22"/>
          <w:szCs w:val="22"/>
          <w:lang w:val="en-GB"/>
        </w:rPr>
        <w:t>settings</w:t>
      </w:r>
      <w:proofErr w:type="spellEnd"/>
      <w:r>
        <w:rPr>
          <w:lang w:val="en-GB"/>
        </w:rPr>
        <w:t xml:space="preserve"> the </w:t>
      </w:r>
      <w:r w:rsidR="006B716B">
        <w:rPr>
          <w:lang w:val="en-GB"/>
        </w:rPr>
        <w:t xml:space="preserve">optional </w:t>
      </w:r>
      <w:r>
        <w:rPr>
          <w:lang w:val="en-GB"/>
        </w:rPr>
        <w:t>Maven user settings file</w:t>
      </w:r>
      <w:r w:rsidR="006B716B">
        <w:rPr>
          <w:lang w:val="en-GB"/>
        </w:rPr>
        <w:t xml:space="preserve"> path, which is typically located in a parent folder of the local repository in the users home directory</w:t>
      </w:r>
    </w:p>
    <w:p w14:paraId="7A2AF689" w14:textId="2D154A4B" w:rsidR="00CA14C5" w:rsidRDefault="00CA14C5" w:rsidP="0015295F">
      <w:pPr>
        <w:pStyle w:val="ListParagraph"/>
        <w:numPr>
          <w:ilvl w:val="0"/>
          <w:numId w:val="11"/>
        </w:numPr>
        <w:rPr>
          <w:ins w:id="322" w:author="Holger Eichelberger" w:date="2022-03-31T11:25:00Z"/>
          <w:lang w:val="en-GB"/>
        </w:rPr>
      </w:pPr>
      <w:proofErr w:type="spellStart"/>
      <w:proofErr w:type="gramStart"/>
      <w:r w:rsidRPr="003A7553">
        <w:rPr>
          <w:rFonts w:ascii="Courier New" w:hAnsi="Courier New" w:cs="Courier New"/>
          <w:sz w:val="22"/>
          <w:szCs w:val="22"/>
          <w:lang w:val="en-GB"/>
        </w:rPr>
        <w:t>easy.maven</w:t>
      </w:r>
      <w:proofErr w:type="gramEnd"/>
      <w:r w:rsidRPr="003A7553">
        <w:rPr>
          <w:rFonts w:ascii="Courier New" w:hAnsi="Courier New" w:cs="Courier New"/>
          <w:sz w:val="22"/>
          <w:szCs w:val="22"/>
          <w:lang w:val="en-GB"/>
        </w:rPr>
        <w:t>.</w:t>
      </w:r>
      <w:r>
        <w:rPr>
          <w:rFonts w:ascii="Courier New" w:hAnsi="Courier New" w:cs="Courier New"/>
          <w:sz w:val="22"/>
          <w:szCs w:val="22"/>
          <w:lang w:val="en-GB"/>
        </w:rPr>
        <w:t>repo.local</w:t>
      </w:r>
      <w:proofErr w:type="spellEnd"/>
      <w:r w:rsidR="006B716B">
        <w:rPr>
          <w:lang w:val="en-GB"/>
        </w:rPr>
        <w:t xml:space="preserve"> the optional local Maven repository file path, which is typically located in the users home directory</w:t>
      </w:r>
    </w:p>
    <w:p w14:paraId="012BC491" w14:textId="0116AA26" w:rsidR="00A97392" w:rsidRDefault="00A97392" w:rsidP="00A97392">
      <w:pPr>
        <w:pStyle w:val="Heading2"/>
        <w:rPr>
          <w:ins w:id="323" w:author="Holger Eichelberger" w:date="2022-03-31T11:25:00Z"/>
        </w:rPr>
      </w:pPr>
      <w:bookmarkStart w:id="324" w:name="_Ref99627462"/>
      <w:bookmarkStart w:id="325" w:name="_Toc174609731"/>
      <w:ins w:id="326" w:author="Holger Eichelberger" w:date="2022-03-31T11:25:00Z">
        <w:r>
          <w:t>Docker</w:t>
        </w:r>
        <w:bookmarkEnd w:id="324"/>
        <w:bookmarkEnd w:id="325"/>
      </w:ins>
    </w:p>
    <w:p w14:paraId="07209A83" w14:textId="013A4D67" w:rsidR="00A97392" w:rsidRDefault="00A97392" w:rsidP="00A97392">
      <w:pPr>
        <w:rPr>
          <w:ins w:id="327" w:author="Holger Eichelberger" w:date="2022-03-31T11:25:00Z"/>
          <w:lang w:val="en-GB"/>
        </w:rPr>
      </w:pPr>
      <w:ins w:id="328" w:author="Holger Eichelberger" w:date="2022-03-31T11:25:00Z">
        <w:r w:rsidRPr="00725A64">
          <w:rPr>
            <w:lang w:val="en-GB"/>
          </w:rPr>
          <w:t xml:space="preserve">The </w:t>
        </w:r>
        <w:r>
          <w:rPr>
            <w:lang w:val="en-GB"/>
          </w:rPr>
          <w:t xml:space="preserve">Docker extension allows the usage of Docker, in particular for creating </w:t>
        </w:r>
      </w:ins>
      <w:ins w:id="329" w:author="Holger Eichelberger" w:date="2022-03-31T11:26:00Z">
        <w:r>
          <w:rPr>
            <w:lang w:val="en-GB"/>
          </w:rPr>
          <w:t>container images</w:t>
        </w:r>
      </w:ins>
      <w:ins w:id="330" w:author="Holger Eichelberger" w:date="2022-03-31T11:25:00Z">
        <w:r>
          <w:rPr>
            <w:lang w:val="en-GB"/>
          </w:rPr>
          <w:t>.</w:t>
        </w:r>
      </w:ins>
      <w:ins w:id="331" w:author="Holger Eichelberger" w:date="2022-12-29T19:56:00Z">
        <w:r w:rsidR="0027376A">
          <w:rPr>
            <w:lang w:val="en-GB"/>
          </w:rPr>
          <w:t xml:space="preserve"> Docker must be installed on the executing/target host for successful execution.</w:t>
        </w:r>
      </w:ins>
    </w:p>
    <w:p w14:paraId="08D45109" w14:textId="77777777" w:rsidR="00A97392" w:rsidRDefault="00A97392" w:rsidP="00A97392">
      <w:pPr>
        <w:rPr>
          <w:ins w:id="332" w:author="Holger Eichelberger" w:date="2022-03-31T11:25:00Z"/>
          <w:b/>
          <w:lang w:val="en-GB"/>
        </w:rPr>
      </w:pPr>
      <w:ins w:id="333" w:author="Holger Eichelberger" w:date="2022-03-31T11:25:00Z">
        <w:r>
          <w:rPr>
            <w:b/>
            <w:lang w:val="en-GB"/>
          </w:rPr>
          <w:t>Types</w:t>
        </w:r>
      </w:ins>
    </w:p>
    <w:p w14:paraId="54358326" w14:textId="77777777" w:rsidR="00A97392" w:rsidRPr="009F371A" w:rsidRDefault="00A97392" w:rsidP="00A97392">
      <w:pPr>
        <w:rPr>
          <w:ins w:id="334" w:author="Holger Eichelberger" w:date="2022-03-31T11:25:00Z"/>
          <w:lang w:val="en-GB"/>
        </w:rPr>
      </w:pPr>
      <w:ins w:id="335" w:author="Holger Eichelberger" w:date="2022-03-31T11:25:00Z">
        <w:r w:rsidRPr="009F371A">
          <w:rPr>
            <w:lang w:val="en-GB"/>
          </w:rPr>
          <w:lastRenderedPageBreak/>
          <w:t>This extension does not provide additional types</w:t>
        </w:r>
        <w:r>
          <w:rPr>
            <w:rStyle w:val="FootnoteReference"/>
            <w:lang w:val="en-GB"/>
          </w:rPr>
          <w:footnoteReference w:id="11"/>
        </w:r>
        <w:r w:rsidRPr="009F371A">
          <w:rPr>
            <w:lang w:val="en-GB"/>
          </w:rPr>
          <w:t>.</w:t>
        </w:r>
      </w:ins>
    </w:p>
    <w:p w14:paraId="23F525D5" w14:textId="77777777" w:rsidR="00A97392" w:rsidRDefault="00A97392" w:rsidP="00A97392">
      <w:pPr>
        <w:rPr>
          <w:ins w:id="338" w:author="Holger Eichelberger" w:date="2022-03-31T11:25:00Z"/>
          <w:b/>
          <w:lang w:val="en-GB"/>
        </w:rPr>
      </w:pPr>
      <w:proofErr w:type="spellStart"/>
      <w:ins w:id="339" w:author="Holger Eichelberger" w:date="2022-03-31T11:25:00Z">
        <w:r>
          <w:rPr>
            <w:b/>
            <w:lang w:val="en-GB"/>
          </w:rPr>
          <w:t>Instantiators</w:t>
        </w:r>
        <w:proofErr w:type="spellEnd"/>
      </w:ins>
    </w:p>
    <w:p w14:paraId="154D90F0" w14:textId="77777777" w:rsidR="00DF5CA7" w:rsidRDefault="00DF5CA7" w:rsidP="00DF5CA7">
      <w:pPr>
        <w:pStyle w:val="ListParagraph"/>
        <w:numPr>
          <w:ilvl w:val="0"/>
          <w:numId w:val="11"/>
        </w:numPr>
        <w:rPr>
          <w:ins w:id="340" w:author="Holger Eichelberger" w:date="2022-07-11T18:31:00Z"/>
          <w:b/>
          <w:lang w:val="en-GB"/>
        </w:rPr>
      </w:pPr>
      <w:proofErr w:type="spellStart"/>
      <w:proofErr w:type="gramStart"/>
      <w:ins w:id="341" w:author="Holger Eichelberger" w:date="2022-07-11T18:31:00Z">
        <w:r>
          <w:rPr>
            <w:b/>
            <w:lang w:val="en-GB"/>
          </w:rPr>
          <w:t>dockerLogin</w:t>
        </w:r>
        <w:proofErr w:type="spellEnd"/>
        <w:r w:rsidRPr="00725A64">
          <w:rPr>
            <w:b/>
            <w:lang w:val="en-GB"/>
          </w:rPr>
          <w:t>(</w:t>
        </w:r>
        <w:proofErr w:type="gramEnd"/>
        <w:r>
          <w:rPr>
            <w:b/>
            <w:lang w:val="en-GB"/>
          </w:rPr>
          <w:t>String r, String u, String p</w:t>
        </w:r>
        <w:r w:rsidRPr="00725A64">
          <w:rPr>
            <w:b/>
            <w:lang w:val="en-GB"/>
          </w:rPr>
          <w:t>)</w:t>
        </w:r>
      </w:ins>
    </w:p>
    <w:p w14:paraId="5BBE12CA" w14:textId="77777777" w:rsidR="00DF5CA7" w:rsidRPr="00820E5F" w:rsidRDefault="00DF5CA7" w:rsidP="00DF5CA7">
      <w:pPr>
        <w:pStyle w:val="ListParagraph"/>
        <w:rPr>
          <w:ins w:id="342" w:author="Holger Eichelberger" w:date="2022-07-11T18:31:00Z"/>
          <w:lang w:val="en-GB"/>
        </w:rPr>
      </w:pPr>
      <w:ins w:id="343" w:author="Holger Eichelberger" w:date="2022-07-11T18:31:00Z">
        <w:r w:rsidRPr="00820E5F">
          <w:rPr>
            <w:lang w:val="en-GB"/>
          </w:rPr>
          <w:t xml:space="preserve">Performs a trial login into registry with address </w:t>
        </w:r>
        <w:r w:rsidRPr="00820E5F">
          <w:rPr>
            <w:i/>
            <w:lang w:val="en-GB"/>
          </w:rPr>
          <w:t>r</w:t>
        </w:r>
        <w:r w:rsidRPr="00820E5F">
          <w:rPr>
            <w:lang w:val="en-GB"/>
          </w:rPr>
          <w:t xml:space="preserve"> using user name </w:t>
        </w:r>
        <w:r w:rsidRPr="00820E5F">
          <w:rPr>
            <w:i/>
            <w:lang w:val="en-GB"/>
          </w:rPr>
          <w:t>u</w:t>
        </w:r>
        <w:r w:rsidRPr="00820E5F">
          <w:rPr>
            <w:lang w:val="en-GB"/>
          </w:rPr>
          <w:t xml:space="preserve"> and password </w:t>
        </w:r>
        <w:r w:rsidRPr="00820E5F">
          <w:rPr>
            <w:i/>
            <w:lang w:val="en-GB"/>
          </w:rPr>
          <w:t>p</w:t>
        </w:r>
        <w:r w:rsidRPr="00820E5F">
          <w:rPr>
            <w:lang w:val="en-GB"/>
          </w:rPr>
          <w:t xml:space="preserve">. If successful, stores the authentication information for registry </w:t>
        </w:r>
        <w:r w:rsidRPr="00820E5F">
          <w:rPr>
            <w:i/>
            <w:lang w:val="en-GB"/>
          </w:rPr>
          <w:t>r</w:t>
        </w:r>
        <w:r w:rsidRPr="00820E5F">
          <w:rPr>
            <w:lang w:val="en-GB"/>
          </w:rPr>
          <w:t>. Returns true if successful.</w:t>
        </w:r>
      </w:ins>
    </w:p>
    <w:p w14:paraId="25E3B3CA" w14:textId="77777777" w:rsidR="00DF5CA7" w:rsidRDefault="00DF5CA7" w:rsidP="00DF5CA7">
      <w:pPr>
        <w:pStyle w:val="ListParagraph"/>
        <w:numPr>
          <w:ilvl w:val="0"/>
          <w:numId w:val="11"/>
        </w:numPr>
        <w:rPr>
          <w:ins w:id="344" w:author="Holger Eichelberger" w:date="2022-07-11T18:31:00Z"/>
          <w:b/>
          <w:lang w:val="en-GB"/>
        </w:rPr>
      </w:pPr>
      <w:proofErr w:type="spellStart"/>
      <w:proofErr w:type="gramStart"/>
      <w:ins w:id="345" w:author="Holger Eichelberger" w:date="2022-07-11T18:31:00Z">
        <w:r>
          <w:rPr>
            <w:b/>
            <w:lang w:val="en-GB"/>
          </w:rPr>
          <w:t>dockerLoginByToken</w:t>
        </w:r>
        <w:proofErr w:type="spellEnd"/>
        <w:r w:rsidRPr="00725A64">
          <w:rPr>
            <w:b/>
            <w:lang w:val="en-GB"/>
          </w:rPr>
          <w:t>(</w:t>
        </w:r>
        <w:proofErr w:type="gramEnd"/>
        <w:r>
          <w:rPr>
            <w:b/>
            <w:lang w:val="en-GB"/>
          </w:rPr>
          <w:t>String r, String u, String t</w:t>
        </w:r>
        <w:r w:rsidRPr="00725A64">
          <w:rPr>
            <w:b/>
            <w:lang w:val="en-GB"/>
          </w:rPr>
          <w:t>)</w:t>
        </w:r>
      </w:ins>
    </w:p>
    <w:p w14:paraId="2B750F25" w14:textId="77777777" w:rsidR="00DF5CA7" w:rsidRPr="00174634" w:rsidRDefault="00DF5CA7" w:rsidP="00DF5CA7">
      <w:pPr>
        <w:pStyle w:val="ListParagraph"/>
        <w:rPr>
          <w:ins w:id="346" w:author="Holger Eichelberger" w:date="2022-07-11T18:31:00Z"/>
          <w:lang w:val="en-GB"/>
        </w:rPr>
      </w:pPr>
      <w:ins w:id="347" w:author="Holger Eichelberger" w:date="2022-07-11T18:31:00Z">
        <w:r>
          <w:rPr>
            <w:lang w:val="en-GB"/>
          </w:rPr>
          <w:t xml:space="preserve">Experimental: </w:t>
        </w:r>
        <w:r w:rsidRPr="00174634">
          <w:rPr>
            <w:lang w:val="en-GB"/>
          </w:rPr>
          <w:t xml:space="preserve">Performs a trial login into registry with address </w:t>
        </w:r>
        <w:r w:rsidRPr="00174634">
          <w:rPr>
            <w:i/>
            <w:lang w:val="en-GB"/>
          </w:rPr>
          <w:t>r</w:t>
        </w:r>
        <w:r w:rsidRPr="00174634">
          <w:rPr>
            <w:lang w:val="en-GB"/>
          </w:rPr>
          <w:t xml:space="preserve"> using user name </w:t>
        </w:r>
        <w:r w:rsidRPr="00174634">
          <w:rPr>
            <w:i/>
            <w:lang w:val="en-GB"/>
          </w:rPr>
          <w:t>u</w:t>
        </w:r>
        <w:r w:rsidRPr="00174634">
          <w:rPr>
            <w:lang w:val="en-GB"/>
          </w:rPr>
          <w:t xml:space="preserve"> and </w:t>
        </w:r>
        <w:r>
          <w:rPr>
            <w:lang w:val="en-GB"/>
          </w:rPr>
          <w:t xml:space="preserve">identity token </w:t>
        </w:r>
        <w:r w:rsidRPr="00820E5F">
          <w:rPr>
            <w:i/>
            <w:lang w:val="en-GB"/>
          </w:rPr>
          <w:t>t</w:t>
        </w:r>
        <w:r w:rsidRPr="00174634">
          <w:rPr>
            <w:lang w:val="en-GB"/>
          </w:rPr>
          <w:t xml:space="preserve">. If successful, stores the authentication information for registry </w:t>
        </w:r>
        <w:r w:rsidRPr="00174634">
          <w:rPr>
            <w:i/>
            <w:lang w:val="en-GB"/>
          </w:rPr>
          <w:t>r</w:t>
        </w:r>
        <w:r w:rsidRPr="00174634">
          <w:rPr>
            <w:lang w:val="en-GB"/>
          </w:rPr>
          <w:t>. Returns true if successful.</w:t>
        </w:r>
      </w:ins>
    </w:p>
    <w:p w14:paraId="44D2D236" w14:textId="77777777" w:rsidR="00DF5CA7" w:rsidRDefault="00DF5CA7" w:rsidP="00DF5CA7">
      <w:pPr>
        <w:pStyle w:val="ListParagraph"/>
        <w:numPr>
          <w:ilvl w:val="0"/>
          <w:numId w:val="11"/>
        </w:numPr>
        <w:rPr>
          <w:ins w:id="348" w:author="Holger Eichelberger" w:date="2022-07-11T18:31:00Z"/>
          <w:b/>
          <w:lang w:val="en-GB"/>
        </w:rPr>
      </w:pPr>
      <w:proofErr w:type="spellStart"/>
      <w:proofErr w:type="gramStart"/>
      <w:ins w:id="349" w:author="Holger Eichelberger" w:date="2022-07-11T18:31:00Z">
        <w:r>
          <w:rPr>
            <w:b/>
            <w:lang w:val="en-GB"/>
          </w:rPr>
          <w:t>dockerLogout</w:t>
        </w:r>
        <w:proofErr w:type="spellEnd"/>
        <w:r w:rsidRPr="00725A64">
          <w:rPr>
            <w:b/>
            <w:lang w:val="en-GB"/>
          </w:rPr>
          <w:t>(</w:t>
        </w:r>
        <w:proofErr w:type="gramEnd"/>
        <w:r w:rsidRPr="00725A64">
          <w:rPr>
            <w:b/>
            <w:lang w:val="en-GB"/>
          </w:rPr>
          <w:t>)</w:t>
        </w:r>
      </w:ins>
    </w:p>
    <w:p w14:paraId="66D73E4D" w14:textId="77777777" w:rsidR="00DF5CA7" w:rsidRPr="00820E5F" w:rsidRDefault="00DF5CA7" w:rsidP="00DF5CA7">
      <w:pPr>
        <w:pStyle w:val="ListParagraph"/>
        <w:rPr>
          <w:ins w:id="350" w:author="Holger Eichelberger" w:date="2022-07-11T18:31:00Z"/>
          <w:lang w:val="en-GB"/>
        </w:rPr>
      </w:pPr>
      <w:ins w:id="351" w:author="Holger Eichelberger" w:date="2022-07-11T18:31:00Z">
        <w:r w:rsidRPr="00820E5F">
          <w:rPr>
            <w:lang w:val="en-GB"/>
          </w:rPr>
          <w:t>Performs a “logout” by removing all known login information</w:t>
        </w:r>
        <w:r>
          <w:rPr>
            <w:lang w:val="en-GB"/>
          </w:rPr>
          <w:t xml:space="preserve"> (added before by the login operations)</w:t>
        </w:r>
        <w:r w:rsidRPr="00820E5F">
          <w:rPr>
            <w:lang w:val="en-GB"/>
          </w:rPr>
          <w:t>.</w:t>
        </w:r>
        <w:r>
          <w:rPr>
            <w:lang w:val="en-GB"/>
          </w:rPr>
          <w:t xml:space="preserve"> Always returns true.</w:t>
        </w:r>
      </w:ins>
    </w:p>
    <w:p w14:paraId="6A7E0442" w14:textId="77777777" w:rsidR="00DF5CA7" w:rsidRDefault="00DF5CA7" w:rsidP="00DF5CA7">
      <w:pPr>
        <w:pStyle w:val="ListParagraph"/>
        <w:numPr>
          <w:ilvl w:val="0"/>
          <w:numId w:val="11"/>
        </w:numPr>
        <w:rPr>
          <w:ins w:id="352" w:author="Holger Eichelberger" w:date="2022-07-11T18:31:00Z"/>
          <w:b/>
          <w:lang w:val="en-GB"/>
        </w:rPr>
      </w:pPr>
      <w:proofErr w:type="spellStart"/>
      <w:proofErr w:type="gramStart"/>
      <w:ins w:id="353" w:author="Holger Eichelberger" w:date="2022-07-11T18:31:00Z">
        <w:r>
          <w:rPr>
            <w:b/>
            <w:lang w:val="en-GB"/>
          </w:rPr>
          <w:t>dockerLogout</w:t>
        </w:r>
        <w:proofErr w:type="spellEnd"/>
        <w:r w:rsidRPr="00725A64">
          <w:rPr>
            <w:b/>
            <w:lang w:val="en-GB"/>
          </w:rPr>
          <w:t>(</w:t>
        </w:r>
        <w:proofErr w:type="gramEnd"/>
        <w:r>
          <w:rPr>
            <w:b/>
            <w:lang w:val="en-GB"/>
          </w:rPr>
          <w:t>String r</w:t>
        </w:r>
        <w:r w:rsidRPr="00725A64">
          <w:rPr>
            <w:b/>
            <w:lang w:val="en-GB"/>
          </w:rPr>
          <w:t>)</w:t>
        </w:r>
      </w:ins>
    </w:p>
    <w:p w14:paraId="4BF7E463" w14:textId="77777777" w:rsidR="00DF5CA7" w:rsidRPr="00DF5CA7" w:rsidRDefault="00DF5CA7">
      <w:pPr>
        <w:pStyle w:val="ListParagraph"/>
        <w:rPr>
          <w:ins w:id="354" w:author="Holger Eichelberger" w:date="2022-07-11T18:31:00Z"/>
          <w:b/>
          <w:lang w:val="en-GB"/>
          <w:rPrChange w:id="355" w:author="Holger Eichelberger" w:date="2022-07-11T18:31:00Z">
            <w:rPr>
              <w:ins w:id="356" w:author="Holger Eichelberger" w:date="2022-07-11T18:31:00Z"/>
              <w:lang w:val="en-GB"/>
            </w:rPr>
          </w:rPrChange>
        </w:rPr>
        <w:pPrChange w:id="357" w:author="Holger Eichelberger" w:date="2022-07-11T18:31:00Z">
          <w:pPr>
            <w:pStyle w:val="ListParagraph"/>
            <w:numPr>
              <w:numId w:val="11"/>
            </w:numPr>
            <w:ind w:hanging="360"/>
          </w:pPr>
        </w:pPrChange>
      </w:pPr>
      <w:ins w:id="358" w:author="Holger Eichelberger" w:date="2022-07-11T18:31:00Z">
        <w:r w:rsidRPr="00174634">
          <w:rPr>
            <w:lang w:val="en-GB"/>
          </w:rPr>
          <w:t xml:space="preserve">Performs a “logout” by removing </w:t>
        </w:r>
        <w:r>
          <w:rPr>
            <w:lang w:val="en-GB"/>
          </w:rPr>
          <w:t xml:space="preserve">the </w:t>
        </w:r>
        <w:r w:rsidRPr="00174634">
          <w:rPr>
            <w:lang w:val="en-GB"/>
          </w:rPr>
          <w:t>known login information</w:t>
        </w:r>
        <w:r>
          <w:rPr>
            <w:lang w:val="en-GB"/>
          </w:rPr>
          <w:t xml:space="preserve"> for registry </w:t>
        </w:r>
        <w:r w:rsidRPr="00820E5F">
          <w:rPr>
            <w:i/>
            <w:lang w:val="en-GB"/>
          </w:rPr>
          <w:t>r</w:t>
        </w:r>
        <w:r w:rsidRPr="00174634">
          <w:rPr>
            <w:lang w:val="en-GB"/>
          </w:rPr>
          <w:t>.</w:t>
        </w:r>
        <w:r>
          <w:rPr>
            <w:lang w:val="en-GB"/>
          </w:rPr>
          <w:t xml:space="preserve"> Returns true if the information was removed.</w:t>
        </w:r>
      </w:ins>
    </w:p>
    <w:p w14:paraId="0EB91015" w14:textId="7997B496" w:rsidR="00A97392" w:rsidRDefault="00A97392" w:rsidP="00DF5CA7">
      <w:pPr>
        <w:pStyle w:val="ListParagraph"/>
        <w:numPr>
          <w:ilvl w:val="0"/>
          <w:numId w:val="11"/>
        </w:numPr>
        <w:rPr>
          <w:ins w:id="359" w:author="Holger Eichelberger" w:date="2022-03-31T11:25:00Z"/>
          <w:b/>
          <w:lang w:val="en-GB"/>
        </w:rPr>
      </w:pPr>
      <w:proofErr w:type="spellStart"/>
      <w:ins w:id="360" w:author="Holger Eichelberger" w:date="2022-03-31T11:26:00Z">
        <w:r w:rsidRPr="00A97392">
          <w:rPr>
            <w:b/>
            <w:lang w:val="en-GB"/>
          </w:rPr>
          <w:t>dockerBuildImage</w:t>
        </w:r>
        <w:proofErr w:type="spellEnd"/>
        <w:r w:rsidRPr="00A97392">
          <w:rPr>
            <w:b/>
            <w:lang w:val="en-GB"/>
          </w:rPr>
          <w:t xml:space="preserve"> </w:t>
        </w:r>
      </w:ins>
      <w:ins w:id="361" w:author="Holger Eichelberger" w:date="2022-03-31T11:25:00Z">
        <w:r w:rsidRPr="00725A64">
          <w:rPr>
            <w:b/>
            <w:lang w:val="en-GB"/>
          </w:rPr>
          <w:t>(</w:t>
        </w:r>
        <w:r>
          <w:rPr>
            <w:b/>
            <w:lang w:val="en-GB"/>
          </w:rPr>
          <w:t xml:space="preserve">Path </w:t>
        </w:r>
      </w:ins>
      <w:ins w:id="362" w:author="Holger Eichelberger" w:date="2022-03-31T11:26:00Z">
        <w:r>
          <w:rPr>
            <w:b/>
            <w:lang w:val="en-GB"/>
          </w:rPr>
          <w:t>b, Path d, String n</w:t>
        </w:r>
      </w:ins>
      <w:ins w:id="363" w:author="Holger Eichelberger" w:date="2022-03-31T11:25:00Z">
        <w:r w:rsidRPr="00725A64">
          <w:rPr>
            <w:b/>
            <w:lang w:val="en-GB"/>
          </w:rPr>
          <w:t>)</w:t>
        </w:r>
      </w:ins>
    </w:p>
    <w:p w14:paraId="6CAAB5D7" w14:textId="09368905" w:rsidR="00A97392" w:rsidRDefault="00A97392" w:rsidP="00A97392">
      <w:pPr>
        <w:pStyle w:val="ListParagraph"/>
        <w:rPr>
          <w:ins w:id="364" w:author="Holger Eichelberger" w:date="2022-03-31T11:25:00Z"/>
          <w:lang w:val="en-GB"/>
        </w:rPr>
      </w:pPr>
      <w:ins w:id="365" w:author="Holger Eichelberger" w:date="2022-03-31T11:26:00Z">
        <w:r>
          <w:rPr>
            <w:lang w:val="en-GB"/>
          </w:rPr>
          <w:t xml:space="preserve">Creates a docker container image from </w:t>
        </w:r>
      </w:ins>
      <w:ins w:id="366" w:author="Holger Eichelberger" w:date="2022-03-31T11:27:00Z">
        <w:r>
          <w:rPr>
            <w:lang w:val="en-GB"/>
          </w:rPr>
          <w:t>the base/work director</w:t>
        </w:r>
      </w:ins>
      <w:ins w:id="367" w:author="Holger Eichelberger" w:date="2022-04-05T17:36:00Z">
        <w:r w:rsidR="00445E8E">
          <w:rPr>
            <w:lang w:val="en-GB"/>
          </w:rPr>
          <w:t>y</w:t>
        </w:r>
      </w:ins>
      <w:ins w:id="368" w:author="Holger Eichelberger" w:date="2022-03-31T11:27:00Z">
        <w:r>
          <w:rPr>
            <w:lang w:val="en-GB"/>
          </w:rPr>
          <w:t xml:space="preserve"> </w:t>
        </w:r>
        <w:r w:rsidRPr="00445E8E">
          <w:rPr>
            <w:i/>
            <w:lang w:val="en-GB"/>
            <w:rPrChange w:id="369" w:author="Holger Eichelberger" w:date="2022-04-05T17:36:00Z">
              <w:rPr>
                <w:lang w:val="en-GB"/>
              </w:rPr>
            </w:rPrChange>
          </w:rPr>
          <w:t>d</w:t>
        </w:r>
        <w:r>
          <w:rPr>
            <w:lang w:val="en-GB"/>
          </w:rPr>
          <w:t xml:space="preserve"> containing all files for the container build context, the docker file </w:t>
        </w:r>
        <w:r w:rsidRPr="00445E8E">
          <w:rPr>
            <w:i/>
            <w:lang w:val="en-GB"/>
            <w:rPrChange w:id="370" w:author="Holger Eichelberger" w:date="2022-04-05T17:36:00Z">
              <w:rPr>
                <w:lang w:val="en-GB"/>
              </w:rPr>
            </w:rPrChange>
          </w:rPr>
          <w:t>d</w:t>
        </w:r>
        <w:r>
          <w:rPr>
            <w:lang w:val="en-GB"/>
          </w:rPr>
          <w:t xml:space="preserve"> and the name </w:t>
        </w:r>
        <w:r w:rsidRPr="00445E8E">
          <w:rPr>
            <w:i/>
            <w:lang w:val="en-GB"/>
            <w:rPrChange w:id="371" w:author="Holger Eichelberger" w:date="2022-04-05T17:36:00Z">
              <w:rPr>
                <w:lang w:val="en-GB"/>
              </w:rPr>
            </w:rPrChange>
          </w:rPr>
          <w:t>n</w:t>
        </w:r>
      </w:ins>
      <w:ins w:id="372" w:author="Holger Eichelberger" w:date="2022-03-31T11:25:00Z">
        <w:r w:rsidRPr="008624FD">
          <w:rPr>
            <w:lang w:val="en-GB"/>
          </w:rPr>
          <w:t>.</w:t>
        </w:r>
      </w:ins>
      <w:ins w:id="373" w:author="Holger Eichelberger" w:date="2022-03-31T11:27:00Z">
        <w:r>
          <w:rPr>
            <w:lang w:val="en-GB"/>
          </w:rPr>
          <w:t xml:space="preserve"> The image name </w:t>
        </w:r>
      </w:ins>
      <w:ins w:id="374" w:author="Holger Eichelberger" w:date="2022-04-05T17:36:00Z">
        <w:r w:rsidR="00445E8E">
          <w:rPr>
            <w:lang w:val="en-GB"/>
          </w:rPr>
          <w:t xml:space="preserve">can </w:t>
        </w:r>
      </w:ins>
      <w:ins w:id="375" w:author="Holger Eichelberger" w:date="2022-03-31T11:27:00Z">
        <w:r>
          <w:rPr>
            <w:lang w:val="en-GB"/>
          </w:rPr>
          <w:t xml:space="preserve">be given </w:t>
        </w:r>
      </w:ins>
      <w:ins w:id="376" w:author="Holger Eichelberger" w:date="2022-03-31T11:28:00Z">
        <w:r>
          <w:rPr>
            <w:lang w:val="en-GB"/>
          </w:rPr>
          <w:t xml:space="preserve">as String </w:t>
        </w:r>
      </w:ins>
      <w:ins w:id="377" w:author="Holger Eichelberger" w:date="2022-04-05T17:37:00Z">
        <w:r w:rsidR="00445E8E">
          <w:rPr>
            <w:lang w:val="en-GB"/>
          </w:rPr>
          <w:t xml:space="preserve">either </w:t>
        </w:r>
      </w:ins>
      <w:ins w:id="378" w:author="Holger Eichelberger" w:date="2022-03-31T11:28:00Z">
        <w:r>
          <w:rPr>
            <w:lang w:val="en-GB"/>
          </w:rPr>
          <w:t>in form “</w:t>
        </w:r>
      </w:ins>
      <w:ins w:id="379" w:author="Holger Eichelberger" w:date="2022-08-19T11:59:00Z">
        <w:r w:rsidR="00625F9F" w:rsidRPr="00625F9F">
          <w:rPr>
            <w:i/>
            <w:lang w:val="en-GB"/>
            <w:rPrChange w:id="380" w:author="Holger Eichelberger" w:date="2022-08-19T12:00:00Z">
              <w:rPr>
                <w:lang w:val="en-GB"/>
              </w:rPr>
            </w:rPrChange>
          </w:rPr>
          <w:t>registry</w:t>
        </w:r>
        <w:r w:rsidR="00625F9F">
          <w:rPr>
            <w:lang w:val="en-GB"/>
          </w:rPr>
          <w:t>/</w:t>
        </w:r>
      </w:ins>
      <w:proofErr w:type="spellStart"/>
      <w:proofErr w:type="gramStart"/>
      <w:ins w:id="381" w:author="Holger Eichelberger" w:date="2022-03-31T11:28:00Z">
        <w:r w:rsidRPr="00A97392">
          <w:rPr>
            <w:i/>
            <w:lang w:val="en-GB"/>
            <w:rPrChange w:id="382" w:author="Holger Eichelberger" w:date="2022-03-31T11:28:00Z">
              <w:rPr>
                <w:lang w:val="en-GB"/>
              </w:rPr>
            </w:rPrChange>
          </w:rPr>
          <w:t>repository</w:t>
        </w:r>
        <w:r>
          <w:rPr>
            <w:lang w:val="en-GB"/>
          </w:rPr>
          <w:t>:</w:t>
        </w:r>
        <w:r w:rsidRPr="00A97392">
          <w:rPr>
            <w:i/>
            <w:lang w:val="en-GB"/>
            <w:rPrChange w:id="383" w:author="Holger Eichelberger" w:date="2022-03-31T11:28:00Z">
              <w:rPr>
                <w:lang w:val="en-GB"/>
              </w:rPr>
            </w:rPrChange>
          </w:rPr>
          <w:t>tag</w:t>
        </w:r>
        <w:proofErr w:type="spellEnd"/>
        <w:proofErr w:type="gramEnd"/>
        <w:r>
          <w:rPr>
            <w:lang w:val="en-GB"/>
          </w:rPr>
          <w:t>”</w:t>
        </w:r>
      </w:ins>
      <w:ins w:id="384" w:author="Holger Eichelberger" w:date="2022-04-05T17:36:00Z">
        <w:r w:rsidR="00445E8E">
          <w:rPr>
            <w:lang w:val="en-GB"/>
          </w:rPr>
          <w:t xml:space="preserve"> or </w:t>
        </w:r>
      </w:ins>
      <w:ins w:id="385" w:author="Holger Eichelberger" w:date="2022-04-05T17:37:00Z">
        <w:r w:rsidR="00445E8E">
          <w:rPr>
            <w:lang w:val="en-GB"/>
          </w:rPr>
          <w:t>as</w:t>
        </w:r>
      </w:ins>
      <w:ins w:id="386" w:author="Holger Eichelberger" w:date="2022-04-05T17:36:00Z">
        <w:r w:rsidR="00445E8E">
          <w:rPr>
            <w:lang w:val="en-GB"/>
          </w:rPr>
          <w:t xml:space="preserve"> “</w:t>
        </w:r>
      </w:ins>
      <w:ins w:id="387" w:author="Holger Eichelberger" w:date="2022-08-19T12:00:00Z">
        <w:r w:rsidR="00625F9F" w:rsidRPr="00625F9F">
          <w:rPr>
            <w:i/>
            <w:lang w:val="en-GB"/>
            <w:rPrChange w:id="388" w:author="Holger Eichelberger" w:date="2022-08-19T12:00:00Z">
              <w:rPr>
                <w:lang w:val="en-GB"/>
              </w:rPr>
            </w:rPrChange>
          </w:rPr>
          <w:t>registry/</w:t>
        </w:r>
      </w:ins>
      <w:ins w:id="389" w:author="Holger Eichelberger" w:date="2022-04-05T17:36:00Z">
        <w:r w:rsidR="00445E8E" w:rsidRPr="00445E8E">
          <w:rPr>
            <w:i/>
            <w:lang w:val="en-GB"/>
            <w:rPrChange w:id="390" w:author="Holger Eichelberger" w:date="2022-04-05T17:37:00Z">
              <w:rPr>
                <w:lang w:val="en-GB"/>
              </w:rPr>
            </w:rPrChange>
          </w:rPr>
          <w:t>rep</w:t>
        </w:r>
      </w:ins>
      <w:ins w:id="391" w:author="Holger Eichelberger" w:date="2022-04-05T17:37:00Z">
        <w:r w:rsidR="00445E8E" w:rsidRPr="00445E8E">
          <w:rPr>
            <w:i/>
            <w:lang w:val="en-GB"/>
            <w:rPrChange w:id="392" w:author="Holger Eichelberger" w:date="2022-04-05T17:37:00Z">
              <w:rPr>
                <w:lang w:val="en-GB"/>
              </w:rPr>
            </w:rPrChange>
          </w:rPr>
          <w:t>ository</w:t>
        </w:r>
        <w:r w:rsidR="00445E8E">
          <w:rPr>
            <w:lang w:val="en-GB"/>
          </w:rPr>
          <w:t>”</w:t>
        </w:r>
      </w:ins>
      <w:ins w:id="393" w:author="Holger Eichelberger" w:date="2022-03-31T11:28:00Z">
        <w:r>
          <w:rPr>
            <w:lang w:val="en-GB"/>
          </w:rPr>
          <w:t>.</w:t>
        </w:r>
      </w:ins>
      <w:ins w:id="394" w:author="Holger Eichelberger" w:date="2022-04-05T17:37:00Z">
        <w:r w:rsidR="00445E8E">
          <w:rPr>
            <w:lang w:val="en-GB"/>
          </w:rPr>
          <w:t xml:space="preserve"> In the second form, the tag is per default set to “</w:t>
        </w:r>
        <w:r w:rsidR="00445E8E" w:rsidRPr="00445E8E">
          <w:rPr>
            <w:i/>
            <w:lang w:val="en-GB"/>
            <w:rPrChange w:id="395" w:author="Holger Eichelberger" w:date="2022-04-05T17:37:00Z">
              <w:rPr>
                <w:lang w:val="en-GB"/>
              </w:rPr>
            </w:rPrChange>
          </w:rPr>
          <w:t>latest</w:t>
        </w:r>
        <w:r w:rsidR="00445E8E">
          <w:rPr>
            <w:lang w:val="en-GB"/>
          </w:rPr>
          <w:t>”.</w:t>
        </w:r>
      </w:ins>
      <w:ins w:id="396" w:author="Holger Eichelberger" w:date="2022-03-31T11:27:00Z">
        <w:r>
          <w:rPr>
            <w:lang w:val="en-GB"/>
          </w:rPr>
          <w:t xml:space="preserve"> </w:t>
        </w:r>
      </w:ins>
      <w:ins w:id="397" w:author="Holger Eichelberger" w:date="2022-07-11T18:30:00Z">
        <w:r w:rsidR="00DF5CA7">
          <w:rPr>
            <w:lang w:val="en-GB"/>
          </w:rPr>
          <w:t xml:space="preserve">The function takes authenticated repositories into account as sources for containers/layers. </w:t>
        </w:r>
      </w:ins>
      <w:ins w:id="398" w:author="Holger Eichelberger" w:date="2022-03-31T11:29:00Z">
        <w:r>
          <w:rPr>
            <w:lang w:val="en-GB"/>
          </w:rPr>
          <w:t>The function returns the id of the created container.</w:t>
        </w:r>
      </w:ins>
      <w:ins w:id="399" w:author="Holger Eichelberger" w:date="2022-03-31T11:30:00Z">
        <w:r>
          <w:rPr>
            <w:lang w:val="en-GB"/>
          </w:rPr>
          <w:t xml:space="preserve"> The instantiation will stop if a build error occurs.</w:t>
        </w:r>
      </w:ins>
    </w:p>
    <w:p w14:paraId="6C0EEC7E" w14:textId="5A8B682C" w:rsidR="00A97392" w:rsidRDefault="00A97392" w:rsidP="00A97392">
      <w:pPr>
        <w:pStyle w:val="ListParagraph"/>
        <w:numPr>
          <w:ilvl w:val="0"/>
          <w:numId w:val="11"/>
        </w:numPr>
        <w:rPr>
          <w:ins w:id="400" w:author="Holger Eichelberger" w:date="2022-03-31T11:25:00Z"/>
          <w:b/>
          <w:lang w:val="en-GB"/>
        </w:rPr>
      </w:pPr>
      <w:proofErr w:type="spellStart"/>
      <w:proofErr w:type="gramStart"/>
      <w:ins w:id="401" w:author="Holger Eichelberger" w:date="2022-03-31T11:28:00Z">
        <w:r>
          <w:rPr>
            <w:b/>
            <w:lang w:val="en-GB"/>
          </w:rPr>
          <w:t>dockerImageName</w:t>
        </w:r>
      </w:ins>
      <w:proofErr w:type="spellEnd"/>
      <w:ins w:id="402" w:author="Holger Eichelberger" w:date="2022-03-31T11:25:00Z">
        <w:r>
          <w:rPr>
            <w:b/>
            <w:lang w:val="en-GB"/>
          </w:rPr>
          <w:t>(</w:t>
        </w:r>
      </w:ins>
      <w:proofErr w:type="gramEnd"/>
      <w:ins w:id="403" w:author="Holger Eichelberger" w:date="2022-03-31T11:28:00Z">
        <w:r>
          <w:rPr>
            <w:b/>
            <w:lang w:val="en-GB"/>
          </w:rPr>
          <w:t xml:space="preserve">String </w:t>
        </w:r>
      </w:ins>
      <w:proofErr w:type="spellStart"/>
      <w:ins w:id="404" w:author="Holger Eichelberger" w:date="2022-03-31T11:29:00Z">
        <w:r>
          <w:rPr>
            <w:b/>
            <w:lang w:val="en-GB"/>
          </w:rPr>
          <w:t>i</w:t>
        </w:r>
      </w:ins>
      <w:proofErr w:type="spellEnd"/>
      <w:ins w:id="405" w:author="Holger Eichelberger" w:date="2022-03-31T11:25:00Z">
        <w:r>
          <w:rPr>
            <w:b/>
            <w:lang w:val="en-GB"/>
          </w:rPr>
          <w:t>)</w:t>
        </w:r>
      </w:ins>
    </w:p>
    <w:p w14:paraId="1393937D" w14:textId="0207725D" w:rsidR="00A97392" w:rsidRDefault="00A97392" w:rsidP="00A97392">
      <w:pPr>
        <w:pStyle w:val="ListParagraph"/>
        <w:rPr>
          <w:ins w:id="406" w:author="Holger Eichelberger" w:date="2022-04-01T10:52:00Z"/>
          <w:lang w:val="en-GB"/>
        </w:rPr>
      </w:pPr>
      <w:ins w:id="407" w:author="Holger Eichelberger" w:date="2022-03-31T11:29:00Z">
        <w:r>
          <w:rPr>
            <w:lang w:val="en-GB"/>
          </w:rPr>
          <w:t>Returns the of the image in form “</w:t>
        </w:r>
        <w:proofErr w:type="spellStart"/>
        <w:proofErr w:type="gramStart"/>
        <w:r w:rsidRPr="00EC2198">
          <w:rPr>
            <w:i/>
            <w:lang w:val="en-GB"/>
            <w:rPrChange w:id="408" w:author="Holger Eichelberger" w:date="2022-04-01T11:05:00Z">
              <w:rPr>
                <w:lang w:val="en-GB"/>
              </w:rPr>
            </w:rPrChange>
          </w:rPr>
          <w:t>repository:tag</w:t>
        </w:r>
        <w:proofErr w:type="spellEnd"/>
        <w:proofErr w:type="gramEnd"/>
        <w:r>
          <w:rPr>
            <w:lang w:val="en-GB"/>
          </w:rPr>
          <w:t xml:space="preserve">” for the image with id </w:t>
        </w:r>
      </w:ins>
      <w:ins w:id="409" w:author="Holger Eichelberger" w:date="2022-04-12T17:30:00Z">
        <w:r w:rsidR="007F575F">
          <w:rPr>
            <w:i/>
            <w:lang w:val="en-GB"/>
          </w:rPr>
          <w:t xml:space="preserve">I </w:t>
        </w:r>
        <w:r w:rsidR="007F575F" w:rsidRPr="005C11CB">
          <w:rPr>
            <w:lang w:val="en-GB"/>
          </w:rPr>
          <w:t>(Docker does not accept capital characters)</w:t>
        </w:r>
      </w:ins>
      <w:ins w:id="410" w:author="Holger Eichelberger" w:date="2022-03-31T11:25:00Z">
        <w:r w:rsidRPr="00501BFA">
          <w:rPr>
            <w:lang w:val="en-GB"/>
          </w:rPr>
          <w:t>.</w:t>
        </w:r>
      </w:ins>
      <w:ins w:id="411" w:author="Holger Eichelberger" w:date="2022-03-31T11:30:00Z">
        <w:r>
          <w:rPr>
            <w:lang w:val="en-GB"/>
          </w:rPr>
          <w:t xml:space="preserve"> The result is undefined if the denoted image does not exist.</w:t>
        </w:r>
      </w:ins>
    </w:p>
    <w:p w14:paraId="4687BC5D" w14:textId="079DF9BD" w:rsidR="006446DE" w:rsidRDefault="006446DE" w:rsidP="006446DE">
      <w:pPr>
        <w:pStyle w:val="ListParagraph"/>
        <w:numPr>
          <w:ilvl w:val="0"/>
          <w:numId w:val="11"/>
        </w:numPr>
        <w:rPr>
          <w:ins w:id="412" w:author="Holger Eichelberger" w:date="2022-04-01T10:52:00Z"/>
          <w:b/>
          <w:lang w:val="en-GB"/>
        </w:rPr>
      </w:pPr>
      <w:proofErr w:type="spellStart"/>
      <w:proofErr w:type="gramStart"/>
      <w:ins w:id="413" w:author="Holger Eichelberger" w:date="2022-04-01T10:52:00Z">
        <w:r>
          <w:rPr>
            <w:b/>
            <w:lang w:val="en-GB"/>
          </w:rPr>
          <w:t>dockerSaveImage</w:t>
        </w:r>
        <w:proofErr w:type="spellEnd"/>
        <w:r w:rsidRPr="00725A64">
          <w:rPr>
            <w:b/>
            <w:lang w:val="en-GB"/>
          </w:rPr>
          <w:t>(</w:t>
        </w:r>
        <w:proofErr w:type="gramEnd"/>
        <w:r>
          <w:rPr>
            <w:b/>
            <w:lang w:val="en-GB"/>
          </w:rPr>
          <w:t>String n, Path p</w:t>
        </w:r>
        <w:r w:rsidRPr="00725A64">
          <w:rPr>
            <w:b/>
            <w:lang w:val="en-GB"/>
          </w:rPr>
          <w:t>)</w:t>
        </w:r>
      </w:ins>
    </w:p>
    <w:p w14:paraId="52827956" w14:textId="50B01B85" w:rsidR="006446DE" w:rsidRPr="006446DE" w:rsidRDefault="006446DE">
      <w:pPr>
        <w:pStyle w:val="ListParagraph"/>
        <w:rPr>
          <w:ins w:id="414" w:author="Holger Eichelberger" w:date="2022-04-01T10:52:00Z"/>
          <w:lang w:val="en-GB"/>
          <w:rPrChange w:id="415" w:author="Holger Eichelberger" w:date="2022-04-01T10:54:00Z">
            <w:rPr>
              <w:ins w:id="416" w:author="Holger Eichelberger" w:date="2022-04-01T10:52:00Z"/>
              <w:b/>
              <w:lang w:val="en-GB"/>
            </w:rPr>
          </w:rPrChange>
        </w:rPr>
        <w:pPrChange w:id="417" w:author="Holger Eichelberger" w:date="2022-04-01T10:52:00Z">
          <w:pPr>
            <w:pStyle w:val="ListParagraph"/>
            <w:numPr>
              <w:numId w:val="11"/>
            </w:numPr>
            <w:ind w:hanging="360"/>
          </w:pPr>
        </w:pPrChange>
      </w:pPr>
      <w:ins w:id="418" w:author="Holger Eichelberger" w:date="2022-04-01T10:53:00Z">
        <w:r w:rsidRPr="006446DE">
          <w:rPr>
            <w:lang w:val="en-GB"/>
            <w:rPrChange w:id="419" w:author="Holger Eichelberger" w:date="2022-04-01T10:54:00Z">
              <w:rPr>
                <w:b/>
                <w:lang w:val="en-GB"/>
              </w:rPr>
            </w:rPrChange>
          </w:rPr>
          <w:t>Stores</w:t>
        </w:r>
      </w:ins>
      <w:ins w:id="420" w:author="Holger Eichelberger" w:date="2022-04-01T10:52:00Z">
        <w:r w:rsidRPr="006446DE">
          <w:rPr>
            <w:lang w:val="en-GB"/>
            <w:rPrChange w:id="421" w:author="Holger Eichelberger" w:date="2022-04-01T10:54:00Z">
              <w:rPr>
                <w:b/>
                <w:lang w:val="en-GB"/>
              </w:rPr>
            </w:rPrChange>
          </w:rPr>
          <w:t xml:space="preserve"> </w:t>
        </w:r>
      </w:ins>
      <w:ins w:id="422" w:author="Holger Eichelberger" w:date="2022-04-01T10:54:00Z">
        <w:r w:rsidRPr="006446DE">
          <w:rPr>
            <w:lang w:val="en-GB"/>
            <w:rPrChange w:id="423" w:author="Holger Eichelberger" w:date="2022-04-01T10:54:00Z">
              <w:rPr>
                <w:b/>
                <w:lang w:val="en-GB"/>
              </w:rPr>
            </w:rPrChange>
          </w:rPr>
          <w:t xml:space="preserve">the </w:t>
        </w:r>
      </w:ins>
      <w:ins w:id="424" w:author="Holger Eichelberger" w:date="2022-04-01T10:53:00Z">
        <w:r w:rsidRPr="006446DE">
          <w:rPr>
            <w:lang w:val="en-GB"/>
            <w:rPrChange w:id="425" w:author="Holger Eichelberger" w:date="2022-04-01T10:54:00Z">
              <w:rPr>
                <w:b/>
                <w:lang w:val="en-GB"/>
              </w:rPr>
            </w:rPrChange>
          </w:rPr>
          <w:t xml:space="preserve">Docker image </w:t>
        </w:r>
      </w:ins>
      <w:ins w:id="426" w:author="Holger Eichelberger" w:date="2022-04-01T10:54:00Z">
        <w:r w:rsidRPr="006446DE">
          <w:rPr>
            <w:lang w:val="en-GB"/>
            <w:rPrChange w:id="427" w:author="Holger Eichelberger" w:date="2022-04-01T10:54:00Z">
              <w:rPr>
                <w:b/>
                <w:lang w:val="en-GB"/>
              </w:rPr>
            </w:rPrChange>
          </w:rPr>
          <w:t xml:space="preserve">with name </w:t>
        </w:r>
        <w:r w:rsidRPr="006446DE">
          <w:rPr>
            <w:i/>
            <w:lang w:val="en-GB"/>
            <w:rPrChange w:id="428" w:author="Holger Eichelberger" w:date="2022-04-01T10:54:00Z">
              <w:rPr>
                <w:b/>
                <w:lang w:val="en-GB"/>
              </w:rPr>
            </w:rPrChange>
          </w:rPr>
          <w:t>n</w:t>
        </w:r>
        <w:r w:rsidRPr="006446DE">
          <w:rPr>
            <w:lang w:val="en-GB"/>
            <w:rPrChange w:id="429" w:author="Holger Eichelberger" w:date="2022-04-01T10:54:00Z">
              <w:rPr>
                <w:b/>
                <w:lang w:val="en-GB"/>
              </w:rPr>
            </w:rPrChange>
          </w:rPr>
          <w:t xml:space="preserve"> in form “</w:t>
        </w:r>
        <w:proofErr w:type="spellStart"/>
        <w:proofErr w:type="gramStart"/>
        <w:r w:rsidRPr="00EC2198">
          <w:rPr>
            <w:i/>
            <w:lang w:val="en-GB"/>
            <w:rPrChange w:id="430" w:author="Holger Eichelberger" w:date="2022-04-01T11:05:00Z">
              <w:rPr>
                <w:b/>
                <w:lang w:val="en-GB"/>
              </w:rPr>
            </w:rPrChange>
          </w:rPr>
          <w:t>repository:tag</w:t>
        </w:r>
        <w:proofErr w:type="spellEnd"/>
        <w:proofErr w:type="gramEnd"/>
        <w:r w:rsidRPr="006446DE">
          <w:rPr>
            <w:lang w:val="en-GB"/>
            <w:rPrChange w:id="431" w:author="Holger Eichelberger" w:date="2022-04-01T10:54:00Z">
              <w:rPr>
                <w:b/>
                <w:lang w:val="en-GB"/>
              </w:rPr>
            </w:rPrChange>
          </w:rPr>
          <w:t xml:space="preserve">” to the file in path </w:t>
        </w:r>
        <w:r w:rsidRPr="006446DE">
          <w:rPr>
            <w:i/>
            <w:lang w:val="en-GB"/>
            <w:rPrChange w:id="432" w:author="Holger Eichelberger" w:date="2022-04-01T10:54:00Z">
              <w:rPr>
                <w:b/>
                <w:lang w:val="en-GB"/>
              </w:rPr>
            </w:rPrChange>
          </w:rPr>
          <w:t>p</w:t>
        </w:r>
        <w:r w:rsidRPr="006446DE">
          <w:rPr>
            <w:lang w:val="en-GB"/>
            <w:rPrChange w:id="433" w:author="Holger Eichelberger" w:date="2022-04-01T10:54:00Z">
              <w:rPr>
                <w:b/>
                <w:lang w:val="en-GB"/>
              </w:rPr>
            </w:rPrChange>
          </w:rPr>
          <w:t xml:space="preserve"> </w:t>
        </w:r>
      </w:ins>
      <w:ins w:id="434" w:author="Holger Eichelberger" w:date="2022-04-01T10:53:00Z">
        <w:r w:rsidRPr="006446DE">
          <w:rPr>
            <w:lang w:val="en-GB"/>
            <w:rPrChange w:id="435" w:author="Holger Eichelberger" w:date="2022-04-01T10:54:00Z">
              <w:rPr>
                <w:b/>
                <w:lang w:val="en-GB"/>
              </w:rPr>
            </w:rPrChange>
          </w:rPr>
          <w:t>(in tar format)</w:t>
        </w:r>
      </w:ins>
      <w:ins w:id="436" w:author="Holger Eichelberger" w:date="2022-04-01T10:54:00Z">
        <w:r w:rsidRPr="006446DE">
          <w:rPr>
            <w:lang w:val="en-GB"/>
            <w:rPrChange w:id="437" w:author="Holger Eichelberger" w:date="2022-04-01T10:54:00Z">
              <w:rPr>
                <w:b/>
                <w:lang w:val="en-GB"/>
              </w:rPr>
            </w:rPrChange>
          </w:rPr>
          <w:t>.</w:t>
        </w:r>
      </w:ins>
      <w:ins w:id="438" w:author="Holger Eichelberger" w:date="2022-04-05T17:38:00Z">
        <w:r w:rsidR="007D2825">
          <w:rPr>
            <w:lang w:val="en-GB"/>
          </w:rPr>
          <w:t xml:space="preserve"> The result is the set of created image</w:t>
        </w:r>
        <w:r w:rsidR="00756B54">
          <w:rPr>
            <w:lang w:val="en-GB"/>
          </w:rPr>
          <w:t xml:space="preserve"> files</w:t>
        </w:r>
        <w:r w:rsidR="007D2825">
          <w:rPr>
            <w:lang w:val="en-GB"/>
          </w:rPr>
          <w:t xml:space="preserve"> (usually one).</w:t>
        </w:r>
      </w:ins>
    </w:p>
    <w:p w14:paraId="2D840899" w14:textId="27230744" w:rsidR="006446DE" w:rsidRDefault="006446DE" w:rsidP="006446DE">
      <w:pPr>
        <w:pStyle w:val="ListParagraph"/>
        <w:numPr>
          <w:ilvl w:val="0"/>
          <w:numId w:val="11"/>
        </w:numPr>
        <w:rPr>
          <w:ins w:id="439" w:author="Holger Eichelberger" w:date="2022-04-01T10:55:00Z"/>
          <w:b/>
          <w:lang w:val="en-GB"/>
        </w:rPr>
      </w:pPr>
      <w:proofErr w:type="spellStart"/>
      <w:proofErr w:type="gramStart"/>
      <w:ins w:id="440" w:author="Holger Eichelberger" w:date="2022-04-01T10:55:00Z">
        <w:r>
          <w:rPr>
            <w:b/>
            <w:lang w:val="en-GB"/>
          </w:rPr>
          <w:t>dockerLoadImage</w:t>
        </w:r>
        <w:proofErr w:type="spellEnd"/>
        <w:r w:rsidRPr="00725A64">
          <w:rPr>
            <w:b/>
            <w:lang w:val="en-GB"/>
          </w:rPr>
          <w:t>(</w:t>
        </w:r>
        <w:proofErr w:type="gramEnd"/>
        <w:r>
          <w:rPr>
            <w:b/>
            <w:lang w:val="en-GB"/>
          </w:rPr>
          <w:t>Path p</w:t>
        </w:r>
        <w:r w:rsidRPr="00725A64">
          <w:rPr>
            <w:b/>
            <w:lang w:val="en-GB"/>
          </w:rPr>
          <w:t>)</w:t>
        </w:r>
      </w:ins>
    </w:p>
    <w:p w14:paraId="2C79F4C0" w14:textId="145D974A" w:rsidR="006446DE" w:rsidRPr="00194E9D" w:rsidRDefault="006446DE">
      <w:pPr>
        <w:pStyle w:val="ListParagraph"/>
        <w:rPr>
          <w:ins w:id="441" w:author="Holger Eichelberger" w:date="2022-04-01T10:55:00Z"/>
          <w:lang w:val="en-GB"/>
        </w:rPr>
        <w:pPrChange w:id="442" w:author="Holger Eichelberger" w:date="2022-04-01T10:56:00Z">
          <w:pPr>
            <w:pStyle w:val="ListParagraph"/>
            <w:numPr>
              <w:numId w:val="11"/>
            </w:numPr>
            <w:ind w:hanging="360"/>
          </w:pPr>
        </w:pPrChange>
      </w:pPr>
      <w:ins w:id="443" w:author="Holger Eichelberger" w:date="2022-04-01T10:56:00Z">
        <w:r>
          <w:rPr>
            <w:lang w:val="en-GB"/>
          </w:rPr>
          <w:t>Loads</w:t>
        </w:r>
      </w:ins>
      <w:ins w:id="444" w:author="Holger Eichelberger" w:date="2022-04-01T10:55:00Z">
        <w:r w:rsidRPr="00194E9D">
          <w:rPr>
            <w:lang w:val="en-GB"/>
          </w:rPr>
          <w:t xml:space="preserve"> the Docker image </w:t>
        </w:r>
      </w:ins>
      <w:ins w:id="445" w:author="Holger Eichelberger" w:date="2022-04-01T10:57:00Z">
        <w:r>
          <w:rPr>
            <w:lang w:val="en-GB"/>
          </w:rPr>
          <w:t xml:space="preserve">from </w:t>
        </w:r>
      </w:ins>
      <w:ins w:id="446" w:author="Holger Eichelberger" w:date="2022-04-01T10:55:00Z">
        <w:r w:rsidRPr="00194E9D">
          <w:rPr>
            <w:lang w:val="en-GB"/>
          </w:rPr>
          <w:t xml:space="preserve">path </w:t>
        </w:r>
        <w:r w:rsidRPr="00194E9D">
          <w:rPr>
            <w:i/>
            <w:lang w:val="en-GB"/>
          </w:rPr>
          <w:t>p</w:t>
        </w:r>
        <w:r w:rsidRPr="00194E9D">
          <w:rPr>
            <w:lang w:val="en-GB"/>
          </w:rPr>
          <w:t xml:space="preserve"> (in tar format).</w:t>
        </w:r>
      </w:ins>
    </w:p>
    <w:p w14:paraId="1F8DE3AD" w14:textId="10EC1062" w:rsidR="00A97392" w:rsidRDefault="00A97392" w:rsidP="00A97392">
      <w:pPr>
        <w:pStyle w:val="ListParagraph"/>
        <w:numPr>
          <w:ilvl w:val="0"/>
          <w:numId w:val="11"/>
        </w:numPr>
        <w:rPr>
          <w:ins w:id="447" w:author="Holger Eichelberger" w:date="2022-03-31T11:25:00Z"/>
          <w:b/>
          <w:lang w:val="en-GB"/>
        </w:rPr>
      </w:pPr>
      <w:proofErr w:type="spellStart"/>
      <w:proofErr w:type="gramStart"/>
      <w:ins w:id="448" w:author="Holger Eichelberger" w:date="2022-03-31T11:30:00Z">
        <w:r>
          <w:rPr>
            <w:b/>
            <w:lang w:val="en-GB"/>
          </w:rPr>
          <w:t>dockerRemoveImage</w:t>
        </w:r>
      </w:ins>
      <w:proofErr w:type="spellEnd"/>
      <w:ins w:id="449" w:author="Holger Eichelberger" w:date="2022-03-31T11:25:00Z">
        <w:r w:rsidRPr="00725A64">
          <w:rPr>
            <w:b/>
            <w:lang w:val="en-GB"/>
          </w:rPr>
          <w:t>(</w:t>
        </w:r>
      </w:ins>
      <w:proofErr w:type="gramEnd"/>
      <w:ins w:id="450" w:author="Holger Eichelberger" w:date="2022-03-31T11:30:00Z">
        <w:r>
          <w:rPr>
            <w:b/>
            <w:lang w:val="en-GB"/>
          </w:rPr>
          <w:t xml:space="preserve">String </w:t>
        </w:r>
        <w:proofErr w:type="spellStart"/>
        <w:r>
          <w:rPr>
            <w:b/>
            <w:lang w:val="en-GB"/>
          </w:rPr>
          <w:t>i</w:t>
        </w:r>
      </w:ins>
      <w:proofErr w:type="spellEnd"/>
      <w:ins w:id="451" w:author="Holger Eichelberger" w:date="2022-03-31T11:25:00Z">
        <w:r w:rsidRPr="00725A64">
          <w:rPr>
            <w:b/>
            <w:lang w:val="en-GB"/>
          </w:rPr>
          <w:t>)</w:t>
        </w:r>
      </w:ins>
    </w:p>
    <w:p w14:paraId="40E8C7E4" w14:textId="45B39450" w:rsidR="00334E67" w:rsidRPr="00DF5CA7" w:rsidRDefault="00A97392">
      <w:pPr>
        <w:pStyle w:val="ListParagraph"/>
        <w:rPr>
          <w:ins w:id="452" w:author="Holger Eichelberger" w:date="2022-07-11T18:07:00Z"/>
          <w:lang w:val="en-GB"/>
        </w:rPr>
        <w:pPrChange w:id="453" w:author="Holger Eichelberger" w:date="2022-07-11T18:31:00Z">
          <w:pPr>
            <w:pStyle w:val="ListParagraph"/>
            <w:numPr>
              <w:numId w:val="11"/>
            </w:numPr>
            <w:ind w:hanging="360"/>
          </w:pPr>
        </w:pPrChange>
      </w:pPr>
      <w:ins w:id="454" w:author="Holger Eichelberger" w:date="2022-03-31T11:31:00Z">
        <w:r>
          <w:rPr>
            <w:lang w:val="en-GB"/>
          </w:rPr>
          <w:t xml:space="preserve">Removes the image </w:t>
        </w:r>
      </w:ins>
      <w:ins w:id="455" w:author="Holger Eichelberger" w:date="2022-04-05T17:38:00Z">
        <w:r w:rsidR="00445E8E">
          <w:rPr>
            <w:lang w:val="en-GB"/>
          </w:rPr>
          <w:t xml:space="preserve">with given id </w:t>
        </w:r>
      </w:ins>
      <w:proofErr w:type="spellStart"/>
      <w:ins w:id="456" w:author="Holger Eichelberger" w:date="2022-04-12T17:30:00Z">
        <w:r w:rsidR="00C27D89">
          <w:rPr>
            <w:i/>
            <w:lang w:val="en-GB"/>
          </w:rPr>
          <w:t>i</w:t>
        </w:r>
        <w:proofErr w:type="spellEnd"/>
        <w:r w:rsidR="00C27D89">
          <w:rPr>
            <w:i/>
            <w:lang w:val="en-GB"/>
          </w:rPr>
          <w:t xml:space="preserve"> </w:t>
        </w:r>
        <w:r w:rsidR="00C27D89" w:rsidRPr="00C27D89">
          <w:rPr>
            <w:lang w:val="en-GB"/>
            <w:rPrChange w:id="457" w:author="Holger Eichelberger" w:date="2022-04-12T17:30:00Z">
              <w:rPr>
                <w:i/>
                <w:lang w:val="en-GB"/>
              </w:rPr>
            </w:rPrChange>
          </w:rPr>
          <w:t>(Docker does not accept capital characters)</w:t>
        </w:r>
      </w:ins>
      <w:ins w:id="458" w:author="Holger Eichelberger" w:date="2022-03-31T11:31:00Z">
        <w:r w:rsidRPr="00501BFA">
          <w:rPr>
            <w:lang w:val="en-GB"/>
          </w:rPr>
          <w:t>.</w:t>
        </w:r>
        <w:r>
          <w:rPr>
            <w:lang w:val="en-GB"/>
          </w:rPr>
          <w:t xml:space="preserve"> The result is true if the image was removed. The instantiation will stop if an error occu</w:t>
        </w:r>
      </w:ins>
      <w:ins w:id="459" w:author="Holger Eichelberger" w:date="2022-04-01T10:52:00Z">
        <w:r w:rsidR="006446DE">
          <w:rPr>
            <w:lang w:val="en-GB"/>
          </w:rPr>
          <w:t>r</w:t>
        </w:r>
      </w:ins>
      <w:ins w:id="460" w:author="Holger Eichelberger" w:date="2022-03-31T11:31:00Z">
        <w:r>
          <w:rPr>
            <w:lang w:val="en-GB"/>
          </w:rPr>
          <w:t>s.</w:t>
        </w:r>
      </w:ins>
    </w:p>
    <w:p w14:paraId="02BF09DE" w14:textId="23D4B6D2" w:rsidR="00334E67" w:rsidRDefault="00334E67" w:rsidP="00334E67">
      <w:pPr>
        <w:pStyle w:val="ListParagraph"/>
        <w:numPr>
          <w:ilvl w:val="0"/>
          <w:numId w:val="11"/>
        </w:numPr>
        <w:rPr>
          <w:ins w:id="461" w:author="Holger Eichelberger" w:date="2022-07-11T18:13:00Z"/>
          <w:b/>
          <w:lang w:val="en-GB"/>
        </w:rPr>
      </w:pPr>
      <w:proofErr w:type="spellStart"/>
      <w:proofErr w:type="gramStart"/>
      <w:ins w:id="462" w:author="Holger Eichelberger" w:date="2022-07-11T18:08:00Z">
        <w:r>
          <w:rPr>
            <w:b/>
            <w:lang w:val="en-GB"/>
          </w:rPr>
          <w:t>dockerPushImage</w:t>
        </w:r>
        <w:proofErr w:type="spellEnd"/>
        <w:r>
          <w:rPr>
            <w:b/>
            <w:lang w:val="en-GB"/>
          </w:rPr>
          <w:t>(</w:t>
        </w:r>
        <w:proofErr w:type="gramEnd"/>
        <w:r>
          <w:rPr>
            <w:b/>
            <w:lang w:val="en-GB"/>
          </w:rPr>
          <w:t xml:space="preserve">String </w:t>
        </w:r>
        <w:proofErr w:type="spellStart"/>
        <w:r>
          <w:rPr>
            <w:b/>
            <w:lang w:val="en-GB"/>
          </w:rPr>
          <w:t>i</w:t>
        </w:r>
        <w:proofErr w:type="spellEnd"/>
        <w:r>
          <w:rPr>
            <w:b/>
            <w:lang w:val="en-GB"/>
          </w:rPr>
          <w:t xml:space="preserve">, String </w:t>
        </w:r>
      </w:ins>
      <w:ins w:id="463" w:author="Holger Eichelberger" w:date="2022-08-19T12:00:00Z">
        <w:r w:rsidR="00625F9F">
          <w:rPr>
            <w:b/>
            <w:lang w:val="en-GB"/>
          </w:rPr>
          <w:t>g</w:t>
        </w:r>
      </w:ins>
      <w:ins w:id="464" w:author="Holger Eichelberger" w:date="2022-07-11T18:08:00Z">
        <w:r>
          <w:rPr>
            <w:b/>
            <w:lang w:val="en-GB"/>
          </w:rPr>
          <w:t xml:space="preserve">, </w:t>
        </w:r>
      </w:ins>
      <w:ins w:id="465" w:author="Holger Eichelberger" w:date="2022-08-15T14:42:00Z">
        <w:r w:rsidR="00DA6B9A">
          <w:rPr>
            <w:b/>
            <w:lang w:val="en-GB"/>
          </w:rPr>
          <w:t xml:space="preserve">String </w:t>
        </w:r>
      </w:ins>
      <w:ins w:id="466" w:author="Holger Eichelberger" w:date="2022-08-19T12:00:00Z">
        <w:r w:rsidR="00625F9F">
          <w:rPr>
            <w:b/>
            <w:lang w:val="en-GB"/>
          </w:rPr>
          <w:t>r</w:t>
        </w:r>
      </w:ins>
      <w:ins w:id="467" w:author="Holger Eichelberger" w:date="2022-08-15T14:42:00Z">
        <w:r w:rsidR="00DA6B9A">
          <w:rPr>
            <w:b/>
            <w:lang w:val="en-GB"/>
          </w:rPr>
          <w:t xml:space="preserve">, </w:t>
        </w:r>
      </w:ins>
      <w:ins w:id="468" w:author="Holger Eichelberger" w:date="2022-07-11T18:08:00Z">
        <w:r>
          <w:rPr>
            <w:b/>
            <w:lang w:val="en-GB"/>
          </w:rPr>
          <w:t>String t)</w:t>
        </w:r>
      </w:ins>
    </w:p>
    <w:p w14:paraId="41B30ABA" w14:textId="5320BE35" w:rsidR="007B37B2" w:rsidRDefault="007B37B2">
      <w:pPr>
        <w:pStyle w:val="ListParagraph"/>
        <w:rPr>
          <w:ins w:id="469" w:author="Holger Eichelberger" w:date="2022-07-14T13:31:00Z"/>
          <w:lang w:val="en-GB"/>
        </w:rPr>
        <w:pPrChange w:id="470" w:author="Holger Eichelberger" w:date="2022-07-14T13:34:00Z">
          <w:pPr>
            <w:pStyle w:val="ListParagraph"/>
            <w:numPr>
              <w:numId w:val="11"/>
            </w:numPr>
            <w:ind w:hanging="360"/>
          </w:pPr>
        </w:pPrChange>
      </w:pPr>
      <w:ins w:id="471" w:author="Holger Eichelberger" w:date="2022-07-14T13:31:00Z">
        <w:r>
          <w:rPr>
            <w:lang w:val="en-GB"/>
          </w:rPr>
          <w:t xml:space="preserve">Pushes the docker image with image name </w:t>
        </w:r>
        <w:proofErr w:type="spellStart"/>
        <w:r w:rsidRPr="00642F34">
          <w:rPr>
            <w:i/>
            <w:lang w:val="en-GB"/>
          </w:rPr>
          <w:t>i</w:t>
        </w:r>
        <w:proofErr w:type="spellEnd"/>
        <w:r>
          <w:rPr>
            <w:lang w:val="en-GB"/>
          </w:rPr>
          <w:t xml:space="preserve"> to </w:t>
        </w:r>
      </w:ins>
      <w:ins w:id="472" w:author="Holger Eichelberger" w:date="2022-08-19T12:01:00Z">
        <w:r w:rsidR="00625F9F">
          <w:rPr>
            <w:lang w:val="en-GB"/>
          </w:rPr>
          <w:t xml:space="preserve">repository </w:t>
        </w:r>
        <w:r w:rsidR="00625F9F" w:rsidRPr="00625F9F">
          <w:rPr>
            <w:i/>
            <w:lang w:val="en-GB"/>
            <w:rPrChange w:id="473" w:author="Holger Eichelberger" w:date="2022-08-19T12:01:00Z">
              <w:rPr>
                <w:lang w:val="en-GB"/>
              </w:rPr>
            </w:rPrChange>
          </w:rPr>
          <w:t>r</w:t>
        </w:r>
      </w:ins>
      <w:ins w:id="474" w:author="Holger Eichelberger" w:date="2022-07-14T13:31:00Z">
        <w:r>
          <w:rPr>
            <w:lang w:val="en-GB"/>
          </w:rPr>
          <w:t xml:space="preserve"> </w:t>
        </w:r>
      </w:ins>
      <w:ins w:id="475" w:author="Holger Eichelberger" w:date="2022-08-19T12:01:00Z">
        <w:r w:rsidR="00625F9F">
          <w:rPr>
            <w:lang w:val="en-GB"/>
          </w:rPr>
          <w:t xml:space="preserve">in </w:t>
        </w:r>
        <w:r w:rsidR="00625F9F" w:rsidRPr="00625F9F">
          <w:rPr>
            <w:lang w:val="en-GB"/>
            <w:rPrChange w:id="476" w:author="Holger Eichelberger" w:date="2022-08-19T12:01:00Z">
              <w:rPr>
                <w:i/>
                <w:lang w:val="en-GB"/>
              </w:rPr>
            </w:rPrChange>
          </w:rPr>
          <w:t>registry</w:t>
        </w:r>
      </w:ins>
      <w:ins w:id="477" w:author="Holger Eichelberger" w:date="2022-08-15T14:42:00Z">
        <w:r w:rsidR="00DA6B9A">
          <w:rPr>
            <w:i/>
            <w:lang w:val="en-GB"/>
          </w:rPr>
          <w:t xml:space="preserve"> </w:t>
        </w:r>
      </w:ins>
      <w:ins w:id="478" w:author="Holger Eichelberger" w:date="2022-08-19T12:01:00Z">
        <w:r w:rsidR="00625F9F">
          <w:rPr>
            <w:i/>
            <w:lang w:val="en-GB"/>
          </w:rPr>
          <w:t>g</w:t>
        </w:r>
      </w:ins>
      <w:ins w:id="479" w:author="Holger Eichelberger" w:date="2022-07-14T13:31:00Z">
        <w:r w:rsidR="00E07D49">
          <w:rPr>
            <w:i/>
            <w:lang w:val="en-GB"/>
          </w:rPr>
          <w:t xml:space="preserve"> </w:t>
        </w:r>
        <w:r w:rsidR="00E07D49" w:rsidRPr="00E07D49">
          <w:rPr>
            <w:lang w:val="en-GB"/>
            <w:rPrChange w:id="480" w:author="Holger Eichelberger" w:date="2022-07-14T13:32:00Z">
              <w:rPr>
                <w:i/>
                <w:lang w:val="en-GB"/>
              </w:rPr>
            </w:rPrChange>
          </w:rPr>
          <w:t>tagged as</w:t>
        </w:r>
        <w:r w:rsidR="00E07D49">
          <w:rPr>
            <w:i/>
            <w:lang w:val="en-GB"/>
          </w:rPr>
          <w:t xml:space="preserve"> </w:t>
        </w:r>
      </w:ins>
      <w:ins w:id="481" w:author="Holger Eichelberger" w:date="2022-07-14T13:32:00Z">
        <w:r w:rsidR="00E07D49">
          <w:rPr>
            <w:i/>
            <w:lang w:val="en-GB"/>
          </w:rPr>
          <w:t>t</w:t>
        </w:r>
      </w:ins>
      <w:ins w:id="482" w:author="Holger Eichelberger" w:date="2022-07-14T13:31:00Z">
        <w:r>
          <w:rPr>
            <w:lang w:val="en-GB"/>
          </w:rPr>
          <w:t xml:space="preserve">. </w:t>
        </w:r>
        <w:r w:rsidRPr="007B37B2">
          <w:rPr>
            <w:lang w:val="en-GB"/>
          </w:rPr>
          <w:t xml:space="preserve">If the image name </w:t>
        </w:r>
        <w:proofErr w:type="spellStart"/>
        <w:r w:rsidRPr="00642F34">
          <w:rPr>
            <w:i/>
            <w:lang w:val="en-GB"/>
          </w:rPr>
          <w:t>i</w:t>
        </w:r>
        <w:proofErr w:type="spellEnd"/>
        <w:r>
          <w:rPr>
            <w:lang w:val="en-GB"/>
          </w:rPr>
          <w:t xml:space="preserve"> </w:t>
        </w:r>
        <w:r w:rsidRPr="007B37B2">
          <w:rPr>
            <w:lang w:val="en-GB"/>
          </w:rPr>
          <w:t xml:space="preserve">is not the same as </w:t>
        </w:r>
      </w:ins>
      <w:ins w:id="483" w:author="Holger Eichelberger" w:date="2022-08-19T12:01:00Z">
        <w:r w:rsidR="00625F9F">
          <w:rPr>
            <w:lang w:val="en-GB"/>
          </w:rPr>
          <w:t>“</w:t>
        </w:r>
      </w:ins>
      <w:ins w:id="484" w:author="Holger Eichelberger" w:date="2022-07-14T13:31:00Z">
        <w:r w:rsidRPr="00625F9F">
          <w:rPr>
            <w:i/>
            <w:lang w:val="en-GB"/>
            <w:rPrChange w:id="485" w:author="Holger Eichelberger" w:date="2022-08-19T12:01:00Z">
              <w:rPr>
                <w:lang w:val="en-GB"/>
              </w:rPr>
            </w:rPrChange>
          </w:rPr>
          <w:t>registry</w:t>
        </w:r>
      </w:ins>
      <w:ins w:id="486" w:author="Holger Eichelberger" w:date="2022-08-19T12:01:00Z">
        <w:r w:rsidR="00625F9F" w:rsidRPr="00625F9F">
          <w:rPr>
            <w:i/>
            <w:lang w:val="en-GB"/>
            <w:rPrChange w:id="487" w:author="Holger Eichelberger" w:date="2022-08-19T12:01:00Z">
              <w:rPr>
                <w:lang w:val="en-GB"/>
              </w:rPr>
            </w:rPrChange>
          </w:rPr>
          <w:t>/repository</w:t>
        </w:r>
        <w:r w:rsidR="00625F9F">
          <w:rPr>
            <w:lang w:val="en-GB"/>
          </w:rPr>
          <w:t>”</w:t>
        </w:r>
      </w:ins>
      <w:ins w:id="488" w:author="Holger Eichelberger" w:date="2022-07-14T13:31:00Z">
        <w:r w:rsidRPr="007B37B2">
          <w:rPr>
            <w:lang w:val="en-GB"/>
          </w:rPr>
          <w:t>, the name will be retagged</w:t>
        </w:r>
        <w:r>
          <w:rPr>
            <w:lang w:val="en-GB"/>
          </w:rPr>
          <w:t xml:space="preserve">. </w:t>
        </w:r>
      </w:ins>
      <w:ins w:id="489" w:author="Holger Eichelberger" w:date="2022-08-19T12:02:00Z">
        <w:r w:rsidR="00625F9F" w:rsidRPr="00625F9F">
          <w:rPr>
            <w:lang w:val="en-GB"/>
          </w:rPr>
          <w:t xml:space="preserve">For example if we want to push </w:t>
        </w:r>
        <w:r w:rsidR="00625F9F">
          <w:rPr>
            <w:lang w:val="en-GB"/>
          </w:rPr>
          <w:t xml:space="preserve">an </w:t>
        </w:r>
        <w:r w:rsidR="00625F9F" w:rsidRPr="00625F9F">
          <w:rPr>
            <w:lang w:val="en-GB"/>
          </w:rPr>
          <w:t>image into the registry “registry1” and the repository “repository1” with a tag “v1”, the image “testapp:01” will be retagged to “registry1/repository</w:t>
        </w:r>
        <w:proofErr w:type="gramStart"/>
        <w:r w:rsidR="00625F9F" w:rsidRPr="00625F9F">
          <w:rPr>
            <w:lang w:val="en-GB"/>
          </w:rPr>
          <w:t>1:v</w:t>
        </w:r>
        <w:proofErr w:type="gramEnd"/>
        <w:r w:rsidR="00625F9F" w:rsidRPr="00625F9F">
          <w:rPr>
            <w:lang w:val="en-GB"/>
          </w:rPr>
          <w:t xml:space="preserve">1”. </w:t>
        </w:r>
        <w:r w:rsidR="00625F9F">
          <w:rPr>
            <w:lang w:val="en-GB"/>
          </w:rPr>
          <w:t xml:space="preserve"> </w:t>
        </w:r>
      </w:ins>
      <w:ins w:id="490" w:author="Holger Eichelberger" w:date="2022-07-14T13:31:00Z">
        <w:r>
          <w:rPr>
            <w:lang w:val="en-GB"/>
          </w:rPr>
          <w:t xml:space="preserve">May require a successful login into </w:t>
        </w:r>
        <w:r w:rsidRPr="00642F34">
          <w:rPr>
            <w:i/>
            <w:lang w:val="en-GB"/>
          </w:rPr>
          <w:t>r</w:t>
        </w:r>
        <w:r>
          <w:rPr>
            <w:lang w:val="en-GB"/>
          </w:rPr>
          <w:t xml:space="preserve"> before. Waits until completion. Returns true if successful.</w:t>
        </w:r>
      </w:ins>
    </w:p>
    <w:p w14:paraId="1A9704CE" w14:textId="5D13854D" w:rsidR="00625F9F" w:rsidRPr="00625F9F" w:rsidRDefault="00625F9F">
      <w:pPr>
        <w:rPr>
          <w:ins w:id="491" w:author="Holger Eichelberger" w:date="2022-08-19T12:03:00Z"/>
          <w:b/>
          <w:lang w:val="en-GB"/>
          <w:rPrChange w:id="492" w:author="Holger Eichelberger" w:date="2022-08-19T12:03:00Z">
            <w:rPr>
              <w:ins w:id="493" w:author="Holger Eichelberger" w:date="2022-08-19T12:03:00Z"/>
              <w:rFonts w:ascii="Liberation Sans" w:hAnsi="Liberation Sans"/>
              <w:lang w:val="en-US"/>
            </w:rPr>
          </w:rPrChange>
        </w:rPr>
        <w:pPrChange w:id="494" w:author="Holger Eichelberger" w:date="2022-08-19T12:03:00Z">
          <w:pPr>
            <w:pStyle w:val="Standard"/>
          </w:pPr>
        </w:pPrChange>
      </w:pPr>
      <w:ins w:id="495" w:author="Holger Eichelberger" w:date="2022-08-19T12:03:00Z">
        <w:r>
          <w:rPr>
            <w:b/>
            <w:lang w:val="en-GB"/>
          </w:rPr>
          <w:t>Naming conventions</w:t>
        </w:r>
      </w:ins>
    </w:p>
    <w:p w14:paraId="2EA00A0F" w14:textId="7335591F" w:rsidR="00625F9F" w:rsidRPr="00B3005D" w:rsidRDefault="00625F9F" w:rsidP="00625F9F">
      <w:pPr>
        <w:pStyle w:val="Standard"/>
        <w:rPr>
          <w:ins w:id="496" w:author="Holger Eichelberger" w:date="2022-08-19T12:03:00Z"/>
          <w:rFonts w:ascii="Calibri" w:eastAsia="Times New Roman" w:hAnsi="Calibri" w:cs="Times New Roman"/>
          <w:kern w:val="0"/>
          <w:lang w:val="en-GB" w:eastAsia="de-DE" w:bidi="ar-SA"/>
          <w:rPrChange w:id="497" w:author="Holger Eichelberger" w:date="2024-08-15T09:16:00Z">
            <w:rPr>
              <w:ins w:id="498" w:author="Holger Eichelberger" w:date="2022-08-19T12:03:00Z"/>
              <w:lang w:val="en-GB"/>
            </w:rPr>
          </w:rPrChange>
        </w:rPr>
      </w:pPr>
      <w:ins w:id="499" w:author="Holger Eichelberger" w:date="2022-08-19T12:03:00Z">
        <w:r w:rsidRPr="00B3005D">
          <w:rPr>
            <w:rFonts w:ascii="Calibri" w:eastAsia="Times New Roman" w:hAnsi="Calibri" w:cs="Times New Roman"/>
            <w:kern w:val="0"/>
            <w:lang w:val="en-GB" w:eastAsia="de-DE" w:bidi="ar-SA"/>
            <w:rPrChange w:id="500" w:author="Holger Eichelberger" w:date="2024-08-15T09:16:00Z">
              <w:rPr>
                <w:rFonts w:ascii="Liberation Sans" w:hAnsi="Liberation Sans"/>
                <w:lang w:val="en-US"/>
              </w:rPr>
            </w:rPrChange>
          </w:rPr>
          <w:lastRenderedPageBreak/>
          <w:t>A Docker registry may contain one or more repositories. A Docker registry can be run locally with</w:t>
        </w:r>
      </w:ins>
      <w:ins w:id="501" w:author="Holger Eichelberger" w:date="2022-08-19T12:04:00Z">
        <w:r w:rsidRPr="00B3005D">
          <w:rPr>
            <w:rFonts w:ascii="Calibri" w:eastAsia="Times New Roman" w:hAnsi="Calibri" w:cs="Times New Roman"/>
            <w:kern w:val="0"/>
            <w:lang w:val="en-GB" w:eastAsia="de-DE" w:bidi="ar-SA"/>
            <w:rPrChange w:id="502" w:author="Holger Eichelberger" w:date="2024-08-15T09:16:00Z">
              <w:rPr>
                <w:rFonts w:ascii="Liberation Sans" w:hAnsi="Liberation Sans"/>
                <w:lang w:val="en-US"/>
              </w:rPr>
            </w:rPrChange>
          </w:rPr>
          <w:t>,</w:t>
        </w:r>
      </w:ins>
      <w:ins w:id="503" w:author="Holger Eichelberger" w:date="2022-08-19T12:03:00Z">
        <w:r w:rsidRPr="00B3005D">
          <w:rPr>
            <w:rFonts w:ascii="Calibri" w:eastAsia="Times New Roman" w:hAnsi="Calibri" w:cs="Times New Roman"/>
            <w:kern w:val="0"/>
            <w:lang w:val="en-GB" w:eastAsia="de-DE" w:bidi="ar-SA"/>
            <w:rPrChange w:id="504" w:author="Holger Eichelberger" w:date="2024-08-15T09:16:00Z">
              <w:rPr>
                <w:rFonts w:ascii="Liberation Sans" w:hAnsi="Liberation Sans"/>
                <w:lang w:val="en-US"/>
              </w:rPr>
            </w:rPrChange>
          </w:rPr>
          <w:t xml:space="preserve"> e.g.</w:t>
        </w:r>
      </w:ins>
      <w:ins w:id="505" w:author="Holger Eichelberger" w:date="2022-08-19T12:04:00Z">
        <w:r w:rsidRPr="00B3005D">
          <w:rPr>
            <w:rFonts w:ascii="Calibri" w:eastAsia="Times New Roman" w:hAnsi="Calibri" w:cs="Times New Roman"/>
            <w:kern w:val="0"/>
            <w:lang w:val="en-GB" w:eastAsia="de-DE" w:bidi="ar-SA"/>
            <w:rPrChange w:id="506" w:author="Holger Eichelberger" w:date="2024-08-15T09:16:00Z">
              <w:rPr>
                <w:rFonts w:ascii="Liberation Sans" w:hAnsi="Liberation Sans"/>
                <w:lang w:val="en-US"/>
              </w:rPr>
            </w:rPrChange>
          </w:rPr>
          <w:t>,</w:t>
        </w:r>
      </w:ins>
      <w:ins w:id="507" w:author="Holger Eichelberger" w:date="2022-08-19T12:03:00Z">
        <w:r w:rsidRPr="00B3005D">
          <w:rPr>
            <w:rFonts w:ascii="Calibri" w:eastAsia="Times New Roman" w:hAnsi="Calibri" w:cs="Times New Roman"/>
            <w:kern w:val="0"/>
            <w:lang w:val="en-GB" w:eastAsia="de-DE" w:bidi="ar-SA"/>
            <w:rPrChange w:id="508" w:author="Holger Eichelberger" w:date="2024-08-15T09:16:00Z">
              <w:rPr>
                <w:rFonts w:ascii="Liberation Sans" w:hAnsi="Liberation Sans"/>
                <w:lang w:val="en-US"/>
              </w:rPr>
            </w:rPrChange>
          </w:rPr>
          <w:t xml:space="preserve"> image </w:t>
        </w:r>
      </w:ins>
      <w:ins w:id="509" w:author="Holger Eichelberger" w:date="2022-08-19T14:20:00Z">
        <w:r w:rsidR="004B1680" w:rsidRPr="00B3005D">
          <w:rPr>
            <w:rFonts w:ascii="Calibri" w:eastAsia="Times New Roman" w:hAnsi="Calibri" w:cs="Times New Roman"/>
            <w:kern w:val="0"/>
            <w:lang w:val="en-GB" w:eastAsia="de-DE" w:bidi="ar-SA"/>
            <w:rPrChange w:id="510" w:author="Holger Eichelberger" w:date="2024-08-15T09:16:00Z">
              <w:rPr>
                <w:rFonts w:ascii="Liberation Sans" w:hAnsi="Liberation Sans"/>
                <w:lang w:val="en-US"/>
              </w:rPr>
            </w:rPrChange>
          </w:rPr>
          <w:t>“</w:t>
        </w:r>
      </w:ins>
      <w:ins w:id="511" w:author="Holger Eichelberger" w:date="2022-08-19T12:03:00Z">
        <w:r w:rsidRPr="00B3005D">
          <w:rPr>
            <w:rFonts w:ascii="Calibri" w:eastAsia="Times New Roman" w:hAnsi="Calibri" w:cs="Times New Roman"/>
            <w:kern w:val="0"/>
            <w:lang w:val="en-GB" w:eastAsia="de-DE" w:bidi="ar-SA"/>
            <w:rPrChange w:id="512" w:author="Holger Eichelberger" w:date="2024-08-15T09:16:00Z">
              <w:rPr>
                <w:rFonts w:ascii="Latin Modern Mono Prop" w:hAnsi="Latin Modern Mono Prop"/>
                <w:lang w:val="en-US"/>
              </w:rPr>
            </w:rPrChange>
          </w:rPr>
          <w:t>registry:2</w:t>
        </w:r>
      </w:ins>
      <w:ins w:id="513" w:author="Holger Eichelberger" w:date="2022-08-19T14:20:00Z">
        <w:r w:rsidR="004B1680" w:rsidRPr="00B3005D">
          <w:rPr>
            <w:rFonts w:ascii="Calibri" w:eastAsia="Times New Roman" w:hAnsi="Calibri" w:cs="Times New Roman"/>
            <w:kern w:val="0"/>
            <w:lang w:val="en-GB" w:eastAsia="de-DE" w:bidi="ar-SA"/>
            <w:rPrChange w:id="514" w:author="Holger Eichelberger" w:date="2024-08-15T09:16:00Z">
              <w:rPr>
                <w:rFonts w:ascii="Consolas" w:hAnsi="Consolas"/>
                <w:lang w:val="en-US"/>
              </w:rPr>
            </w:rPrChange>
          </w:rPr>
          <w:t>”</w:t>
        </w:r>
      </w:ins>
      <w:ins w:id="515" w:author="Holger Eichelberger" w:date="2022-08-19T12:03:00Z">
        <w:r w:rsidRPr="00B3005D">
          <w:rPr>
            <w:rFonts w:ascii="Calibri" w:eastAsia="Times New Roman" w:hAnsi="Calibri" w:cs="Times New Roman"/>
            <w:kern w:val="0"/>
            <w:lang w:val="en-GB" w:eastAsia="de-DE" w:bidi="ar-SA"/>
            <w:rPrChange w:id="516" w:author="Holger Eichelberger" w:date="2024-08-15T09:16:00Z">
              <w:rPr>
                <w:rFonts w:ascii="Liberation Sans" w:hAnsi="Liberation Sans"/>
                <w:lang w:val="en-US"/>
              </w:rPr>
            </w:rPrChange>
          </w:rPr>
          <w:t xml:space="preserve">. </w:t>
        </w:r>
        <w:proofErr w:type="spellStart"/>
        <w:r w:rsidRPr="00B3005D">
          <w:rPr>
            <w:rFonts w:ascii="Calibri" w:eastAsia="Times New Roman" w:hAnsi="Calibri" w:cs="Times New Roman"/>
            <w:kern w:val="0"/>
            <w:lang w:val="en-GB" w:eastAsia="de-DE" w:bidi="ar-SA"/>
            <w:rPrChange w:id="517" w:author="Holger Eichelberger" w:date="2024-08-15T09:16:00Z">
              <w:rPr>
                <w:rFonts w:ascii="Liberation Sans" w:hAnsi="Liberation Sans"/>
                <w:lang w:val="en-US"/>
              </w:rPr>
            </w:rPrChange>
          </w:rPr>
          <w:t>DockerHub</w:t>
        </w:r>
        <w:proofErr w:type="spellEnd"/>
        <w:r w:rsidRPr="00B3005D">
          <w:rPr>
            <w:rFonts w:ascii="Calibri" w:eastAsia="Times New Roman" w:hAnsi="Calibri" w:cs="Times New Roman"/>
            <w:kern w:val="0"/>
            <w:lang w:val="en-GB" w:eastAsia="de-DE" w:bidi="ar-SA"/>
            <w:rPrChange w:id="518" w:author="Holger Eichelberger" w:date="2024-08-15T09:16:00Z">
              <w:rPr>
                <w:rFonts w:ascii="Liberation Sans" w:hAnsi="Liberation Sans"/>
                <w:lang w:val="en-US"/>
              </w:rPr>
            </w:rPrChange>
          </w:rPr>
          <w:t xml:space="preserve"> is also a Docker registry. Usually </w:t>
        </w:r>
      </w:ins>
      <w:ins w:id="519" w:author="Holger Eichelberger" w:date="2022-08-19T12:04:00Z">
        <w:r w:rsidRPr="00B3005D">
          <w:rPr>
            <w:rFonts w:ascii="Calibri" w:eastAsia="Times New Roman" w:hAnsi="Calibri" w:cs="Times New Roman"/>
            <w:kern w:val="0"/>
            <w:lang w:val="en-GB" w:eastAsia="de-DE" w:bidi="ar-SA"/>
            <w:rPrChange w:id="520" w:author="Holger Eichelberger" w:date="2024-08-15T09:16:00Z">
              <w:rPr>
                <w:rFonts w:ascii="Liberation Sans" w:hAnsi="Liberation Sans"/>
                <w:lang w:val="en-US"/>
              </w:rPr>
            </w:rPrChange>
          </w:rPr>
          <w:t xml:space="preserve">a </w:t>
        </w:r>
      </w:ins>
      <w:ins w:id="521" w:author="Holger Eichelberger" w:date="2022-08-19T12:03:00Z">
        <w:r w:rsidRPr="00B3005D">
          <w:rPr>
            <w:rFonts w:ascii="Calibri" w:eastAsia="Times New Roman" w:hAnsi="Calibri" w:cs="Times New Roman"/>
            <w:kern w:val="0"/>
            <w:lang w:val="en-GB" w:eastAsia="de-DE" w:bidi="ar-SA"/>
            <w:rPrChange w:id="522" w:author="Holger Eichelberger" w:date="2024-08-15T09:16:00Z">
              <w:rPr>
                <w:rFonts w:ascii="Liberation Sans" w:hAnsi="Liberation Sans"/>
                <w:lang w:val="en-US"/>
              </w:rPr>
            </w:rPrChange>
          </w:rPr>
          <w:t xml:space="preserve">repository would contain one or more version of the same image type. A tag indicates the version of an image in a repository. An example of this naming convention can be </w:t>
        </w:r>
      </w:ins>
      <w:ins w:id="523" w:author="Holger Eichelberger" w:date="2022-08-19T12:04:00Z">
        <w:r w:rsidRPr="00B3005D">
          <w:rPr>
            <w:rFonts w:ascii="Calibri" w:eastAsia="Times New Roman" w:hAnsi="Calibri" w:cs="Times New Roman"/>
            <w:kern w:val="0"/>
            <w:lang w:val="en-GB" w:eastAsia="de-DE" w:bidi="ar-SA"/>
            <w:rPrChange w:id="524" w:author="Holger Eichelberger" w:date="2024-08-15T09:16:00Z">
              <w:rPr>
                <w:rFonts w:ascii="Liberation Sans" w:hAnsi="Liberation Sans"/>
                <w:lang w:val="en-US"/>
              </w:rPr>
            </w:rPrChange>
          </w:rPr>
          <w:t xml:space="preserve">found in </w:t>
        </w:r>
      </w:ins>
      <w:proofErr w:type="spellStart"/>
      <w:ins w:id="525" w:author="Holger Eichelberger" w:date="2022-08-19T12:03:00Z">
        <w:r w:rsidRPr="00B3005D">
          <w:rPr>
            <w:rFonts w:ascii="Calibri" w:eastAsia="Times New Roman" w:hAnsi="Calibri" w:cs="Times New Roman"/>
            <w:kern w:val="0"/>
            <w:lang w:val="en-GB" w:eastAsia="de-DE" w:bidi="ar-SA"/>
            <w:rPrChange w:id="526" w:author="Holger Eichelberger" w:date="2024-08-15T09:16:00Z">
              <w:rPr>
                <w:rFonts w:ascii="Liberation Sans" w:hAnsi="Liberation Sans"/>
                <w:lang w:val="en-US"/>
              </w:rPr>
            </w:rPrChange>
          </w:rPr>
          <w:t>DockerHub</w:t>
        </w:r>
        <w:proofErr w:type="spellEnd"/>
        <w:r w:rsidRPr="00B3005D">
          <w:rPr>
            <w:rFonts w:ascii="Calibri" w:eastAsia="Times New Roman" w:hAnsi="Calibri" w:cs="Times New Roman"/>
            <w:kern w:val="0"/>
            <w:lang w:val="en-GB" w:eastAsia="de-DE" w:bidi="ar-SA"/>
            <w:rPrChange w:id="527" w:author="Holger Eichelberger" w:date="2024-08-15T09:16:00Z">
              <w:rPr>
                <w:rFonts w:ascii="Liberation Sans" w:hAnsi="Liberation Sans"/>
                <w:lang w:val="en-US"/>
              </w:rPr>
            </w:rPrChange>
          </w:rPr>
          <w:t>:</w:t>
        </w:r>
      </w:ins>
    </w:p>
    <w:p w14:paraId="4CAEB645" w14:textId="6ADBF320" w:rsidR="00625F9F" w:rsidRPr="00E8748C" w:rsidRDefault="00625F9F" w:rsidP="00625F9F">
      <w:pPr>
        <w:pStyle w:val="Standard"/>
        <w:rPr>
          <w:ins w:id="528" w:author="Holger Eichelberger" w:date="2022-08-19T12:03:00Z"/>
          <w:rFonts w:ascii="Consolas" w:hAnsi="Consolas"/>
          <w:lang w:val="en-GB"/>
          <w:rPrChange w:id="529" w:author="Holger Eichelberger" w:date="2022-08-19T14:13:00Z">
            <w:rPr>
              <w:ins w:id="530" w:author="Holger Eichelberger" w:date="2022-08-19T12:03:00Z"/>
              <w:rFonts w:ascii="Liberation Sans" w:hAnsi="Liberation Sans"/>
            </w:rPr>
          </w:rPrChange>
        </w:rPr>
      </w:pPr>
      <w:ins w:id="531" w:author="Holger Eichelberger" w:date="2022-08-19T12:03:00Z">
        <w:r>
          <w:rPr>
            <w:rFonts w:ascii="Liberation Sans" w:hAnsi="Liberation Sans"/>
            <w:lang w:val="en-US"/>
          </w:rPr>
          <w:tab/>
        </w:r>
        <w:r w:rsidRPr="00E8748C">
          <w:rPr>
            <w:rFonts w:ascii="Consolas" w:hAnsi="Consolas"/>
            <w:lang w:val="en-GB"/>
            <w:rPrChange w:id="532" w:author="Holger Eichelberger" w:date="2022-08-19T14:13:00Z">
              <w:rPr>
                <w:rFonts w:ascii="Liberation Sans" w:hAnsi="Liberation Sans"/>
              </w:rPr>
            </w:rPrChange>
          </w:rPr>
          <w:t xml:space="preserve">registry: </w:t>
        </w:r>
        <w:r w:rsidRPr="00E8748C">
          <w:rPr>
            <w:rFonts w:ascii="Consolas" w:hAnsi="Consolas"/>
            <w:lang w:val="en-GB"/>
            <w:rPrChange w:id="533" w:author="Holger Eichelberger" w:date="2022-08-19T14:13:00Z">
              <w:rPr>
                <w:rFonts w:ascii="Liberation Sans" w:hAnsi="Liberation Sans"/>
              </w:rPr>
            </w:rPrChange>
          </w:rPr>
          <w:tab/>
        </w:r>
      </w:ins>
      <w:ins w:id="534" w:author="Holger Eichelberger" w:date="2022-08-19T14:13:00Z">
        <w:r w:rsidR="00E8748C" w:rsidRPr="00E8748C">
          <w:rPr>
            <w:rFonts w:ascii="Consolas" w:hAnsi="Consolas"/>
            <w:lang w:val="en-GB"/>
            <w:rPrChange w:id="535" w:author="Holger Eichelberger" w:date="2022-08-19T14:13:00Z">
              <w:rPr>
                <w:rFonts w:ascii="Consolas" w:hAnsi="Consolas"/>
              </w:rPr>
            </w:rPrChange>
          </w:rPr>
          <w:t xml:space="preserve"> </w:t>
        </w:r>
        <w:r w:rsidR="00E8748C">
          <w:rPr>
            <w:rFonts w:ascii="Consolas" w:hAnsi="Consolas"/>
            <w:lang w:val="en-GB"/>
          </w:rPr>
          <w:tab/>
        </w:r>
      </w:ins>
      <w:ins w:id="536" w:author="Holger Eichelberger" w:date="2022-08-19T12:03:00Z">
        <w:r w:rsidRPr="00E8748C">
          <w:rPr>
            <w:rFonts w:ascii="Consolas" w:hAnsi="Consolas"/>
            <w:lang w:val="en-GB"/>
            <w:rPrChange w:id="537" w:author="Holger Eichelberger" w:date="2022-08-19T14:13:00Z">
              <w:rPr>
                <w:rFonts w:ascii="Latin Modern Mono" w:hAnsi="Latin Modern Mono"/>
              </w:rPr>
            </w:rPrChange>
          </w:rPr>
          <w:t>https://hub.docker.com</w:t>
        </w:r>
        <w:r w:rsidRPr="00E8748C">
          <w:rPr>
            <w:rFonts w:ascii="Consolas" w:hAnsi="Consolas"/>
            <w:lang w:val="en-GB"/>
            <w:rPrChange w:id="538" w:author="Holger Eichelberger" w:date="2022-08-19T14:13:00Z">
              <w:rPr>
                <w:rFonts w:ascii="Liberation Sans" w:hAnsi="Liberation Sans"/>
              </w:rPr>
            </w:rPrChange>
          </w:rPr>
          <w:br/>
        </w:r>
        <w:r w:rsidRPr="00E8748C">
          <w:rPr>
            <w:rFonts w:ascii="Consolas" w:hAnsi="Consolas"/>
            <w:lang w:val="en-GB"/>
            <w:rPrChange w:id="539" w:author="Holger Eichelberger" w:date="2022-08-19T14:13:00Z">
              <w:rPr>
                <w:rFonts w:ascii="Liberation Sans" w:hAnsi="Liberation Sans"/>
              </w:rPr>
            </w:rPrChange>
          </w:rPr>
          <w:tab/>
          <w:t>repository:</w:t>
        </w:r>
      </w:ins>
      <w:ins w:id="540" w:author="Holger Eichelberger" w:date="2022-08-19T14:13:00Z">
        <w:r w:rsidR="00E8748C" w:rsidRPr="00E8748C">
          <w:rPr>
            <w:rFonts w:ascii="Consolas" w:hAnsi="Consolas"/>
            <w:lang w:val="en-GB"/>
            <w:rPrChange w:id="541" w:author="Holger Eichelberger" w:date="2022-08-19T14:13:00Z">
              <w:rPr>
                <w:rFonts w:ascii="Consolas" w:hAnsi="Consolas"/>
              </w:rPr>
            </w:rPrChange>
          </w:rPr>
          <w:tab/>
        </w:r>
      </w:ins>
      <w:ins w:id="542" w:author="Holger Eichelberger" w:date="2022-08-19T12:03:00Z">
        <w:r w:rsidRPr="00E8748C">
          <w:rPr>
            <w:rFonts w:ascii="Consolas" w:hAnsi="Consolas"/>
            <w:lang w:val="en-GB"/>
            <w:rPrChange w:id="543" w:author="Holger Eichelberger" w:date="2022-08-19T14:13:00Z">
              <w:rPr>
                <w:rFonts w:ascii="Latin Modern Mono" w:hAnsi="Latin Modern Mono"/>
              </w:rPr>
            </w:rPrChange>
          </w:rPr>
          <w:t>python</w:t>
        </w:r>
        <w:r w:rsidRPr="00E8748C">
          <w:rPr>
            <w:rFonts w:ascii="Consolas" w:hAnsi="Consolas"/>
            <w:lang w:val="en-GB"/>
            <w:rPrChange w:id="544" w:author="Holger Eichelberger" w:date="2022-08-19T14:13:00Z">
              <w:rPr>
                <w:rFonts w:ascii="Liberation Sans" w:hAnsi="Liberation Sans"/>
              </w:rPr>
            </w:rPrChange>
          </w:rPr>
          <w:br/>
        </w:r>
        <w:r w:rsidRPr="00E8748C">
          <w:rPr>
            <w:rFonts w:ascii="Consolas" w:hAnsi="Consolas"/>
            <w:lang w:val="en-GB"/>
            <w:rPrChange w:id="545" w:author="Holger Eichelberger" w:date="2022-08-19T14:13:00Z">
              <w:rPr>
                <w:rFonts w:ascii="Liberation Sans" w:hAnsi="Liberation Sans"/>
              </w:rPr>
            </w:rPrChange>
          </w:rPr>
          <w:tab/>
          <w:t xml:space="preserve">tag: </w:t>
        </w:r>
        <w:r w:rsidRPr="00E8748C">
          <w:rPr>
            <w:rFonts w:ascii="Consolas" w:hAnsi="Consolas"/>
            <w:lang w:val="en-GB"/>
            <w:rPrChange w:id="546" w:author="Holger Eichelberger" w:date="2022-08-19T14:13:00Z">
              <w:rPr>
                <w:rFonts w:ascii="Liberation Sans" w:hAnsi="Liberation Sans"/>
              </w:rPr>
            </w:rPrChange>
          </w:rPr>
          <w:tab/>
        </w:r>
        <w:r w:rsidRPr="00E8748C">
          <w:rPr>
            <w:rFonts w:ascii="Consolas" w:hAnsi="Consolas"/>
            <w:lang w:val="en-GB"/>
            <w:rPrChange w:id="547" w:author="Holger Eichelberger" w:date="2022-08-19T14:13:00Z">
              <w:rPr>
                <w:rFonts w:ascii="Liberation Sans" w:hAnsi="Liberation Sans"/>
              </w:rPr>
            </w:rPrChange>
          </w:rPr>
          <w:tab/>
        </w:r>
      </w:ins>
      <w:ins w:id="548" w:author="Holger Eichelberger" w:date="2022-08-19T14:13:00Z">
        <w:r w:rsidR="00E8748C" w:rsidRPr="00E8748C">
          <w:rPr>
            <w:rFonts w:ascii="Consolas" w:hAnsi="Consolas"/>
            <w:lang w:val="en-GB"/>
            <w:rPrChange w:id="549" w:author="Holger Eichelberger" w:date="2022-08-19T14:13:00Z">
              <w:rPr>
                <w:rFonts w:ascii="Consolas" w:hAnsi="Consolas"/>
              </w:rPr>
            </w:rPrChange>
          </w:rPr>
          <w:t xml:space="preserve"> </w:t>
        </w:r>
        <w:r w:rsidR="00E8748C">
          <w:rPr>
            <w:rFonts w:ascii="Consolas" w:hAnsi="Consolas"/>
            <w:lang w:val="en-GB"/>
          </w:rPr>
          <w:tab/>
        </w:r>
      </w:ins>
      <w:ins w:id="550" w:author="Holger Eichelberger" w:date="2022-08-19T12:03:00Z">
        <w:r w:rsidRPr="00E8748C">
          <w:rPr>
            <w:rFonts w:ascii="Consolas" w:hAnsi="Consolas"/>
            <w:lang w:val="en-GB"/>
            <w:rPrChange w:id="551" w:author="Holger Eichelberger" w:date="2022-08-19T14:13:00Z">
              <w:rPr>
                <w:rFonts w:ascii="Latin Modern Mono" w:hAnsi="Latin Modern Mono"/>
              </w:rPr>
            </w:rPrChange>
          </w:rPr>
          <w:t>3.7-alpine</w:t>
        </w:r>
      </w:ins>
    </w:p>
    <w:p w14:paraId="374372B3" w14:textId="77777777" w:rsidR="00625F9F" w:rsidRPr="00E8748C" w:rsidRDefault="00625F9F" w:rsidP="00625F9F">
      <w:pPr>
        <w:rPr>
          <w:ins w:id="552" w:author="Holger Eichelberger" w:date="2022-08-19T12:03:00Z"/>
          <w:b/>
          <w:lang w:val="en-GB"/>
        </w:rPr>
      </w:pPr>
    </w:p>
    <w:p w14:paraId="3E4A8E65" w14:textId="571D6D51" w:rsidR="00625F9F" w:rsidRPr="00625F9F" w:rsidRDefault="00625F9F">
      <w:pPr>
        <w:rPr>
          <w:ins w:id="553" w:author="Holger Eichelberger" w:date="2022-03-31T11:31:00Z"/>
          <w:b/>
          <w:lang w:val="en-GB"/>
          <w:rPrChange w:id="554" w:author="Holger Eichelberger" w:date="2022-08-19T12:03:00Z">
            <w:rPr>
              <w:ins w:id="555" w:author="Holger Eichelberger" w:date="2022-03-31T11:31:00Z"/>
              <w:lang w:val="en-GB"/>
            </w:rPr>
          </w:rPrChange>
        </w:rPr>
        <w:pPrChange w:id="556" w:author="Holger Eichelberger" w:date="2022-08-19T12:03:00Z">
          <w:pPr>
            <w:pStyle w:val="ListParagraph"/>
            <w:numPr>
              <w:numId w:val="11"/>
            </w:numPr>
            <w:ind w:hanging="360"/>
          </w:pPr>
        </w:pPrChange>
      </w:pPr>
      <w:ins w:id="557" w:author="Holger Eichelberger" w:date="2022-08-19T12:03:00Z">
        <w:r w:rsidRPr="00625F9F">
          <w:rPr>
            <w:b/>
            <w:lang w:val="en-GB"/>
            <w:rPrChange w:id="558" w:author="Holger Eichelberger" w:date="2022-08-19T12:03:00Z">
              <w:rPr>
                <w:lang w:val="en-GB"/>
              </w:rPr>
            </w:rPrChange>
          </w:rPr>
          <w:t>System properties</w:t>
        </w:r>
      </w:ins>
    </w:p>
    <w:p w14:paraId="1CD63880" w14:textId="14B4A633" w:rsidR="00A97392" w:rsidRDefault="00A97392" w:rsidP="00A97392">
      <w:pPr>
        <w:rPr>
          <w:ins w:id="559" w:author="Holger Eichelberger" w:date="2022-03-31T11:25:00Z"/>
          <w:lang w:val="en-GB"/>
        </w:rPr>
      </w:pPr>
      <w:ins w:id="560" w:author="Holger Eichelberger" w:date="2022-03-31T11:25:00Z">
        <w:r>
          <w:rPr>
            <w:lang w:val="en-GB"/>
          </w:rPr>
          <w:t xml:space="preserve">The VIL </w:t>
        </w:r>
      </w:ins>
      <w:ins w:id="561" w:author="Holger Eichelberger" w:date="2022-03-31T11:32:00Z">
        <w:r>
          <w:rPr>
            <w:lang w:val="en-GB"/>
          </w:rPr>
          <w:t>Docker</w:t>
        </w:r>
      </w:ins>
      <w:ins w:id="562" w:author="Holger Eichelberger" w:date="2022-03-31T11:25:00Z">
        <w:r>
          <w:rPr>
            <w:lang w:val="en-GB"/>
          </w:rPr>
          <w:t xml:space="preserve"> integration supports </w:t>
        </w:r>
      </w:ins>
      <w:ins w:id="563" w:author="Holger Eichelberger" w:date="2022-03-31T11:32:00Z">
        <w:r>
          <w:rPr>
            <w:lang w:val="en-GB"/>
          </w:rPr>
          <w:t xml:space="preserve">the following </w:t>
        </w:r>
      </w:ins>
      <w:ins w:id="564" w:author="Holger Eichelberger" w:date="2022-03-31T11:25:00Z">
        <w:r>
          <w:rPr>
            <w:lang w:val="en-GB"/>
          </w:rPr>
          <w:t xml:space="preserve">Java system properties, namely </w:t>
        </w:r>
      </w:ins>
    </w:p>
    <w:p w14:paraId="68E2F34D" w14:textId="751042D8" w:rsidR="00A97392" w:rsidRDefault="00A97392">
      <w:pPr>
        <w:pStyle w:val="ListParagraph"/>
        <w:numPr>
          <w:ilvl w:val="0"/>
          <w:numId w:val="11"/>
        </w:numPr>
        <w:rPr>
          <w:ins w:id="565" w:author="Holger Eichelberger" w:date="2022-04-01T10:57:00Z"/>
          <w:lang w:val="en-GB"/>
        </w:rPr>
      </w:pPr>
      <w:proofErr w:type="spellStart"/>
      <w:proofErr w:type="gramStart"/>
      <w:ins w:id="566" w:author="Holger Eichelberger" w:date="2022-03-31T11:25:00Z">
        <w:r w:rsidRPr="003A7553">
          <w:rPr>
            <w:rFonts w:ascii="Courier New" w:hAnsi="Courier New" w:cs="Courier New"/>
            <w:sz w:val="22"/>
            <w:szCs w:val="22"/>
            <w:lang w:val="en-GB"/>
          </w:rPr>
          <w:t>easy.</w:t>
        </w:r>
      </w:ins>
      <w:ins w:id="567" w:author="Holger Eichelberger" w:date="2022-03-31T11:32:00Z">
        <w:r>
          <w:rPr>
            <w:rFonts w:ascii="Courier New" w:hAnsi="Courier New" w:cs="Courier New"/>
            <w:sz w:val="22"/>
            <w:szCs w:val="22"/>
            <w:lang w:val="en-GB"/>
          </w:rPr>
          <w:t>docker</w:t>
        </w:r>
      </w:ins>
      <w:proofErr w:type="gramEnd"/>
      <w:ins w:id="568" w:author="Holger Eichelberger" w:date="2022-03-31T11:25:00Z">
        <w:r w:rsidRPr="003A7553">
          <w:rPr>
            <w:rFonts w:ascii="Courier New" w:hAnsi="Courier New" w:cs="Courier New"/>
            <w:sz w:val="22"/>
            <w:szCs w:val="22"/>
            <w:lang w:val="en-GB"/>
          </w:rPr>
          <w:t>.</w:t>
        </w:r>
      </w:ins>
      <w:ins w:id="569" w:author="Holger Eichelberger" w:date="2022-03-31T11:32:00Z">
        <w:r>
          <w:rPr>
            <w:rFonts w:ascii="Courier New" w:hAnsi="Courier New" w:cs="Courier New"/>
            <w:sz w:val="22"/>
            <w:szCs w:val="22"/>
            <w:lang w:val="en-GB"/>
          </w:rPr>
          <w:t>host</w:t>
        </w:r>
      </w:ins>
      <w:proofErr w:type="spellEnd"/>
      <w:ins w:id="570" w:author="Holger Eichelberger" w:date="2022-03-31T11:25:00Z">
        <w:r>
          <w:rPr>
            <w:lang w:val="en-GB"/>
          </w:rPr>
          <w:t xml:space="preserve">, </w:t>
        </w:r>
      </w:ins>
      <w:ins w:id="571" w:author="Holger Eichelberger" w:date="2022-03-31T11:32:00Z">
        <w:r>
          <w:rPr>
            <w:lang w:val="en-GB"/>
          </w:rPr>
          <w:t xml:space="preserve">the host name specification to connect to the Docker process. The default for </w:t>
        </w:r>
      </w:ins>
      <w:ins w:id="572" w:author="Holger Eichelberger" w:date="2022-03-31T11:33:00Z">
        <w:r>
          <w:rPr>
            <w:lang w:val="en-GB"/>
          </w:rPr>
          <w:t>Windows is “http://localhost:2375”, the default for all other operating systems “</w:t>
        </w:r>
        <w:proofErr w:type="spellStart"/>
        <w:r>
          <w:rPr>
            <w:lang w:val="en-GB"/>
          </w:rPr>
          <w:t>unix</w:t>
        </w:r>
        <w:proofErr w:type="spellEnd"/>
        <w:r>
          <w:rPr>
            <w:lang w:val="en-GB"/>
          </w:rPr>
          <w:t>:///var/run/</w:t>
        </w:r>
        <w:proofErr w:type="spellStart"/>
        <w:r>
          <w:rPr>
            <w:lang w:val="en-GB"/>
          </w:rPr>
          <w:t>docker.sock</w:t>
        </w:r>
        <w:proofErr w:type="spellEnd"/>
        <w:r>
          <w:rPr>
            <w:lang w:val="en-GB"/>
          </w:rPr>
          <w:t>”</w:t>
        </w:r>
        <w:r w:rsidR="00FD78F9">
          <w:rPr>
            <w:lang w:val="en-GB"/>
          </w:rPr>
          <w:t>.</w:t>
        </w:r>
      </w:ins>
    </w:p>
    <w:p w14:paraId="0BE1409F" w14:textId="3E773C18" w:rsidR="00B668EF" w:rsidRDefault="00B668EF">
      <w:pPr>
        <w:pStyle w:val="ListParagraph"/>
        <w:numPr>
          <w:ilvl w:val="0"/>
          <w:numId w:val="11"/>
        </w:numPr>
        <w:rPr>
          <w:ins w:id="573" w:author="Holger Eichelberger" w:date="2022-03-31T11:25:00Z"/>
          <w:lang w:val="en-GB"/>
        </w:rPr>
      </w:pPr>
      <w:proofErr w:type="spellStart"/>
      <w:proofErr w:type="gramStart"/>
      <w:ins w:id="574" w:author="Holger Eichelberger" w:date="2022-04-01T11:00:00Z">
        <w:r w:rsidRPr="00B668EF">
          <w:rPr>
            <w:rFonts w:ascii="Courier New" w:hAnsi="Courier New" w:cs="Courier New"/>
            <w:sz w:val="22"/>
            <w:szCs w:val="22"/>
            <w:lang w:val="en-GB"/>
            <w:rPrChange w:id="575" w:author="Holger Eichelberger" w:date="2022-04-01T11:01:00Z">
              <w:rPr>
                <w:lang w:val="en-GB"/>
              </w:rPr>
            </w:rPrChange>
          </w:rPr>
          <w:t>easy.docker</w:t>
        </w:r>
        <w:proofErr w:type="gramEnd"/>
        <w:r w:rsidRPr="00B668EF">
          <w:rPr>
            <w:rFonts w:ascii="Courier New" w:hAnsi="Courier New" w:cs="Courier New"/>
            <w:sz w:val="22"/>
            <w:szCs w:val="22"/>
            <w:lang w:val="en-GB"/>
            <w:rPrChange w:id="576" w:author="Holger Eichelberger" w:date="2022-04-01T11:01:00Z">
              <w:rPr>
                <w:lang w:val="en-GB"/>
              </w:rPr>
            </w:rPrChange>
          </w:rPr>
          <w:t>.f</w:t>
        </w:r>
      </w:ins>
      <w:ins w:id="577" w:author="Holger Eichelberger" w:date="2022-04-01T11:01:00Z">
        <w:r w:rsidRPr="00B668EF">
          <w:rPr>
            <w:rFonts w:ascii="Courier New" w:hAnsi="Courier New" w:cs="Courier New"/>
            <w:sz w:val="22"/>
            <w:szCs w:val="22"/>
            <w:lang w:val="en-GB"/>
            <w:rPrChange w:id="578" w:author="Holger Eichelberger" w:date="2022-04-01T11:01:00Z">
              <w:rPr>
                <w:lang w:val="en-GB"/>
              </w:rPr>
            </w:rPrChange>
          </w:rPr>
          <w:t>ailOnError</w:t>
        </w:r>
        <w:proofErr w:type="spellEnd"/>
        <w:r>
          <w:rPr>
            <w:lang w:val="en-GB"/>
          </w:rPr>
          <w:t xml:space="preserve">: Whether </w:t>
        </w:r>
      </w:ins>
      <w:ins w:id="579" w:author="Holger Eichelberger" w:date="2022-04-01T11:06:00Z">
        <w:r w:rsidR="00407864">
          <w:rPr>
            <w:lang w:val="en-GB"/>
          </w:rPr>
          <w:t xml:space="preserve">Docker execution errors, e.g., Docker not installed shall lead to a VIL/VTL execution layer. </w:t>
        </w:r>
      </w:ins>
      <w:ins w:id="580" w:author="Holger Eichelberger" w:date="2022-04-01T11:07:00Z">
        <w:r w:rsidR="00407864">
          <w:rPr>
            <w:lang w:val="en-GB"/>
          </w:rPr>
          <w:t xml:space="preserve">The default value is </w:t>
        </w:r>
        <w:r w:rsidR="00407864" w:rsidRPr="005D250A">
          <w:rPr>
            <w:rFonts w:ascii="Courier New" w:hAnsi="Courier New" w:cs="Courier New"/>
            <w:sz w:val="22"/>
            <w:szCs w:val="22"/>
            <w:lang w:val="en-GB"/>
            <w:rPrChange w:id="581" w:author="Holger Eichelberger" w:date="2022-04-01T11:08:00Z">
              <w:rPr>
                <w:rFonts w:ascii="Courier New" w:hAnsi="Courier New" w:cs="Courier New"/>
                <w:lang w:val="en-GB"/>
              </w:rPr>
            </w:rPrChange>
          </w:rPr>
          <w:t>true</w:t>
        </w:r>
        <w:r w:rsidR="00407864">
          <w:rPr>
            <w:lang w:val="en-GB"/>
          </w:rPr>
          <w:t xml:space="preserve">. </w:t>
        </w:r>
      </w:ins>
      <w:ins w:id="582" w:author="Holger Eichelberger" w:date="2022-04-01T11:06:00Z">
        <w:r w:rsidR="00407864">
          <w:rPr>
            <w:lang w:val="en-GB"/>
          </w:rPr>
          <w:t xml:space="preserve">For testing, it may make </w:t>
        </w:r>
      </w:ins>
      <w:ins w:id="583" w:author="Holger Eichelberger" w:date="2022-04-01T11:07:00Z">
        <w:r w:rsidR="00407864">
          <w:rPr>
            <w:lang w:val="en-GB"/>
          </w:rPr>
          <w:t xml:space="preserve">sense to disable errors (value </w:t>
        </w:r>
        <w:r w:rsidR="00407864" w:rsidRPr="005D250A">
          <w:rPr>
            <w:rFonts w:ascii="Courier New" w:hAnsi="Courier New" w:cs="Courier New"/>
            <w:sz w:val="22"/>
            <w:szCs w:val="22"/>
            <w:lang w:val="en-GB"/>
            <w:rPrChange w:id="584" w:author="Holger Eichelberger" w:date="2022-04-01T11:08:00Z">
              <w:rPr>
                <w:lang w:val="en-GB"/>
              </w:rPr>
            </w:rPrChange>
          </w:rPr>
          <w:t>false</w:t>
        </w:r>
        <w:r w:rsidR="00407864">
          <w:rPr>
            <w:lang w:val="en-GB"/>
          </w:rPr>
          <w:t xml:space="preserve">) and to rely on undefined results of the </w:t>
        </w:r>
        <w:proofErr w:type="spellStart"/>
        <w:r w:rsidR="00407864">
          <w:rPr>
            <w:lang w:val="en-GB"/>
          </w:rPr>
          <w:t>instantiators</w:t>
        </w:r>
        <w:proofErr w:type="spellEnd"/>
        <w:r w:rsidR="00407864">
          <w:rPr>
            <w:lang w:val="en-GB"/>
          </w:rPr>
          <w:t>.</w:t>
        </w:r>
      </w:ins>
    </w:p>
    <w:p w14:paraId="43174F80" w14:textId="4E5C2B28" w:rsidR="00E55E03" w:rsidRDefault="00E55E03" w:rsidP="00E55E03">
      <w:pPr>
        <w:pStyle w:val="Heading2"/>
        <w:rPr>
          <w:ins w:id="585" w:author="Holger Eichelberger" w:date="2022-12-29T19:47:00Z"/>
        </w:rPr>
      </w:pPr>
      <w:bookmarkStart w:id="586" w:name="_Toc174609732"/>
      <w:bookmarkStart w:id="587" w:name="_Ref174609756"/>
      <w:ins w:id="588" w:author="Holger Eichelberger" w:date="2022-12-29T19:47:00Z">
        <w:r>
          <w:t>LXC</w:t>
        </w:r>
        <w:bookmarkEnd w:id="586"/>
        <w:bookmarkEnd w:id="587"/>
      </w:ins>
    </w:p>
    <w:p w14:paraId="24CFDE7D" w14:textId="54DD677C" w:rsidR="00A97392" w:rsidRDefault="00E55E03">
      <w:pPr>
        <w:rPr>
          <w:ins w:id="589" w:author="Holger Eichelberger" w:date="2022-12-29T19:48:00Z"/>
          <w:lang w:val="en-GB"/>
        </w:rPr>
      </w:pPr>
      <w:ins w:id="590" w:author="Holger Eichelberger" w:date="2022-12-29T19:48:00Z">
        <w:r w:rsidRPr="00E55E03">
          <w:rPr>
            <w:lang w:val="en-GB"/>
          </w:rPr>
          <w:t>The LXC extension allows the usage of LXC, in particular for creating container images.</w:t>
        </w:r>
      </w:ins>
      <w:ins w:id="591" w:author="Holger Eichelberger" w:date="2022-12-29T19:55:00Z">
        <w:r w:rsidR="000F6076">
          <w:rPr>
            <w:lang w:val="en-GB"/>
          </w:rPr>
          <w:t xml:space="preserve"> LXC and </w:t>
        </w:r>
        <w:proofErr w:type="spellStart"/>
        <w:r w:rsidR="0027376A">
          <w:rPr>
            <w:lang w:val="en-GB"/>
          </w:rPr>
          <w:t>distrobuilder</w:t>
        </w:r>
        <w:proofErr w:type="spellEnd"/>
        <w:r w:rsidR="0027376A">
          <w:rPr>
            <w:lang w:val="en-GB"/>
          </w:rPr>
          <w:t xml:space="preserve"> must be installed </w:t>
        </w:r>
      </w:ins>
      <w:ins w:id="592" w:author="Holger Eichelberger" w:date="2022-12-29T19:56:00Z">
        <w:r w:rsidR="003714EF">
          <w:rPr>
            <w:lang w:val="en-GB"/>
          </w:rPr>
          <w:t xml:space="preserve">on the executing/target host </w:t>
        </w:r>
      </w:ins>
      <w:ins w:id="593" w:author="Holger Eichelberger" w:date="2022-12-29T19:55:00Z">
        <w:r w:rsidR="0027376A">
          <w:rPr>
            <w:lang w:val="en-GB"/>
          </w:rPr>
          <w:t>for successful installation.</w:t>
        </w:r>
      </w:ins>
    </w:p>
    <w:p w14:paraId="60F9871E" w14:textId="77777777" w:rsidR="00E55E03" w:rsidRPr="00E55E03" w:rsidRDefault="00E55E03" w:rsidP="00E55E03">
      <w:pPr>
        <w:rPr>
          <w:ins w:id="594" w:author="Holger Eichelberger" w:date="2022-12-29T19:48:00Z"/>
          <w:b/>
          <w:lang w:val="en-GB"/>
          <w:rPrChange w:id="595" w:author="Holger Eichelberger" w:date="2022-12-29T19:48:00Z">
            <w:rPr>
              <w:ins w:id="596" w:author="Holger Eichelberger" w:date="2022-12-29T19:48:00Z"/>
              <w:lang w:val="en-GB"/>
            </w:rPr>
          </w:rPrChange>
        </w:rPr>
      </w:pPr>
      <w:ins w:id="597" w:author="Holger Eichelberger" w:date="2022-12-29T19:48:00Z">
        <w:r w:rsidRPr="00E55E03">
          <w:rPr>
            <w:b/>
            <w:lang w:val="en-GB"/>
            <w:rPrChange w:id="598" w:author="Holger Eichelberger" w:date="2022-12-29T19:48:00Z">
              <w:rPr>
                <w:lang w:val="en-GB"/>
              </w:rPr>
            </w:rPrChange>
          </w:rPr>
          <w:t>Types</w:t>
        </w:r>
      </w:ins>
    </w:p>
    <w:p w14:paraId="3E254CD7" w14:textId="1E6BED7E" w:rsidR="00E55E03" w:rsidRDefault="00E55E03" w:rsidP="00E55E03">
      <w:pPr>
        <w:rPr>
          <w:ins w:id="599" w:author="Holger Eichelberger" w:date="2022-12-29T19:48:00Z"/>
          <w:lang w:val="en-GB"/>
        </w:rPr>
      </w:pPr>
      <w:ins w:id="600" w:author="Holger Eichelberger" w:date="2022-12-29T19:48:00Z">
        <w:r w:rsidRPr="00E55E03">
          <w:rPr>
            <w:lang w:val="en-GB"/>
          </w:rPr>
          <w:t>This extension does not provide additional types.</w:t>
        </w:r>
      </w:ins>
    </w:p>
    <w:p w14:paraId="1F4CDF88" w14:textId="42686C79" w:rsidR="00E55E03" w:rsidRPr="00BF7B63" w:rsidRDefault="00E55E03" w:rsidP="00E55E03">
      <w:pPr>
        <w:rPr>
          <w:ins w:id="601" w:author="Holger Eichelberger" w:date="2022-12-29T19:48:00Z"/>
          <w:b/>
          <w:lang w:val="en-GB"/>
        </w:rPr>
      </w:pPr>
      <w:proofErr w:type="spellStart"/>
      <w:ins w:id="602" w:author="Holger Eichelberger" w:date="2022-12-29T19:48:00Z">
        <w:r>
          <w:rPr>
            <w:b/>
            <w:lang w:val="en-GB"/>
          </w:rPr>
          <w:t>Instantiators</w:t>
        </w:r>
        <w:proofErr w:type="spellEnd"/>
      </w:ins>
    </w:p>
    <w:p w14:paraId="6AAF0EDD" w14:textId="0D7AA3B2" w:rsidR="00E55E03" w:rsidRPr="00E55E03" w:rsidRDefault="00E55E03">
      <w:pPr>
        <w:pStyle w:val="ListParagraph"/>
        <w:numPr>
          <w:ilvl w:val="0"/>
          <w:numId w:val="42"/>
        </w:numPr>
        <w:spacing w:after="0"/>
        <w:ind w:left="714" w:hanging="357"/>
        <w:rPr>
          <w:ins w:id="603" w:author="Holger Eichelberger" w:date="2022-12-29T19:49:00Z"/>
          <w:b/>
          <w:lang w:val="en-GB"/>
          <w:rPrChange w:id="604" w:author="Holger Eichelberger" w:date="2022-12-29T19:49:00Z">
            <w:rPr>
              <w:ins w:id="605" w:author="Holger Eichelberger" w:date="2022-12-29T19:49:00Z"/>
              <w:lang w:val="en-GB"/>
            </w:rPr>
          </w:rPrChange>
        </w:rPr>
        <w:pPrChange w:id="606" w:author="Holger Eichelberger" w:date="2022-12-29T19:51:00Z">
          <w:pPr/>
        </w:pPrChange>
      </w:pPr>
      <w:proofErr w:type="spellStart"/>
      <w:ins w:id="607" w:author="Holger Eichelberger" w:date="2022-12-29T19:49:00Z">
        <w:r w:rsidRPr="00E55E03">
          <w:rPr>
            <w:b/>
            <w:lang w:val="en-GB"/>
            <w:rPrChange w:id="608" w:author="Holger Eichelberger" w:date="2022-12-29T19:49:00Z">
              <w:rPr>
                <w:lang w:val="en-GB"/>
              </w:rPr>
            </w:rPrChange>
          </w:rPr>
          <w:t>lxcLogin</w:t>
        </w:r>
        <w:proofErr w:type="spellEnd"/>
        <w:r w:rsidRPr="00E55E03">
          <w:rPr>
            <w:b/>
            <w:lang w:val="en-GB"/>
            <w:rPrChange w:id="609" w:author="Holger Eichelberger" w:date="2022-12-29T19:49:00Z">
              <w:rPr>
                <w:lang w:val="en-GB"/>
              </w:rPr>
            </w:rPrChange>
          </w:rPr>
          <w:t xml:space="preserve"> (String r)</w:t>
        </w:r>
      </w:ins>
    </w:p>
    <w:p w14:paraId="0F3E528C" w14:textId="77777777" w:rsidR="00E55E03" w:rsidRDefault="00E55E03">
      <w:pPr>
        <w:spacing w:after="0"/>
        <w:ind w:left="709"/>
        <w:rPr>
          <w:ins w:id="610" w:author="Holger Eichelberger" w:date="2022-12-29T19:49:00Z"/>
          <w:lang w:val="en-GB"/>
        </w:rPr>
        <w:pPrChange w:id="611" w:author="Holger Eichelberger" w:date="2022-12-29T19:51:00Z">
          <w:pPr>
            <w:ind w:left="708"/>
          </w:pPr>
        </w:pPrChange>
      </w:pPr>
      <w:ins w:id="612" w:author="Holger Eichelberger" w:date="2022-12-29T19:49:00Z">
        <w:r w:rsidRPr="00E55E03">
          <w:rPr>
            <w:lang w:val="en-GB"/>
          </w:rPr>
          <w:t xml:space="preserve">Sets the systems properties that correspond to two files, the client.crt and </w:t>
        </w:r>
        <w:proofErr w:type="spellStart"/>
        <w:r w:rsidRPr="00E55E03">
          <w:rPr>
            <w:lang w:val="en-GB"/>
          </w:rPr>
          <w:t>client.key</w:t>
        </w:r>
        <w:proofErr w:type="spellEnd"/>
        <w:r w:rsidRPr="00E55E03">
          <w:rPr>
            <w:lang w:val="en-GB"/>
          </w:rPr>
          <w:t>.</w:t>
        </w:r>
        <w:r>
          <w:rPr>
            <w:lang w:val="en-GB"/>
          </w:rPr>
          <w:br/>
        </w:r>
        <w:r w:rsidRPr="00E55E03">
          <w:rPr>
            <w:lang w:val="en-GB"/>
          </w:rPr>
          <w:t>Where r is the path to the directory of both files which is needed for the API to create a connection and perform operations.</w:t>
        </w:r>
      </w:ins>
    </w:p>
    <w:p w14:paraId="5D47F489" w14:textId="77777777" w:rsidR="00E55E03" w:rsidRDefault="00E55E03" w:rsidP="00E55E03">
      <w:pPr>
        <w:pStyle w:val="ListParagraph"/>
        <w:numPr>
          <w:ilvl w:val="0"/>
          <w:numId w:val="42"/>
        </w:numPr>
        <w:rPr>
          <w:ins w:id="613" w:author="Holger Eichelberger" w:date="2022-12-29T19:49:00Z"/>
          <w:b/>
          <w:lang w:val="en-GB"/>
        </w:rPr>
      </w:pPr>
      <w:proofErr w:type="spellStart"/>
      <w:ins w:id="614" w:author="Holger Eichelberger" w:date="2022-12-29T19:49:00Z">
        <w:r w:rsidRPr="00E55E03">
          <w:rPr>
            <w:b/>
            <w:lang w:val="en-GB"/>
            <w:rPrChange w:id="615" w:author="Holger Eichelberger" w:date="2022-12-29T19:49:00Z">
              <w:rPr>
                <w:lang w:val="en-GB"/>
              </w:rPr>
            </w:rPrChange>
          </w:rPr>
          <w:t>lxcBuildImage</w:t>
        </w:r>
        <w:proofErr w:type="spellEnd"/>
        <w:r w:rsidRPr="00E55E03">
          <w:rPr>
            <w:b/>
            <w:lang w:val="en-GB"/>
            <w:rPrChange w:id="616" w:author="Holger Eichelberger" w:date="2022-12-29T19:49:00Z">
              <w:rPr>
                <w:lang w:val="en-GB"/>
              </w:rPr>
            </w:rPrChange>
          </w:rPr>
          <w:t xml:space="preserve"> (Path r, Path t, String u)</w:t>
        </w:r>
      </w:ins>
    </w:p>
    <w:p w14:paraId="140F4D9C" w14:textId="61E0FE62" w:rsidR="00E55E03" w:rsidRPr="00E55E03" w:rsidRDefault="00E55E03">
      <w:pPr>
        <w:pStyle w:val="ListParagraph"/>
        <w:rPr>
          <w:ins w:id="617" w:author="Holger Eichelberger" w:date="2022-12-29T19:50:00Z"/>
          <w:b/>
          <w:lang w:val="en-GB"/>
          <w:rPrChange w:id="618" w:author="Holger Eichelberger" w:date="2022-12-29T19:50:00Z">
            <w:rPr>
              <w:ins w:id="619" w:author="Holger Eichelberger" w:date="2022-12-29T19:50:00Z"/>
              <w:lang w:val="en-GB"/>
            </w:rPr>
          </w:rPrChange>
        </w:rPr>
        <w:pPrChange w:id="620" w:author="Holger Eichelberger" w:date="2022-12-29T19:50:00Z">
          <w:pPr>
            <w:pStyle w:val="ListParagraph"/>
            <w:numPr>
              <w:numId w:val="42"/>
            </w:numPr>
            <w:ind w:hanging="360"/>
          </w:pPr>
        </w:pPrChange>
      </w:pPr>
      <w:ins w:id="621" w:author="Holger Eichelberger" w:date="2022-12-29T19:49:00Z">
        <w:r w:rsidRPr="00E55E03">
          <w:rPr>
            <w:lang w:val="en-GB"/>
          </w:rPr>
          <w:t xml:space="preserve">Creates </w:t>
        </w:r>
        <w:proofErr w:type="gramStart"/>
        <w:r w:rsidRPr="00E55E03">
          <w:rPr>
            <w:lang w:val="en-GB"/>
          </w:rPr>
          <w:t>a</w:t>
        </w:r>
        <w:proofErr w:type="gramEnd"/>
        <w:r w:rsidRPr="00E55E03">
          <w:rPr>
            <w:lang w:val="en-GB"/>
          </w:rPr>
          <w:t xml:space="preserve"> LXC container image in the base directory r. Directory t points to the template that </w:t>
        </w:r>
        <w:r w:rsidRPr="00E55E03">
          <w:rPr>
            <w:lang w:val="en-GB"/>
          </w:rPr>
          <w:tab/>
          <w:t xml:space="preserve">is going to be used to create the image.  On creation the name of the image can be set with u. Because LXC alone cannot create images from a template file </w:t>
        </w:r>
        <w:proofErr w:type="spellStart"/>
        <w:r w:rsidRPr="00E55E03">
          <w:rPr>
            <w:lang w:val="en-GB"/>
          </w:rPr>
          <w:t>distrobuilder</w:t>
        </w:r>
        <w:proofErr w:type="spellEnd"/>
        <w:r w:rsidRPr="00E55E03">
          <w:rPr>
            <w:lang w:val="en-GB"/>
          </w:rPr>
          <w:t xml:space="preserve"> is used to do that. Attention, at the moment </w:t>
        </w:r>
        <w:proofErr w:type="spellStart"/>
        <w:r w:rsidRPr="00E55E03">
          <w:rPr>
            <w:lang w:val="en-GB"/>
          </w:rPr>
          <w:t>distrobuilder</w:t>
        </w:r>
        <w:proofErr w:type="spellEnd"/>
        <w:r w:rsidRPr="00E55E03">
          <w:rPr>
            <w:lang w:val="en-GB"/>
          </w:rPr>
          <w:t xml:space="preserve"> command need </w:t>
        </w:r>
        <w:proofErr w:type="spellStart"/>
        <w:r w:rsidRPr="00E55E03">
          <w:rPr>
            <w:lang w:val="en-GB"/>
          </w:rPr>
          <w:t>sudo</w:t>
        </w:r>
        <w:proofErr w:type="spellEnd"/>
        <w:r w:rsidRPr="00E55E03">
          <w:rPr>
            <w:lang w:val="en-GB"/>
          </w:rPr>
          <w:t xml:space="preserve"> permissions to execute. If no permission is given to the user the </w:t>
        </w:r>
        <w:proofErr w:type="spellStart"/>
        <w:r w:rsidRPr="00E55E03">
          <w:rPr>
            <w:lang w:val="en-GB"/>
          </w:rPr>
          <w:t>lxcBuildImage</w:t>
        </w:r>
        <w:proofErr w:type="spellEnd"/>
        <w:r w:rsidRPr="00E55E03">
          <w:rPr>
            <w:lang w:val="en-GB"/>
          </w:rPr>
          <w:t xml:space="preserve"> </w:t>
        </w:r>
        <w:proofErr w:type="spellStart"/>
        <w:r w:rsidRPr="00E55E03">
          <w:rPr>
            <w:lang w:val="en-GB"/>
          </w:rPr>
          <w:t>instantiator</w:t>
        </w:r>
        <w:proofErr w:type="spellEnd"/>
        <w:r w:rsidRPr="00E55E03">
          <w:rPr>
            <w:lang w:val="en-GB"/>
          </w:rPr>
          <w:t xml:space="preserve"> might fail.  </w:t>
        </w:r>
      </w:ins>
    </w:p>
    <w:p w14:paraId="137112B1" w14:textId="77777777" w:rsidR="00E55E03" w:rsidRPr="00E55E03" w:rsidRDefault="00E55E03">
      <w:pPr>
        <w:pStyle w:val="ListParagraph"/>
        <w:numPr>
          <w:ilvl w:val="0"/>
          <w:numId w:val="42"/>
        </w:numPr>
        <w:spacing w:before="120"/>
        <w:ind w:left="714" w:hanging="357"/>
        <w:rPr>
          <w:ins w:id="622" w:author="Holger Eichelberger" w:date="2022-12-29T19:50:00Z"/>
          <w:b/>
          <w:lang w:val="en-GB"/>
          <w:rPrChange w:id="623" w:author="Holger Eichelberger" w:date="2022-12-29T19:50:00Z">
            <w:rPr>
              <w:ins w:id="624" w:author="Holger Eichelberger" w:date="2022-12-29T19:50:00Z"/>
              <w:lang w:val="en-GB"/>
            </w:rPr>
          </w:rPrChange>
        </w:rPr>
        <w:pPrChange w:id="625" w:author="Holger Eichelberger" w:date="2022-12-29T19:51:00Z">
          <w:pPr>
            <w:pStyle w:val="ListParagraph"/>
            <w:numPr>
              <w:numId w:val="42"/>
            </w:numPr>
            <w:ind w:hanging="360"/>
          </w:pPr>
        </w:pPrChange>
      </w:pPr>
      <w:proofErr w:type="spellStart"/>
      <w:ins w:id="626" w:author="Holger Eichelberger" w:date="2022-12-29T19:49:00Z">
        <w:r w:rsidRPr="00E55E03">
          <w:rPr>
            <w:b/>
            <w:lang w:val="en-GB"/>
            <w:rPrChange w:id="627" w:author="Holger Eichelberger" w:date="2022-12-29T19:50:00Z">
              <w:rPr>
                <w:lang w:val="en-GB"/>
              </w:rPr>
            </w:rPrChange>
          </w:rPr>
          <w:t>lxcImageName</w:t>
        </w:r>
        <w:proofErr w:type="spellEnd"/>
        <w:r w:rsidRPr="00E55E03">
          <w:rPr>
            <w:b/>
            <w:lang w:val="en-GB"/>
            <w:rPrChange w:id="628" w:author="Holger Eichelberger" w:date="2022-12-29T19:50:00Z">
              <w:rPr>
                <w:lang w:val="en-GB"/>
              </w:rPr>
            </w:rPrChange>
          </w:rPr>
          <w:t xml:space="preserve"> (String r)</w:t>
        </w:r>
      </w:ins>
    </w:p>
    <w:p w14:paraId="3CDC4314" w14:textId="01A26E65" w:rsidR="00E55E03" w:rsidRPr="00E55E03" w:rsidRDefault="00E55E03">
      <w:pPr>
        <w:pStyle w:val="ListParagraph"/>
        <w:rPr>
          <w:ins w:id="629" w:author="Holger Eichelberger" w:date="2022-12-29T19:50:00Z"/>
          <w:b/>
          <w:lang w:val="en-GB"/>
          <w:rPrChange w:id="630" w:author="Holger Eichelberger" w:date="2022-12-29T19:50:00Z">
            <w:rPr>
              <w:ins w:id="631" w:author="Holger Eichelberger" w:date="2022-12-29T19:50:00Z"/>
              <w:lang w:val="en-GB"/>
            </w:rPr>
          </w:rPrChange>
        </w:rPr>
        <w:pPrChange w:id="632" w:author="Holger Eichelberger" w:date="2022-12-29T19:50:00Z">
          <w:pPr>
            <w:pStyle w:val="ListParagraph"/>
            <w:numPr>
              <w:numId w:val="42"/>
            </w:numPr>
            <w:ind w:hanging="360"/>
          </w:pPr>
        </w:pPrChange>
      </w:pPr>
      <w:ins w:id="633" w:author="Holger Eichelberger" w:date="2022-12-29T19:49:00Z">
        <w:r w:rsidRPr="00E55E03">
          <w:rPr>
            <w:lang w:val="en-GB"/>
          </w:rPr>
          <w:t>Returns the name of the image for the image with fingerprint r. The result is undefined if the image doesn’t exist or cannot be found.</w:t>
        </w:r>
      </w:ins>
    </w:p>
    <w:p w14:paraId="5B12D611" w14:textId="77777777" w:rsidR="00E55E03" w:rsidRPr="00E55E03" w:rsidRDefault="00E55E03" w:rsidP="00E55E03">
      <w:pPr>
        <w:pStyle w:val="ListParagraph"/>
        <w:numPr>
          <w:ilvl w:val="0"/>
          <w:numId w:val="42"/>
        </w:numPr>
        <w:rPr>
          <w:ins w:id="634" w:author="Holger Eichelberger" w:date="2022-12-29T19:50:00Z"/>
          <w:b/>
          <w:lang w:val="en-GB"/>
          <w:rPrChange w:id="635" w:author="Holger Eichelberger" w:date="2022-12-29T19:50:00Z">
            <w:rPr>
              <w:ins w:id="636" w:author="Holger Eichelberger" w:date="2022-12-29T19:50:00Z"/>
              <w:lang w:val="en-GB"/>
            </w:rPr>
          </w:rPrChange>
        </w:rPr>
      </w:pPr>
      <w:proofErr w:type="spellStart"/>
      <w:ins w:id="637" w:author="Holger Eichelberger" w:date="2022-12-29T19:49:00Z">
        <w:r w:rsidRPr="00E55E03">
          <w:rPr>
            <w:b/>
            <w:lang w:val="en-GB"/>
            <w:rPrChange w:id="638" w:author="Holger Eichelberger" w:date="2022-12-29T19:50:00Z">
              <w:rPr>
                <w:lang w:val="en-GB"/>
              </w:rPr>
            </w:rPrChange>
          </w:rPr>
          <w:t>lxcSaveImage</w:t>
        </w:r>
        <w:proofErr w:type="spellEnd"/>
        <w:r w:rsidRPr="00E55E03">
          <w:rPr>
            <w:b/>
            <w:lang w:val="en-GB"/>
            <w:rPrChange w:id="639" w:author="Holger Eichelberger" w:date="2022-12-29T19:50:00Z">
              <w:rPr>
                <w:lang w:val="en-GB"/>
              </w:rPr>
            </w:rPrChange>
          </w:rPr>
          <w:t xml:space="preserve"> (String t, Path </w:t>
        </w:r>
        <w:proofErr w:type="gramStart"/>
        <w:r w:rsidRPr="00E55E03">
          <w:rPr>
            <w:b/>
            <w:lang w:val="en-GB"/>
            <w:rPrChange w:id="640" w:author="Holger Eichelberger" w:date="2022-12-29T19:50:00Z">
              <w:rPr>
                <w:lang w:val="en-GB"/>
              </w:rPr>
            </w:rPrChange>
          </w:rPr>
          <w:t>r,  String</w:t>
        </w:r>
        <w:proofErr w:type="gramEnd"/>
        <w:r w:rsidRPr="00E55E03">
          <w:rPr>
            <w:b/>
            <w:lang w:val="en-GB"/>
            <w:rPrChange w:id="641" w:author="Holger Eichelberger" w:date="2022-12-29T19:50:00Z">
              <w:rPr>
                <w:lang w:val="en-GB"/>
              </w:rPr>
            </w:rPrChange>
          </w:rPr>
          <w:t xml:space="preserve"> u)</w:t>
        </w:r>
      </w:ins>
    </w:p>
    <w:p w14:paraId="2F0781FD" w14:textId="77777777" w:rsidR="00E55E03" w:rsidRPr="00E55E03" w:rsidRDefault="00E55E03">
      <w:pPr>
        <w:pStyle w:val="ListParagraph"/>
        <w:rPr>
          <w:ins w:id="642" w:author="Holger Eichelberger" w:date="2022-12-29T19:50:00Z"/>
          <w:b/>
          <w:lang w:val="en-GB"/>
          <w:rPrChange w:id="643" w:author="Holger Eichelberger" w:date="2022-12-29T19:50:00Z">
            <w:rPr>
              <w:ins w:id="644" w:author="Holger Eichelberger" w:date="2022-12-29T19:50:00Z"/>
              <w:lang w:val="en-GB"/>
            </w:rPr>
          </w:rPrChange>
        </w:rPr>
        <w:pPrChange w:id="645" w:author="Holger Eichelberger" w:date="2022-12-29T19:50:00Z">
          <w:pPr>
            <w:pStyle w:val="ListParagraph"/>
            <w:numPr>
              <w:numId w:val="42"/>
            </w:numPr>
            <w:ind w:hanging="360"/>
          </w:pPr>
        </w:pPrChange>
      </w:pPr>
      <w:ins w:id="646" w:author="Holger Eichelberger" w:date="2022-12-29T19:49:00Z">
        <w:r w:rsidRPr="00E55E03">
          <w:rPr>
            <w:lang w:val="en-GB"/>
          </w:rPr>
          <w:t xml:space="preserve">Stores the image with name t in form of a unified </w:t>
        </w:r>
        <w:proofErr w:type="spellStart"/>
        <w:r w:rsidRPr="00E55E03">
          <w:rPr>
            <w:lang w:val="en-GB"/>
          </w:rPr>
          <w:t>tarball</w:t>
        </w:r>
        <w:proofErr w:type="spellEnd"/>
        <w:r w:rsidRPr="00E55E03">
          <w:rPr>
            <w:lang w:val="en-GB"/>
          </w:rPr>
          <w:t xml:space="preserve"> (</w:t>
        </w:r>
        <w:proofErr w:type="spellStart"/>
        <w:proofErr w:type="gramStart"/>
        <w:r w:rsidRPr="00E55E03">
          <w:rPr>
            <w:lang w:val="en-GB"/>
          </w:rPr>
          <w:t>tar.xz</w:t>
        </w:r>
        <w:proofErr w:type="spellEnd"/>
        <w:proofErr w:type="gramEnd"/>
        <w:r w:rsidRPr="00E55E03">
          <w:rPr>
            <w:lang w:val="en-GB"/>
          </w:rPr>
          <w:t>) in the defined path r. Using u, a name is assigned to the created file. If the image was created from a container before this will result in a single file otherwise two files (split image) can also occur.</w:t>
        </w:r>
      </w:ins>
    </w:p>
    <w:p w14:paraId="026AC8D8" w14:textId="77777777" w:rsidR="00E55E03" w:rsidRPr="00E55E03" w:rsidRDefault="00E55E03" w:rsidP="00E55E03">
      <w:pPr>
        <w:pStyle w:val="ListParagraph"/>
        <w:numPr>
          <w:ilvl w:val="0"/>
          <w:numId w:val="42"/>
        </w:numPr>
        <w:rPr>
          <w:ins w:id="647" w:author="Holger Eichelberger" w:date="2022-12-29T19:50:00Z"/>
          <w:b/>
          <w:lang w:val="en-GB"/>
          <w:rPrChange w:id="648" w:author="Holger Eichelberger" w:date="2022-12-29T19:50:00Z">
            <w:rPr>
              <w:ins w:id="649" w:author="Holger Eichelberger" w:date="2022-12-29T19:50:00Z"/>
              <w:lang w:val="en-GB"/>
            </w:rPr>
          </w:rPrChange>
        </w:rPr>
      </w:pPr>
      <w:proofErr w:type="spellStart"/>
      <w:ins w:id="650" w:author="Holger Eichelberger" w:date="2022-12-29T19:49:00Z">
        <w:r w:rsidRPr="00E55E03">
          <w:rPr>
            <w:b/>
            <w:lang w:val="en-GB"/>
            <w:rPrChange w:id="651" w:author="Holger Eichelberger" w:date="2022-12-29T19:50:00Z">
              <w:rPr>
                <w:lang w:val="en-GB"/>
              </w:rPr>
            </w:rPrChange>
          </w:rPr>
          <w:t>lxcLoadImage</w:t>
        </w:r>
        <w:proofErr w:type="spellEnd"/>
        <w:r w:rsidRPr="00E55E03">
          <w:rPr>
            <w:b/>
            <w:lang w:val="en-GB"/>
            <w:rPrChange w:id="652" w:author="Holger Eichelberger" w:date="2022-12-29T19:50:00Z">
              <w:rPr>
                <w:lang w:val="en-GB"/>
              </w:rPr>
            </w:rPrChange>
          </w:rPr>
          <w:t xml:space="preserve"> (Path r, String t)</w:t>
        </w:r>
      </w:ins>
    </w:p>
    <w:p w14:paraId="6FA73758" w14:textId="77777777" w:rsidR="00E55E03" w:rsidRPr="00E55E03" w:rsidRDefault="00E55E03">
      <w:pPr>
        <w:pStyle w:val="ListParagraph"/>
        <w:rPr>
          <w:ins w:id="653" w:author="Holger Eichelberger" w:date="2022-12-29T19:50:00Z"/>
          <w:b/>
          <w:lang w:val="en-GB"/>
          <w:rPrChange w:id="654" w:author="Holger Eichelberger" w:date="2022-12-29T19:50:00Z">
            <w:rPr>
              <w:ins w:id="655" w:author="Holger Eichelberger" w:date="2022-12-29T19:50:00Z"/>
              <w:lang w:val="en-GB"/>
            </w:rPr>
          </w:rPrChange>
        </w:rPr>
        <w:pPrChange w:id="656" w:author="Holger Eichelberger" w:date="2022-12-29T19:50:00Z">
          <w:pPr>
            <w:pStyle w:val="ListParagraph"/>
            <w:numPr>
              <w:numId w:val="42"/>
            </w:numPr>
            <w:ind w:hanging="360"/>
          </w:pPr>
        </w:pPrChange>
      </w:pPr>
      <w:ins w:id="657" w:author="Holger Eichelberger" w:date="2022-12-29T19:49:00Z">
        <w:r w:rsidRPr="00E55E03">
          <w:rPr>
            <w:lang w:val="en-GB"/>
          </w:rPr>
          <w:t>Imports the image from a file in path r into the local repository with name set in t.</w:t>
        </w:r>
      </w:ins>
    </w:p>
    <w:p w14:paraId="1E3BBE1C" w14:textId="77777777" w:rsidR="00E55E03" w:rsidRPr="00E55E03" w:rsidRDefault="00E55E03" w:rsidP="00E55E03">
      <w:pPr>
        <w:pStyle w:val="ListParagraph"/>
        <w:numPr>
          <w:ilvl w:val="0"/>
          <w:numId w:val="42"/>
        </w:numPr>
        <w:rPr>
          <w:ins w:id="658" w:author="Holger Eichelberger" w:date="2022-12-29T19:50:00Z"/>
          <w:b/>
          <w:lang w:val="en-GB"/>
          <w:rPrChange w:id="659" w:author="Holger Eichelberger" w:date="2022-12-29T19:50:00Z">
            <w:rPr>
              <w:ins w:id="660" w:author="Holger Eichelberger" w:date="2022-12-29T19:50:00Z"/>
              <w:lang w:val="en-GB"/>
            </w:rPr>
          </w:rPrChange>
        </w:rPr>
      </w:pPr>
      <w:proofErr w:type="spellStart"/>
      <w:ins w:id="661" w:author="Holger Eichelberger" w:date="2022-12-29T19:49:00Z">
        <w:r w:rsidRPr="00E55E03">
          <w:rPr>
            <w:b/>
            <w:lang w:val="en-GB"/>
            <w:rPrChange w:id="662" w:author="Holger Eichelberger" w:date="2022-12-29T19:50:00Z">
              <w:rPr>
                <w:lang w:val="en-GB"/>
              </w:rPr>
            </w:rPrChange>
          </w:rPr>
          <w:lastRenderedPageBreak/>
          <w:t>lxcRemoveImage</w:t>
        </w:r>
        <w:proofErr w:type="spellEnd"/>
        <w:r w:rsidRPr="00E55E03">
          <w:rPr>
            <w:b/>
            <w:lang w:val="en-GB"/>
            <w:rPrChange w:id="663" w:author="Holger Eichelberger" w:date="2022-12-29T19:50:00Z">
              <w:rPr>
                <w:lang w:val="en-GB"/>
              </w:rPr>
            </w:rPrChange>
          </w:rPr>
          <w:t xml:space="preserve"> (String r)</w:t>
        </w:r>
      </w:ins>
    </w:p>
    <w:p w14:paraId="5AFD4DAB" w14:textId="77777777" w:rsidR="00E55E03" w:rsidRPr="00E55E03" w:rsidRDefault="00E55E03">
      <w:pPr>
        <w:pStyle w:val="ListParagraph"/>
        <w:rPr>
          <w:ins w:id="664" w:author="Holger Eichelberger" w:date="2022-12-29T19:50:00Z"/>
          <w:b/>
          <w:lang w:val="en-GB"/>
          <w:rPrChange w:id="665" w:author="Holger Eichelberger" w:date="2022-12-29T19:50:00Z">
            <w:rPr>
              <w:ins w:id="666" w:author="Holger Eichelberger" w:date="2022-12-29T19:50:00Z"/>
              <w:lang w:val="en-GB"/>
            </w:rPr>
          </w:rPrChange>
        </w:rPr>
        <w:pPrChange w:id="667" w:author="Holger Eichelberger" w:date="2022-12-29T19:50:00Z">
          <w:pPr>
            <w:pStyle w:val="ListParagraph"/>
            <w:numPr>
              <w:numId w:val="42"/>
            </w:numPr>
            <w:ind w:hanging="360"/>
          </w:pPr>
        </w:pPrChange>
      </w:pPr>
      <w:ins w:id="668" w:author="Holger Eichelberger" w:date="2022-12-29T19:49:00Z">
        <w:r w:rsidRPr="00E55E03">
          <w:rPr>
            <w:lang w:val="en-GB"/>
          </w:rPr>
          <w:t>Removes an image from the local repository by the given fingerprint r. Returns true if the image was removed successfully.</w:t>
        </w:r>
      </w:ins>
    </w:p>
    <w:p w14:paraId="4CA840AB" w14:textId="77777777" w:rsidR="00E55E03" w:rsidRPr="00E55E03" w:rsidRDefault="00E55E03" w:rsidP="00E55E03">
      <w:pPr>
        <w:pStyle w:val="ListParagraph"/>
        <w:numPr>
          <w:ilvl w:val="0"/>
          <w:numId w:val="42"/>
        </w:numPr>
        <w:rPr>
          <w:ins w:id="669" w:author="Holger Eichelberger" w:date="2022-12-29T19:50:00Z"/>
          <w:b/>
          <w:lang w:val="en-GB"/>
          <w:rPrChange w:id="670" w:author="Holger Eichelberger" w:date="2022-12-29T19:50:00Z">
            <w:rPr>
              <w:ins w:id="671" w:author="Holger Eichelberger" w:date="2022-12-29T19:50:00Z"/>
              <w:lang w:val="en-GB"/>
            </w:rPr>
          </w:rPrChange>
        </w:rPr>
      </w:pPr>
      <w:proofErr w:type="spellStart"/>
      <w:ins w:id="672" w:author="Holger Eichelberger" w:date="2022-12-29T19:49:00Z">
        <w:r w:rsidRPr="00E55E03">
          <w:rPr>
            <w:b/>
            <w:lang w:val="en-GB"/>
            <w:rPrChange w:id="673" w:author="Holger Eichelberger" w:date="2022-12-29T19:50:00Z">
              <w:rPr>
                <w:lang w:val="en-GB"/>
              </w:rPr>
            </w:rPrChange>
          </w:rPr>
          <w:t>lxcPushImage</w:t>
        </w:r>
        <w:proofErr w:type="spellEnd"/>
        <w:r w:rsidRPr="00E55E03">
          <w:rPr>
            <w:b/>
            <w:lang w:val="en-GB"/>
            <w:rPrChange w:id="674" w:author="Holger Eichelberger" w:date="2022-12-29T19:50:00Z">
              <w:rPr>
                <w:lang w:val="en-GB"/>
              </w:rPr>
            </w:rPrChange>
          </w:rPr>
          <w:t xml:space="preserve"> (String r, String t, String u)</w:t>
        </w:r>
      </w:ins>
    </w:p>
    <w:p w14:paraId="05CDFD24" w14:textId="1B6C125C" w:rsidR="00E55E03" w:rsidRPr="00E55E03" w:rsidRDefault="00E55E03">
      <w:pPr>
        <w:pStyle w:val="ListParagraph"/>
        <w:rPr>
          <w:ins w:id="675" w:author="Holger Eichelberger" w:date="2022-12-29T19:49:00Z"/>
          <w:b/>
          <w:lang w:val="en-GB"/>
          <w:rPrChange w:id="676" w:author="Holger Eichelberger" w:date="2022-12-29T19:50:00Z">
            <w:rPr>
              <w:ins w:id="677" w:author="Holger Eichelberger" w:date="2022-12-29T19:49:00Z"/>
              <w:lang w:val="en-GB"/>
            </w:rPr>
          </w:rPrChange>
        </w:rPr>
        <w:pPrChange w:id="678" w:author="Holger Eichelberger" w:date="2022-12-29T19:50:00Z">
          <w:pPr/>
        </w:pPrChange>
      </w:pPr>
      <w:ins w:id="679" w:author="Holger Eichelberger" w:date="2022-12-29T19:49:00Z">
        <w:r w:rsidRPr="00E55E03">
          <w:rPr>
            <w:lang w:val="en-GB"/>
          </w:rPr>
          <w:t xml:space="preserve">Pushes </w:t>
        </w:r>
      </w:ins>
      <w:ins w:id="680" w:author="Holger Eichelberger" w:date="2022-12-29T19:50:00Z">
        <w:r>
          <w:rPr>
            <w:lang w:val="en-GB"/>
          </w:rPr>
          <w:t xml:space="preserve">the </w:t>
        </w:r>
      </w:ins>
      <w:ins w:id="681" w:author="Holger Eichelberger" w:date="2022-12-29T19:49:00Z">
        <w:r w:rsidRPr="00E55E03">
          <w:rPr>
            <w:lang w:val="en-GB"/>
          </w:rPr>
          <w:t xml:space="preserve">image with name r to a remote repository t and assigns a new name with u. If u is empty the image will not get a name but will still be imported with a fingerprint. But will be harder to find because the fingerprint is not returned. Before </w:t>
        </w:r>
        <w:proofErr w:type="spellStart"/>
        <w:r w:rsidRPr="00E55E03">
          <w:rPr>
            <w:lang w:val="en-GB"/>
          </w:rPr>
          <w:t>lxcPushImage</w:t>
        </w:r>
        <w:proofErr w:type="spellEnd"/>
        <w:r w:rsidRPr="00E55E03">
          <w:rPr>
            <w:lang w:val="en-GB"/>
          </w:rPr>
          <w:t xml:space="preserve"> can be executed</w:t>
        </w:r>
      </w:ins>
      <w:ins w:id="682" w:author="Holger Eichelberger" w:date="2022-12-29T19:51:00Z">
        <w:r w:rsidR="00D107D5">
          <w:rPr>
            <w:lang w:val="en-GB"/>
          </w:rPr>
          <w:t>,</w:t>
        </w:r>
      </w:ins>
      <w:ins w:id="683" w:author="Holger Eichelberger" w:date="2022-12-29T19:49:00Z">
        <w:r w:rsidRPr="00E55E03">
          <w:rPr>
            <w:lang w:val="en-GB"/>
          </w:rPr>
          <w:t xml:space="preserve"> the remote repository t needs to be trusted by client and host manually with `</w:t>
        </w:r>
        <w:proofErr w:type="spellStart"/>
        <w:r w:rsidRPr="00E55E03">
          <w:rPr>
            <w:lang w:val="en-GB"/>
          </w:rPr>
          <w:t>lxc</w:t>
        </w:r>
        <w:proofErr w:type="spellEnd"/>
        <w:r w:rsidRPr="00E55E03">
          <w:rPr>
            <w:lang w:val="en-GB"/>
          </w:rPr>
          <w:t xml:space="preserve"> remote add &lt;</w:t>
        </w:r>
        <w:proofErr w:type="spellStart"/>
        <w:r w:rsidRPr="00E55E03">
          <w:rPr>
            <w:lang w:val="en-GB"/>
          </w:rPr>
          <w:t>servername</w:t>
        </w:r>
        <w:proofErr w:type="spellEnd"/>
        <w:r w:rsidRPr="00E55E03">
          <w:rPr>
            <w:lang w:val="en-GB"/>
          </w:rPr>
          <w:t>&gt; &lt;</w:t>
        </w:r>
        <w:proofErr w:type="spellStart"/>
        <w:r w:rsidRPr="00E55E03">
          <w:rPr>
            <w:lang w:val="en-GB"/>
          </w:rPr>
          <w:t>ip-</w:t>
        </w:r>
        <w:proofErr w:type="gramStart"/>
        <w:r w:rsidRPr="00E55E03">
          <w:rPr>
            <w:lang w:val="en-GB"/>
          </w:rPr>
          <w:t>address:port</w:t>
        </w:r>
        <w:proofErr w:type="spellEnd"/>
        <w:proofErr w:type="gramEnd"/>
        <w:r w:rsidRPr="00E55E03">
          <w:rPr>
            <w:lang w:val="en-GB"/>
          </w:rPr>
          <w:t>&gt;`</w:t>
        </w:r>
      </w:ins>
      <w:ins w:id="684" w:author="Holger Eichelberger" w:date="2022-12-29T19:51:00Z">
        <w:r w:rsidR="00630858">
          <w:rPr>
            <w:lang w:val="en-GB"/>
          </w:rPr>
          <w:t>.</w:t>
        </w:r>
      </w:ins>
    </w:p>
    <w:p w14:paraId="04FD5F72" w14:textId="77777777" w:rsidR="00E55E03" w:rsidRPr="00E55E03" w:rsidRDefault="00E55E03" w:rsidP="00E55E03">
      <w:pPr>
        <w:rPr>
          <w:ins w:id="685" w:author="Holger Eichelberger" w:date="2022-12-29T19:49:00Z"/>
          <w:b/>
          <w:lang w:val="en-GB"/>
          <w:rPrChange w:id="686" w:author="Holger Eichelberger" w:date="2022-12-29T19:50:00Z">
            <w:rPr>
              <w:ins w:id="687" w:author="Holger Eichelberger" w:date="2022-12-29T19:49:00Z"/>
              <w:lang w:val="en-GB"/>
            </w:rPr>
          </w:rPrChange>
        </w:rPr>
      </w:pPr>
      <w:ins w:id="688" w:author="Holger Eichelberger" w:date="2022-12-29T19:49:00Z">
        <w:r w:rsidRPr="00E55E03">
          <w:rPr>
            <w:b/>
            <w:lang w:val="en-GB"/>
            <w:rPrChange w:id="689" w:author="Holger Eichelberger" w:date="2022-12-29T19:50:00Z">
              <w:rPr>
                <w:lang w:val="en-GB"/>
              </w:rPr>
            </w:rPrChange>
          </w:rPr>
          <w:t>Naming conventions</w:t>
        </w:r>
      </w:ins>
    </w:p>
    <w:p w14:paraId="07433D22" w14:textId="04F7AA00" w:rsidR="00E55E03" w:rsidRPr="00E55E03" w:rsidRDefault="00E55E03" w:rsidP="00E55E03">
      <w:pPr>
        <w:rPr>
          <w:ins w:id="690" w:author="Holger Eichelberger" w:date="2022-12-29T19:49:00Z"/>
          <w:lang w:val="en-GB"/>
        </w:rPr>
      </w:pPr>
      <w:proofErr w:type="gramStart"/>
      <w:ins w:id="691" w:author="Holger Eichelberger" w:date="2022-12-29T19:49:00Z">
        <w:r w:rsidRPr="00E55E03">
          <w:rPr>
            <w:lang w:val="en-GB"/>
          </w:rPr>
          <w:t>A</w:t>
        </w:r>
        <w:proofErr w:type="gramEnd"/>
        <w:r w:rsidRPr="00E55E03">
          <w:rPr>
            <w:lang w:val="en-GB"/>
          </w:rPr>
          <w:t xml:space="preserve"> LXC repository can either be public or private. But currently there are only a couple official public repositories that can be used to pull images from. Private remote repositories can be set up and used manually. There is no equivalent to </w:t>
        </w:r>
        <w:proofErr w:type="spellStart"/>
        <w:r w:rsidRPr="00E55E03">
          <w:rPr>
            <w:lang w:val="en-GB"/>
          </w:rPr>
          <w:t>DockerHub</w:t>
        </w:r>
        <w:proofErr w:type="spellEnd"/>
        <w:r w:rsidRPr="00E55E03">
          <w:rPr>
            <w:lang w:val="en-GB"/>
          </w:rPr>
          <w:t xml:space="preserve">. A repository most of the time contains multiple different images of a variety of </w:t>
        </w:r>
      </w:ins>
      <w:ins w:id="692" w:author="Holger Eichelberger" w:date="2022-12-29T19:52:00Z">
        <w:r w:rsidR="00B506F4">
          <w:rPr>
            <w:lang w:val="en-GB"/>
          </w:rPr>
          <w:t>L</w:t>
        </w:r>
      </w:ins>
      <w:ins w:id="693" w:author="Holger Eichelberger" w:date="2022-12-29T19:49:00Z">
        <w:r w:rsidRPr="00E55E03">
          <w:rPr>
            <w:lang w:val="en-GB"/>
          </w:rPr>
          <w:t>inux distributions. The syntax to pull from official images repository is:</w:t>
        </w:r>
      </w:ins>
    </w:p>
    <w:p w14:paraId="398CF4FA" w14:textId="77777777" w:rsidR="00E55E03" w:rsidRPr="00020430" w:rsidRDefault="00E55E03" w:rsidP="00E55E03">
      <w:pPr>
        <w:rPr>
          <w:ins w:id="694" w:author="Holger Eichelberger" w:date="2022-12-29T19:49:00Z"/>
          <w:rFonts w:ascii="Consolas" w:hAnsi="Consolas"/>
          <w:lang w:val="en-GB"/>
          <w:rPrChange w:id="695" w:author="Holger Eichelberger" w:date="2022-12-29T19:53:00Z">
            <w:rPr>
              <w:ins w:id="696" w:author="Holger Eichelberger" w:date="2022-12-29T19:49:00Z"/>
              <w:lang w:val="en-GB"/>
            </w:rPr>
          </w:rPrChange>
        </w:rPr>
      </w:pPr>
      <w:ins w:id="697" w:author="Holger Eichelberger" w:date="2022-12-29T19:49:00Z">
        <w:r w:rsidRPr="00E55E03">
          <w:rPr>
            <w:lang w:val="en-GB"/>
          </w:rPr>
          <w:tab/>
        </w:r>
        <w:proofErr w:type="spellStart"/>
        <w:proofErr w:type="gramStart"/>
        <w:r w:rsidRPr="00020430">
          <w:rPr>
            <w:rFonts w:ascii="Consolas" w:hAnsi="Consolas"/>
            <w:lang w:val="en-GB"/>
            <w:rPrChange w:id="698" w:author="Holger Eichelberger" w:date="2022-12-29T19:53:00Z">
              <w:rPr>
                <w:lang w:val="en-GB"/>
              </w:rPr>
            </w:rPrChange>
          </w:rPr>
          <w:t>images:ubuntu</w:t>
        </w:r>
        <w:proofErr w:type="spellEnd"/>
        <w:proofErr w:type="gramEnd"/>
        <w:r w:rsidRPr="00020430">
          <w:rPr>
            <w:rFonts w:ascii="Consolas" w:hAnsi="Consolas"/>
            <w:lang w:val="en-GB"/>
            <w:rPrChange w:id="699" w:author="Holger Eichelberger" w:date="2022-12-29T19:53:00Z">
              <w:rPr>
                <w:lang w:val="en-GB"/>
              </w:rPr>
            </w:rPrChange>
          </w:rPr>
          <w:t>/jammy</w:t>
        </w:r>
      </w:ins>
    </w:p>
    <w:p w14:paraId="6F9EFA6D" w14:textId="79B94B77" w:rsidR="00E55E03" w:rsidRPr="00E55E03" w:rsidRDefault="00E55E03" w:rsidP="00E55E03">
      <w:pPr>
        <w:rPr>
          <w:ins w:id="700" w:author="Holger Eichelberger" w:date="2022-12-29T19:49:00Z"/>
          <w:lang w:val="en-GB"/>
        </w:rPr>
      </w:pPr>
      <w:ins w:id="701" w:author="Holger Eichelberger" w:date="2022-12-29T19:49:00Z">
        <w:r w:rsidRPr="00E55E03">
          <w:rPr>
            <w:lang w:val="en-GB"/>
          </w:rPr>
          <w:t xml:space="preserve">Where images </w:t>
        </w:r>
        <w:proofErr w:type="gramStart"/>
        <w:r w:rsidRPr="00E55E03">
          <w:rPr>
            <w:lang w:val="en-GB"/>
          </w:rPr>
          <w:t>is</w:t>
        </w:r>
        <w:proofErr w:type="gramEnd"/>
        <w:r w:rsidRPr="00E55E03">
          <w:rPr>
            <w:lang w:val="en-GB"/>
          </w:rPr>
          <w:t xml:space="preserve"> the name of the repository, ubuntu is the distribution and jammy is the release. All available images on that repository can be found </w:t>
        </w:r>
      </w:ins>
      <w:ins w:id="702" w:author="Holger Eichelberger" w:date="2022-12-29T19:53:00Z">
        <w:r w:rsidR="00020430">
          <w:rPr>
            <w:lang w:val="en-GB"/>
          </w:rPr>
          <w:t>on Canonical</w:t>
        </w:r>
        <w:r w:rsidR="00020430">
          <w:rPr>
            <w:rStyle w:val="FootnoteReference"/>
            <w:lang w:val="en-GB"/>
          </w:rPr>
          <w:footnoteReference w:id="12"/>
        </w:r>
        <w:r w:rsidR="00020430">
          <w:rPr>
            <w:lang w:val="en-GB"/>
          </w:rPr>
          <w:t>.</w:t>
        </w:r>
      </w:ins>
    </w:p>
    <w:p w14:paraId="63D13CF9" w14:textId="15966EC4" w:rsidR="00E55E03" w:rsidRPr="00054907" w:rsidRDefault="00E55E03" w:rsidP="00E55E03">
      <w:pPr>
        <w:rPr>
          <w:ins w:id="705" w:author="Holger Eichelberger" w:date="2022-12-29T19:49:00Z"/>
          <w:b/>
          <w:lang w:val="en-GB"/>
          <w:rPrChange w:id="706" w:author="Holger Eichelberger" w:date="2022-12-29T19:53:00Z">
            <w:rPr>
              <w:ins w:id="707" w:author="Holger Eichelberger" w:date="2022-12-29T19:49:00Z"/>
              <w:lang w:val="en-GB"/>
            </w:rPr>
          </w:rPrChange>
        </w:rPr>
      </w:pPr>
      <w:ins w:id="708" w:author="Holger Eichelberger" w:date="2022-12-29T19:49:00Z">
        <w:r w:rsidRPr="00E55E03">
          <w:rPr>
            <w:lang w:val="en-GB"/>
          </w:rPr>
          <w:t>For local or private remote repositories replace images with local or the name given when `</w:t>
        </w:r>
        <w:proofErr w:type="spellStart"/>
        <w:r w:rsidRPr="00E55E03">
          <w:rPr>
            <w:lang w:val="en-GB"/>
          </w:rPr>
          <w:t>lxc</w:t>
        </w:r>
        <w:proofErr w:type="spellEnd"/>
        <w:r w:rsidRPr="00E55E03">
          <w:rPr>
            <w:lang w:val="en-GB"/>
          </w:rPr>
          <w:t xml:space="preserve"> remote add` was executed. </w:t>
        </w:r>
      </w:ins>
      <w:ins w:id="709" w:author="Holger Eichelberger" w:date="2022-12-29T19:53:00Z">
        <w:r w:rsidR="00054907" w:rsidRPr="00E55E03">
          <w:rPr>
            <w:lang w:val="en-GB"/>
          </w:rPr>
          <w:t>And then</w:t>
        </w:r>
      </w:ins>
      <w:ins w:id="710" w:author="Holger Eichelberger" w:date="2022-12-29T19:49:00Z">
        <w:r w:rsidRPr="00E55E03">
          <w:rPr>
            <w:lang w:val="en-GB"/>
          </w:rPr>
          <w:t xml:space="preserve"> use just the image name after the colon.</w:t>
        </w:r>
      </w:ins>
    </w:p>
    <w:p w14:paraId="6D1D0175" w14:textId="77777777" w:rsidR="00E55E03" w:rsidRPr="00054907" w:rsidRDefault="00E55E03" w:rsidP="00E55E03">
      <w:pPr>
        <w:rPr>
          <w:ins w:id="711" w:author="Holger Eichelberger" w:date="2022-12-29T19:49:00Z"/>
          <w:b/>
          <w:lang w:val="en-GB"/>
          <w:rPrChange w:id="712" w:author="Holger Eichelberger" w:date="2022-12-29T19:53:00Z">
            <w:rPr>
              <w:ins w:id="713" w:author="Holger Eichelberger" w:date="2022-12-29T19:49:00Z"/>
              <w:lang w:val="en-GB"/>
            </w:rPr>
          </w:rPrChange>
        </w:rPr>
      </w:pPr>
      <w:ins w:id="714" w:author="Holger Eichelberger" w:date="2022-12-29T19:49:00Z">
        <w:r w:rsidRPr="00054907">
          <w:rPr>
            <w:b/>
            <w:lang w:val="en-GB"/>
            <w:rPrChange w:id="715" w:author="Holger Eichelberger" w:date="2022-12-29T19:53:00Z">
              <w:rPr>
                <w:lang w:val="en-GB"/>
              </w:rPr>
            </w:rPrChange>
          </w:rPr>
          <w:t>Systems properties</w:t>
        </w:r>
      </w:ins>
    </w:p>
    <w:p w14:paraId="6C2CA247" w14:textId="77777777" w:rsidR="00054907" w:rsidRDefault="00E55E03" w:rsidP="00E55E03">
      <w:pPr>
        <w:rPr>
          <w:ins w:id="716" w:author="Holger Eichelberger" w:date="2022-12-29T19:53:00Z"/>
          <w:lang w:val="en-GB"/>
        </w:rPr>
      </w:pPr>
      <w:ins w:id="717" w:author="Holger Eichelberger" w:date="2022-12-29T19:49:00Z">
        <w:r w:rsidRPr="00E55E03">
          <w:rPr>
            <w:lang w:val="en-GB"/>
          </w:rPr>
          <w:t>The VIL LXC integration supports the following Java system properties, namely</w:t>
        </w:r>
      </w:ins>
    </w:p>
    <w:p w14:paraId="514C2A24" w14:textId="0ADC66D2" w:rsidR="00054907" w:rsidRDefault="00E55E03" w:rsidP="00E55E03">
      <w:pPr>
        <w:pStyle w:val="ListParagraph"/>
        <w:numPr>
          <w:ilvl w:val="0"/>
          <w:numId w:val="42"/>
        </w:numPr>
        <w:rPr>
          <w:ins w:id="718" w:author="Holger Eichelberger" w:date="2022-12-29T19:54:00Z"/>
          <w:lang w:val="en-GB"/>
        </w:rPr>
      </w:pPr>
      <w:proofErr w:type="spellStart"/>
      <w:proofErr w:type="gramStart"/>
      <w:ins w:id="719" w:author="Holger Eichelberger" w:date="2022-12-29T19:49:00Z">
        <w:r w:rsidRPr="0075659B">
          <w:rPr>
            <w:rFonts w:ascii="Consolas" w:hAnsi="Consolas"/>
            <w:sz w:val="22"/>
            <w:szCs w:val="22"/>
            <w:lang w:val="en-GB"/>
            <w:rPrChange w:id="720" w:author="Holger Eichelberger" w:date="2022-12-29T19:54:00Z">
              <w:rPr>
                <w:lang w:val="en-GB"/>
              </w:rPr>
            </w:rPrChange>
          </w:rPr>
          <w:t>easy.</w:t>
        </w:r>
      </w:ins>
      <w:ins w:id="721" w:author="Holger Eichelberger" w:date="2022-12-29T19:55:00Z">
        <w:r w:rsidR="007B506E">
          <w:rPr>
            <w:rFonts w:ascii="Consolas" w:hAnsi="Consolas"/>
            <w:sz w:val="22"/>
            <w:szCs w:val="22"/>
            <w:lang w:val="en-GB"/>
          </w:rPr>
          <w:t>lxc</w:t>
        </w:r>
      </w:ins>
      <w:ins w:id="722" w:author="Holger Eichelberger" w:date="2022-12-29T19:49:00Z">
        <w:r w:rsidRPr="0075659B">
          <w:rPr>
            <w:rFonts w:ascii="Consolas" w:hAnsi="Consolas"/>
            <w:sz w:val="22"/>
            <w:szCs w:val="22"/>
            <w:lang w:val="en-GB"/>
            <w:rPrChange w:id="723" w:author="Holger Eichelberger" w:date="2022-12-29T19:54:00Z">
              <w:rPr>
                <w:lang w:val="en-GB"/>
              </w:rPr>
            </w:rPrChange>
          </w:rPr>
          <w:t>.host</w:t>
        </w:r>
      </w:ins>
      <w:proofErr w:type="spellEnd"/>
      <w:proofErr w:type="gramEnd"/>
      <w:ins w:id="724" w:author="Holger Eichelberger" w:date="2022-12-29T19:54:00Z">
        <w:r w:rsidR="0075659B" w:rsidRPr="0075659B">
          <w:rPr>
            <w:sz w:val="22"/>
            <w:szCs w:val="22"/>
            <w:lang w:val="en-GB"/>
            <w:rPrChange w:id="725" w:author="Holger Eichelberger" w:date="2022-12-29T19:54:00Z">
              <w:rPr>
                <w:lang w:val="en-GB"/>
              </w:rPr>
            </w:rPrChange>
          </w:rPr>
          <w:t>:</w:t>
        </w:r>
      </w:ins>
      <w:ins w:id="726" w:author="Holger Eichelberger" w:date="2022-12-29T19:49:00Z">
        <w:r w:rsidRPr="00054907">
          <w:rPr>
            <w:lang w:val="en-GB"/>
          </w:rPr>
          <w:t xml:space="preserve"> the host name specification to connect to the LXC process.</w:t>
        </w:r>
      </w:ins>
      <w:ins w:id="727" w:author="Holger Eichelberger" w:date="2022-12-29T19:53:00Z">
        <w:r w:rsidR="00054907">
          <w:rPr>
            <w:lang w:val="en-GB"/>
          </w:rPr>
          <w:t xml:space="preserve"> </w:t>
        </w:r>
      </w:ins>
      <w:ins w:id="728" w:author="Holger Eichelberger" w:date="2022-12-29T19:49:00Z">
        <w:r w:rsidRPr="00054907">
          <w:rPr>
            <w:lang w:val="en-GB"/>
          </w:rPr>
          <w:t xml:space="preserve">The default for </w:t>
        </w:r>
        <w:proofErr w:type="spellStart"/>
        <w:r w:rsidRPr="00054907">
          <w:rPr>
            <w:lang w:val="en-GB"/>
          </w:rPr>
          <w:t>linux</w:t>
        </w:r>
        <w:proofErr w:type="spellEnd"/>
        <w:r w:rsidRPr="00054907">
          <w:rPr>
            <w:lang w:val="en-GB"/>
          </w:rPr>
          <w:t xml:space="preserve"> is “localhost:8443”.</w:t>
        </w:r>
      </w:ins>
    </w:p>
    <w:p w14:paraId="2D82B512" w14:textId="4498F5E8" w:rsidR="00E55E03" w:rsidRDefault="00E55E03">
      <w:pPr>
        <w:pStyle w:val="ListParagraph"/>
        <w:numPr>
          <w:ilvl w:val="0"/>
          <w:numId w:val="42"/>
        </w:numPr>
        <w:rPr>
          <w:ins w:id="729" w:author="Holger Eichelberger" w:date="2024-08-15T09:13:00Z"/>
          <w:lang w:val="en-GB"/>
        </w:rPr>
      </w:pPr>
      <w:proofErr w:type="spellStart"/>
      <w:proofErr w:type="gramStart"/>
      <w:ins w:id="730" w:author="Holger Eichelberger" w:date="2022-12-29T19:49:00Z">
        <w:r w:rsidRPr="0075659B">
          <w:rPr>
            <w:rFonts w:ascii="Consolas" w:hAnsi="Consolas"/>
            <w:sz w:val="22"/>
            <w:szCs w:val="22"/>
            <w:lang w:val="en-GB"/>
            <w:rPrChange w:id="731" w:author="Holger Eichelberger" w:date="2022-12-29T19:54:00Z">
              <w:rPr>
                <w:lang w:val="en-GB"/>
              </w:rPr>
            </w:rPrChange>
          </w:rPr>
          <w:t>easy.</w:t>
        </w:r>
      </w:ins>
      <w:ins w:id="732" w:author="Holger Eichelberger" w:date="2022-12-29T19:55:00Z">
        <w:r w:rsidR="007B506E">
          <w:rPr>
            <w:rFonts w:ascii="Consolas" w:hAnsi="Consolas"/>
            <w:sz w:val="22"/>
            <w:szCs w:val="22"/>
            <w:lang w:val="en-GB"/>
          </w:rPr>
          <w:t>lxc</w:t>
        </w:r>
      </w:ins>
      <w:ins w:id="733" w:author="Holger Eichelberger" w:date="2022-12-29T19:49:00Z">
        <w:r w:rsidRPr="0075659B">
          <w:rPr>
            <w:rFonts w:ascii="Consolas" w:hAnsi="Consolas"/>
            <w:sz w:val="22"/>
            <w:szCs w:val="22"/>
            <w:lang w:val="en-GB"/>
            <w:rPrChange w:id="734" w:author="Holger Eichelberger" w:date="2022-12-29T19:54:00Z">
              <w:rPr>
                <w:lang w:val="en-GB"/>
              </w:rPr>
            </w:rPrChange>
          </w:rPr>
          <w:t>.failOnError</w:t>
        </w:r>
        <w:proofErr w:type="spellEnd"/>
        <w:proofErr w:type="gramEnd"/>
        <w:r w:rsidRPr="0075659B">
          <w:rPr>
            <w:sz w:val="22"/>
            <w:szCs w:val="22"/>
            <w:lang w:val="en-GB"/>
            <w:rPrChange w:id="735" w:author="Holger Eichelberger" w:date="2022-12-29T19:54:00Z">
              <w:rPr>
                <w:lang w:val="en-GB"/>
              </w:rPr>
            </w:rPrChange>
          </w:rPr>
          <w:t>:</w:t>
        </w:r>
        <w:r w:rsidRPr="00054907">
          <w:rPr>
            <w:lang w:val="en-GB"/>
          </w:rPr>
          <w:t xml:space="preserve"> Whether LXC execution errors, e.g., LXC not</w:t>
        </w:r>
      </w:ins>
      <w:ins w:id="736" w:author="Holger Eichelberger" w:date="2022-12-29T19:54:00Z">
        <w:r w:rsidR="00054907">
          <w:rPr>
            <w:lang w:val="en-GB"/>
          </w:rPr>
          <w:t xml:space="preserve"> </w:t>
        </w:r>
      </w:ins>
      <w:ins w:id="737" w:author="Holger Eichelberger" w:date="2022-12-29T19:49:00Z">
        <w:r w:rsidRPr="00054907">
          <w:rPr>
            <w:lang w:val="en-GB"/>
          </w:rPr>
          <w:t>installed shall lead to a VIL/VTL execution layer. The default value is true. For</w:t>
        </w:r>
      </w:ins>
      <w:ins w:id="738" w:author="Holger Eichelberger" w:date="2022-12-29T19:54:00Z">
        <w:r w:rsidR="00054907">
          <w:rPr>
            <w:lang w:val="en-GB"/>
          </w:rPr>
          <w:t xml:space="preserve"> </w:t>
        </w:r>
      </w:ins>
      <w:ins w:id="739" w:author="Holger Eichelberger" w:date="2022-12-29T19:49:00Z">
        <w:r w:rsidRPr="00054907">
          <w:rPr>
            <w:lang w:val="en-GB"/>
          </w:rPr>
          <w:t>testing, it may make sense to disable errors (value false) and to rely on undefined</w:t>
        </w:r>
      </w:ins>
      <w:ins w:id="740" w:author="Holger Eichelberger" w:date="2022-12-29T19:54:00Z">
        <w:r w:rsidR="00054907">
          <w:rPr>
            <w:lang w:val="en-GB"/>
          </w:rPr>
          <w:t xml:space="preserve"> </w:t>
        </w:r>
      </w:ins>
      <w:ins w:id="741" w:author="Holger Eichelberger" w:date="2022-12-29T19:49:00Z">
        <w:r w:rsidRPr="00054907">
          <w:rPr>
            <w:lang w:val="en-GB"/>
          </w:rPr>
          <w:t xml:space="preserve">results of the </w:t>
        </w:r>
        <w:proofErr w:type="spellStart"/>
        <w:r w:rsidRPr="00054907">
          <w:rPr>
            <w:lang w:val="en-GB"/>
          </w:rPr>
          <w:t>instantiators</w:t>
        </w:r>
        <w:proofErr w:type="spellEnd"/>
        <w:r w:rsidRPr="00054907">
          <w:rPr>
            <w:lang w:val="en-GB"/>
          </w:rPr>
          <w:t>.</w:t>
        </w:r>
      </w:ins>
    </w:p>
    <w:p w14:paraId="041804E3" w14:textId="166836F5" w:rsidR="00B3005D" w:rsidRDefault="00B3005D" w:rsidP="00B3005D">
      <w:pPr>
        <w:pStyle w:val="Heading2"/>
        <w:rPr>
          <w:ins w:id="742" w:author="Holger Eichelberger" w:date="2024-08-15T09:13:00Z"/>
        </w:rPr>
      </w:pPr>
      <w:bookmarkStart w:id="743" w:name="_Ref174609589"/>
      <w:bookmarkStart w:id="744" w:name="_Toc174609733"/>
      <w:proofErr w:type="spellStart"/>
      <w:ins w:id="745" w:author="Holger Eichelberger" w:date="2024-08-15T09:13:00Z">
        <w:r>
          <w:t>Yaml</w:t>
        </w:r>
        <w:bookmarkEnd w:id="743"/>
        <w:bookmarkEnd w:id="744"/>
        <w:proofErr w:type="spellEnd"/>
      </w:ins>
    </w:p>
    <w:p w14:paraId="4501738A" w14:textId="3C475033" w:rsidR="00B3005D" w:rsidRDefault="00B3005D" w:rsidP="00B3005D">
      <w:pPr>
        <w:rPr>
          <w:ins w:id="746" w:author="Holger Eichelberger" w:date="2024-08-15T09:13:00Z"/>
          <w:lang w:val="en-GB"/>
        </w:rPr>
      </w:pPr>
      <w:ins w:id="747" w:author="Holger Eichelberger" w:date="2024-08-15T09:13:00Z">
        <w:r w:rsidRPr="00E55E03">
          <w:rPr>
            <w:lang w:val="en-GB"/>
          </w:rPr>
          <w:t xml:space="preserve">The </w:t>
        </w:r>
        <w:proofErr w:type="spellStart"/>
        <w:r>
          <w:rPr>
            <w:lang w:val="en-GB"/>
          </w:rPr>
          <w:t>Yaml</w:t>
        </w:r>
        <w:proofErr w:type="spellEnd"/>
        <w:r>
          <w:rPr>
            <w:lang w:val="en-GB"/>
          </w:rPr>
          <w:t xml:space="preserve"> </w:t>
        </w:r>
        <w:r w:rsidRPr="00E55E03">
          <w:rPr>
            <w:lang w:val="en-GB"/>
          </w:rPr>
          <w:t xml:space="preserve">extension </w:t>
        </w:r>
        <w:r>
          <w:rPr>
            <w:lang w:val="en-GB"/>
          </w:rPr>
          <w:t xml:space="preserve">allows for creating/manipulating </w:t>
        </w:r>
        <w:proofErr w:type="spellStart"/>
        <w:r>
          <w:rPr>
            <w:lang w:val="en-GB"/>
          </w:rPr>
          <w:t>Yaml</w:t>
        </w:r>
        <w:proofErr w:type="spellEnd"/>
        <w:r>
          <w:rPr>
            <w:lang w:val="en-GB"/>
          </w:rPr>
          <w:t xml:space="preserve"> files t</w:t>
        </w:r>
      </w:ins>
      <w:ins w:id="748" w:author="Holger Eichelberger" w:date="2024-08-15T09:14:00Z">
        <w:r>
          <w:rPr>
            <w:lang w:val="en-GB"/>
          </w:rPr>
          <w:t xml:space="preserve">hrough the </w:t>
        </w:r>
        <w:proofErr w:type="spellStart"/>
        <w:r w:rsidRPr="00B3005D">
          <w:rPr>
            <w:rFonts w:ascii="Consolas" w:hAnsi="Consolas"/>
            <w:lang w:val="en-GB"/>
            <w:rPrChange w:id="749" w:author="Holger Eichelberger" w:date="2024-08-15T09:14:00Z">
              <w:rPr>
                <w:lang w:val="en-GB"/>
              </w:rPr>
            </w:rPrChange>
          </w:rPr>
          <w:t>YamlFileArtifact</w:t>
        </w:r>
        <w:proofErr w:type="spellEnd"/>
        <w:r>
          <w:rPr>
            <w:lang w:val="en-GB"/>
          </w:rPr>
          <w:t xml:space="preserve">. Primarily, the </w:t>
        </w:r>
        <w:proofErr w:type="spellStart"/>
        <w:r w:rsidRPr="00B3005D">
          <w:rPr>
            <w:rFonts w:ascii="Consolas" w:hAnsi="Consolas"/>
            <w:lang w:val="en-GB"/>
            <w:rPrChange w:id="750" w:author="Holger Eichelberger" w:date="2024-08-15T09:14:00Z">
              <w:rPr>
                <w:lang w:val="en-GB"/>
              </w:rPr>
            </w:rPrChange>
          </w:rPr>
          <w:t>YamlFileArtifact</w:t>
        </w:r>
        <w:proofErr w:type="spellEnd"/>
        <w:r>
          <w:rPr>
            <w:lang w:val="en-GB"/>
          </w:rPr>
          <w:t xml:space="preserve"> is bound </w:t>
        </w:r>
        <w:proofErr w:type="gramStart"/>
        <w:r>
          <w:rPr>
            <w:lang w:val="en-GB"/>
          </w:rPr>
          <w:t xml:space="preserve">to </w:t>
        </w:r>
        <w:r w:rsidRPr="00B3005D">
          <w:rPr>
            <w:rFonts w:ascii="Consolas" w:hAnsi="Consolas"/>
            <w:lang w:val="en-GB"/>
            <w:rPrChange w:id="751" w:author="Holger Eichelberger" w:date="2024-08-15T09:15:00Z">
              <w:rPr>
                <w:lang w:val="en-GB"/>
              </w:rPr>
            </w:rPrChange>
          </w:rPr>
          <w:t>.</w:t>
        </w:r>
        <w:proofErr w:type="spellStart"/>
        <w:r w:rsidRPr="00B3005D">
          <w:rPr>
            <w:rFonts w:ascii="Consolas" w:hAnsi="Consolas"/>
            <w:lang w:val="en-GB"/>
            <w:rPrChange w:id="752" w:author="Holger Eichelberger" w:date="2024-08-15T09:15:00Z">
              <w:rPr>
                <w:lang w:val="en-GB"/>
              </w:rPr>
            </w:rPrChange>
          </w:rPr>
          <w:t>yaml</w:t>
        </w:r>
        <w:proofErr w:type="spellEnd"/>
        <w:proofErr w:type="gramEnd"/>
        <w:r>
          <w:rPr>
            <w:lang w:val="en-GB"/>
          </w:rPr>
          <w:t xml:space="preserve"> </w:t>
        </w:r>
      </w:ins>
      <w:ins w:id="753" w:author="Holger Eichelberger" w:date="2024-08-15T09:15:00Z">
        <w:r>
          <w:rPr>
            <w:lang w:val="en-GB"/>
          </w:rPr>
          <w:t xml:space="preserve">and </w:t>
        </w:r>
        <w:r w:rsidRPr="00E06ECD">
          <w:rPr>
            <w:rFonts w:ascii="Consolas" w:hAnsi="Consolas"/>
            <w:lang w:val="en-GB"/>
          </w:rPr>
          <w:t>.</w:t>
        </w:r>
        <w:proofErr w:type="spellStart"/>
        <w:r w:rsidRPr="00E06ECD">
          <w:rPr>
            <w:rFonts w:ascii="Consolas" w:hAnsi="Consolas"/>
            <w:lang w:val="en-GB"/>
          </w:rPr>
          <w:t>yml</w:t>
        </w:r>
        <w:proofErr w:type="spellEnd"/>
        <w:r>
          <w:rPr>
            <w:lang w:val="en-GB"/>
          </w:rPr>
          <w:t xml:space="preserve"> </w:t>
        </w:r>
      </w:ins>
      <w:ins w:id="754" w:author="Holger Eichelberger" w:date="2024-08-15T09:14:00Z">
        <w:r>
          <w:rPr>
            <w:lang w:val="en-GB"/>
          </w:rPr>
          <w:t>files.</w:t>
        </w:r>
      </w:ins>
    </w:p>
    <w:p w14:paraId="0C37652B" w14:textId="21194DA2" w:rsidR="00B3005D" w:rsidRDefault="00B3005D" w:rsidP="00B3005D">
      <w:pPr>
        <w:rPr>
          <w:ins w:id="755" w:author="Holger Eichelberger" w:date="2024-08-15T09:17:00Z"/>
          <w:b/>
          <w:lang w:val="en-GB"/>
        </w:rPr>
      </w:pPr>
      <w:ins w:id="756" w:author="Holger Eichelberger" w:date="2024-08-15T09:16:00Z">
        <w:r>
          <w:rPr>
            <w:b/>
            <w:lang w:val="en-GB"/>
          </w:rPr>
          <w:t>Types</w:t>
        </w:r>
      </w:ins>
    </w:p>
    <w:p w14:paraId="16A1DDEB" w14:textId="494DA606" w:rsidR="00B3005D" w:rsidRPr="003C1549" w:rsidRDefault="00B3005D" w:rsidP="00B3005D">
      <w:pPr>
        <w:rPr>
          <w:ins w:id="757" w:author="Holger Eichelberger" w:date="2024-08-15T09:17:00Z"/>
          <w:b/>
          <w:i/>
          <w:lang w:val="en-GB"/>
        </w:rPr>
      </w:pPr>
      <w:proofErr w:type="spellStart"/>
      <w:ins w:id="758" w:author="Holger Eichelberger" w:date="2024-08-15T09:17:00Z">
        <w:r>
          <w:rPr>
            <w:b/>
            <w:i/>
            <w:lang w:val="en-GB"/>
          </w:rPr>
          <w:t>Yaml</w:t>
        </w:r>
        <w:proofErr w:type="spellEnd"/>
        <w:r w:rsidRPr="00A749B6">
          <w:rPr>
            <w:b/>
            <w:i/>
            <w:lang w:val="en-GB"/>
          </w:rPr>
          <w:t xml:space="preserve"> File </w:t>
        </w:r>
        <w:proofErr w:type="spellStart"/>
        <w:r w:rsidRPr="00A749B6">
          <w:rPr>
            <w:b/>
            <w:i/>
            <w:lang w:val="en-GB"/>
          </w:rPr>
          <w:t>Artifact</w:t>
        </w:r>
        <w:proofErr w:type="spellEnd"/>
      </w:ins>
    </w:p>
    <w:p w14:paraId="5ACB362B" w14:textId="212F80E0" w:rsidR="00B3005D" w:rsidRDefault="00B3005D" w:rsidP="00B3005D">
      <w:pPr>
        <w:rPr>
          <w:ins w:id="759" w:author="Holger Eichelberger" w:date="2024-08-15T09:17:00Z"/>
          <w:lang w:val="en-GB"/>
        </w:rPr>
      </w:pPr>
      <w:ins w:id="760" w:author="Holger Eichelberger" w:date="2024-08-15T09:17:00Z">
        <w:r w:rsidRPr="00F74CAD">
          <w:rPr>
            <w:lang w:val="en-GB"/>
          </w:rPr>
          <w:t xml:space="preserve">The </w:t>
        </w:r>
      </w:ins>
      <w:proofErr w:type="spellStart"/>
      <w:ins w:id="761" w:author="Holger Eichelberger" w:date="2024-08-15T10:07:00Z">
        <w:r w:rsidR="005F17B6" w:rsidRPr="00E06ECD">
          <w:rPr>
            <w:rFonts w:ascii="Consolas" w:hAnsi="Consolas"/>
            <w:lang w:val="en-GB"/>
          </w:rPr>
          <w:t>YamlFileArtifact</w:t>
        </w:r>
        <w:proofErr w:type="spellEnd"/>
        <w:r w:rsidR="005F17B6" w:rsidRPr="00F74CAD">
          <w:rPr>
            <w:lang w:val="en-GB"/>
          </w:rPr>
          <w:t xml:space="preserve"> </w:t>
        </w:r>
      </w:ins>
      <w:ins w:id="762" w:author="Holger Eichelberger" w:date="2024-08-15T09:17:00Z">
        <w:r w:rsidRPr="00F74CAD">
          <w:rPr>
            <w:lang w:val="en-GB"/>
          </w:rPr>
          <w:t xml:space="preserve">is a composite </w:t>
        </w:r>
        <w:proofErr w:type="spellStart"/>
        <w:r w:rsidRPr="00F74CAD">
          <w:rPr>
            <w:lang w:val="en-GB"/>
          </w:rPr>
          <w:t>art</w:t>
        </w:r>
        <w:r>
          <w:rPr>
            <w:lang w:val="en-GB"/>
          </w:rPr>
          <w:t>i</w:t>
        </w:r>
        <w:r w:rsidRPr="00F74CAD">
          <w:rPr>
            <w:lang w:val="en-GB"/>
          </w:rPr>
          <w:t>fact</w:t>
        </w:r>
        <w:proofErr w:type="spellEnd"/>
        <w:r w:rsidRPr="00F74CAD">
          <w:rPr>
            <w:lang w:val="en-GB"/>
          </w:rPr>
          <w:t xml:space="preserve"> </w:t>
        </w:r>
        <w:r>
          <w:rPr>
            <w:lang w:val="en-GB"/>
          </w:rPr>
          <w:t xml:space="preserve">for creating and manipulating </w:t>
        </w:r>
        <w:proofErr w:type="spellStart"/>
        <w:r>
          <w:rPr>
            <w:lang w:val="en-GB"/>
          </w:rPr>
          <w:t>Yaml</w:t>
        </w:r>
        <w:proofErr w:type="spellEnd"/>
        <w:r>
          <w:rPr>
            <w:lang w:val="en-GB"/>
          </w:rPr>
          <w:t xml:space="preserve"> fi</w:t>
        </w:r>
      </w:ins>
      <w:ins w:id="763" w:author="Holger Eichelberger" w:date="2024-08-15T09:18:00Z">
        <w:r>
          <w:rPr>
            <w:lang w:val="en-GB"/>
          </w:rPr>
          <w:t>les</w:t>
        </w:r>
      </w:ins>
      <w:ins w:id="764" w:author="Holger Eichelberger" w:date="2024-08-15T09:17:00Z">
        <w:r w:rsidRPr="00F74CAD">
          <w:rPr>
            <w:lang w:val="en-GB"/>
          </w:rPr>
          <w:t>.</w:t>
        </w:r>
        <w:r>
          <w:rPr>
            <w:lang w:val="en-GB"/>
          </w:rPr>
          <w:t xml:space="preserve"> </w:t>
        </w:r>
      </w:ins>
      <w:ins w:id="765" w:author="Holger Eichelberger" w:date="2024-08-15T09:20:00Z">
        <w:r w:rsidRPr="00F74CAD">
          <w:rPr>
            <w:lang w:val="en-GB"/>
          </w:rPr>
          <w:t xml:space="preserve">The </w:t>
        </w:r>
      </w:ins>
      <w:proofErr w:type="spellStart"/>
      <w:ins w:id="766" w:author="Holger Eichelberger" w:date="2024-08-15T10:07:00Z">
        <w:r w:rsidR="005F17B6" w:rsidRPr="00E06ECD">
          <w:rPr>
            <w:rFonts w:ascii="Consolas" w:hAnsi="Consolas"/>
            <w:lang w:val="en-GB"/>
          </w:rPr>
          <w:t>YamlFileArtifact</w:t>
        </w:r>
        <w:proofErr w:type="spellEnd"/>
        <w:r w:rsidR="005F17B6">
          <w:rPr>
            <w:lang w:val="en-GB"/>
          </w:rPr>
          <w:t xml:space="preserve"> </w:t>
        </w:r>
      </w:ins>
      <w:ins w:id="767" w:author="Holger Eichelberger" w:date="2024-08-15T09:20:00Z">
        <w:r>
          <w:rPr>
            <w:lang w:val="en-GB"/>
          </w:rPr>
          <w:t xml:space="preserve">supports multiple contained documents, akin to Spring configurations with multiple profiles. However, </w:t>
        </w:r>
        <w:r w:rsidR="00836A58">
          <w:rPr>
            <w:lang w:val="en-GB"/>
          </w:rPr>
          <w:t xml:space="preserve">the artefact also works with a single and no document (empty </w:t>
        </w:r>
        <w:proofErr w:type="spellStart"/>
        <w:r w:rsidR="00836A58">
          <w:rPr>
            <w:lang w:val="en-GB"/>
          </w:rPr>
          <w:t>Y</w:t>
        </w:r>
      </w:ins>
      <w:ins w:id="768" w:author="Holger Eichelberger" w:date="2024-08-15T09:21:00Z">
        <w:r w:rsidR="00836A58">
          <w:rPr>
            <w:lang w:val="en-GB"/>
          </w:rPr>
          <w:t>aml</w:t>
        </w:r>
        <w:proofErr w:type="spellEnd"/>
        <w:r w:rsidR="00836A58">
          <w:rPr>
            <w:lang w:val="en-GB"/>
          </w:rPr>
          <w:t xml:space="preserve"> file</w:t>
        </w:r>
      </w:ins>
      <w:ins w:id="769" w:author="Holger Eichelberger" w:date="2024-08-15T09:20:00Z">
        <w:r w:rsidR="00836A58">
          <w:rPr>
            <w:lang w:val="en-GB"/>
          </w:rPr>
          <w:t>).</w:t>
        </w:r>
      </w:ins>
    </w:p>
    <w:p w14:paraId="154A3A8B" w14:textId="36829540" w:rsidR="005F17B6" w:rsidRDefault="005F17B6" w:rsidP="00B3005D">
      <w:pPr>
        <w:pStyle w:val="ListParagraph"/>
        <w:numPr>
          <w:ilvl w:val="0"/>
          <w:numId w:val="11"/>
        </w:numPr>
        <w:rPr>
          <w:ins w:id="770" w:author="Holger Eichelberger" w:date="2024-08-15T10:08:00Z"/>
          <w:b/>
          <w:lang w:val="en-GB"/>
        </w:rPr>
      </w:pPr>
      <w:proofErr w:type="spellStart"/>
      <w:proofErr w:type="gramStart"/>
      <w:ins w:id="771" w:author="Holger Eichelberger" w:date="2024-08-15T10:08:00Z">
        <w:r>
          <w:rPr>
            <w:b/>
            <w:lang w:val="en-GB"/>
          </w:rPr>
          <w:t>YamlFileArtifact</w:t>
        </w:r>
        <w:proofErr w:type="spellEnd"/>
        <w:r>
          <w:rPr>
            <w:b/>
            <w:lang w:val="en-GB"/>
          </w:rPr>
          <w:t>(</w:t>
        </w:r>
        <w:proofErr w:type="gramEnd"/>
        <w:r>
          <w:rPr>
            <w:b/>
            <w:lang w:val="en-GB"/>
          </w:rPr>
          <w:t>)</w:t>
        </w:r>
      </w:ins>
    </w:p>
    <w:p w14:paraId="4AA47F0F" w14:textId="0A2320C1" w:rsidR="005F17B6" w:rsidRPr="005F17B6" w:rsidRDefault="005F17B6">
      <w:pPr>
        <w:pStyle w:val="ListParagraph"/>
        <w:rPr>
          <w:ins w:id="772" w:author="Holger Eichelberger" w:date="2024-08-15T10:08:00Z"/>
          <w:lang w:val="en-GB"/>
          <w:rPrChange w:id="773" w:author="Holger Eichelberger" w:date="2024-08-15T10:08:00Z">
            <w:rPr>
              <w:ins w:id="774" w:author="Holger Eichelberger" w:date="2024-08-15T10:08:00Z"/>
              <w:b/>
              <w:lang w:val="en-GB"/>
            </w:rPr>
          </w:rPrChange>
        </w:rPr>
        <w:pPrChange w:id="775" w:author="Holger Eichelberger" w:date="2024-08-15T10:08:00Z">
          <w:pPr>
            <w:pStyle w:val="ListParagraph"/>
            <w:numPr>
              <w:numId w:val="11"/>
            </w:numPr>
            <w:ind w:hanging="360"/>
          </w:pPr>
        </w:pPrChange>
      </w:pPr>
      <w:ins w:id="776" w:author="Holger Eichelberger" w:date="2024-08-15T10:08:00Z">
        <w:r w:rsidRPr="005F17B6">
          <w:rPr>
            <w:lang w:val="en-GB"/>
            <w:rPrChange w:id="777" w:author="Holger Eichelberger" w:date="2024-08-15T10:08:00Z">
              <w:rPr>
                <w:b/>
                <w:lang w:val="en-GB"/>
              </w:rPr>
            </w:rPrChange>
          </w:rPr>
          <w:lastRenderedPageBreak/>
          <w:t xml:space="preserve">Creates a new artefact instance not related to </w:t>
        </w:r>
        <w:r>
          <w:rPr>
            <w:lang w:val="en-GB"/>
          </w:rPr>
          <w:t>a physical file. Thi</w:t>
        </w:r>
      </w:ins>
      <w:ins w:id="778" w:author="Holger Eichelberger" w:date="2024-08-15T10:09:00Z">
        <w:r>
          <w:rPr>
            <w:lang w:val="en-GB"/>
          </w:rPr>
          <w:t xml:space="preserve">s instance can be used to conditionally collect </w:t>
        </w:r>
        <w:proofErr w:type="spellStart"/>
        <w:r>
          <w:rPr>
            <w:lang w:val="en-GB"/>
          </w:rPr>
          <w:t>Yaml</w:t>
        </w:r>
        <w:proofErr w:type="spellEnd"/>
        <w:r>
          <w:rPr>
            <w:lang w:val="en-GB"/>
          </w:rPr>
          <w:t xml:space="preserve"> documents and later add them to a physical file.</w:t>
        </w:r>
      </w:ins>
    </w:p>
    <w:p w14:paraId="40E9F97F" w14:textId="1CD12788" w:rsidR="00B3005D" w:rsidRDefault="00B3005D" w:rsidP="00B3005D">
      <w:pPr>
        <w:pStyle w:val="ListParagraph"/>
        <w:numPr>
          <w:ilvl w:val="0"/>
          <w:numId w:val="11"/>
        </w:numPr>
        <w:rPr>
          <w:ins w:id="779" w:author="Holger Eichelberger" w:date="2024-08-15T09:21:00Z"/>
          <w:b/>
          <w:lang w:val="en-GB"/>
        </w:rPr>
      </w:pPr>
      <w:proofErr w:type="spellStart"/>
      <w:ins w:id="780" w:author="Holger Eichelberger" w:date="2024-08-15T09:18:00Z">
        <w:r>
          <w:rPr>
            <w:b/>
            <w:lang w:val="en-GB"/>
          </w:rPr>
          <w:t>YamlNode</w:t>
        </w:r>
        <w:proofErr w:type="spellEnd"/>
        <w:r>
          <w:rPr>
            <w:b/>
            <w:lang w:val="en-GB"/>
          </w:rPr>
          <w:t xml:space="preserve"> </w:t>
        </w:r>
        <w:proofErr w:type="spellStart"/>
        <w:proofErr w:type="gramStart"/>
        <w:r>
          <w:rPr>
            <w:b/>
            <w:lang w:val="en-GB"/>
          </w:rPr>
          <w:t>addDocument</w:t>
        </w:r>
      </w:ins>
      <w:proofErr w:type="spellEnd"/>
      <w:ins w:id="781" w:author="Holger Eichelberger" w:date="2024-08-15T09:17:00Z">
        <w:r>
          <w:rPr>
            <w:b/>
            <w:lang w:val="en-GB"/>
          </w:rPr>
          <w:t>(</w:t>
        </w:r>
        <w:proofErr w:type="gramEnd"/>
        <w:r>
          <w:rPr>
            <w:b/>
            <w:lang w:val="en-GB"/>
          </w:rPr>
          <w:t>)</w:t>
        </w:r>
      </w:ins>
    </w:p>
    <w:p w14:paraId="407CD259" w14:textId="40677A6D" w:rsidR="00836A58" w:rsidRPr="00836A58" w:rsidRDefault="00836A58">
      <w:pPr>
        <w:pStyle w:val="ListParagraph"/>
        <w:rPr>
          <w:ins w:id="782" w:author="Holger Eichelberger" w:date="2024-08-15T09:19:00Z"/>
          <w:lang w:val="en-GB"/>
          <w:rPrChange w:id="783" w:author="Holger Eichelberger" w:date="2024-08-15T09:21:00Z">
            <w:rPr>
              <w:ins w:id="784" w:author="Holger Eichelberger" w:date="2024-08-15T09:19:00Z"/>
              <w:b/>
              <w:lang w:val="en-GB"/>
            </w:rPr>
          </w:rPrChange>
        </w:rPr>
        <w:pPrChange w:id="785" w:author="Holger Eichelberger" w:date="2024-08-15T09:21:00Z">
          <w:pPr>
            <w:pStyle w:val="ListParagraph"/>
            <w:numPr>
              <w:numId w:val="11"/>
            </w:numPr>
            <w:ind w:hanging="360"/>
          </w:pPr>
        </w:pPrChange>
      </w:pPr>
      <w:ins w:id="786" w:author="Holger Eichelberger" w:date="2024-08-15T09:21:00Z">
        <w:r w:rsidRPr="00836A58">
          <w:rPr>
            <w:lang w:val="en-GB"/>
            <w:rPrChange w:id="787" w:author="Holger Eichelberger" w:date="2024-08-15T09:21:00Z">
              <w:rPr>
                <w:b/>
                <w:lang w:val="en-GB"/>
              </w:rPr>
            </w:rPrChange>
          </w:rPr>
          <w:t>Adds a new document and returns the related node for further operations.</w:t>
        </w:r>
      </w:ins>
    </w:p>
    <w:p w14:paraId="5FF3E2F4" w14:textId="5CD07E83" w:rsidR="00B3005D" w:rsidRDefault="00B3005D" w:rsidP="00B3005D">
      <w:pPr>
        <w:pStyle w:val="ListParagraph"/>
        <w:numPr>
          <w:ilvl w:val="0"/>
          <w:numId w:val="11"/>
        </w:numPr>
        <w:rPr>
          <w:ins w:id="788" w:author="Holger Eichelberger" w:date="2024-08-15T09:21:00Z"/>
          <w:b/>
          <w:lang w:val="en-GB"/>
        </w:rPr>
      </w:pPr>
      <w:proofErr w:type="spellStart"/>
      <w:ins w:id="789" w:author="Holger Eichelberger" w:date="2024-08-15T09:19:00Z">
        <w:r>
          <w:rPr>
            <w:b/>
            <w:lang w:val="en-GB"/>
          </w:rPr>
          <w:t>YamlNode</w:t>
        </w:r>
        <w:proofErr w:type="spellEnd"/>
        <w:r>
          <w:rPr>
            <w:b/>
            <w:lang w:val="en-GB"/>
          </w:rPr>
          <w:t xml:space="preserve"> </w:t>
        </w:r>
        <w:proofErr w:type="spellStart"/>
        <w:proofErr w:type="gramStart"/>
        <w:r>
          <w:rPr>
            <w:b/>
            <w:lang w:val="en-GB"/>
          </w:rPr>
          <w:t>addDocument</w:t>
        </w:r>
        <w:proofErr w:type="spellEnd"/>
        <w:r>
          <w:rPr>
            <w:b/>
            <w:lang w:val="en-GB"/>
          </w:rPr>
          <w:t>(</w:t>
        </w:r>
        <w:proofErr w:type="spellStart"/>
        <w:proofErr w:type="gramEnd"/>
        <w:r>
          <w:rPr>
            <w:b/>
            <w:lang w:val="en-GB"/>
          </w:rPr>
          <w:t>YamlNode</w:t>
        </w:r>
        <w:proofErr w:type="spellEnd"/>
        <w:r>
          <w:rPr>
            <w:b/>
            <w:lang w:val="en-GB"/>
          </w:rPr>
          <w:t xml:space="preserve"> n)</w:t>
        </w:r>
      </w:ins>
    </w:p>
    <w:p w14:paraId="45925C67" w14:textId="3A16C336" w:rsidR="00836A58" w:rsidRPr="00836A58" w:rsidRDefault="00836A58">
      <w:pPr>
        <w:pStyle w:val="ListParagraph"/>
        <w:rPr>
          <w:ins w:id="790" w:author="Holger Eichelberger" w:date="2024-08-15T09:19:00Z"/>
          <w:lang w:val="en-GB"/>
          <w:rPrChange w:id="791" w:author="Holger Eichelberger" w:date="2024-08-15T09:21:00Z">
            <w:rPr>
              <w:ins w:id="792" w:author="Holger Eichelberger" w:date="2024-08-15T09:19:00Z"/>
              <w:b/>
              <w:lang w:val="en-GB"/>
            </w:rPr>
          </w:rPrChange>
        </w:rPr>
        <w:pPrChange w:id="793" w:author="Holger Eichelberger" w:date="2024-08-15T09:21:00Z">
          <w:pPr>
            <w:pStyle w:val="ListParagraph"/>
            <w:numPr>
              <w:numId w:val="11"/>
            </w:numPr>
            <w:ind w:hanging="360"/>
          </w:pPr>
        </w:pPrChange>
      </w:pPr>
      <w:ins w:id="794" w:author="Holger Eichelberger" w:date="2024-08-15T09:21:00Z">
        <w:r w:rsidRPr="00836A58">
          <w:rPr>
            <w:lang w:val="en-GB"/>
            <w:rPrChange w:id="795" w:author="Holger Eichelberger" w:date="2024-08-15T09:21:00Z">
              <w:rPr>
                <w:b/>
                <w:lang w:val="en-GB"/>
              </w:rPr>
            </w:rPrChange>
          </w:rPr>
          <w:t>Adds the given document.</w:t>
        </w:r>
      </w:ins>
    </w:p>
    <w:p w14:paraId="5D035800" w14:textId="164BB760" w:rsidR="00B3005D" w:rsidRDefault="00B3005D" w:rsidP="00B3005D">
      <w:pPr>
        <w:pStyle w:val="ListParagraph"/>
        <w:numPr>
          <w:ilvl w:val="0"/>
          <w:numId w:val="11"/>
        </w:numPr>
        <w:rPr>
          <w:ins w:id="796" w:author="Holger Eichelberger" w:date="2024-08-15T09:21:00Z"/>
          <w:b/>
          <w:lang w:val="en-GB"/>
        </w:rPr>
      </w:pPr>
      <w:proofErr w:type="spellStart"/>
      <w:proofErr w:type="gramStart"/>
      <w:ins w:id="797" w:author="Holger Eichelberger" w:date="2024-08-15T09:19:00Z">
        <w:r>
          <w:rPr>
            <w:b/>
            <w:lang w:val="en-GB"/>
          </w:rPr>
          <w:t>deleteDocument</w:t>
        </w:r>
        <w:proofErr w:type="spellEnd"/>
        <w:r>
          <w:rPr>
            <w:b/>
            <w:lang w:val="en-GB"/>
          </w:rPr>
          <w:t>(</w:t>
        </w:r>
        <w:proofErr w:type="gramEnd"/>
        <w:r>
          <w:rPr>
            <w:b/>
            <w:lang w:val="en-GB"/>
          </w:rPr>
          <w:t xml:space="preserve">Integer </w:t>
        </w:r>
        <w:proofErr w:type="spellStart"/>
        <w:r>
          <w:rPr>
            <w:b/>
            <w:lang w:val="en-GB"/>
          </w:rPr>
          <w:t>i</w:t>
        </w:r>
        <w:proofErr w:type="spellEnd"/>
        <w:r>
          <w:rPr>
            <w:b/>
            <w:lang w:val="en-GB"/>
          </w:rPr>
          <w:t>)</w:t>
        </w:r>
      </w:ins>
    </w:p>
    <w:p w14:paraId="71C69FA9" w14:textId="74D048F4" w:rsidR="00836A58" w:rsidRPr="0082123E" w:rsidRDefault="0082123E">
      <w:pPr>
        <w:pStyle w:val="ListParagraph"/>
        <w:rPr>
          <w:ins w:id="798" w:author="Holger Eichelberger" w:date="2024-08-15T09:19:00Z"/>
          <w:lang w:val="en-GB"/>
          <w:rPrChange w:id="799" w:author="Holger Eichelberger" w:date="2024-08-15T09:57:00Z">
            <w:rPr>
              <w:ins w:id="800" w:author="Holger Eichelberger" w:date="2024-08-15T09:19:00Z"/>
              <w:b/>
              <w:lang w:val="en-GB"/>
            </w:rPr>
          </w:rPrChange>
        </w:rPr>
        <w:pPrChange w:id="801" w:author="Holger Eichelberger" w:date="2024-08-15T09:21:00Z">
          <w:pPr>
            <w:pStyle w:val="ListParagraph"/>
            <w:numPr>
              <w:numId w:val="11"/>
            </w:numPr>
            <w:ind w:hanging="360"/>
          </w:pPr>
        </w:pPrChange>
      </w:pPr>
      <w:ins w:id="802" w:author="Holger Eichelberger" w:date="2024-08-15T09:56:00Z">
        <w:r w:rsidRPr="0082123E">
          <w:rPr>
            <w:lang w:val="en-GB"/>
            <w:rPrChange w:id="803" w:author="Holger Eichelberger" w:date="2024-08-15T09:57:00Z">
              <w:rPr>
                <w:b/>
                <w:lang w:val="en-GB"/>
              </w:rPr>
            </w:rPrChange>
          </w:rPr>
          <w:t>Removes</w:t>
        </w:r>
      </w:ins>
      <w:ins w:id="804" w:author="Holger Eichelberger" w:date="2024-08-15T09:21:00Z">
        <w:r w:rsidR="00836A58" w:rsidRPr="0082123E">
          <w:rPr>
            <w:lang w:val="en-GB"/>
            <w:rPrChange w:id="805" w:author="Holger Eichelberger" w:date="2024-08-15T09:57:00Z">
              <w:rPr>
                <w:b/>
                <w:lang w:val="en-GB"/>
              </w:rPr>
            </w:rPrChange>
          </w:rPr>
          <w:t xml:space="preserve"> the specified document, with </w:t>
        </w:r>
      </w:ins>
      <w:proofErr w:type="spellStart"/>
      <w:ins w:id="806" w:author="Holger Eichelberger" w:date="2024-08-15T09:57:00Z">
        <w:r w:rsidRPr="0082123E">
          <w:rPr>
            <w:i/>
            <w:lang w:val="en-GB"/>
            <w:rPrChange w:id="807" w:author="Holger Eichelberger" w:date="2024-08-15T09:57:00Z">
              <w:rPr>
                <w:b/>
                <w:lang w:val="en-GB"/>
              </w:rPr>
            </w:rPrChange>
          </w:rPr>
          <w:t>i</w:t>
        </w:r>
      </w:ins>
      <w:proofErr w:type="spellEnd"/>
      <w:ins w:id="808" w:author="Holger Eichelberger" w:date="2024-08-15T09:21:00Z">
        <w:r w:rsidR="00836A58" w:rsidRPr="0082123E">
          <w:rPr>
            <w:lang w:val="en-GB"/>
            <w:rPrChange w:id="809" w:author="Holger Eichelberger" w:date="2024-08-15T09:57:00Z">
              <w:rPr>
                <w:b/>
                <w:lang w:val="en-GB"/>
              </w:rPr>
            </w:rPrChange>
          </w:rPr>
          <w:t xml:space="preserve"> as the 0-based index of the document and </w:t>
        </w:r>
      </w:ins>
      <w:proofErr w:type="spellStart"/>
      <w:proofErr w:type="gramStart"/>
      <w:ins w:id="810" w:author="Holger Eichelberger" w:date="2024-08-15T09:57:00Z">
        <w:r>
          <w:rPr>
            <w:lang w:val="en-GB"/>
          </w:rPr>
          <w:t>getDocumentCount</w:t>
        </w:r>
        <w:proofErr w:type="spellEnd"/>
        <w:r>
          <w:rPr>
            <w:lang w:val="en-GB"/>
          </w:rPr>
          <w:t>(</w:t>
        </w:r>
        <w:proofErr w:type="gramEnd"/>
        <w:r>
          <w:rPr>
            <w:lang w:val="en-GB"/>
          </w:rPr>
          <w:t xml:space="preserve">)-1 as </w:t>
        </w:r>
      </w:ins>
      <w:ins w:id="811" w:author="Holger Eichelberger" w:date="2024-08-15T09:21:00Z">
        <w:r w:rsidR="00836A58" w:rsidRPr="0082123E">
          <w:rPr>
            <w:lang w:val="en-GB"/>
            <w:rPrChange w:id="812" w:author="Holger Eichelberger" w:date="2024-08-15T09:57:00Z">
              <w:rPr>
                <w:b/>
                <w:lang w:val="en-GB"/>
              </w:rPr>
            </w:rPrChange>
          </w:rPr>
          <w:t>maximu</w:t>
        </w:r>
      </w:ins>
      <w:ins w:id="813" w:author="Holger Eichelberger" w:date="2024-08-15T09:57:00Z">
        <w:r>
          <w:rPr>
            <w:lang w:val="en-GB"/>
          </w:rPr>
          <w:t>m</w:t>
        </w:r>
      </w:ins>
      <w:ins w:id="814" w:author="Holger Eichelberger" w:date="2024-08-15T09:21:00Z">
        <w:r w:rsidR="00836A58" w:rsidRPr="0082123E">
          <w:rPr>
            <w:lang w:val="en-GB"/>
            <w:rPrChange w:id="815" w:author="Holger Eichelberger" w:date="2024-08-15T09:57:00Z">
              <w:rPr>
                <w:b/>
                <w:lang w:val="en-GB"/>
              </w:rPr>
            </w:rPrChange>
          </w:rPr>
          <w:t xml:space="preserve"> value.</w:t>
        </w:r>
      </w:ins>
    </w:p>
    <w:p w14:paraId="5334A6FB" w14:textId="1499FA15" w:rsidR="00B3005D" w:rsidRDefault="00B3005D" w:rsidP="00B3005D">
      <w:pPr>
        <w:pStyle w:val="ListParagraph"/>
        <w:numPr>
          <w:ilvl w:val="0"/>
          <w:numId w:val="11"/>
        </w:numPr>
        <w:rPr>
          <w:ins w:id="816" w:author="Holger Eichelberger" w:date="2024-08-15T09:57:00Z"/>
          <w:b/>
          <w:lang w:val="en-GB"/>
        </w:rPr>
      </w:pPr>
      <w:proofErr w:type="spellStart"/>
      <w:ins w:id="817" w:author="Holger Eichelberger" w:date="2024-08-15T09:19:00Z">
        <w:r>
          <w:rPr>
            <w:b/>
            <w:lang w:val="en-GB"/>
          </w:rPr>
          <w:t>YamlNode</w:t>
        </w:r>
        <w:proofErr w:type="spellEnd"/>
        <w:r>
          <w:rPr>
            <w:b/>
            <w:lang w:val="en-GB"/>
          </w:rPr>
          <w:t xml:space="preserve"> </w:t>
        </w:r>
        <w:proofErr w:type="spellStart"/>
        <w:proofErr w:type="gramStart"/>
        <w:r>
          <w:rPr>
            <w:b/>
            <w:lang w:val="en-GB"/>
          </w:rPr>
          <w:t>getDocument</w:t>
        </w:r>
        <w:proofErr w:type="spellEnd"/>
        <w:r>
          <w:rPr>
            <w:b/>
            <w:lang w:val="en-GB"/>
          </w:rPr>
          <w:t>(</w:t>
        </w:r>
        <w:proofErr w:type="gramEnd"/>
        <w:r>
          <w:rPr>
            <w:b/>
            <w:lang w:val="en-GB"/>
          </w:rPr>
          <w:t xml:space="preserve">Integer </w:t>
        </w:r>
        <w:proofErr w:type="spellStart"/>
        <w:r>
          <w:rPr>
            <w:b/>
            <w:lang w:val="en-GB"/>
          </w:rPr>
          <w:t>i</w:t>
        </w:r>
        <w:proofErr w:type="spellEnd"/>
        <w:r>
          <w:rPr>
            <w:b/>
            <w:lang w:val="en-GB"/>
          </w:rPr>
          <w:t>)</w:t>
        </w:r>
      </w:ins>
    </w:p>
    <w:p w14:paraId="2B5792C8" w14:textId="0213A51B" w:rsidR="0082123E" w:rsidRPr="00E06ECD" w:rsidRDefault="0082123E">
      <w:pPr>
        <w:pStyle w:val="ListParagraph"/>
        <w:rPr>
          <w:ins w:id="818" w:author="Holger Eichelberger" w:date="2024-08-15T09:57:00Z"/>
          <w:lang w:val="en-GB"/>
        </w:rPr>
        <w:pPrChange w:id="819" w:author="Holger Eichelberger" w:date="2024-08-15T09:57:00Z">
          <w:pPr>
            <w:pStyle w:val="ListParagraph"/>
            <w:numPr>
              <w:numId w:val="11"/>
            </w:numPr>
            <w:ind w:hanging="360"/>
          </w:pPr>
        </w:pPrChange>
      </w:pPr>
      <w:ins w:id="820" w:author="Holger Eichelberger" w:date="2024-08-15T09:57:00Z">
        <w:r>
          <w:rPr>
            <w:lang w:val="en-GB"/>
          </w:rPr>
          <w:t xml:space="preserve">Returns </w:t>
        </w:r>
        <w:r w:rsidRPr="00E06ECD">
          <w:rPr>
            <w:lang w:val="en-GB"/>
          </w:rPr>
          <w:t xml:space="preserve">the specified document, with </w:t>
        </w:r>
        <w:proofErr w:type="spellStart"/>
        <w:r w:rsidRPr="00E06ECD">
          <w:rPr>
            <w:i/>
            <w:lang w:val="en-GB"/>
          </w:rPr>
          <w:t>i</w:t>
        </w:r>
        <w:proofErr w:type="spellEnd"/>
        <w:r w:rsidRPr="00E06ECD">
          <w:rPr>
            <w:lang w:val="en-GB"/>
          </w:rPr>
          <w:t xml:space="preserve"> as the 0-based index of the document and </w:t>
        </w:r>
        <w:proofErr w:type="spellStart"/>
        <w:proofErr w:type="gramStart"/>
        <w:r>
          <w:rPr>
            <w:lang w:val="en-GB"/>
          </w:rPr>
          <w:t>getDocumentCount</w:t>
        </w:r>
        <w:proofErr w:type="spellEnd"/>
        <w:r>
          <w:rPr>
            <w:lang w:val="en-GB"/>
          </w:rPr>
          <w:t>(</w:t>
        </w:r>
        <w:proofErr w:type="gramEnd"/>
        <w:r>
          <w:rPr>
            <w:lang w:val="en-GB"/>
          </w:rPr>
          <w:t xml:space="preserve">)-1 as </w:t>
        </w:r>
        <w:r w:rsidRPr="00E06ECD">
          <w:rPr>
            <w:lang w:val="en-GB"/>
          </w:rPr>
          <w:t>maximu</w:t>
        </w:r>
        <w:r>
          <w:rPr>
            <w:lang w:val="en-GB"/>
          </w:rPr>
          <w:t>m</w:t>
        </w:r>
        <w:r w:rsidRPr="00E06ECD">
          <w:rPr>
            <w:lang w:val="en-GB"/>
          </w:rPr>
          <w:t xml:space="preserve"> value.</w:t>
        </w:r>
      </w:ins>
    </w:p>
    <w:p w14:paraId="79E22D19" w14:textId="6403095A" w:rsidR="00B3005D" w:rsidRDefault="00B3005D" w:rsidP="00B3005D">
      <w:pPr>
        <w:pStyle w:val="ListParagraph"/>
        <w:numPr>
          <w:ilvl w:val="0"/>
          <w:numId w:val="11"/>
        </w:numPr>
        <w:rPr>
          <w:ins w:id="821" w:author="Holger Eichelberger" w:date="2024-08-15T09:57:00Z"/>
          <w:b/>
          <w:lang w:val="en-GB"/>
        </w:rPr>
      </w:pPr>
      <w:ins w:id="822" w:author="Holger Eichelberger" w:date="2024-08-15T09:19:00Z">
        <w:r>
          <w:rPr>
            <w:b/>
            <w:lang w:val="en-GB"/>
          </w:rPr>
          <w:t xml:space="preserve">Integer </w:t>
        </w:r>
        <w:proofErr w:type="spellStart"/>
        <w:proofErr w:type="gramStart"/>
        <w:r>
          <w:rPr>
            <w:b/>
            <w:lang w:val="en-GB"/>
          </w:rPr>
          <w:t>getDocumentCount</w:t>
        </w:r>
        <w:proofErr w:type="spellEnd"/>
        <w:r>
          <w:rPr>
            <w:b/>
            <w:lang w:val="en-GB"/>
          </w:rPr>
          <w:t>(</w:t>
        </w:r>
        <w:proofErr w:type="gramEnd"/>
        <w:r>
          <w:rPr>
            <w:b/>
            <w:lang w:val="en-GB"/>
          </w:rPr>
          <w:t>)</w:t>
        </w:r>
      </w:ins>
    </w:p>
    <w:p w14:paraId="638AB9A7" w14:textId="21EE0484" w:rsidR="0082123E" w:rsidRDefault="0082123E" w:rsidP="0082123E">
      <w:pPr>
        <w:pStyle w:val="ListParagraph"/>
        <w:rPr>
          <w:ins w:id="823" w:author="Holger Eichelberger" w:date="2024-08-15T09:57:00Z"/>
          <w:lang w:val="en-GB"/>
        </w:rPr>
      </w:pPr>
      <w:ins w:id="824" w:author="Holger Eichelberger" w:date="2024-08-15T09:57:00Z">
        <w:r w:rsidRPr="0082123E">
          <w:rPr>
            <w:lang w:val="en-GB"/>
            <w:rPrChange w:id="825" w:author="Holger Eichelberger" w:date="2024-08-15T09:57:00Z">
              <w:rPr>
                <w:b/>
                <w:lang w:val="en-GB"/>
              </w:rPr>
            </w:rPrChange>
          </w:rPr>
          <w:t>Returns the number of available/stored documents within the actual file.</w:t>
        </w:r>
      </w:ins>
    </w:p>
    <w:p w14:paraId="4D37CA32" w14:textId="58A593E8" w:rsidR="005F17B6" w:rsidRPr="005F17B6" w:rsidRDefault="005F17B6" w:rsidP="0082123E">
      <w:pPr>
        <w:rPr>
          <w:ins w:id="826" w:author="Holger Eichelberger" w:date="2024-08-15T10:07:00Z"/>
          <w:lang w:val="en-GB"/>
          <w:rPrChange w:id="827" w:author="Holger Eichelberger" w:date="2024-08-15T10:07:00Z">
            <w:rPr>
              <w:ins w:id="828" w:author="Holger Eichelberger" w:date="2024-08-15T10:07:00Z"/>
              <w:b/>
              <w:i/>
              <w:lang w:val="en-GB"/>
            </w:rPr>
          </w:rPrChange>
        </w:rPr>
      </w:pPr>
      <w:ins w:id="829" w:author="Holger Eichelberger" w:date="2024-08-15T10:07:00Z">
        <w:r w:rsidRPr="005F17B6">
          <w:rPr>
            <w:lang w:val="en-GB"/>
            <w:rPrChange w:id="830" w:author="Holger Eichelberger" w:date="2024-08-15T10:07:00Z">
              <w:rPr>
                <w:b/>
                <w:i/>
                <w:lang w:val="en-GB"/>
              </w:rPr>
            </w:rPrChange>
          </w:rPr>
          <w:t xml:space="preserve">A </w:t>
        </w:r>
        <w:proofErr w:type="spellStart"/>
        <w:r w:rsidRPr="00E06ECD">
          <w:rPr>
            <w:rFonts w:ascii="Consolas" w:hAnsi="Consolas"/>
            <w:lang w:val="en-GB"/>
          </w:rPr>
          <w:t>FileArtifact</w:t>
        </w:r>
        <w:proofErr w:type="spellEnd"/>
        <w:r w:rsidRPr="00F74CAD">
          <w:rPr>
            <w:lang w:val="en-GB"/>
          </w:rPr>
          <w:t xml:space="preserve"> </w:t>
        </w:r>
        <w:r>
          <w:rPr>
            <w:lang w:val="en-GB"/>
          </w:rPr>
          <w:t xml:space="preserve">as well as a </w:t>
        </w:r>
      </w:ins>
      <w:ins w:id="831" w:author="Holger Eichelberger" w:date="2024-08-15T10:08:00Z">
        <w:r>
          <w:rPr>
            <w:rFonts w:ascii="Consolas" w:hAnsi="Consolas"/>
            <w:lang w:val="en-GB"/>
          </w:rPr>
          <w:t>String</w:t>
        </w:r>
      </w:ins>
      <w:ins w:id="832" w:author="Holger Eichelberger" w:date="2024-08-15T10:07:00Z">
        <w:r>
          <w:rPr>
            <w:lang w:val="en-GB"/>
          </w:rPr>
          <w:t xml:space="preserve"> </w:t>
        </w:r>
      </w:ins>
      <w:ins w:id="833" w:author="Holger Eichelberger" w:date="2024-08-15T10:08:00Z">
        <w:r>
          <w:rPr>
            <w:lang w:val="en-GB"/>
          </w:rPr>
          <w:t>(</w:t>
        </w:r>
      </w:ins>
      <w:ins w:id="834" w:author="Holger Eichelberger" w:date="2024-08-15T10:07:00Z">
        <w:r>
          <w:rPr>
            <w:lang w:val="en-GB"/>
          </w:rPr>
          <w:t>path</w:t>
        </w:r>
      </w:ins>
      <w:ins w:id="835" w:author="Holger Eichelberger" w:date="2024-08-15T10:08:00Z">
        <w:r>
          <w:rPr>
            <w:lang w:val="en-GB"/>
          </w:rPr>
          <w:t>) can be converted to a</w:t>
        </w:r>
      </w:ins>
      <w:ins w:id="836" w:author="Holger Eichelberger" w:date="2024-08-15T10:07:00Z">
        <w:r>
          <w:rPr>
            <w:lang w:val="en-GB"/>
          </w:rPr>
          <w:t xml:space="preserve"> </w:t>
        </w:r>
        <w:proofErr w:type="spellStart"/>
        <w:r w:rsidRPr="00E06ECD">
          <w:rPr>
            <w:rFonts w:ascii="Consolas" w:hAnsi="Consolas"/>
            <w:lang w:val="en-GB"/>
          </w:rPr>
          <w:t>YamlFileArtifact</w:t>
        </w:r>
      </w:ins>
      <w:proofErr w:type="spellEnd"/>
      <w:ins w:id="837" w:author="Holger Eichelberger" w:date="2024-08-15T10:08:00Z">
        <w:r>
          <w:rPr>
            <w:rFonts w:ascii="Consolas" w:hAnsi="Consolas"/>
            <w:lang w:val="en-GB"/>
          </w:rPr>
          <w:t>.</w:t>
        </w:r>
      </w:ins>
    </w:p>
    <w:p w14:paraId="3FB2AB16" w14:textId="1B880BC2" w:rsidR="0082123E" w:rsidRPr="003C1549" w:rsidRDefault="0082123E" w:rsidP="0082123E">
      <w:pPr>
        <w:rPr>
          <w:ins w:id="838" w:author="Holger Eichelberger" w:date="2024-08-15T09:57:00Z"/>
          <w:b/>
          <w:i/>
          <w:lang w:val="en-GB"/>
        </w:rPr>
      </w:pPr>
      <w:proofErr w:type="spellStart"/>
      <w:ins w:id="839" w:author="Holger Eichelberger" w:date="2024-08-15T09:57:00Z">
        <w:r>
          <w:rPr>
            <w:b/>
            <w:i/>
            <w:lang w:val="en-GB"/>
          </w:rPr>
          <w:t>Yaml</w:t>
        </w:r>
        <w:proofErr w:type="spellEnd"/>
        <w:r w:rsidRPr="00A749B6">
          <w:rPr>
            <w:b/>
            <w:i/>
            <w:lang w:val="en-GB"/>
          </w:rPr>
          <w:t xml:space="preserve"> </w:t>
        </w:r>
        <w:r>
          <w:rPr>
            <w:b/>
            <w:i/>
            <w:lang w:val="en-GB"/>
          </w:rPr>
          <w:t>Node</w:t>
        </w:r>
      </w:ins>
    </w:p>
    <w:p w14:paraId="445A3CF7" w14:textId="58E6F5B3" w:rsidR="0082123E" w:rsidRDefault="0082123E" w:rsidP="0082123E">
      <w:pPr>
        <w:rPr>
          <w:ins w:id="840" w:author="Holger Eichelberger" w:date="2024-08-15T09:57:00Z"/>
          <w:lang w:val="en-GB"/>
        </w:rPr>
      </w:pPr>
      <w:ins w:id="841" w:author="Holger Eichelberger" w:date="2024-08-15T09:57:00Z">
        <w:r w:rsidRPr="00F74CAD">
          <w:rPr>
            <w:lang w:val="en-GB"/>
          </w:rPr>
          <w:t xml:space="preserve">The </w:t>
        </w:r>
        <w:proofErr w:type="spellStart"/>
        <w:r w:rsidRPr="005F17B6">
          <w:rPr>
            <w:rFonts w:ascii="Consolas" w:hAnsi="Consolas"/>
            <w:lang w:val="en-GB"/>
            <w:rPrChange w:id="842" w:author="Holger Eichelberger" w:date="2024-08-15T10:07:00Z">
              <w:rPr>
                <w:rFonts w:ascii="Courier New" w:hAnsi="Courier New" w:cs="Courier New"/>
                <w:sz w:val="22"/>
                <w:szCs w:val="22"/>
                <w:lang w:val="en-GB"/>
              </w:rPr>
            </w:rPrChange>
          </w:rPr>
          <w:t>Yaml</w:t>
        </w:r>
      </w:ins>
      <w:ins w:id="843" w:author="Holger Eichelberger" w:date="2024-08-15T09:58:00Z">
        <w:r w:rsidRPr="005F17B6">
          <w:rPr>
            <w:rFonts w:ascii="Consolas" w:hAnsi="Consolas"/>
            <w:lang w:val="en-GB"/>
            <w:rPrChange w:id="844" w:author="Holger Eichelberger" w:date="2024-08-15T10:07:00Z">
              <w:rPr>
                <w:rFonts w:ascii="Courier New" w:hAnsi="Courier New" w:cs="Courier New"/>
                <w:sz w:val="22"/>
                <w:szCs w:val="22"/>
                <w:lang w:val="en-GB"/>
              </w:rPr>
            </w:rPrChange>
          </w:rPr>
          <w:t>Node</w:t>
        </w:r>
      </w:ins>
      <w:proofErr w:type="spellEnd"/>
      <w:ins w:id="845" w:author="Holger Eichelberger" w:date="2024-08-15T09:57:00Z">
        <w:r w:rsidRPr="00F74CAD">
          <w:rPr>
            <w:lang w:val="en-GB"/>
          </w:rPr>
          <w:t xml:space="preserve"> </w:t>
        </w:r>
      </w:ins>
      <w:ins w:id="846" w:author="Holger Eichelberger" w:date="2024-08-15T09:58:00Z">
        <w:r>
          <w:rPr>
            <w:lang w:val="en-GB"/>
          </w:rPr>
          <w:t xml:space="preserve">represents a document as well as a hierarchical layer (object) within a </w:t>
        </w:r>
        <w:proofErr w:type="spellStart"/>
        <w:r>
          <w:rPr>
            <w:lang w:val="en-GB"/>
          </w:rPr>
          <w:t>Yaml</w:t>
        </w:r>
        <w:proofErr w:type="spellEnd"/>
        <w:r>
          <w:rPr>
            <w:lang w:val="en-GB"/>
          </w:rPr>
          <w:t xml:space="preserve"> document</w:t>
        </w:r>
      </w:ins>
      <w:ins w:id="847" w:author="Holger Eichelberger" w:date="2024-08-15T09:57:00Z">
        <w:r>
          <w:rPr>
            <w:lang w:val="en-GB"/>
          </w:rPr>
          <w:t>.</w:t>
        </w:r>
      </w:ins>
      <w:ins w:id="848" w:author="Holger Eichelberger" w:date="2024-08-15T09:58:00Z">
        <w:r>
          <w:rPr>
            <w:lang w:val="en-GB"/>
          </w:rPr>
          <w:t xml:space="preserve"> Where appropriate, the </w:t>
        </w:r>
      </w:ins>
      <w:proofErr w:type="spellStart"/>
      <w:ins w:id="849" w:author="Holger Eichelberger" w:date="2024-08-15T10:07:00Z">
        <w:r w:rsidR="005F17B6" w:rsidRPr="00E06ECD">
          <w:rPr>
            <w:rFonts w:ascii="Consolas" w:hAnsi="Consolas"/>
            <w:lang w:val="en-GB"/>
          </w:rPr>
          <w:t>YamlNode</w:t>
        </w:r>
      </w:ins>
      <w:proofErr w:type="spellEnd"/>
      <w:ins w:id="850" w:author="Holger Eichelberger" w:date="2024-08-15T09:58:00Z">
        <w:r>
          <w:rPr>
            <w:lang w:val="en-GB"/>
          </w:rPr>
          <w:t xml:space="preserve"> returns itself or the created </w:t>
        </w:r>
        <w:proofErr w:type="spellStart"/>
        <w:r>
          <w:rPr>
            <w:lang w:val="en-GB"/>
          </w:rPr>
          <w:t>subnode</w:t>
        </w:r>
        <w:proofErr w:type="spellEnd"/>
        <w:r>
          <w:rPr>
            <w:lang w:val="en-GB"/>
          </w:rPr>
          <w:t xml:space="preserve"> for chaining.</w:t>
        </w:r>
      </w:ins>
    </w:p>
    <w:p w14:paraId="2051D93F" w14:textId="77777777" w:rsidR="005F17B6" w:rsidRDefault="005F17B6" w:rsidP="005F17B6">
      <w:pPr>
        <w:pStyle w:val="ListParagraph"/>
        <w:numPr>
          <w:ilvl w:val="0"/>
          <w:numId w:val="11"/>
        </w:numPr>
        <w:rPr>
          <w:ins w:id="851" w:author="Holger Eichelberger" w:date="2024-08-15T10:06:00Z"/>
          <w:b/>
          <w:lang w:val="en-GB"/>
        </w:rPr>
      </w:pPr>
      <w:proofErr w:type="spellStart"/>
      <w:proofErr w:type="gramStart"/>
      <w:ins w:id="852" w:author="Holger Eichelberger" w:date="2024-08-15T10:06:00Z">
        <w:r>
          <w:rPr>
            <w:b/>
            <w:lang w:val="en-GB"/>
          </w:rPr>
          <w:t>YamlNode</w:t>
        </w:r>
        <w:proofErr w:type="spellEnd"/>
        <w:r>
          <w:rPr>
            <w:b/>
            <w:lang w:val="en-GB"/>
          </w:rPr>
          <w:t>(</w:t>
        </w:r>
        <w:proofErr w:type="gramEnd"/>
        <w:r>
          <w:rPr>
            <w:b/>
            <w:lang w:val="en-GB"/>
          </w:rPr>
          <w:t>)</w:t>
        </w:r>
      </w:ins>
    </w:p>
    <w:p w14:paraId="7F081994" w14:textId="5F4D1474" w:rsidR="005F17B6" w:rsidRPr="00E06ECD" w:rsidRDefault="005F17B6" w:rsidP="005F17B6">
      <w:pPr>
        <w:pStyle w:val="ListParagraph"/>
        <w:rPr>
          <w:ins w:id="853" w:author="Holger Eichelberger" w:date="2024-08-15T10:06:00Z"/>
          <w:lang w:val="en-GB"/>
        </w:rPr>
      </w:pPr>
      <w:ins w:id="854" w:author="Holger Eichelberger" w:date="2024-08-15T10:06:00Z">
        <w:r>
          <w:rPr>
            <w:lang w:val="en-GB"/>
          </w:rPr>
          <w:t xml:space="preserve">Creates a new </w:t>
        </w:r>
      </w:ins>
      <w:proofErr w:type="spellStart"/>
      <w:ins w:id="855" w:author="Holger Eichelberger" w:date="2024-08-15T10:07:00Z">
        <w:r w:rsidRPr="00E06ECD">
          <w:rPr>
            <w:rFonts w:ascii="Consolas" w:hAnsi="Consolas"/>
            <w:lang w:val="en-GB"/>
          </w:rPr>
          <w:t>YamlNode</w:t>
        </w:r>
      </w:ins>
      <w:proofErr w:type="spellEnd"/>
      <w:ins w:id="856" w:author="Holger Eichelberger" w:date="2024-08-15T10:06:00Z">
        <w:r w:rsidRPr="00F74CAD">
          <w:rPr>
            <w:lang w:val="en-GB"/>
          </w:rPr>
          <w:t xml:space="preserve"> </w:t>
        </w:r>
        <w:r>
          <w:rPr>
            <w:lang w:val="en-GB"/>
          </w:rPr>
          <w:t xml:space="preserve">for deferred/conditionally adding it to a </w:t>
        </w:r>
        <w:proofErr w:type="spellStart"/>
        <w:r w:rsidRPr="005F17B6">
          <w:rPr>
            <w:rFonts w:ascii="Consolas" w:hAnsi="Consolas"/>
            <w:lang w:val="en-GB"/>
            <w:rPrChange w:id="857" w:author="Holger Eichelberger" w:date="2024-08-15T10:07:00Z">
              <w:rPr>
                <w:rFonts w:ascii="Courier New" w:hAnsi="Courier New" w:cs="Courier New"/>
                <w:sz w:val="22"/>
                <w:szCs w:val="22"/>
                <w:lang w:val="en-GB"/>
              </w:rPr>
            </w:rPrChange>
          </w:rPr>
          <w:t>Yaml</w:t>
        </w:r>
        <w:commentRangeStart w:id="858"/>
        <w:r w:rsidRPr="005F17B6">
          <w:rPr>
            <w:rFonts w:ascii="Consolas" w:hAnsi="Consolas"/>
            <w:lang w:val="en-GB"/>
            <w:rPrChange w:id="859" w:author="Holger Eichelberger" w:date="2024-08-15T10:07:00Z">
              <w:rPr>
                <w:rFonts w:ascii="Courier New" w:hAnsi="Courier New" w:cs="Courier New"/>
                <w:sz w:val="22"/>
                <w:szCs w:val="22"/>
                <w:lang w:val="en-GB"/>
              </w:rPr>
            </w:rPrChange>
          </w:rPr>
          <w:t>FileArtifact</w:t>
        </w:r>
        <w:commentRangeEnd w:id="858"/>
        <w:proofErr w:type="spellEnd"/>
        <w:r w:rsidRPr="005F17B6">
          <w:rPr>
            <w:rStyle w:val="CommentReference"/>
            <w:rFonts w:ascii="Consolas" w:hAnsi="Consolas"/>
            <w:sz w:val="24"/>
            <w:szCs w:val="24"/>
            <w:rPrChange w:id="860" w:author="Holger Eichelberger" w:date="2024-08-15T10:07:00Z">
              <w:rPr>
                <w:rStyle w:val="CommentReference"/>
              </w:rPr>
            </w:rPrChange>
          </w:rPr>
          <w:commentReference w:id="858"/>
        </w:r>
        <w:r w:rsidRPr="00E06ECD">
          <w:rPr>
            <w:lang w:val="en-GB"/>
          </w:rPr>
          <w:t>.</w:t>
        </w:r>
      </w:ins>
    </w:p>
    <w:p w14:paraId="66227AAF" w14:textId="7A911593" w:rsidR="0082123E" w:rsidRDefault="0082123E" w:rsidP="0082123E">
      <w:pPr>
        <w:pStyle w:val="ListParagraph"/>
        <w:numPr>
          <w:ilvl w:val="0"/>
          <w:numId w:val="11"/>
        </w:numPr>
        <w:rPr>
          <w:ins w:id="861" w:author="Holger Eichelberger" w:date="2024-08-15T09:59:00Z"/>
          <w:b/>
          <w:lang w:val="en-GB"/>
        </w:rPr>
      </w:pPr>
      <w:proofErr w:type="spellStart"/>
      <w:ins w:id="862" w:author="Holger Eichelberger" w:date="2024-08-15T09:59:00Z">
        <w:r>
          <w:rPr>
            <w:b/>
            <w:lang w:val="en-GB"/>
          </w:rPr>
          <w:t>YamlNode</w:t>
        </w:r>
        <w:proofErr w:type="spellEnd"/>
        <w:r>
          <w:rPr>
            <w:b/>
            <w:lang w:val="en-GB"/>
          </w:rPr>
          <w:t xml:space="preserve"> </w:t>
        </w:r>
        <w:proofErr w:type="spellStart"/>
        <w:proofErr w:type="gramStart"/>
        <w:r>
          <w:rPr>
            <w:b/>
            <w:lang w:val="en-GB"/>
          </w:rPr>
          <w:t>add</w:t>
        </w:r>
        <w:r w:rsidR="00682955">
          <w:rPr>
            <w:b/>
            <w:lang w:val="en-GB"/>
          </w:rPr>
          <w:t>Value</w:t>
        </w:r>
        <w:proofErr w:type="spellEnd"/>
        <w:r>
          <w:rPr>
            <w:b/>
            <w:lang w:val="en-GB"/>
          </w:rPr>
          <w:t>(</w:t>
        </w:r>
        <w:proofErr w:type="gramEnd"/>
        <w:r w:rsidR="00682955">
          <w:rPr>
            <w:b/>
            <w:lang w:val="en-GB"/>
          </w:rPr>
          <w:t>String f, Any v</w:t>
        </w:r>
        <w:r>
          <w:rPr>
            <w:b/>
            <w:lang w:val="en-GB"/>
          </w:rPr>
          <w:t>)</w:t>
        </w:r>
      </w:ins>
    </w:p>
    <w:p w14:paraId="53C96E41" w14:textId="48105DDB" w:rsidR="0082123E" w:rsidRPr="00E06ECD" w:rsidRDefault="0082123E" w:rsidP="0082123E">
      <w:pPr>
        <w:pStyle w:val="ListParagraph"/>
        <w:rPr>
          <w:ins w:id="863" w:author="Holger Eichelberger" w:date="2024-08-15T09:59:00Z"/>
          <w:lang w:val="en-GB"/>
        </w:rPr>
      </w:pPr>
      <w:ins w:id="864" w:author="Holger Eichelberger" w:date="2024-08-15T09:59:00Z">
        <w:r w:rsidRPr="00E06ECD">
          <w:rPr>
            <w:lang w:val="en-GB"/>
          </w:rPr>
          <w:t xml:space="preserve">Adds </w:t>
        </w:r>
        <w:r w:rsidR="00682955">
          <w:rPr>
            <w:lang w:val="en-GB"/>
          </w:rPr>
          <w:t xml:space="preserve">the field </w:t>
        </w:r>
        <w:r w:rsidR="00682955" w:rsidRPr="00682955">
          <w:rPr>
            <w:i/>
            <w:lang w:val="en-GB"/>
            <w:rPrChange w:id="865" w:author="Holger Eichelberger" w:date="2024-08-15T10:02:00Z">
              <w:rPr>
                <w:lang w:val="en-GB"/>
              </w:rPr>
            </w:rPrChange>
          </w:rPr>
          <w:t>f</w:t>
        </w:r>
        <w:r w:rsidR="00682955">
          <w:rPr>
            <w:lang w:val="en-GB"/>
          </w:rPr>
          <w:t xml:space="preserve"> with the given value </w:t>
        </w:r>
        <w:r w:rsidR="00682955" w:rsidRPr="00682955">
          <w:rPr>
            <w:i/>
            <w:lang w:val="en-GB"/>
            <w:rPrChange w:id="866" w:author="Holger Eichelberger" w:date="2024-08-15T10:02:00Z">
              <w:rPr>
                <w:lang w:val="en-GB"/>
              </w:rPr>
            </w:rPrChange>
          </w:rPr>
          <w:t>v</w:t>
        </w:r>
        <w:r w:rsidR="00682955">
          <w:rPr>
            <w:lang w:val="en-GB"/>
          </w:rPr>
          <w:t xml:space="preserve"> to</w:t>
        </w:r>
      </w:ins>
      <w:ins w:id="867" w:author="Holger Eichelberger" w:date="2024-08-15T10:00:00Z">
        <w:r w:rsidR="00682955">
          <w:rPr>
            <w:lang w:val="en-GB"/>
          </w:rPr>
          <w:t xml:space="preserve"> the current node. An existing field will be overwritten. Returns this node</w:t>
        </w:r>
      </w:ins>
      <w:ins w:id="868" w:author="Holger Eichelberger" w:date="2024-08-15T09:59:00Z">
        <w:r w:rsidRPr="00E06ECD">
          <w:rPr>
            <w:lang w:val="en-GB"/>
          </w:rPr>
          <w:t>.</w:t>
        </w:r>
      </w:ins>
    </w:p>
    <w:p w14:paraId="719795EB" w14:textId="174E7810" w:rsidR="0082123E" w:rsidRDefault="0082123E" w:rsidP="0082123E">
      <w:pPr>
        <w:pStyle w:val="ListParagraph"/>
        <w:numPr>
          <w:ilvl w:val="0"/>
          <w:numId w:val="11"/>
        </w:numPr>
        <w:rPr>
          <w:ins w:id="869" w:author="Holger Eichelberger" w:date="2024-08-15T09:59:00Z"/>
          <w:b/>
          <w:lang w:val="en-GB"/>
        </w:rPr>
      </w:pPr>
      <w:proofErr w:type="spellStart"/>
      <w:ins w:id="870" w:author="Holger Eichelberger" w:date="2024-08-15T09:59:00Z">
        <w:r>
          <w:rPr>
            <w:b/>
            <w:lang w:val="en-GB"/>
          </w:rPr>
          <w:t>YamlNode</w:t>
        </w:r>
        <w:proofErr w:type="spellEnd"/>
        <w:r>
          <w:rPr>
            <w:b/>
            <w:lang w:val="en-GB"/>
          </w:rPr>
          <w:t xml:space="preserve"> </w:t>
        </w:r>
        <w:proofErr w:type="spellStart"/>
        <w:proofErr w:type="gramStart"/>
        <w:r>
          <w:rPr>
            <w:b/>
            <w:lang w:val="en-GB"/>
          </w:rPr>
          <w:t>add</w:t>
        </w:r>
      </w:ins>
      <w:ins w:id="871" w:author="Holger Eichelberger" w:date="2024-08-15T10:00:00Z">
        <w:r w:rsidR="00682955">
          <w:rPr>
            <w:b/>
            <w:lang w:val="en-GB"/>
          </w:rPr>
          <w:t>Values</w:t>
        </w:r>
      </w:ins>
      <w:proofErr w:type="spellEnd"/>
      <w:ins w:id="872" w:author="Holger Eichelberger" w:date="2024-08-15T09:59:00Z">
        <w:r>
          <w:rPr>
            <w:b/>
            <w:lang w:val="en-GB"/>
          </w:rPr>
          <w:t>(</w:t>
        </w:r>
      </w:ins>
      <w:proofErr w:type="spellStart"/>
      <w:proofErr w:type="gramEnd"/>
      <w:ins w:id="873" w:author="Holger Eichelberger" w:date="2024-08-15T10:00:00Z">
        <w:r w:rsidR="00682955">
          <w:rPr>
            <w:b/>
            <w:lang w:val="en-GB"/>
          </w:rPr>
          <w:t>mapOf</w:t>
        </w:r>
        <w:proofErr w:type="spellEnd"/>
        <w:r w:rsidR="00682955">
          <w:rPr>
            <w:b/>
            <w:lang w:val="en-GB"/>
          </w:rPr>
          <w:t>(String, Any</w:t>
        </w:r>
      </w:ins>
      <w:ins w:id="874" w:author="Holger Eichelberger" w:date="2024-08-15T10:03:00Z">
        <w:r w:rsidR="00682955">
          <w:rPr>
            <w:b/>
            <w:lang w:val="en-GB"/>
          </w:rPr>
          <w:t>)</w:t>
        </w:r>
      </w:ins>
      <w:ins w:id="875" w:author="Holger Eichelberger" w:date="2024-08-15T10:00:00Z">
        <w:r w:rsidR="00682955">
          <w:rPr>
            <w:b/>
            <w:lang w:val="en-GB"/>
          </w:rPr>
          <w:t xml:space="preserve"> v</w:t>
        </w:r>
      </w:ins>
      <w:ins w:id="876" w:author="Holger Eichelberger" w:date="2024-08-15T09:59:00Z">
        <w:r>
          <w:rPr>
            <w:b/>
            <w:lang w:val="en-GB"/>
          </w:rPr>
          <w:t>)</w:t>
        </w:r>
      </w:ins>
    </w:p>
    <w:p w14:paraId="5F5F3E32" w14:textId="0F49550C" w:rsidR="0082123E" w:rsidRPr="00E06ECD" w:rsidRDefault="0082123E" w:rsidP="0082123E">
      <w:pPr>
        <w:pStyle w:val="ListParagraph"/>
        <w:rPr>
          <w:ins w:id="877" w:author="Holger Eichelberger" w:date="2024-08-15T09:59:00Z"/>
          <w:lang w:val="en-GB"/>
        </w:rPr>
      </w:pPr>
      <w:ins w:id="878" w:author="Holger Eichelberger" w:date="2024-08-15T09:59:00Z">
        <w:r w:rsidRPr="00E06ECD">
          <w:rPr>
            <w:lang w:val="en-GB"/>
          </w:rPr>
          <w:t xml:space="preserve">Adds the </w:t>
        </w:r>
      </w:ins>
      <w:ins w:id="879" w:author="Holger Eichelberger" w:date="2024-08-15T10:01:00Z">
        <w:r w:rsidR="00682955">
          <w:rPr>
            <w:lang w:val="en-GB"/>
          </w:rPr>
          <w:t xml:space="preserve">values in </w:t>
        </w:r>
        <w:r w:rsidR="00682955" w:rsidRPr="00682955">
          <w:rPr>
            <w:i/>
            <w:lang w:val="en-GB"/>
            <w:rPrChange w:id="880" w:author="Holger Eichelberger" w:date="2024-08-15T10:02:00Z">
              <w:rPr>
                <w:lang w:val="en-GB"/>
              </w:rPr>
            </w:rPrChange>
          </w:rPr>
          <w:t>v</w:t>
        </w:r>
        <w:r w:rsidR="00682955">
          <w:rPr>
            <w:lang w:val="en-GB"/>
          </w:rPr>
          <w:t xml:space="preserve"> as individual fields to the actual node</w:t>
        </w:r>
      </w:ins>
      <w:ins w:id="881" w:author="Holger Eichelberger" w:date="2024-08-15T09:59:00Z">
        <w:r w:rsidRPr="00E06ECD">
          <w:rPr>
            <w:lang w:val="en-GB"/>
          </w:rPr>
          <w:t>.</w:t>
        </w:r>
      </w:ins>
      <w:ins w:id="882" w:author="Holger Eichelberger" w:date="2024-08-15T10:01:00Z">
        <w:r w:rsidR="00682955">
          <w:rPr>
            <w:lang w:val="en-GB"/>
          </w:rPr>
          <w:t xml:space="preserve"> Existing fields will be overwritten. Returns this node</w:t>
        </w:r>
        <w:r w:rsidR="00682955" w:rsidRPr="00E06ECD">
          <w:rPr>
            <w:lang w:val="en-GB"/>
          </w:rPr>
          <w:t>.</w:t>
        </w:r>
      </w:ins>
    </w:p>
    <w:p w14:paraId="206A170B" w14:textId="2643235B" w:rsidR="00682955" w:rsidRDefault="00682955" w:rsidP="00682955">
      <w:pPr>
        <w:pStyle w:val="ListParagraph"/>
        <w:numPr>
          <w:ilvl w:val="0"/>
          <w:numId w:val="11"/>
        </w:numPr>
        <w:rPr>
          <w:ins w:id="883" w:author="Holger Eichelberger" w:date="2024-08-15T10:01:00Z"/>
          <w:b/>
          <w:lang w:val="en-GB"/>
        </w:rPr>
      </w:pPr>
      <w:proofErr w:type="spellStart"/>
      <w:ins w:id="884" w:author="Holger Eichelberger" w:date="2024-08-15T10:01:00Z">
        <w:r>
          <w:rPr>
            <w:b/>
            <w:lang w:val="en-GB"/>
          </w:rPr>
          <w:t>YamlNode</w:t>
        </w:r>
        <w:proofErr w:type="spellEnd"/>
        <w:r>
          <w:rPr>
            <w:b/>
            <w:lang w:val="en-GB"/>
          </w:rPr>
          <w:t xml:space="preserve"> </w:t>
        </w:r>
        <w:proofErr w:type="spellStart"/>
        <w:proofErr w:type="gramStart"/>
        <w:r>
          <w:rPr>
            <w:b/>
            <w:lang w:val="en-GB"/>
          </w:rPr>
          <w:t>addMap</w:t>
        </w:r>
        <w:proofErr w:type="spellEnd"/>
        <w:r>
          <w:rPr>
            <w:b/>
            <w:lang w:val="en-GB"/>
          </w:rPr>
          <w:t>(</w:t>
        </w:r>
        <w:proofErr w:type="gramEnd"/>
        <w:r>
          <w:rPr>
            <w:b/>
            <w:lang w:val="en-GB"/>
          </w:rPr>
          <w:t xml:space="preserve">String f, </w:t>
        </w:r>
        <w:proofErr w:type="spellStart"/>
        <w:r>
          <w:rPr>
            <w:b/>
            <w:lang w:val="en-GB"/>
          </w:rPr>
          <w:t>mapOf</w:t>
        </w:r>
        <w:proofErr w:type="spellEnd"/>
        <w:r>
          <w:rPr>
            <w:b/>
            <w:lang w:val="en-GB"/>
          </w:rPr>
          <w:t>(String, Any</w:t>
        </w:r>
      </w:ins>
      <w:ins w:id="885" w:author="Holger Eichelberger" w:date="2024-08-15T10:03:00Z">
        <w:r>
          <w:rPr>
            <w:b/>
            <w:lang w:val="en-GB"/>
          </w:rPr>
          <w:t>)</w:t>
        </w:r>
      </w:ins>
      <w:ins w:id="886" w:author="Holger Eichelberger" w:date="2024-08-15T10:01:00Z">
        <w:r>
          <w:rPr>
            <w:b/>
            <w:lang w:val="en-GB"/>
          </w:rPr>
          <w:t xml:space="preserve"> v)</w:t>
        </w:r>
      </w:ins>
    </w:p>
    <w:p w14:paraId="2102D48B" w14:textId="191B1D14" w:rsidR="00682955" w:rsidRDefault="00682955" w:rsidP="00682955">
      <w:pPr>
        <w:pStyle w:val="ListParagraph"/>
        <w:rPr>
          <w:ins w:id="887" w:author="Holger Eichelberger" w:date="2024-08-15T10:02:00Z"/>
          <w:lang w:val="en-GB"/>
        </w:rPr>
      </w:pPr>
      <w:ins w:id="888" w:author="Holger Eichelberger" w:date="2024-08-15T10:01:00Z">
        <w:r w:rsidRPr="00E06ECD">
          <w:rPr>
            <w:lang w:val="en-GB"/>
          </w:rPr>
          <w:t xml:space="preserve">Adds </w:t>
        </w:r>
        <w:r>
          <w:rPr>
            <w:lang w:val="en-GB"/>
          </w:rPr>
          <w:t xml:space="preserve">field </w:t>
        </w:r>
        <w:r w:rsidRPr="00682955">
          <w:rPr>
            <w:i/>
            <w:lang w:val="en-GB"/>
            <w:rPrChange w:id="889" w:author="Holger Eichelberger" w:date="2024-08-15T10:01:00Z">
              <w:rPr>
                <w:lang w:val="en-GB"/>
              </w:rPr>
            </w:rPrChange>
          </w:rPr>
          <w:t>f</w:t>
        </w:r>
        <w:r>
          <w:rPr>
            <w:lang w:val="en-GB"/>
          </w:rPr>
          <w:t xml:space="preserve"> with map </w:t>
        </w:r>
      </w:ins>
      <w:ins w:id="890" w:author="Holger Eichelberger" w:date="2024-08-15T10:02:00Z">
        <w:r w:rsidRPr="00682955">
          <w:rPr>
            <w:i/>
            <w:lang w:val="en-GB"/>
            <w:rPrChange w:id="891" w:author="Holger Eichelberger" w:date="2024-08-15T10:02:00Z">
              <w:rPr>
                <w:lang w:val="en-GB"/>
              </w:rPr>
            </w:rPrChange>
          </w:rPr>
          <w:t>v</w:t>
        </w:r>
        <w:r>
          <w:rPr>
            <w:lang w:val="en-GB"/>
          </w:rPr>
          <w:t xml:space="preserve"> </w:t>
        </w:r>
      </w:ins>
      <w:ins w:id="892" w:author="Holger Eichelberger" w:date="2024-08-15T10:01:00Z">
        <w:r>
          <w:rPr>
            <w:lang w:val="en-GB"/>
          </w:rPr>
          <w:t>as value</w:t>
        </w:r>
        <w:r w:rsidRPr="00E06ECD">
          <w:rPr>
            <w:lang w:val="en-GB"/>
          </w:rPr>
          <w:t>.</w:t>
        </w:r>
        <w:r>
          <w:rPr>
            <w:lang w:val="en-GB"/>
          </w:rPr>
          <w:t xml:space="preserve"> </w:t>
        </w:r>
      </w:ins>
      <w:ins w:id="893" w:author="Holger Eichelberger" w:date="2024-08-15T10:02:00Z">
        <w:r>
          <w:rPr>
            <w:lang w:val="en-GB"/>
          </w:rPr>
          <w:t xml:space="preserve">An existing field </w:t>
        </w:r>
        <w:r w:rsidRPr="00682955">
          <w:rPr>
            <w:i/>
            <w:lang w:val="en-GB"/>
            <w:rPrChange w:id="894" w:author="Holger Eichelberger" w:date="2024-08-15T10:02:00Z">
              <w:rPr>
                <w:lang w:val="en-GB"/>
              </w:rPr>
            </w:rPrChange>
          </w:rPr>
          <w:t>f</w:t>
        </w:r>
        <w:r>
          <w:rPr>
            <w:lang w:val="en-GB"/>
          </w:rPr>
          <w:t xml:space="preserve"> will be </w:t>
        </w:r>
      </w:ins>
      <w:ins w:id="895" w:author="Holger Eichelberger" w:date="2024-08-15T10:01:00Z">
        <w:r>
          <w:rPr>
            <w:lang w:val="en-GB"/>
          </w:rPr>
          <w:t>overwritten. Returns this node</w:t>
        </w:r>
        <w:r w:rsidRPr="00E06ECD">
          <w:rPr>
            <w:lang w:val="en-GB"/>
          </w:rPr>
          <w:t>.</w:t>
        </w:r>
      </w:ins>
    </w:p>
    <w:p w14:paraId="210484D2" w14:textId="38399027" w:rsidR="00682955" w:rsidRDefault="00682955" w:rsidP="00682955">
      <w:pPr>
        <w:pStyle w:val="ListParagraph"/>
        <w:numPr>
          <w:ilvl w:val="0"/>
          <w:numId w:val="11"/>
        </w:numPr>
        <w:rPr>
          <w:ins w:id="896" w:author="Holger Eichelberger" w:date="2024-08-15T10:02:00Z"/>
          <w:b/>
          <w:lang w:val="en-GB"/>
        </w:rPr>
      </w:pPr>
      <w:proofErr w:type="spellStart"/>
      <w:ins w:id="897" w:author="Holger Eichelberger" w:date="2024-08-15T10:02:00Z">
        <w:r>
          <w:rPr>
            <w:b/>
            <w:lang w:val="en-GB"/>
          </w:rPr>
          <w:t>YamlNode</w:t>
        </w:r>
        <w:proofErr w:type="spellEnd"/>
        <w:r>
          <w:rPr>
            <w:b/>
            <w:lang w:val="en-GB"/>
          </w:rPr>
          <w:t xml:space="preserve"> </w:t>
        </w:r>
        <w:proofErr w:type="spellStart"/>
        <w:proofErr w:type="gramStart"/>
        <w:r>
          <w:rPr>
            <w:b/>
            <w:lang w:val="en-GB"/>
          </w:rPr>
          <w:t>addMap</w:t>
        </w:r>
        <w:proofErr w:type="spellEnd"/>
        <w:r>
          <w:rPr>
            <w:b/>
            <w:lang w:val="en-GB"/>
          </w:rPr>
          <w:t>(</w:t>
        </w:r>
        <w:proofErr w:type="gramEnd"/>
        <w:r>
          <w:rPr>
            <w:b/>
            <w:lang w:val="en-GB"/>
          </w:rPr>
          <w:t xml:space="preserve">String f, </w:t>
        </w:r>
        <w:proofErr w:type="spellStart"/>
        <w:r>
          <w:rPr>
            <w:b/>
            <w:lang w:val="en-GB"/>
          </w:rPr>
          <w:t>sequenceOf</w:t>
        </w:r>
        <w:proofErr w:type="spellEnd"/>
        <w:r>
          <w:rPr>
            <w:b/>
            <w:lang w:val="en-GB"/>
          </w:rPr>
          <w:t>(Any</w:t>
        </w:r>
      </w:ins>
      <w:ins w:id="898" w:author="Holger Eichelberger" w:date="2024-08-15T10:03:00Z">
        <w:r>
          <w:rPr>
            <w:b/>
            <w:lang w:val="en-GB"/>
          </w:rPr>
          <w:t>)</w:t>
        </w:r>
      </w:ins>
      <w:ins w:id="899" w:author="Holger Eichelberger" w:date="2024-08-15T10:02:00Z">
        <w:r>
          <w:rPr>
            <w:b/>
            <w:lang w:val="en-GB"/>
          </w:rPr>
          <w:t xml:space="preserve"> v)</w:t>
        </w:r>
      </w:ins>
    </w:p>
    <w:p w14:paraId="45682875" w14:textId="72A2AD6A" w:rsidR="00682955" w:rsidRPr="00E06ECD" w:rsidRDefault="00682955" w:rsidP="00682955">
      <w:pPr>
        <w:pStyle w:val="ListParagraph"/>
        <w:rPr>
          <w:ins w:id="900" w:author="Holger Eichelberger" w:date="2024-08-15T10:02:00Z"/>
          <w:lang w:val="en-GB"/>
        </w:rPr>
      </w:pPr>
      <w:ins w:id="901" w:author="Holger Eichelberger" w:date="2024-08-15T10:02:00Z">
        <w:r w:rsidRPr="00E06ECD">
          <w:rPr>
            <w:lang w:val="en-GB"/>
          </w:rPr>
          <w:t xml:space="preserve">Adds </w:t>
        </w:r>
        <w:r>
          <w:rPr>
            <w:lang w:val="en-GB"/>
          </w:rPr>
          <w:t xml:space="preserve">field </w:t>
        </w:r>
        <w:r w:rsidRPr="00E06ECD">
          <w:rPr>
            <w:i/>
            <w:lang w:val="en-GB"/>
          </w:rPr>
          <w:t>f</w:t>
        </w:r>
        <w:r>
          <w:rPr>
            <w:lang w:val="en-GB"/>
          </w:rPr>
          <w:t xml:space="preserve"> with list </w:t>
        </w:r>
        <w:r w:rsidRPr="00E06ECD">
          <w:rPr>
            <w:i/>
            <w:lang w:val="en-GB"/>
          </w:rPr>
          <w:t>v</w:t>
        </w:r>
        <w:r>
          <w:rPr>
            <w:lang w:val="en-GB"/>
          </w:rPr>
          <w:t xml:space="preserve"> as value</w:t>
        </w:r>
        <w:r w:rsidRPr="00E06ECD">
          <w:rPr>
            <w:lang w:val="en-GB"/>
          </w:rPr>
          <w:t>.</w:t>
        </w:r>
        <w:r>
          <w:rPr>
            <w:lang w:val="en-GB"/>
          </w:rPr>
          <w:t xml:space="preserve"> An existing field </w:t>
        </w:r>
        <w:r w:rsidRPr="00E06ECD">
          <w:rPr>
            <w:i/>
            <w:lang w:val="en-GB"/>
          </w:rPr>
          <w:t>f</w:t>
        </w:r>
        <w:r>
          <w:rPr>
            <w:lang w:val="en-GB"/>
          </w:rPr>
          <w:t xml:space="preserve"> will be overwritten. Returns this node</w:t>
        </w:r>
        <w:r w:rsidRPr="00E06ECD">
          <w:rPr>
            <w:lang w:val="en-GB"/>
          </w:rPr>
          <w:t>.</w:t>
        </w:r>
      </w:ins>
    </w:p>
    <w:p w14:paraId="6FD9ED99" w14:textId="30641C6D" w:rsidR="00682955" w:rsidRDefault="00682955" w:rsidP="00682955">
      <w:pPr>
        <w:pStyle w:val="ListParagraph"/>
        <w:numPr>
          <w:ilvl w:val="0"/>
          <w:numId w:val="11"/>
        </w:numPr>
        <w:rPr>
          <w:ins w:id="902" w:author="Holger Eichelberger" w:date="2024-08-15T10:03:00Z"/>
          <w:b/>
          <w:lang w:val="en-GB"/>
        </w:rPr>
      </w:pPr>
      <w:proofErr w:type="spellStart"/>
      <w:ins w:id="903" w:author="Holger Eichelberger" w:date="2024-08-15T10:03:00Z">
        <w:r>
          <w:rPr>
            <w:b/>
            <w:lang w:val="en-GB"/>
          </w:rPr>
          <w:t>YamlNode</w:t>
        </w:r>
        <w:proofErr w:type="spellEnd"/>
        <w:r>
          <w:rPr>
            <w:b/>
            <w:lang w:val="en-GB"/>
          </w:rPr>
          <w:t xml:space="preserve"> </w:t>
        </w:r>
        <w:proofErr w:type="spellStart"/>
        <w:proofErr w:type="gramStart"/>
        <w:r>
          <w:rPr>
            <w:b/>
            <w:lang w:val="en-GB"/>
          </w:rPr>
          <w:t>addObject</w:t>
        </w:r>
        <w:proofErr w:type="spellEnd"/>
        <w:r>
          <w:rPr>
            <w:b/>
            <w:lang w:val="en-GB"/>
          </w:rPr>
          <w:t>(</w:t>
        </w:r>
        <w:proofErr w:type="gramEnd"/>
        <w:r>
          <w:rPr>
            <w:b/>
            <w:lang w:val="en-GB"/>
          </w:rPr>
          <w:t>String f)</w:t>
        </w:r>
      </w:ins>
    </w:p>
    <w:p w14:paraId="167D0A3C" w14:textId="3B614B37" w:rsidR="00682955" w:rsidRDefault="00682955" w:rsidP="00682955">
      <w:pPr>
        <w:pStyle w:val="ListParagraph"/>
        <w:rPr>
          <w:ins w:id="904" w:author="Holger Eichelberger" w:date="2024-08-15T10:04:00Z"/>
          <w:lang w:val="en-GB"/>
        </w:rPr>
      </w:pPr>
      <w:ins w:id="905" w:author="Holger Eichelberger" w:date="2024-08-15T10:03:00Z">
        <w:r w:rsidRPr="00E06ECD">
          <w:rPr>
            <w:lang w:val="en-GB"/>
          </w:rPr>
          <w:t xml:space="preserve">Adds </w:t>
        </w:r>
        <w:r>
          <w:rPr>
            <w:lang w:val="en-GB"/>
          </w:rPr>
          <w:t xml:space="preserve">an object-valued field </w:t>
        </w:r>
        <w:proofErr w:type="spellStart"/>
        <w:r w:rsidRPr="00E06ECD">
          <w:rPr>
            <w:i/>
            <w:lang w:val="en-GB"/>
          </w:rPr>
          <w:t>f</w:t>
        </w:r>
        <w:proofErr w:type="spellEnd"/>
        <w:r>
          <w:rPr>
            <w:lang w:val="en-GB"/>
          </w:rPr>
          <w:t xml:space="preserve"> returning the </w:t>
        </w:r>
      </w:ins>
      <w:proofErr w:type="spellStart"/>
      <w:ins w:id="906" w:author="Holger Eichelberger" w:date="2024-08-15T10:07:00Z">
        <w:r w:rsidR="005F17B6" w:rsidRPr="00E06ECD">
          <w:rPr>
            <w:rFonts w:ascii="Consolas" w:hAnsi="Consolas"/>
            <w:lang w:val="en-GB"/>
          </w:rPr>
          <w:t>YamlNode</w:t>
        </w:r>
        <w:proofErr w:type="spellEnd"/>
        <w:r w:rsidR="005F17B6">
          <w:rPr>
            <w:lang w:val="en-GB"/>
          </w:rPr>
          <w:t xml:space="preserve"> </w:t>
        </w:r>
      </w:ins>
      <w:ins w:id="907" w:author="Holger Eichelberger" w:date="2024-08-15T10:03:00Z">
        <w:r>
          <w:rPr>
            <w:lang w:val="en-GB"/>
          </w:rPr>
          <w:t>of that object for further operati</w:t>
        </w:r>
      </w:ins>
      <w:ins w:id="908" w:author="Holger Eichelberger" w:date="2024-08-15T10:04:00Z">
        <w:r>
          <w:rPr>
            <w:lang w:val="en-GB"/>
          </w:rPr>
          <w:t>ons</w:t>
        </w:r>
      </w:ins>
      <w:ins w:id="909" w:author="Holger Eichelberger" w:date="2024-08-15T10:03:00Z">
        <w:r w:rsidRPr="00E06ECD">
          <w:rPr>
            <w:lang w:val="en-GB"/>
          </w:rPr>
          <w:t>.</w:t>
        </w:r>
        <w:r>
          <w:rPr>
            <w:lang w:val="en-GB"/>
          </w:rPr>
          <w:t xml:space="preserve"> An existing field </w:t>
        </w:r>
        <w:r w:rsidRPr="00E06ECD">
          <w:rPr>
            <w:i/>
            <w:lang w:val="en-GB"/>
          </w:rPr>
          <w:t>f</w:t>
        </w:r>
        <w:r>
          <w:rPr>
            <w:lang w:val="en-GB"/>
          </w:rPr>
          <w:t xml:space="preserve"> will be overwritten.</w:t>
        </w:r>
      </w:ins>
    </w:p>
    <w:p w14:paraId="6528A967" w14:textId="4AEDBE32" w:rsidR="00682955" w:rsidRDefault="00682955" w:rsidP="00682955">
      <w:pPr>
        <w:pStyle w:val="ListParagraph"/>
        <w:numPr>
          <w:ilvl w:val="0"/>
          <w:numId w:val="11"/>
        </w:numPr>
        <w:rPr>
          <w:ins w:id="910" w:author="Holger Eichelberger" w:date="2024-08-15T10:04:00Z"/>
          <w:b/>
          <w:lang w:val="en-GB"/>
        </w:rPr>
      </w:pPr>
      <w:proofErr w:type="gramStart"/>
      <w:ins w:id="911" w:author="Holger Eichelberger" w:date="2024-08-15T10:04:00Z">
        <w:r>
          <w:rPr>
            <w:b/>
            <w:lang w:val="en-GB"/>
          </w:rPr>
          <w:t>delete(</w:t>
        </w:r>
        <w:proofErr w:type="gramEnd"/>
        <w:r>
          <w:rPr>
            <w:b/>
            <w:lang w:val="en-GB"/>
          </w:rPr>
          <w:t>String f)</w:t>
        </w:r>
      </w:ins>
    </w:p>
    <w:p w14:paraId="63F7B1ED" w14:textId="45B26D57" w:rsidR="00682955" w:rsidRPr="00E06ECD" w:rsidRDefault="00682955" w:rsidP="00682955">
      <w:pPr>
        <w:pStyle w:val="ListParagraph"/>
        <w:rPr>
          <w:ins w:id="912" w:author="Holger Eichelberger" w:date="2024-08-15T10:04:00Z"/>
          <w:lang w:val="en-GB"/>
        </w:rPr>
      </w:pPr>
      <w:ins w:id="913" w:author="Holger Eichelberger" w:date="2024-08-15T10:04:00Z">
        <w:r>
          <w:rPr>
            <w:lang w:val="en-GB"/>
          </w:rPr>
          <w:t xml:space="preserve">Removes the given field </w:t>
        </w:r>
        <w:r w:rsidRPr="00E06ECD">
          <w:rPr>
            <w:i/>
            <w:lang w:val="en-GB"/>
          </w:rPr>
          <w:t>f</w:t>
        </w:r>
        <w:r w:rsidRPr="00682955">
          <w:rPr>
            <w:lang w:val="en-GB"/>
            <w:rPrChange w:id="914" w:author="Holger Eichelberger" w:date="2024-08-15T10:04:00Z">
              <w:rPr>
                <w:i/>
                <w:lang w:val="en-GB"/>
              </w:rPr>
            </w:rPrChange>
          </w:rPr>
          <w:t>. If</w:t>
        </w:r>
        <w:r>
          <w:rPr>
            <w:i/>
            <w:lang w:val="en-GB"/>
          </w:rPr>
          <w:t xml:space="preserve"> f </w:t>
        </w:r>
        <w:r w:rsidRPr="00682955">
          <w:rPr>
            <w:lang w:val="en-GB"/>
            <w:rPrChange w:id="915" w:author="Holger Eichelberger" w:date="2024-08-15T10:04:00Z">
              <w:rPr>
                <w:i/>
                <w:lang w:val="en-GB"/>
              </w:rPr>
            </w:rPrChange>
          </w:rPr>
          <w:t>does not exist, nothing will happen</w:t>
        </w:r>
        <w:r>
          <w:rPr>
            <w:lang w:val="en-GB"/>
          </w:rPr>
          <w:t>.</w:t>
        </w:r>
      </w:ins>
    </w:p>
    <w:p w14:paraId="3908AF3D" w14:textId="77777777" w:rsidR="000E262E" w:rsidRDefault="000E262E" w:rsidP="000E262E">
      <w:pPr>
        <w:pStyle w:val="ListParagraph"/>
        <w:numPr>
          <w:ilvl w:val="0"/>
          <w:numId w:val="11"/>
        </w:numPr>
        <w:rPr>
          <w:ins w:id="916" w:author="Holger Eichelberger" w:date="2024-08-19T09:24:00Z"/>
          <w:b/>
          <w:lang w:val="en-GB"/>
        </w:rPr>
      </w:pPr>
      <w:ins w:id="917" w:author="Holger Eichelberger" w:date="2024-08-19T09:24:00Z">
        <w:r>
          <w:rPr>
            <w:b/>
            <w:lang w:val="en-GB"/>
          </w:rPr>
          <w:t xml:space="preserve">Boolean </w:t>
        </w:r>
        <w:proofErr w:type="gramStart"/>
        <w:r>
          <w:rPr>
            <w:b/>
            <w:lang w:val="en-GB"/>
          </w:rPr>
          <w:t>has(</w:t>
        </w:r>
        <w:proofErr w:type="gramEnd"/>
        <w:r>
          <w:rPr>
            <w:b/>
            <w:lang w:val="en-GB"/>
          </w:rPr>
          <w:t>String f)</w:t>
        </w:r>
      </w:ins>
    </w:p>
    <w:p w14:paraId="1D37804B" w14:textId="77777777" w:rsidR="000E262E" w:rsidRPr="00E06ECD" w:rsidRDefault="000E262E" w:rsidP="000E262E">
      <w:pPr>
        <w:pStyle w:val="ListParagraph"/>
        <w:rPr>
          <w:ins w:id="918" w:author="Holger Eichelberger" w:date="2024-08-19T09:24:00Z"/>
          <w:lang w:val="en-GB"/>
        </w:rPr>
      </w:pPr>
      <w:ins w:id="919" w:author="Holger Eichelberger" w:date="2024-08-19T09:24:00Z">
        <w:r>
          <w:rPr>
            <w:lang w:val="en-GB"/>
          </w:rPr>
          <w:t xml:space="preserve">Returns whether the given field </w:t>
        </w:r>
        <w:r w:rsidRPr="00E06ECD">
          <w:rPr>
            <w:i/>
            <w:lang w:val="en-GB"/>
          </w:rPr>
          <w:t>f</w:t>
        </w:r>
        <w:r w:rsidRPr="00990375">
          <w:rPr>
            <w:lang w:val="en-GB"/>
          </w:rPr>
          <w:t xml:space="preserve"> is member of the actual </w:t>
        </w:r>
        <w:proofErr w:type="spellStart"/>
        <w:r w:rsidRPr="00990375">
          <w:rPr>
            <w:rFonts w:ascii="Consolas" w:hAnsi="Consolas"/>
            <w:lang w:val="en-GB"/>
          </w:rPr>
          <w:t>YamlNode</w:t>
        </w:r>
        <w:proofErr w:type="spellEnd"/>
        <w:r w:rsidRPr="00E06ECD">
          <w:rPr>
            <w:lang w:val="en-GB"/>
          </w:rPr>
          <w:t>.</w:t>
        </w:r>
      </w:ins>
    </w:p>
    <w:p w14:paraId="6D4C0AAA" w14:textId="58D503ED" w:rsidR="000E262E" w:rsidRDefault="000E262E" w:rsidP="00682955">
      <w:pPr>
        <w:pStyle w:val="ListParagraph"/>
        <w:numPr>
          <w:ilvl w:val="0"/>
          <w:numId w:val="11"/>
        </w:numPr>
        <w:rPr>
          <w:ins w:id="920" w:author="Holger Eichelberger" w:date="2024-08-19T09:25:00Z"/>
          <w:b/>
          <w:lang w:val="en-GB"/>
        </w:rPr>
      </w:pPr>
      <w:ins w:id="921" w:author="Holger Eichelberger" w:date="2024-08-19T09:23:00Z">
        <w:r>
          <w:rPr>
            <w:b/>
            <w:lang w:val="en-GB"/>
          </w:rPr>
          <w:t xml:space="preserve">Any </w:t>
        </w:r>
        <w:proofErr w:type="spellStart"/>
        <w:proofErr w:type="gramStart"/>
        <w:r>
          <w:rPr>
            <w:b/>
            <w:lang w:val="en-GB"/>
          </w:rPr>
          <w:t>getValue</w:t>
        </w:r>
        <w:proofErr w:type="spellEnd"/>
        <w:r>
          <w:rPr>
            <w:b/>
            <w:lang w:val="en-GB"/>
          </w:rPr>
          <w:t>(</w:t>
        </w:r>
        <w:proofErr w:type="gramEnd"/>
        <w:r>
          <w:rPr>
            <w:b/>
            <w:lang w:val="en-GB"/>
          </w:rPr>
          <w:t>String f)</w:t>
        </w:r>
      </w:ins>
    </w:p>
    <w:p w14:paraId="7F048365" w14:textId="7EE2A6FE" w:rsidR="000E262E" w:rsidRPr="000E262E" w:rsidRDefault="000E262E" w:rsidP="000E262E">
      <w:pPr>
        <w:pStyle w:val="ListParagraph"/>
        <w:rPr>
          <w:ins w:id="922" w:author="Holger Eichelberger" w:date="2024-08-19T09:24:00Z"/>
          <w:lang w:val="en-GB"/>
          <w:rPrChange w:id="923" w:author="Holger Eichelberger" w:date="2024-08-19T09:25:00Z">
            <w:rPr>
              <w:ins w:id="924" w:author="Holger Eichelberger" w:date="2024-08-19T09:24:00Z"/>
              <w:b/>
              <w:lang w:val="en-GB"/>
            </w:rPr>
          </w:rPrChange>
        </w:rPr>
        <w:pPrChange w:id="925" w:author="Holger Eichelberger" w:date="2024-08-19T09:25:00Z">
          <w:pPr>
            <w:pStyle w:val="ListParagraph"/>
            <w:numPr>
              <w:numId w:val="11"/>
            </w:numPr>
            <w:ind w:hanging="360"/>
          </w:pPr>
        </w:pPrChange>
      </w:pPr>
      <w:ins w:id="926" w:author="Holger Eichelberger" w:date="2024-08-19T09:25:00Z">
        <w:r w:rsidRPr="000E262E">
          <w:rPr>
            <w:lang w:val="en-GB"/>
            <w:rPrChange w:id="927" w:author="Holger Eichelberger" w:date="2024-08-19T09:25:00Z">
              <w:rPr>
                <w:b/>
                <w:lang w:val="en-GB"/>
              </w:rPr>
            </w:rPrChange>
          </w:rPr>
          <w:t xml:space="preserve">Returns the value of field </w:t>
        </w:r>
        <w:r w:rsidRPr="000E262E">
          <w:rPr>
            <w:i/>
            <w:lang w:val="en-GB"/>
            <w:rPrChange w:id="928" w:author="Holger Eichelberger" w:date="2024-08-19T09:25:00Z">
              <w:rPr>
                <w:b/>
                <w:lang w:val="en-GB"/>
              </w:rPr>
            </w:rPrChange>
          </w:rPr>
          <w:t>f</w:t>
        </w:r>
        <w:r w:rsidRPr="000E262E">
          <w:rPr>
            <w:lang w:val="en-GB"/>
            <w:rPrChange w:id="929" w:author="Holger Eichelberger" w:date="2024-08-19T09:25:00Z">
              <w:rPr>
                <w:b/>
                <w:lang w:val="en-GB"/>
              </w:rPr>
            </w:rPrChange>
          </w:rPr>
          <w:t>.</w:t>
        </w:r>
        <w:r>
          <w:rPr>
            <w:lang w:val="en-GB"/>
          </w:rPr>
          <w:t xml:space="preserve"> May fail/be null, use </w:t>
        </w:r>
        <w:proofErr w:type="gramStart"/>
        <w:r>
          <w:rPr>
            <w:lang w:val="en-GB"/>
          </w:rPr>
          <w:t>has(</w:t>
        </w:r>
        <w:proofErr w:type="gramEnd"/>
        <w:r>
          <w:rPr>
            <w:lang w:val="en-GB"/>
          </w:rPr>
          <w:t>String) before.</w:t>
        </w:r>
      </w:ins>
    </w:p>
    <w:p w14:paraId="6C2C2841" w14:textId="3B4CEC5A" w:rsidR="000E262E" w:rsidRDefault="000E262E" w:rsidP="00682955">
      <w:pPr>
        <w:pStyle w:val="ListParagraph"/>
        <w:numPr>
          <w:ilvl w:val="0"/>
          <w:numId w:val="11"/>
        </w:numPr>
        <w:rPr>
          <w:ins w:id="930" w:author="Holger Eichelberger" w:date="2024-08-19T09:25:00Z"/>
          <w:b/>
          <w:lang w:val="en-GB"/>
        </w:rPr>
      </w:pPr>
      <w:ins w:id="931" w:author="Holger Eichelberger" w:date="2024-08-19T09:24:00Z">
        <w:r>
          <w:rPr>
            <w:b/>
            <w:lang w:val="en-GB"/>
          </w:rPr>
          <w:t xml:space="preserve">Boolean </w:t>
        </w:r>
        <w:proofErr w:type="spellStart"/>
        <w:proofErr w:type="gramStart"/>
        <w:r>
          <w:rPr>
            <w:b/>
            <w:lang w:val="en-GB"/>
          </w:rPr>
          <w:t>is</w:t>
        </w:r>
      </w:ins>
      <w:ins w:id="932" w:author="Holger Eichelberger" w:date="2024-08-19T09:25:00Z">
        <w:r>
          <w:rPr>
            <w:b/>
            <w:lang w:val="en-GB"/>
          </w:rPr>
          <w:t>List</w:t>
        </w:r>
      </w:ins>
      <w:proofErr w:type="spellEnd"/>
      <w:ins w:id="933" w:author="Holger Eichelberger" w:date="2024-08-19T09:24:00Z">
        <w:r>
          <w:rPr>
            <w:b/>
            <w:lang w:val="en-GB"/>
          </w:rPr>
          <w:t>(</w:t>
        </w:r>
        <w:proofErr w:type="gramEnd"/>
        <w:r>
          <w:rPr>
            <w:b/>
            <w:lang w:val="en-GB"/>
          </w:rPr>
          <w:t>String f)</w:t>
        </w:r>
      </w:ins>
    </w:p>
    <w:p w14:paraId="4043EAB2" w14:textId="6B1A35F4" w:rsidR="000E262E" w:rsidRPr="000E262E" w:rsidRDefault="000E262E" w:rsidP="000E262E">
      <w:pPr>
        <w:pStyle w:val="ListParagraph"/>
        <w:rPr>
          <w:ins w:id="934" w:author="Holger Eichelberger" w:date="2024-08-19T09:23:00Z"/>
          <w:lang w:val="en-GB"/>
          <w:rPrChange w:id="935" w:author="Holger Eichelberger" w:date="2024-08-19T09:25:00Z">
            <w:rPr>
              <w:ins w:id="936" w:author="Holger Eichelberger" w:date="2024-08-19T09:23:00Z"/>
              <w:b/>
              <w:lang w:val="en-GB"/>
            </w:rPr>
          </w:rPrChange>
        </w:rPr>
        <w:pPrChange w:id="937" w:author="Holger Eichelberger" w:date="2024-08-19T09:25:00Z">
          <w:pPr>
            <w:pStyle w:val="ListParagraph"/>
            <w:numPr>
              <w:numId w:val="11"/>
            </w:numPr>
            <w:ind w:hanging="360"/>
          </w:pPr>
        </w:pPrChange>
      </w:pPr>
      <w:ins w:id="938" w:author="Holger Eichelberger" w:date="2024-08-19T09:25:00Z">
        <w:r w:rsidRPr="000E262E">
          <w:rPr>
            <w:lang w:val="en-GB"/>
            <w:rPrChange w:id="939" w:author="Holger Eichelberger" w:date="2024-08-19T09:25:00Z">
              <w:rPr>
                <w:b/>
                <w:lang w:val="en-GB"/>
              </w:rPr>
            </w:rPrChange>
          </w:rPr>
          <w:t xml:space="preserve">Returns whether the value of field </w:t>
        </w:r>
        <w:r w:rsidRPr="000E262E">
          <w:rPr>
            <w:i/>
            <w:lang w:val="en-GB"/>
            <w:rPrChange w:id="940" w:author="Holger Eichelberger" w:date="2024-08-19T09:25:00Z">
              <w:rPr>
                <w:b/>
                <w:lang w:val="en-GB"/>
              </w:rPr>
            </w:rPrChange>
          </w:rPr>
          <w:t>f</w:t>
        </w:r>
        <w:r w:rsidRPr="000E262E">
          <w:rPr>
            <w:lang w:val="en-GB"/>
            <w:rPrChange w:id="941" w:author="Holger Eichelberger" w:date="2024-08-19T09:25:00Z">
              <w:rPr>
                <w:b/>
                <w:lang w:val="en-GB"/>
              </w:rPr>
            </w:rPrChange>
          </w:rPr>
          <w:t xml:space="preserve"> is a </w:t>
        </w:r>
        <w:proofErr w:type="spellStart"/>
        <w:r>
          <w:rPr>
            <w:lang w:val="en-GB"/>
          </w:rPr>
          <w:t>Yaml</w:t>
        </w:r>
        <w:proofErr w:type="spellEnd"/>
        <w:r>
          <w:rPr>
            <w:lang w:val="en-GB"/>
          </w:rPr>
          <w:t xml:space="preserve"> list/VIL </w:t>
        </w:r>
        <w:r w:rsidRPr="000E262E">
          <w:rPr>
            <w:lang w:val="en-GB"/>
            <w:rPrChange w:id="942" w:author="Holger Eichelberger" w:date="2024-08-19T09:25:00Z">
              <w:rPr>
                <w:b/>
                <w:lang w:val="en-GB"/>
              </w:rPr>
            </w:rPrChange>
          </w:rPr>
          <w:t>sequence.</w:t>
        </w:r>
      </w:ins>
    </w:p>
    <w:p w14:paraId="69F7BECE" w14:textId="5E6DE36D" w:rsidR="000E262E" w:rsidRDefault="000E262E" w:rsidP="00682955">
      <w:pPr>
        <w:pStyle w:val="ListParagraph"/>
        <w:numPr>
          <w:ilvl w:val="0"/>
          <w:numId w:val="11"/>
        </w:numPr>
        <w:rPr>
          <w:ins w:id="943" w:author="Holger Eichelberger" w:date="2024-08-19T09:24:00Z"/>
          <w:b/>
          <w:lang w:val="en-GB"/>
        </w:rPr>
      </w:pPr>
      <w:proofErr w:type="spellStart"/>
      <w:proofErr w:type="gramStart"/>
      <w:ins w:id="944" w:author="Holger Eichelberger" w:date="2024-08-19T09:23:00Z">
        <w:r>
          <w:rPr>
            <w:b/>
            <w:lang w:val="en-GB"/>
          </w:rPr>
          <w:t>sequenceOf</w:t>
        </w:r>
        <w:proofErr w:type="spellEnd"/>
        <w:r>
          <w:rPr>
            <w:b/>
            <w:lang w:val="en-GB"/>
          </w:rPr>
          <w:t>(</w:t>
        </w:r>
        <w:proofErr w:type="gramEnd"/>
        <w:r>
          <w:rPr>
            <w:b/>
            <w:lang w:val="en-GB"/>
          </w:rPr>
          <w:t xml:space="preserve">Any) </w:t>
        </w:r>
        <w:proofErr w:type="spellStart"/>
        <w:r>
          <w:rPr>
            <w:b/>
            <w:lang w:val="en-GB"/>
          </w:rPr>
          <w:t>get</w:t>
        </w:r>
      </w:ins>
      <w:ins w:id="945" w:author="Holger Eichelberger" w:date="2024-08-19T09:24:00Z">
        <w:r>
          <w:rPr>
            <w:b/>
            <w:lang w:val="en-GB"/>
          </w:rPr>
          <w:t>ListValue</w:t>
        </w:r>
        <w:proofErr w:type="spellEnd"/>
        <w:r>
          <w:rPr>
            <w:b/>
            <w:lang w:val="en-GB"/>
          </w:rPr>
          <w:t>(String f)</w:t>
        </w:r>
      </w:ins>
    </w:p>
    <w:p w14:paraId="5ECF926D" w14:textId="4B5446A9" w:rsidR="000E262E" w:rsidRPr="00990375" w:rsidRDefault="000E262E" w:rsidP="000E262E">
      <w:pPr>
        <w:pStyle w:val="ListParagraph"/>
        <w:rPr>
          <w:ins w:id="946" w:author="Holger Eichelberger" w:date="2024-08-19T09:25:00Z"/>
          <w:lang w:val="en-GB"/>
        </w:rPr>
        <w:pPrChange w:id="947" w:author="Holger Eichelberger" w:date="2024-08-19T09:26:00Z">
          <w:pPr>
            <w:pStyle w:val="ListParagraph"/>
            <w:numPr>
              <w:numId w:val="11"/>
            </w:numPr>
            <w:ind w:hanging="360"/>
          </w:pPr>
        </w:pPrChange>
      </w:pPr>
      <w:ins w:id="948" w:author="Holger Eichelberger" w:date="2024-08-19T09:25:00Z">
        <w:r w:rsidRPr="00990375">
          <w:rPr>
            <w:lang w:val="en-GB"/>
          </w:rPr>
          <w:lastRenderedPageBreak/>
          <w:t xml:space="preserve">Returns the value of field </w:t>
        </w:r>
        <w:r w:rsidRPr="00990375">
          <w:rPr>
            <w:i/>
            <w:lang w:val="en-GB"/>
          </w:rPr>
          <w:t>f</w:t>
        </w:r>
      </w:ins>
      <w:ins w:id="949" w:author="Holger Eichelberger" w:date="2024-08-19T09:26:00Z">
        <w:r w:rsidRPr="000E262E">
          <w:rPr>
            <w:lang w:val="en-GB"/>
            <w:rPrChange w:id="950" w:author="Holger Eichelberger" w:date="2024-08-19T09:26:00Z">
              <w:rPr>
                <w:i/>
                <w:lang w:val="en-GB"/>
              </w:rPr>
            </w:rPrChange>
          </w:rPr>
          <w:t xml:space="preserve"> as list/sequence</w:t>
        </w:r>
      </w:ins>
      <w:ins w:id="951" w:author="Holger Eichelberger" w:date="2024-08-19T09:25:00Z">
        <w:r w:rsidRPr="00990375">
          <w:rPr>
            <w:lang w:val="en-GB"/>
          </w:rPr>
          <w:t>.</w:t>
        </w:r>
        <w:r>
          <w:rPr>
            <w:lang w:val="en-GB"/>
          </w:rPr>
          <w:t xml:space="preserve"> May fail/be null, use </w:t>
        </w:r>
      </w:ins>
      <w:proofErr w:type="spellStart"/>
      <w:proofErr w:type="gramStart"/>
      <w:ins w:id="952" w:author="Holger Eichelberger" w:date="2024-08-19T09:26:00Z">
        <w:r>
          <w:rPr>
            <w:lang w:val="en-GB"/>
          </w:rPr>
          <w:t>isList</w:t>
        </w:r>
      </w:ins>
      <w:proofErr w:type="spellEnd"/>
      <w:ins w:id="953" w:author="Holger Eichelberger" w:date="2024-08-19T09:25:00Z">
        <w:r>
          <w:rPr>
            <w:lang w:val="en-GB"/>
          </w:rPr>
          <w:t>(</w:t>
        </w:r>
        <w:proofErr w:type="gramEnd"/>
        <w:r>
          <w:rPr>
            <w:lang w:val="en-GB"/>
          </w:rPr>
          <w:t>String) before.</w:t>
        </w:r>
      </w:ins>
    </w:p>
    <w:p w14:paraId="703BB28F" w14:textId="6794C780" w:rsidR="000E262E" w:rsidRDefault="000E262E" w:rsidP="000E262E">
      <w:pPr>
        <w:pStyle w:val="ListParagraph"/>
        <w:numPr>
          <w:ilvl w:val="0"/>
          <w:numId w:val="11"/>
        </w:numPr>
        <w:rPr>
          <w:ins w:id="954" w:author="Holger Eichelberger" w:date="2024-08-19T09:24:00Z"/>
          <w:b/>
          <w:lang w:val="en-GB"/>
        </w:rPr>
      </w:pPr>
      <w:ins w:id="955" w:author="Holger Eichelberger" w:date="2024-08-19T09:24:00Z">
        <w:r>
          <w:rPr>
            <w:b/>
            <w:lang w:val="en-GB"/>
          </w:rPr>
          <w:t xml:space="preserve">Boolean </w:t>
        </w:r>
        <w:proofErr w:type="spellStart"/>
        <w:proofErr w:type="gramStart"/>
        <w:r>
          <w:rPr>
            <w:b/>
            <w:lang w:val="en-GB"/>
          </w:rPr>
          <w:t>isMap</w:t>
        </w:r>
        <w:proofErr w:type="spellEnd"/>
        <w:r>
          <w:rPr>
            <w:b/>
            <w:lang w:val="en-GB"/>
          </w:rPr>
          <w:t>(</w:t>
        </w:r>
        <w:proofErr w:type="gramEnd"/>
        <w:r>
          <w:rPr>
            <w:b/>
            <w:lang w:val="en-GB"/>
          </w:rPr>
          <w:t>String f)</w:t>
        </w:r>
      </w:ins>
    </w:p>
    <w:p w14:paraId="38BAC59C" w14:textId="024CB300" w:rsidR="000E262E" w:rsidRPr="000E262E" w:rsidRDefault="000E262E" w:rsidP="000E262E">
      <w:pPr>
        <w:pStyle w:val="ListParagraph"/>
        <w:rPr>
          <w:ins w:id="956" w:author="Holger Eichelberger" w:date="2024-08-19T09:24:00Z"/>
          <w:lang w:val="en-GB"/>
          <w:rPrChange w:id="957" w:author="Holger Eichelberger" w:date="2024-08-19T09:26:00Z">
            <w:rPr>
              <w:ins w:id="958" w:author="Holger Eichelberger" w:date="2024-08-19T09:24:00Z"/>
              <w:lang w:val="en-GB"/>
            </w:rPr>
          </w:rPrChange>
        </w:rPr>
        <w:pPrChange w:id="959" w:author="Holger Eichelberger" w:date="2024-08-19T09:26:00Z">
          <w:pPr>
            <w:pStyle w:val="ListParagraph"/>
            <w:numPr>
              <w:numId w:val="11"/>
            </w:numPr>
            <w:ind w:hanging="360"/>
          </w:pPr>
        </w:pPrChange>
      </w:pPr>
      <w:ins w:id="960" w:author="Holger Eichelberger" w:date="2024-08-19T09:26:00Z">
        <w:r w:rsidRPr="00990375">
          <w:rPr>
            <w:lang w:val="en-GB"/>
          </w:rPr>
          <w:t xml:space="preserve">Returns whether the value of field </w:t>
        </w:r>
        <w:r w:rsidRPr="00990375">
          <w:rPr>
            <w:i/>
            <w:lang w:val="en-GB"/>
          </w:rPr>
          <w:t>f</w:t>
        </w:r>
        <w:r w:rsidRPr="00990375">
          <w:rPr>
            <w:lang w:val="en-GB"/>
          </w:rPr>
          <w:t xml:space="preserve"> is a </w:t>
        </w:r>
        <w:proofErr w:type="spellStart"/>
        <w:r>
          <w:rPr>
            <w:lang w:val="en-GB"/>
          </w:rPr>
          <w:t>Yaml</w:t>
        </w:r>
        <w:proofErr w:type="spellEnd"/>
        <w:r>
          <w:rPr>
            <w:lang w:val="en-GB"/>
          </w:rPr>
          <w:t xml:space="preserve"> list/VIL map</w:t>
        </w:r>
        <w:r w:rsidRPr="00990375">
          <w:rPr>
            <w:lang w:val="en-GB"/>
          </w:rPr>
          <w:t>.</w:t>
        </w:r>
      </w:ins>
    </w:p>
    <w:p w14:paraId="3BCF316C" w14:textId="5A12AAAE" w:rsidR="000E262E" w:rsidRDefault="000E262E" w:rsidP="00682955">
      <w:pPr>
        <w:pStyle w:val="ListParagraph"/>
        <w:numPr>
          <w:ilvl w:val="0"/>
          <w:numId w:val="11"/>
        </w:numPr>
        <w:rPr>
          <w:ins w:id="961" w:author="Holger Eichelberger" w:date="2024-08-19T09:26:00Z"/>
          <w:b/>
          <w:lang w:val="en-GB"/>
        </w:rPr>
      </w:pPr>
      <w:proofErr w:type="spellStart"/>
      <w:proofErr w:type="gramStart"/>
      <w:ins w:id="962" w:author="Holger Eichelberger" w:date="2024-08-19T09:24:00Z">
        <w:r>
          <w:rPr>
            <w:b/>
            <w:lang w:val="en-GB"/>
          </w:rPr>
          <w:t>mapOf</w:t>
        </w:r>
        <w:proofErr w:type="spellEnd"/>
        <w:r>
          <w:rPr>
            <w:b/>
            <w:lang w:val="en-GB"/>
          </w:rPr>
          <w:t>(</w:t>
        </w:r>
        <w:proofErr w:type="gramEnd"/>
        <w:r>
          <w:rPr>
            <w:b/>
            <w:lang w:val="en-GB"/>
          </w:rPr>
          <w:t xml:space="preserve">String, Any) </w:t>
        </w:r>
        <w:proofErr w:type="spellStart"/>
        <w:r>
          <w:rPr>
            <w:b/>
            <w:lang w:val="en-GB"/>
          </w:rPr>
          <w:t>getMapValue</w:t>
        </w:r>
        <w:proofErr w:type="spellEnd"/>
        <w:r>
          <w:rPr>
            <w:b/>
            <w:lang w:val="en-GB"/>
          </w:rPr>
          <w:t>(String f)</w:t>
        </w:r>
      </w:ins>
    </w:p>
    <w:p w14:paraId="192AB3D9" w14:textId="4F526148" w:rsidR="000E262E" w:rsidRPr="000E262E" w:rsidRDefault="000E262E" w:rsidP="000E262E">
      <w:pPr>
        <w:pStyle w:val="ListParagraph"/>
        <w:rPr>
          <w:ins w:id="963" w:author="Holger Eichelberger" w:date="2024-08-19T09:24:00Z"/>
          <w:lang w:val="en-GB"/>
          <w:rPrChange w:id="964" w:author="Holger Eichelberger" w:date="2024-08-19T09:26:00Z">
            <w:rPr>
              <w:ins w:id="965" w:author="Holger Eichelberger" w:date="2024-08-19T09:24:00Z"/>
              <w:lang w:val="en-GB"/>
            </w:rPr>
          </w:rPrChange>
        </w:rPr>
        <w:pPrChange w:id="966" w:author="Holger Eichelberger" w:date="2024-08-19T09:26:00Z">
          <w:pPr>
            <w:pStyle w:val="ListParagraph"/>
            <w:numPr>
              <w:numId w:val="11"/>
            </w:numPr>
            <w:ind w:hanging="360"/>
          </w:pPr>
        </w:pPrChange>
      </w:pPr>
      <w:ins w:id="967" w:author="Holger Eichelberger" w:date="2024-08-19T09:26:00Z">
        <w:r w:rsidRPr="00990375">
          <w:rPr>
            <w:lang w:val="en-GB"/>
          </w:rPr>
          <w:t xml:space="preserve">Returns the value of field </w:t>
        </w:r>
        <w:r w:rsidRPr="00990375">
          <w:rPr>
            <w:i/>
            <w:lang w:val="en-GB"/>
          </w:rPr>
          <w:t>f</w:t>
        </w:r>
        <w:r w:rsidRPr="00990375">
          <w:rPr>
            <w:lang w:val="en-GB"/>
          </w:rPr>
          <w:t xml:space="preserve"> as list/sequence.</w:t>
        </w:r>
        <w:r>
          <w:rPr>
            <w:lang w:val="en-GB"/>
          </w:rPr>
          <w:t xml:space="preserve"> May fail/be null, use </w:t>
        </w:r>
        <w:proofErr w:type="spellStart"/>
        <w:proofErr w:type="gramStart"/>
        <w:r>
          <w:rPr>
            <w:lang w:val="en-GB"/>
          </w:rPr>
          <w:t>isMap</w:t>
        </w:r>
        <w:proofErr w:type="spellEnd"/>
        <w:r>
          <w:rPr>
            <w:lang w:val="en-GB"/>
          </w:rPr>
          <w:t>(</w:t>
        </w:r>
        <w:proofErr w:type="gramEnd"/>
        <w:r>
          <w:rPr>
            <w:lang w:val="en-GB"/>
          </w:rPr>
          <w:t>String) before.</w:t>
        </w:r>
      </w:ins>
    </w:p>
    <w:p w14:paraId="64279FAA" w14:textId="07B57EFA" w:rsidR="000E262E" w:rsidRDefault="000E262E" w:rsidP="000E262E">
      <w:pPr>
        <w:pStyle w:val="ListParagraph"/>
        <w:numPr>
          <w:ilvl w:val="0"/>
          <w:numId w:val="11"/>
        </w:numPr>
        <w:rPr>
          <w:ins w:id="968" w:author="Holger Eichelberger" w:date="2024-08-19T09:24:00Z"/>
          <w:b/>
          <w:lang w:val="en-GB"/>
        </w:rPr>
      </w:pPr>
      <w:ins w:id="969" w:author="Holger Eichelberger" w:date="2024-08-19T09:24:00Z">
        <w:r>
          <w:rPr>
            <w:b/>
            <w:lang w:val="en-GB"/>
          </w:rPr>
          <w:t xml:space="preserve">Boolean </w:t>
        </w:r>
        <w:proofErr w:type="spellStart"/>
        <w:proofErr w:type="gramStart"/>
        <w:r>
          <w:rPr>
            <w:b/>
            <w:lang w:val="en-GB"/>
          </w:rPr>
          <w:t>isObject</w:t>
        </w:r>
        <w:proofErr w:type="spellEnd"/>
        <w:r>
          <w:rPr>
            <w:b/>
            <w:lang w:val="en-GB"/>
          </w:rPr>
          <w:t>(</w:t>
        </w:r>
        <w:proofErr w:type="gramEnd"/>
        <w:r>
          <w:rPr>
            <w:b/>
            <w:lang w:val="en-GB"/>
          </w:rPr>
          <w:t>String f)</w:t>
        </w:r>
      </w:ins>
    </w:p>
    <w:p w14:paraId="42B63BF9" w14:textId="243457E3" w:rsidR="000E262E" w:rsidRPr="000E262E" w:rsidRDefault="000E262E" w:rsidP="000E262E">
      <w:pPr>
        <w:pStyle w:val="ListParagraph"/>
        <w:rPr>
          <w:ins w:id="970" w:author="Holger Eichelberger" w:date="2024-08-19T09:24:00Z"/>
          <w:lang w:val="en-GB"/>
          <w:rPrChange w:id="971" w:author="Holger Eichelberger" w:date="2024-08-19T09:27:00Z">
            <w:rPr>
              <w:ins w:id="972" w:author="Holger Eichelberger" w:date="2024-08-19T09:24:00Z"/>
              <w:lang w:val="en-GB"/>
            </w:rPr>
          </w:rPrChange>
        </w:rPr>
        <w:pPrChange w:id="973" w:author="Holger Eichelberger" w:date="2024-08-19T09:27:00Z">
          <w:pPr>
            <w:pStyle w:val="ListParagraph"/>
            <w:numPr>
              <w:numId w:val="11"/>
            </w:numPr>
            <w:ind w:hanging="360"/>
          </w:pPr>
        </w:pPrChange>
      </w:pPr>
      <w:ins w:id="974" w:author="Holger Eichelberger" w:date="2024-08-19T09:26:00Z">
        <w:r w:rsidRPr="00990375">
          <w:rPr>
            <w:lang w:val="en-GB"/>
          </w:rPr>
          <w:t xml:space="preserve">Returns whether the value of field </w:t>
        </w:r>
        <w:r w:rsidRPr="00990375">
          <w:rPr>
            <w:i/>
            <w:lang w:val="en-GB"/>
          </w:rPr>
          <w:t>f</w:t>
        </w:r>
        <w:r w:rsidRPr="00990375">
          <w:rPr>
            <w:lang w:val="en-GB"/>
          </w:rPr>
          <w:t xml:space="preserve"> is a </w:t>
        </w:r>
        <w:proofErr w:type="spellStart"/>
        <w:r>
          <w:rPr>
            <w:lang w:val="en-GB"/>
          </w:rPr>
          <w:t>Yaml</w:t>
        </w:r>
        <w:proofErr w:type="spellEnd"/>
        <w:r>
          <w:rPr>
            <w:lang w:val="en-GB"/>
          </w:rPr>
          <w:t xml:space="preserve"> object</w:t>
        </w:r>
        <w:r w:rsidRPr="00990375">
          <w:rPr>
            <w:lang w:val="en-GB"/>
          </w:rPr>
          <w:t>.</w:t>
        </w:r>
      </w:ins>
    </w:p>
    <w:p w14:paraId="5E81D271" w14:textId="071C5977" w:rsidR="000E262E" w:rsidRDefault="000E262E" w:rsidP="00682955">
      <w:pPr>
        <w:pStyle w:val="ListParagraph"/>
        <w:numPr>
          <w:ilvl w:val="0"/>
          <w:numId w:val="11"/>
        </w:numPr>
        <w:rPr>
          <w:ins w:id="975" w:author="Holger Eichelberger" w:date="2024-08-19T09:27:00Z"/>
          <w:b/>
          <w:lang w:val="en-GB"/>
        </w:rPr>
      </w:pPr>
      <w:proofErr w:type="spellStart"/>
      <w:ins w:id="976" w:author="Holger Eichelberger" w:date="2024-08-19T09:24:00Z">
        <w:r>
          <w:rPr>
            <w:b/>
            <w:lang w:val="en-GB"/>
          </w:rPr>
          <w:t>YamlNode</w:t>
        </w:r>
        <w:proofErr w:type="spellEnd"/>
        <w:r>
          <w:rPr>
            <w:b/>
            <w:lang w:val="en-GB"/>
          </w:rPr>
          <w:t xml:space="preserve"> </w:t>
        </w:r>
        <w:proofErr w:type="spellStart"/>
        <w:proofErr w:type="gramStart"/>
        <w:r>
          <w:rPr>
            <w:b/>
            <w:lang w:val="en-GB"/>
          </w:rPr>
          <w:t>getObjectValue</w:t>
        </w:r>
        <w:proofErr w:type="spellEnd"/>
        <w:r>
          <w:rPr>
            <w:b/>
            <w:lang w:val="en-GB"/>
          </w:rPr>
          <w:t>(</w:t>
        </w:r>
        <w:proofErr w:type="gramEnd"/>
        <w:r>
          <w:rPr>
            <w:b/>
            <w:lang w:val="en-GB"/>
          </w:rPr>
          <w:t>String f)</w:t>
        </w:r>
      </w:ins>
    </w:p>
    <w:p w14:paraId="65A0CDF8" w14:textId="06245DAC" w:rsidR="000E262E" w:rsidRPr="000E262E" w:rsidRDefault="000E262E" w:rsidP="000E262E">
      <w:pPr>
        <w:pStyle w:val="ListParagraph"/>
        <w:rPr>
          <w:ins w:id="977" w:author="Holger Eichelberger" w:date="2024-08-19T09:23:00Z"/>
          <w:lang w:val="en-GB"/>
          <w:rPrChange w:id="978" w:author="Holger Eichelberger" w:date="2024-08-19T09:27:00Z">
            <w:rPr>
              <w:ins w:id="979" w:author="Holger Eichelberger" w:date="2024-08-19T09:23:00Z"/>
              <w:lang w:val="en-GB"/>
            </w:rPr>
          </w:rPrChange>
        </w:rPr>
        <w:pPrChange w:id="980" w:author="Holger Eichelberger" w:date="2024-08-19T09:27:00Z">
          <w:pPr>
            <w:pStyle w:val="ListParagraph"/>
            <w:numPr>
              <w:numId w:val="11"/>
            </w:numPr>
            <w:ind w:hanging="360"/>
          </w:pPr>
        </w:pPrChange>
      </w:pPr>
      <w:ins w:id="981" w:author="Holger Eichelberger" w:date="2024-08-19T09:27:00Z">
        <w:r w:rsidRPr="00990375">
          <w:rPr>
            <w:lang w:val="en-GB"/>
          </w:rPr>
          <w:t xml:space="preserve">Returns the value of field </w:t>
        </w:r>
        <w:r w:rsidRPr="00990375">
          <w:rPr>
            <w:i/>
            <w:lang w:val="en-GB"/>
          </w:rPr>
          <w:t>f</w:t>
        </w:r>
        <w:r w:rsidRPr="00990375">
          <w:rPr>
            <w:lang w:val="en-GB"/>
          </w:rPr>
          <w:t xml:space="preserve"> as </w:t>
        </w:r>
        <w:r>
          <w:rPr>
            <w:lang w:val="en-GB"/>
          </w:rPr>
          <w:t xml:space="preserve">a </w:t>
        </w:r>
        <w:proofErr w:type="spellStart"/>
        <w:r>
          <w:rPr>
            <w:lang w:val="en-GB"/>
          </w:rPr>
          <w:t>YamlNode</w:t>
        </w:r>
        <w:proofErr w:type="spellEnd"/>
        <w:r w:rsidRPr="00990375">
          <w:rPr>
            <w:lang w:val="en-GB"/>
          </w:rPr>
          <w:t>.</w:t>
        </w:r>
        <w:r>
          <w:rPr>
            <w:lang w:val="en-GB"/>
          </w:rPr>
          <w:t xml:space="preserve"> May fail/be null, use </w:t>
        </w:r>
        <w:proofErr w:type="spellStart"/>
        <w:proofErr w:type="gramStart"/>
        <w:r>
          <w:rPr>
            <w:lang w:val="en-GB"/>
          </w:rPr>
          <w:t>isObject</w:t>
        </w:r>
        <w:proofErr w:type="spellEnd"/>
        <w:r>
          <w:rPr>
            <w:lang w:val="en-GB"/>
          </w:rPr>
          <w:t>(</w:t>
        </w:r>
        <w:proofErr w:type="gramEnd"/>
        <w:r>
          <w:rPr>
            <w:lang w:val="en-GB"/>
          </w:rPr>
          <w:t>String) before.</w:t>
        </w:r>
      </w:ins>
    </w:p>
    <w:p w14:paraId="350E2040" w14:textId="5BEBC551" w:rsidR="000E262E" w:rsidRDefault="000E262E" w:rsidP="000E262E">
      <w:pPr>
        <w:rPr>
          <w:ins w:id="982" w:author="Holger Eichelberger" w:date="2024-08-19T09:27:00Z"/>
          <w:b/>
          <w:lang w:val="en-GB"/>
        </w:rPr>
      </w:pPr>
      <w:ins w:id="983" w:author="Holger Eichelberger" w:date="2024-08-19T09:27:00Z">
        <w:r>
          <w:rPr>
            <w:b/>
            <w:lang w:val="en-GB"/>
          </w:rPr>
          <w:t>Formatting</w:t>
        </w:r>
      </w:ins>
    </w:p>
    <w:p w14:paraId="1FCDCBBF" w14:textId="785C8BC2" w:rsidR="000E262E" w:rsidRDefault="000E262E" w:rsidP="00B3005D">
      <w:pPr>
        <w:rPr>
          <w:ins w:id="984" w:author="Holger Eichelberger" w:date="2024-08-19T09:28:00Z"/>
          <w:lang w:val="en-GB"/>
        </w:rPr>
      </w:pPr>
      <w:ins w:id="985" w:author="Holger Eichelberger" w:date="2024-08-19T09:27:00Z">
        <w:r w:rsidRPr="000E262E">
          <w:rPr>
            <w:lang w:val="en-GB"/>
            <w:rPrChange w:id="986" w:author="Holger Eichelberger" w:date="2024-08-19T09:27:00Z">
              <w:rPr>
                <w:b/>
                <w:lang w:val="en-GB"/>
              </w:rPr>
            </w:rPrChange>
          </w:rPr>
          <w:t xml:space="preserve">The </w:t>
        </w:r>
        <w:proofErr w:type="spellStart"/>
        <w:r w:rsidRPr="000E262E">
          <w:rPr>
            <w:rFonts w:ascii="Consolas" w:hAnsi="Consolas"/>
            <w:lang w:val="en-GB"/>
            <w:rPrChange w:id="987" w:author="Holger Eichelberger" w:date="2024-08-19T09:27:00Z">
              <w:rPr>
                <w:b/>
                <w:lang w:val="en-GB"/>
              </w:rPr>
            </w:rPrChange>
          </w:rPr>
          <w:t>YamlFileArtifact</w:t>
        </w:r>
        <w:proofErr w:type="spellEnd"/>
        <w:r w:rsidRPr="000E262E">
          <w:rPr>
            <w:lang w:val="en-GB"/>
            <w:rPrChange w:id="988" w:author="Holger Eichelberger" w:date="2024-08-19T09:27:00Z">
              <w:rPr>
                <w:b/>
                <w:lang w:val="en-GB"/>
              </w:rPr>
            </w:rPrChange>
          </w:rPr>
          <w:t xml:space="preserve"> supports </w:t>
        </w:r>
      </w:ins>
      <w:ins w:id="989" w:author="Holger Eichelberger" w:date="2024-08-19T09:49:00Z">
        <w:r w:rsidR="00E04287">
          <w:rPr>
            <w:lang w:val="en-GB"/>
          </w:rPr>
          <w:t xml:space="preserve">the </w:t>
        </w:r>
        <w:r w:rsidR="00E04287" w:rsidRPr="00990375">
          <w:rPr>
            <w:lang w:val="en-GB"/>
          </w:rPr>
          <w:t>formatting</w:t>
        </w:r>
        <w:r w:rsidR="00E04287">
          <w:rPr>
            <w:lang w:val="en-GB"/>
          </w:rPr>
          <w:t xml:space="preserve"> annotation</w:t>
        </w:r>
        <w:r w:rsidR="00E04287" w:rsidRPr="00990375">
          <w:rPr>
            <w:rFonts w:ascii="Consolas" w:hAnsi="Consolas"/>
            <w:lang w:val="en-GB"/>
          </w:rPr>
          <w:t xml:space="preserve"> @format</w:t>
        </w:r>
      </w:ins>
      <w:ins w:id="990" w:author="Holger Eichelberger" w:date="2024-08-19T09:27:00Z">
        <w:r>
          <w:rPr>
            <w:lang w:val="en-GB"/>
          </w:rPr>
          <w:t>. The related formatter is “</w:t>
        </w:r>
        <w:proofErr w:type="spellStart"/>
        <w:r>
          <w:rPr>
            <w:lang w:val="en-GB"/>
          </w:rPr>
          <w:t>yaml</w:t>
        </w:r>
        <w:proofErr w:type="spellEnd"/>
        <w:r>
          <w:rPr>
            <w:lang w:val="en-GB"/>
          </w:rPr>
          <w:t>”</w:t>
        </w:r>
      </w:ins>
      <w:ins w:id="991" w:author="Holger Eichelberger" w:date="2024-08-19T09:28:00Z">
        <w:r>
          <w:rPr>
            <w:lang w:val="en-GB"/>
          </w:rPr>
          <w:t>, however as there is no specific functionality, currently also “plain” works (discouraged). The formatting supports the following properties:</w:t>
        </w:r>
      </w:ins>
    </w:p>
    <w:p w14:paraId="763E883E" w14:textId="09F1BACA" w:rsidR="000E262E" w:rsidRPr="00D00BA2" w:rsidRDefault="000E262E" w:rsidP="000E262E">
      <w:pPr>
        <w:pStyle w:val="ListParagraph"/>
        <w:numPr>
          <w:ilvl w:val="0"/>
          <w:numId w:val="43"/>
        </w:numPr>
        <w:rPr>
          <w:ins w:id="992" w:author="Holger Eichelberger" w:date="2024-08-19T09:43:00Z"/>
          <w:lang w:val="en-GB"/>
          <w:rPrChange w:id="993" w:author="Holger Eichelberger" w:date="2024-08-19T09:43:00Z">
            <w:rPr>
              <w:ins w:id="994" w:author="Holger Eichelberger" w:date="2024-08-19T09:43:00Z"/>
              <w:rFonts w:ascii="Consolas" w:hAnsi="Consolas"/>
              <w:color w:val="000000"/>
              <w:shd w:val="clear" w:color="auto" w:fill="FFFFFF"/>
              <w:lang w:val="en-GB"/>
            </w:rPr>
          </w:rPrChange>
        </w:rPr>
      </w:pPr>
      <w:proofErr w:type="spellStart"/>
      <w:ins w:id="995" w:author="Holger Eichelberger" w:date="2024-08-19T09:29:00Z">
        <w:r w:rsidRPr="00735081">
          <w:rPr>
            <w:rFonts w:ascii="Consolas" w:hAnsi="Consolas"/>
            <w:color w:val="000000"/>
            <w:shd w:val="clear" w:color="auto" w:fill="FFFFFF"/>
            <w:lang w:val="en-GB"/>
            <w:rPrChange w:id="996" w:author="Holger Eichelberger" w:date="2024-08-19T09:33:00Z">
              <w:rPr>
                <w:rFonts w:ascii="Consolas" w:hAnsi="Consolas"/>
                <w:color w:val="000000"/>
                <w:sz w:val="20"/>
                <w:szCs w:val="20"/>
                <w:shd w:val="clear" w:color="auto" w:fill="FFFFFF"/>
              </w:rPr>
            </w:rPrChange>
          </w:rPr>
          <w:t>indentSteps</w:t>
        </w:r>
        <w:proofErr w:type="spellEnd"/>
        <w:r w:rsidRPr="00735081">
          <w:rPr>
            <w:rFonts w:asciiTheme="minorHAnsi" w:hAnsiTheme="minorHAnsi" w:cstheme="minorHAnsi"/>
            <w:color w:val="000000"/>
            <w:shd w:val="clear" w:color="auto" w:fill="FFFFFF"/>
            <w:lang w:val="en-GB"/>
            <w:rPrChange w:id="997" w:author="Holger Eichelberger" w:date="2024-08-19T09:33:00Z">
              <w:rPr>
                <w:rFonts w:ascii="Consolas" w:hAnsi="Consolas"/>
                <w:color w:val="000000"/>
                <w:sz w:val="20"/>
                <w:szCs w:val="20"/>
                <w:shd w:val="clear" w:color="auto" w:fill="FFFFFF"/>
                <w:lang w:val="en-GB"/>
              </w:rPr>
            </w:rPrChange>
          </w:rPr>
          <w:t>: The number of indentation steps i</w:t>
        </w:r>
      </w:ins>
      <w:ins w:id="998" w:author="Holger Eichelberger" w:date="2024-08-19T09:30:00Z">
        <w:r w:rsidRPr="00735081">
          <w:rPr>
            <w:rFonts w:asciiTheme="minorHAnsi" w:hAnsiTheme="minorHAnsi" w:cstheme="minorHAnsi"/>
            <w:color w:val="000000"/>
            <w:shd w:val="clear" w:color="auto" w:fill="FFFFFF"/>
            <w:lang w:val="en-GB"/>
            <w:rPrChange w:id="999" w:author="Holger Eichelberger" w:date="2024-08-19T09:33:00Z">
              <w:rPr>
                <w:rFonts w:ascii="Consolas" w:hAnsi="Consolas"/>
                <w:color w:val="000000"/>
                <w:sz w:val="20"/>
                <w:szCs w:val="20"/>
                <w:shd w:val="clear" w:color="auto" w:fill="FFFFFF"/>
                <w:lang w:val="en-GB"/>
              </w:rPr>
            </w:rPrChange>
          </w:rPr>
          <w:t>n whitespaces</w:t>
        </w:r>
      </w:ins>
      <w:ins w:id="1000" w:author="Holger Eichelberger" w:date="2024-08-19T09:48:00Z">
        <w:r w:rsidR="00D70BFB">
          <w:rPr>
            <w:rFonts w:asciiTheme="minorHAnsi" w:hAnsiTheme="minorHAnsi" w:cstheme="minorHAnsi"/>
            <w:color w:val="000000"/>
            <w:shd w:val="clear" w:color="auto" w:fill="FFFFFF"/>
            <w:lang w:val="en-GB"/>
          </w:rPr>
          <w:t xml:space="preserve">, as </w:t>
        </w:r>
        <w:proofErr w:type="spellStart"/>
        <w:r w:rsidR="00D70BFB">
          <w:rPr>
            <w:rFonts w:asciiTheme="minorHAnsi" w:hAnsiTheme="minorHAnsi" w:cstheme="minorHAnsi"/>
            <w:color w:val="000000"/>
            <w:shd w:val="clear" w:color="auto" w:fill="FFFFFF"/>
            <w:lang w:val="en-GB"/>
          </w:rPr>
          <w:t>fallback</w:t>
        </w:r>
        <w:proofErr w:type="spellEnd"/>
        <w:r w:rsidR="00D70BFB">
          <w:rPr>
            <w:rFonts w:asciiTheme="minorHAnsi" w:hAnsiTheme="minorHAnsi" w:cstheme="minorHAnsi"/>
            <w:color w:val="000000"/>
            <w:shd w:val="clear" w:color="auto" w:fill="FFFFFF"/>
            <w:lang w:val="en-GB"/>
          </w:rPr>
          <w:t xml:space="preserve"> the indentation defined by of </w:t>
        </w:r>
        <w:r w:rsidR="00D70BFB" w:rsidRPr="00766CC5">
          <w:rPr>
            <w:rFonts w:ascii="Consolas" w:hAnsi="Consolas" w:cstheme="minorHAnsi"/>
            <w:color w:val="000000"/>
            <w:shd w:val="clear" w:color="auto" w:fill="FFFFFF"/>
            <w:lang w:val="en-GB"/>
            <w:rPrChange w:id="1001" w:author="Holger Eichelberger" w:date="2024-08-19T09:49:00Z">
              <w:rPr>
                <w:rFonts w:asciiTheme="minorHAnsi" w:hAnsiTheme="minorHAnsi" w:cstheme="minorHAnsi"/>
                <w:color w:val="000000"/>
                <w:shd w:val="clear" w:color="auto" w:fill="FFFFFF"/>
                <w:lang w:val="en-GB"/>
              </w:rPr>
            </w:rPrChange>
          </w:rPr>
          <w:t>@indent</w:t>
        </w:r>
      </w:ins>
      <w:ins w:id="1002" w:author="Holger Eichelberger" w:date="2024-08-19T09:43:00Z">
        <w:r w:rsidR="00D00BA2">
          <w:rPr>
            <w:rFonts w:asciiTheme="minorHAnsi" w:hAnsiTheme="minorHAnsi" w:cstheme="minorHAnsi"/>
            <w:color w:val="000000"/>
            <w:shd w:val="clear" w:color="auto" w:fill="FFFFFF"/>
            <w:lang w:val="en-GB"/>
          </w:rPr>
          <w:t xml:space="preserve"> (default 1)</w:t>
        </w:r>
      </w:ins>
      <w:ins w:id="1003" w:author="Holger Eichelberger" w:date="2024-08-19T09:30:00Z">
        <w:r w:rsidRPr="00735081">
          <w:rPr>
            <w:rFonts w:asciiTheme="minorHAnsi" w:hAnsiTheme="minorHAnsi" w:cstheme="minorHAnsi"/>
            <w:color w:val="000000"/>
            <w:shd w:val="clear" w:color="auto" w:fill="FFFFFF"/>
            <w:lang w:val="en-GB"/>
            <w:rPrChange w:id="1004" w:author="Holger Eichelberger" w:date="2024-08-19T09:33:00Z">
              <w:rPr>
                <w:rFonts w:ascii="Consolas" w:hAnsi="Consolas"/>
                <w:color w:val="000000"/>
                <w:sz w:val="20"/>
                <w:szCs w:val="20"/>
                <w:shd w:val="clear" w:color="auto" w:fill="FFFFFF"/>
                <w:lang w:val="en-GB"/>
              </w:rPr>
            </w:rPrChange>
          </w:rPr>
          <w:t>.</w:t>
        </w:r>
      </w:ins>
      <w:ins w:id="1005" w:author="Holger Eichelberger" w:date="2024-08-19T09:29:00Z">
        <w:r w:rsidRPr="00735081">
          <w:rPr>
            <w:rFonts w:ascii="Consolas" w:hAnsi="Consolas"/>
            <w:color w:val="000000"/>
            <w:shd w:val="clear" w:color="auto" w:fill="FFFFFF"/>
            <w:lang w:val="en-GB"/>
            <w:rPrChange w:id="1006" w:author="Holger Eichelberger" w:date="2024-08-19T09:33:00Z">
              <w:rPr>
                <w:rFonts w:ascii="Consolas" w:hAnsi="Consolas"/>
                <w:color w:val="000000"/>
                <w:sz w:val="20"/>
                <w:szCs w:val="20"/>
                <w:shd w:val="clear" w:color="auto" w:fill="FFFFFF"/>
              </w:rPr>
            </w:rPrChange>
          </w:rPr>
          <w:t xml:space="preserve"> </w:t>
        </w:r>
      </w:ins>
    </w:p>
    <w:p w14:paraId="770C6B05" w14:textId="548B7F05" w:rsidR="00D00BA2" w:rsidRPr="00990375" w:rsidRDefault="00D00BA2" w:rsidP="00D00BA2">
      <w:pPr>
        <w:pStyle w:val="ListParagraph"/>
        <w:numPr>
          <w:ilvl w:val="0"/>
          <w:numId w:val="43"/>
        </w:numPr>
        <w:rPr>
          <w:ins w:id="1007" w:author="Holger Eichelberger" w:date="2024-08-19T09:43:00Z"/>
          <w:rFonts w:asciiTheme="minorHAnsi" w:hAnsiTheme="minorHAnsi" w:cstheme="minorHAnsi"/>
          <w:lang w:val="en-GB"/>
        </w:rPr>
      </w:pPr>
      <w:bookmarkStart w:id="1008" w:name="_GoBack"/>
      <w:proofErr w:type="spellStart"/>
      <w:ins w:id="1009" w:author="Holger Eichelberger" w:date="2024-08-19T09:43:00Z">
        <w:r w:rsidRPr="00990375">
          <w:rPr>
            <w:rFonts w:ascii="Consolas" w:hAnsi="Consolas"/>
            <w:color w:val="000000"/>
            <w:shd w:val="clear" w:color="auto" w:fill="FFFFFF"/>
            <w:lang w:val="en-GB"/>
          </w:rPr>
          <w:t>profileArg_</w:t>
        </w:r>
        <w:r>
          <w:rPr>
            <w:rFonts w:ascii="Consolas" w:hAnsi="Consolas"/>
            <w:color w:val="000000"/>
            <w:shd w:val="clear" w:color="auto" w:fill="FFFFFF"/>
            <w:lang w:val="en-GB"/>
          </w:rPr>
          <w:t>indicatorIndent</w:t>
        </w:r>
        <w:bookmarkEnd w:id="1008"/>
        <w:proofErr w:type="spellEnd"/>
        <w:r w:rsidRPr="00990375">
          <w:rPr>
            <w:rFonts w:asciiTheme="minorHAnsi" w:hAnsiTheme="minorHAnsi" w:cstheme="minorHAnsi"/>
            <w:color w:val="000000"/>
            <w:shd w:val="clear" w:color="auto" w:fill="FFFFFF"/>
            <w:lang w:val="en-GB"/>
          </w:rPr>
          <w:t xml:space="preserve">: </w:t>
        </w:r>
        <w:r>
          <w:rPr>
            <w:rFonts w:asciiTheme="minorHAnsi" w:hAnsiTheme="minorHAnsi" w:cstheme="minorHAnsi"/>
            <w:color w:val="000000"/>
            <w:shd w:val="clear" w:color="auto" w:fill="FFFFFF"/>
            <w:lang w:val="en-GB"/>
          </w:rPr>
          <w:t>Whitespaces before “</w:t>
        </w:r>
        <w:proofErr w:type="gramStart"/>
        <w:r>
          <w:rPr>
            <w:rFonts w:asciiTheme="minorHAnsi" w:hAnsiTheme="minorHAnsi" w:cstheme="minorHAnsi"/>
            <w:color w:val="000000"/>
            <w:shd w:val="clear" w:color="auto" w:fill="FFFFFF"/>
            <w:lang w:val="en-GB"/>
          </w:rPr>
          <w:t>-“</w:t>
        </w:r>
        <w:r w:rsidRPr="00990375">
          <w:rPr>
            <w:rFonts w:ascii="Consolas" w:hAnsi="Consolas"/>
            <w:color w:val="000000"/>
            <w:shd w:val="clear" w:color="auto" w:fill="FFFFFF"/>
            <w:lang w:val="en-GB"/>
          </w:rPr>
          <w:t xml:space="preserve"> </w:t>
        </w:r>
        <w:r w:rsidRPr="00990375">
          <w:rPr>
            <w:rFonts w:asciiTheme="minorHAnsi" w:hAnsiTheme="minorHAnsi" w:cstheme="minorHAnsi"/>
            <w:color w:val="000000"/>
            <w:shd w:val="clear" w:color="auto" w:fill="FFFFFF"/>
            <w:lang w:val="en-GB"/>
          </w:rPr>
          <w:t>(</w:t>
        </w:r>
        <w:proofErr w:type="gramEnd"/>
        <w:r>
          <w:rPr>
            <w:rFonts w:asciiTheme="minorHAnsi" w:hAnsiTheme="minorHAnsi" w:cstheme="minorHAnsi"/>
            <w:color w:val="000000"/>
            <w:shd w:val="clear" w:color="auto" w:fill="FFFFFF"/>
            <w:lang w:val="en-GB"/>
          </w:rPr>
          <w:t xml:space="preserve">default is same </w:t>
        </w:r>
      </w:ins>
      <w:ins w:id="1010" w:author="Holger Eichelberger" w:date="2024-08-19T09:44:00Z">
        <w:r>
          <w:rPr>
            <w:rFonts w:asciiTheme="minorHAnsi" w:hAnsiTheme="minorHAnsi" w:cstheme="minorHAnsi"/>
            <w:color w:val="000000"/>
            <w:shd w:val="clear" w:color="auto" w:fill="FFFFFF"/>
            <w:lang w:val="en-GB"/>
          </w:rPr>
          <w:t xml:space="preserve">as </w:t>
        </w:r>
        <w:proofErr w:type="spellStart"/>
        <w:r w:rsidRPr="00323393">
          <w:rPr>
            <w:rFonts w:ascii="Consolas" w:hAnsi="Consolas" w:cstheme="minorHAnsi"/>
            <w:color w:val="000000"/>
            <w:shd w:val="clear" w:color="auto" w:fill="FFFFFF"/>
            <w:lang w:val="en-GB"/>
            <w:rPrChange w:id="1011" w:author="Holger Eichelberger" w:date="2024-08-19T09:44:00Z">
              <w:rPr>
                <w:rFonts w:asciiTheme="minorHAnsi" w:hAnsiTheme="minorHAnsi" w:cstheme="minorHAnsi"/>
                <w:color w:val="000000"/>
                <w:shd w:val="clear" w:color="auto" w:fill="FFFFFF"/>
                <w:lang w:val="en-GB"/>
              </w:rPr>
            </w:rPrChange>
          </w:rPr>
          <w:t>indentSteps</w:t>
        </w:r>
      </w:ins>
      <w:proofErr w:type="spellEnd"/>
      <w:ins w:id="1012" w:author="Holger Eichelberger" w:date="2024-08-19T09:52:00Z">
        <w:r w:rsidR="00431837">
          <w:rPr>
            <w:rFonts w:ascii="Consolas" w:hAnsi="Consolas" w:cstheme="minorHAnsi"/>
            <w:color w:val="000000"/>
            <w:shd w:val="clear" w:color="auto" w:fill="FFFFFF"/>
            <w:lang w:val="en-GB"/>
          </w:rPr>
          <w:t xml:space="preserve"> – 1</w:t>
        </w:r>
        <w:r w:rsidR="00431837" w:rsidRPr="00431837">
          <w:rPr>
            <w:rFonts w:asciiTheme="minorHAnsi" w:hAnsiTheme="minorHAnsi" w:cstheme="minorHAnsi"/>
            <w:color w:val="000000"/>
            <w:shd w:val="clear" w:color="auto" w:fill="FFFFFF"/>
            <w:lang w:val="en-GB"/>
            <w:rPrChange w:id="1013" w:author="Holger Eichelberger" w:date="2024-08-19T09:52:00Z">
              <w:rPr>
                <w:rFonts w:ascii="Consolas" w:hAnsi="Consolas" w:cstheme="minorHAnsi"/>
                <w:color w:val="000000"/>
                <w:shd w:val="clear" w:color="auto" w:fill="FFFFFF"/>
                <w:lang w:val="en-GB"/>
              </w:rPr>
            </w:rPrChange>
          </w:rPr>
          <w:t xml:space="preserve">, must be smaller than </w:t>
        </w:r>
        <w:proofErr w:type="spellStart"/>
        <w:r w:rsidR="00431837" w:rsidRPr="00431837">
          <w:rPr>
            <w:rFonts w:asciiTheme="minorHAnsi" w:hAnsiTheme="minorHAnsi" w:cstheme="minorHAnsi"/>
            <w:color w:val="000000"/>
            <w:shd w:val="clear" w:color="auto" w:fill="FFFFFF"/>
            <w:lang w:val="en-GB"/>
            <w:rPrChange w:id="1014" w:author="Holger Eichelberger" w:date="2024-08-19T09:52:00Z">
              <w:rPr>
                <w:rFonts w:ascii="Consolas" w:hAnsi="Consolas" w:cstheme="minorHAnsi"/>
                <w:color w:val="000000"/>
                <w:shd w:val="clear" w:color="auto" w:fill="FFFFFF"/>
                <w:lang w:val="en-GB"/>
              </w:rPr>
            </w:rPrChange>
          </w:rPr>
          <w:t>indentSteps</w:t>
        </w:r>
      </w:ins>
      <w:proofErr w:type="spellEnd"/>
      <w:ins w:id="1015" w:author="Holger Eichelberger" w:date="2024-08-19T09:43:00Z">
        <w:r w:rsidRPr="00990375">
          <w:rPr>
            <w:rFonts w:asciiTheme="minorHAnsi" w:hAnsiTheme="minorHAnsi" w:cstheme="minorHAnsi"/>
            <w:color w:val="000000"/>
            <w:shd w:val="clear" w:color="auto" w:fill="FFFFFF"/>
            <w:lang w:val="en-GB"/>
          </w:rPr>
          <w:t>).</w:t>
        </w:r>
        <w:r w:rsidRPr="00990375">
          <w:rPr>
            <w:rFonts w:asciiTheme="minorHAnsi" w:hAnsiTheme="minorHAnsi" w:cstheme="minorHAnsi"/>
            <w:color w:val="000000"/>
            <w:shd w:val="clear" w:color="auto" w:fill="FFFFFF"/>
            <w:lang w:val="en-GB"/>
          </w:rPr>
          <w:t xml:space="preserve"> </w:t>
        </w:r>
      </w:ins>
    </w:p>
    <w:p w14:paraId="3B599456" w14:textId="3B2DEAED" w:rsidR="000E262E" w:rsidRPr="00735081" w:rsidRDefault="000E262E" w:rsidP="000E262E">
      <w:pPr>
        <w:pStyle w:val="ListParagraph"/>
        <w:numPr>
          <w:ilvl w:val="0"/>
          <w:numId w:val="43"/>
        </w:numPr>
        <w:rPr>
          <w:ins w:id="1016" w:author="Holger Eichelberger" w:date="2024-08-19T09:29:00Z"/>
          <w:rFonts w:asciiTheme="minorHAnsi" w:hAnsiTheme="minorHAnsi" w:cstheme="minorHAnsi"/>
          <w:lang w:val="en-GB"/>
          <w:rPrChange w:id="1017" w:author="Holger Eichelberger" w:date="2024-08-19T09:33:00Z">
            <w:rPr>
              <w:ins w:id="1018" w:author="Holger Eichelberger" w:date="2024-08-19T09:29:00Z"/>
              <w:rFonts w:ascii="Consolas" w:hAnsi="Consolas"/>
              <w:color w:val="000000"/>
              <w:sz w:val="20"/>
              <w:szCs w:val="20"/>
              <w:shd w:val="clear" w:color="auto" w:fill="FFFFFF"/>
              <w:lang w:val="en-GB"/>
            </w:rPr>
          </w:rPrChange>
        </w:rPr>
      </w:pPr>
      <w:proofErr w:type="spellStart"/>
      <w:ins w:id="1019" w:author="Holger Eichelberger" w:date="2024-08-19T09:29:00Z">
        <w:r w:rsidRPr="00735081">
          <w:rPr>
            <w:rFonts w:ascii="Consolas" w:hAnsi="Consolas"/>
            <w:color w:val="000000"/>
            <w:shd w:val="clear" w:color="auto" w:fill="FFFFFF"/>
            <w:lang w:val="en-GB"/>
            <w:rPrChange w:id="1020" w:author="Holger Eichelberger" w:date="2024-08-19T09:33:00Z">
              <w:rPr>
                <w:rFonts w:ascii="Consolas" w:hAnsi="Consolas"/>
                <w:color w:val="000000"/>
                <w:sz w:val="20"/>
                <w:szCs w:val="20"/>
                <w:shd w:val="clear" w:color="auto" w:fill="FFFFFF"/>
              </w:rPr>
            </w:rPrChange>
          </w:rPr>
          <w:t>profileArg_flowStyle</w:t>
        </w:r>
      </w:ins>
      <w:proofErr w:type="spellEnd"/>
      <w:ins w:id="1021" w:author="Holger Eichelberger" w:date="2024-08-19T09:30:00Z">
        <w:r w:rsidRPr="00735081">
          <w:rPr>
            <w:rFonts w:asciiTheme="minorHAnsi" w:hAnsiTheme="minorHAnsi" w:cstheme="minorHAnsi"/>
            <w:color w:val="000000"/>
            <w:shd w:val="clear" w:color="auto" w:fill="FFFFFF"/>
            <w:lang w:val="en-GB"/>
            <w:rPrChange w:id="1022" w:author="Holger Eichelberger" w:date="2024-08-19T09:33:00Z">
              <w:rPr>
                <w:rFonts w:ascii="Consolas" w:hAnsi="Consolas"/>
                <w:color w:val="000000"/>
                <w:sz w:val="20"/>
                <w:szCs w:val="20"/>
                <w:shd w:val="clear" w:color="auto" w:fill="FFFFFF"/>
                <w:lang w:val="en-GB"/>
              </w:rPr>
            </w:rPrChange>
          </w:rPr>
          <w:t xml:space="preserve">: The </w:t>
        </w:r>
        <w:proofErr w:type="spellStart"/>
        <w:r w:rsidRPr="00735081">
          <w:rPr>
            <w:rFonts w:asciiTheme="minorHAnsi" w:hAnsiTheme="minorHAnsi" w:cstheme="minorHAnsi"/>
            <w:color w:val="000000"/>
            <w:shd w:val="clear" w:color="auto" w:fill="FFFFFF"/>
            <w:lang w:val="en-GB"/>
            <w:rPrChange w:id="1023" w:author="Holger Eichelberger" w:date="2024-08-19T09:33:00Z">
              <w:rPr>
                <w:rFonts w:ascii="Consolas" w:hAnsi="Consolas"/>
                <w:color w:val="000000"/>
                <w:sz w:val="20"/>
                <w:szCs w:val="20"/>
                <w:shd w:val="clear" w:color="auto" w:fill="FFFFFF"/>
                <w:lang w:val="en-GB"/>
              </w:rPr>
            </w:rPrChange>
          </w:rPr>
          <w:t>Yaml</w:t>
        </w:r>
        <w:proofErr w:type="spellEnd"/>
        <w:r w:rsidRPr="00735081">
          <w:rPr>
            <w:rFonts w:asciiTheme="minorHAnsi" w:hAnsiTheme="minorHAnsi" w:cstheme="minorHAnsi"/>
            <w:color w:val="000000"/>
            <w:shd w:val="clear" w:color="auto" w:fill="FFFFFF"/>
            <w:lang w:val="en-GB"/>
            <w:rPrChange w:id="1024" w:author="Holger Eichelberger" w:date="2024-08-19T09:33:00Z">
              <w:rPr>
                <w:rFonts w:ascii="Consolas" w:hAnsi="Consolas"/>
                <w:color w:val="000000"/>
                <w:sz w:val="20"/>
                <w:szCs w:val="20"/>
                <w:shd w:val="clear" w:color="auto" w:fill="FFFFFF"/>
                <w:lang w:val="en-GB"/>
              </w:rPr>
            </w:rPrChange>
          </w:rPr>
          <w:t xml:space="preserve"> flow style, may be </w:t>
        </w:r>
        <w:r w:rsidRPr="00735081">
          <w:rPr>
            <w:rFonts w:ascii="Consolas" w:hAnsi="Consolas"/>
            <w:color w:val="000000"/>
            <w:shd w:val="clear" w:color="auto" w:fill="FFFFFF"/>
            <w:lang w:val="en-GB"/>
            <w:rPrChange w:id="1025" w:author="Holger Eichelberger" w:date="2024-08-19T09:33:00Z">
              <w:rPr>
                <w:rFonts w:ascii="Consolas" w:hAnsi="Consolas"/>
                <w:color w:val="000000"/>
                <w:sz w:val="20"/>
                <w:szCs w:val="20"/>
                <w:shd w:val="clear" w:color="auto" w:fill="FFFFFF"/>
                <w:lang w:val="en-GB"/>
              </w:rPr>
            </w:rPrChange>
          </w:rPr>
          <w:t xml:space="preserve">FLOW, </w:t>
        </w:r>
        <w:proofErr w:type="spellStart"/>
        <w:r w:rsidRPr="00735081">
          <w:rPr>
            <w:rFonts w:ascii="Consolas" w:hAnsi="Consolas"/>
            <w:color w:val="000000"/>
            <w:shd w:val="clear" w:color="auto" w:fill="FFFFFF"/>
            <w:lang w:val="en-GB"/>
            <w:rPrChange w:id="1026" w:author="Holger Eichelberger" w:date="2024-08-19T09:33:00Z">
              <w:rPr>
                <w:rFonts w:ascii="Consolas" w:hAnsi="Consolas"/>
                <w:color w:val="000000"/>
                <w:sz w:val="20"/>
                <w:szCs w:val="20"/>
                <w:shd w:val="clear" w:color="auto" w:fill="FFFFFF"/>
                <w:lang w:val="en-GB"/>
              </w:rPr>
            </w:rPrChange>
          </w:rPr>
          <w:t>BlOCK</w:t>
        </w:r>
        <w:proofErr w:type="spellEnd"/>
        <w:r w:rsidRPr="00735081">
          <w:rPr>
            <w:rFonts w:asciiTheme="minorHAnsi" w:hAnsiTheme="minorHAnsi" w:cstheme="minorHAnsi"/>
            <w:color w:val="000000"/>
            <w:shd w:val="clear" w:color="auto" w:fill="FFFFFF"/>
            <w:lang w:val="en-GB"/>
            <w:rPrChange w:id="1027" w:author="Holger Eichelberger" w:date="2024-08-19T09:33:00Z">
              <w:rPr>
                <w:rFonts w:ascii="Consolas" w:hAnsi="Consolas"/>
                <w:color w:val="000000"/>
                <w:sz w:val="20"/>
                <w:szCs w:val="20"/>
                <w:shd w:val="clear" w:color="auto" w:fill="FFFFFF"/>
                <w:lang w:val="en-GB"/>
              </w:rPr>
            </w:rPrChange>
          </w:rPr>
          <w:t xml:space="preserve"> (the default), or</w:t>
        </w:r>
        <w:r w:rsidRPr="00735081">
          <w:rPr>
            <w:rFonts w:ascii="Consolas" w:hAnsi="Consolas"/>
            <w:color w:val="000000"/>
            <w:shd w:val="clear" w:color="auto" w:fill="FFFFFF"/>
            <w:lang w:val="en-GB"/>
            <w:rPrChange w:id="1028" w:author="Holger Eichelberger" w:date="2024-08-19T09:33:00Z">
              <w:rPr>
                <w:rFonts w:ascii="Consolas" w:hAnsi="Consolas"/>
                <w:color w:val="000000"/>
                <w:sz w:val="20"/>
                <w:szCs w:val="20"/>
                <w:shd w:val="clear" w:color="auto" w:fill="FFFFFF"/>
                <w:lang w:val="en-GB"/>
              </w:rPr>
            </w:rPrChange>
          </w:rPr>
          <w:t xml:space="preserve"> AUTO </w:t>
        </w:r>
        <w:r w:rsidRPr="00735081">
          <w:rPr>
            <w:rFonts w:asciiTheme="minorHAnsi" w:hAnsiTheme="minorHAnsi" w:cstheme="minorHAnsi"/>
            <w:color w:val="000000"/>
            <w:shd w:val="clear" w:color="auto" w:fill="FFFFFF"/>
            <w:lang w:val="en-GB"/>
            <w:rPrChange w:id="1029" w:author="Holger Eichelberger" w:date="2024-08-19T09:33:00Z">
              <w:rPr>
                <w:rFonts w:ascii="Consolas" w:hAnsi="Consolas"/>
                <w:color w:val="000000"/>
                <w:sz w:val="20"/>
                <w:szCs w:val="20"/>
                <w:shd w:val="clear" w:color="auto" w:fill="FFFFFF"/>
                <w:lang w:val="en-GB"/>
              </w:rPr>
            </w:rPrChange>
          </w:rPr>
          <w:t>(implementation decides).</w:t>
        </w:r>
      </w:ins>
      <w:ins w:id="1030" w:author="Holger Eichelberger" w:date="2024-08-19T09:29:00Z">
        <w:r w:rsidRPr="00735081">
          <w:rPr>
            <w:rFonts w:asciiTheme="minorHAnsi" w:hAnsiTheme="minorHAnsi" w:cstheme="minorHAnsi"/>
            <w:color w:val="000000"/>
            <w:shd w:val="clear" w:color="auto" w:fill="FFFFFF"/>
            <w:lang w:val="en-GB"/>
            <w:rPrChange w:id="1031" w:author="Holger Eichelberger" w:date="2024-08-19T09:33:00Z">
              <w:rPr>
                <w:rFonts w:ascii="Consolas" w:hAnsi="Consolas"/>
                <w:color w:val="000000"/>
                <w:sz w:val="20"/>
                <w:szCs w:val="20"/>
                <w:shd w:val="clear" w:color="auto" w:fill="FFFFFF"/>
              </w:rPr>
            </w:rPrChange>
          </w:rPr>
          <w:t xml:space="preserve"> </w:t>
        </w:r>
      </w:ins>
    </w:p>
    <w:p w14:paraId="199C3931" w14:textId="276A952F" w:rsidR="000E262E" w:rsidRPr="00735081" w:rsidRDefault="000E262E" w:rsidP="000E262E">
      <w:pPr>
        <w:pStyle w:val="ListParagraph"/>
        <w:numPr>
          <w:ilvl w:val="0"/>
          <w:numId w:val="43"/>
        </w:numPr>
        <w:rPr>
          <w:ins w:id="1032" w:author="Holger Eichelberger" w:date="2024-08-19T09:29:00Z"/>
          <w:lang w:val="en-GB"/>
          <w:rPrChange w:id="1033" w:author="Holger Eichelberger" w:date="2024-08-19T09:33:00Z">
            <w:rPr>
              <w:ins w:id="1034" w:author="Holger Eichelberger" w:date="2024-08-19T09:29:00Z"/>
              <w:rFonts w:ascii="Consolas" w:hAnsi="Consolas"/>
              <w:color w:val="000000"/>
              <w:sz w:val="20"/>
              <w:szCs w:val="20"/>
              <w:shd w:val="clear" w:color="auto" w:fill="FFFFFF"/>
              <w:lang w:val="en-GB"/>
            </w:rPr>
          </w:rPrChange>
        </w:rPr>
      </w:pPr>
      <w:proofErr w:type="spellStart"/>
      <w:ins w:id="1035" w:author="Holger Eichelberger" w:date="2024-08-19T09:29:00Z">
        <w:r w:rsidRPr="00735081">
          <w:rPr>
            <w:rFonts w:ascii="Consolas" w:hAnsi="Consolas"/>
            <w:color w:val="000000"/>
            <w:shd w:val="clear" w:color="auto" w:fill="FFFFFF"/>
            <w:lang w:val="en-GB"/>
            <w:rPrChange w:id="1036" w:author="Holger Eichelberger" w:date="2024-08-19T09:33:00Z">
              <w:rPr>
                <w:rFonts w:ascii="Consolas" w:hAnsi="Consolas"/>
                <w:color w:val="000000"/>
                <w:sz w:val="20"/>
                <w:szCs w:val="20"/>
                <w:shd w:val="clear" w:color="auto" w:fill="FFFFFF"/>
              </w:rPr>
            </w:rPrChange>
          </w:rPr>
          <w:t>profileArg_prettyFlow</w:t>
        </w:r>
      </w:ins>
      <w:proofErr w:type="spellEnd"/>
      <w:ins w:id="1037" w:author="Holger Eichelberger" w:date="2024-08-19T09:31:00Z">
        <w:r w:rsidRPr="00D00BA2">
          <w:rPr>
            <w:rFonts w:asciiTheme="minorHAnsi" w:hAnsiTheme="minorHAnsi" w:cstheme="minorHAnsi"/>
            <w:color w:val="000000"/>
            <w:shd w:val="clear" w:color="auto" w:fill="FFFFFF"/>
            <w:lang w:val="en-GB"/>
            <w:rPrChange w:id="1038" w:author="Holger Eichelberger" w:date="2024-08-19T09:41:00Z">
              <w:rPr>
                <w:rFonts w:ascii="Consolas" w:hAnsi="Consolas"/>
                <w:color w:val="000000"/>
                <w:sz w:val="20"/>
                <w:szCs w:val="20"/>
                <w:shd w:val="clear" w:color="auto" w:fill="FFFFFF"/>
                <w:lang w:val="en-GB"/>
              </w:rPr>
            </w:rPrChange>
          </w:rPr>
          <w:t>: Pretty-print the flows (default is</w:t>
        </w:r>
        <w:r w:rsidRPr="00735081">
          <w:rPr>
            <w:rFonts w:ascii="Consolas" w:hAnsi="Consolas"/>
            <w:color w:val="000000"/>
            <w:shd w:val="clear" w:color="auto" w:fill="FFFFFF"/>
            <w:lang w:val="en-GB"/>
            <w:rPrChange w:id="1039" w:author="Holger Eichelberger" w:date="2024-08-19T09:33:00Z">
              <w:rPr>
                <w:rFonts w:ascii="Consolas" w:hAnsi="Consolas"/>
                <w:color w:val="000000"/>
                <w:sz w:val="20"/>
                <w:szCs w:val="20"/>
                <w:shd w:val="clear" w:color="auto" w:fill="FFFFFF"/>
                <w:lang w:val="en-GB"/>
              </w:rPr>
            </w:rPrChange>
          </w:rPr>
          <w:t xml:space="preserve"> </w:t>
        </w:r>
      </w:ins>
      <w:ins w:id="1040" w:author="Holger Eichelberger" w:date="2024-08-19T09:29:00Z">
        <w:r w:rsidRPr="00735081">
          <w:rPr>
            <w:rFonts w:ascii="Consolas" w:hAnsi="Consolas"/>
            <w:color w:val="000000"/>
            <w:shd w:val="clear" w:color="auto" w:fill="FFFFFF"/>
            <w:lang w:val="en-GB"/>
            <w:rPrChange w:id="1041" w:author="Holger Eichelberger" w:date="2024-08-19T09:33:00Z">
              <w:rPr>
                <w:rFonts w:ascii="Consolas" w:hAnsi="Consolas"/>
                <w:color w:val="000000"/>
                <w:sz w:val="20"/>
                <w:szCs w:val="20"/>
                <w:shd w:val="clear" w:color="auto" w:fill="FFFFFF"/>
              </w:rPr>
            </w:rPrChange>
          </w:rPr>
          <w:t>true</w:t>
        </w:r>
      </w:ins>
      <w:ins w:id="1042" w:author="Holger Eichelberger" w:date="2024-08-19T09:31:00Z">
        <w:r w:rsidRPr="00D00BA2">
          <w:rPr>
            <w:rFonts w:ascii="Consolas" w:hAnsi="Consolas"/>
            <w:color w:val="000000"/>
            <w:shd w:val="clear" w:color="auto" w:fill="FFFFFF"/>
            <w:lang w:val="en-GB"/>
            <w:rPrChange w:id="1043" w:author="Holger Eichelberger" w:date="2024-08-19T09:41:00Z">
              <w:rPr>
                <w:rFonts w:ascii="Consolas" w:hAnsi="Consolas"/>
                <w:color w:val="000000"/>
                <w:sz w:val="20"/>
                <w:szCs w:val="20"/>
                <w:shd w:val="clear" w:color="auto" w:fill="FFFFFF"/>
                <w:lang w:val="en-GB"/>
              </w:rPr>
            </w:rPrChange>
          </w:rPr>
          <w:t>).</w:t>
        </w:r>
      </w:ins>
    </w:p>
    <w:p w14:paraId="16D5CCC1" w14:textId="749A7D52" w:rsidR="000E262E" w:rsidRPr="000E262E" w:rsidRDefault="000E262E" w:rsidP="000E262E">
      <w:pPr>
        <w:pStyle w:val="ListParagraph"/>
        <w:numPr>
          <w:ilvl w:val="0"/>
          <w:numId w:val="43"/>
        </w:numPr>
        <w:rPr>
          <w:ins w:id="1044" w:author="Holger Eichelberger" w:date="2024-08-19T09:27:00Z"/>
          <w:lang w:val="en-GB"/>
          <w:rPrChange w:id="1045" w:author="Holger Eichelberger" w:date="2024-08-19T09:28:00Z">
            <w:rPr>
              <w:ins w:id="1046" w:author="Holger Eichelberger" w:date="2024-08-19T09:27:00Z"/>
              <w:b/>
              <w:lang w:val="en-GB"/>
            </w:rPr>
          </w:rPrChange>
        </w:rPr>
        <w:pPrChange w:id="1047" w:author="Holger Eichelberger" w:date="2024-08-19T09:28:00Z">
          <w:pPr/>
        </w:pPrChange>
      </w:pPr>
      <w:proofErr w:type="spellStart"/>
      <w:ins w:id="1048" w:author="Holger Eichelberger" w:date="2024-08-19T09:29:00Z">
        <w:r w:rsidRPr="000E262E">
          <w:rPr>
            <w:rFonts w:ascii="Consolas" w:hAnsi="Consolas"/>
            <w:lang w:val="en-GB"/>
            <w:rPrChange w:id="1049" w:author="Holger Eichelberger" w:date="2024-08-19T09:33:00Z">
              <w:rPr>
                <w:lang w:val="en-GB"/>
              </w:rPr>
            </w:rPrChange>
          </w:rPr>
          <w:t>profileArg_sorting</w:t>
        </w:r>
      </w:ins>
      <w:proofErr w:type="spellEnd"/>
      <w:ins w:id="1050" w:author="Holger Eichelberger" w:date="2024-08-19T09:31:00Z">
        <w:r>
          <w:rPr>
            <w:lang w:val="en-GB"/>
          </w:rPr>
          <w:t>: Sorting style for maps and objects</w:t>
        </w:r>
      </w:ins>
      <w:ins w:id="1051" w:author="Holger Eichelberger" w:date="2024-08-19T09:32:00Z">
        <w:r>
          <w:rPr>
            <w:lang w:val="en-GB"/>
          </w:rPr>
          <w:t xml:space="preserve">, may be </w:t>
        </w:r>
        <w:r w:rsidRPr="000E262E">
          <w:rPr>
            <w:rFonts w:ascii="Consolas" w:hAnsi="Consolas"/>
            <w:lang w:val="en-GB"/>
            <w:rPrChange w:id="1052" w:author="Holger Eichelberger" w:date="2024-08-19T09:33:00Z">
              <w:rPr>
                <w:lang w:val="en-GB"/>
              </w:rPr>
            </w:rPrChange>
          </w:rPr>
          <w:t>NONE</w:t>
        </w:r>
      </w:ins>
      <w:ins w:id="1053" w:author="Holger Eichelberger" w:date="2024-08-19T09:33:00Z">
        <w:r>
          <w:rPr>
            <w:rFonts w:ascii="Consolas" w:hAnsi="Consolas"/>
            <w:lang w:val="en-GB"/>
          </w:rPr>
          <w:t xml:space="preserve"> </w:t>
        </w:r>
      </w:ins>
      <w:ins w:id="1054" w:author="Holger Eichelberger" w:date="2024-08-19T09:32:00Z">
        <w:r>
          <w:rPr>
            <w:lang w:val="en-GB"/>
          </w:rPr>
          <w:t>(implementation decides</w:t>
        </w:r>
      </w:ins>
      <w:ins w:id="1055" w:author="Holger Eichelberger" w:date="2024-08-19T09:33:00Z">
        <w:r>
          <w:rPr>
            <w:lang w:val="en-GB"/>
          </w:rPr>
          <w:t xml:space="preserve"> / </w:t>
        </w:r>
      </w:ins>
      <w:ins w:id="1056" w:author="Holger Eichelberger" w:date="2024-08-19T09:32:00Z">
        <w:r>
          <w:rPr>
            <w:lang w:val="en-GB"/>
          </w:rPr>
          <w:t>arbitrary</w:t>
        </w:r>
      </w:ins>
      <w:ins w:id="1057" w:author="Holger Eichelberger" w:date="2024-08-19T09:33:00Z">
        <w:r>
          <w:rPr>
            <w:lang w:val="en-GB"/>
          </w:rPr>
          <w:t xml:space="preserve"> the default</w:t>
        </w:r>
      </w:ins>
      <w:ins w:id="1058" w:author="Holger Eichelberger" w:date="2024-08-19T09:32:00Z">
        <w:r>
          <w:rPr>
            <w:lang w:val="en-GB"/>
          </w:rPr>
          <w:t xml:space="preserve">), </w:t>
        </w:r>
        <w:r w:rsidRPr="000E262E">
          <w:rPr>
            <w:rFonts w:ascii="Consolas" w:hAnsi="Consolas"/>
            <w:lang w:val="en-GB"/>
            <w:rPrChange w:id="1059" w:author="Holger Eichelberger" w:date="2024-08-19T09:33:00Z">
              <w:rPr>
                <w:lang w:val="en-GB"/>
              </w:rPr>
            </w:rPrChange>
          </w:rPr>
          <w:t>INSERT</w:t>
        </w:r>
        <w:r>
          <w:rPr>
            <w:lang w:val="en-GB"/>
          </w:rPr>
          <w:t xml:space="preserve"> (the insertion sequence), </w:t>
        </w:r>
        <w:r w:rsidRPr="000E262E">
          <w:rPr>
            <w:rFonts w:ascii="Consolas" w:hAnsi="Consolas"/>
            <w:lang w:val="en-GB"/>
            <w:rPrChange w:id="1060" w:author="Holger Eichelberger" w:date="2024-08-19T09:33:00Z">
              <w:rPr>
                <w:lang w:val="en-GB"/>
              </w:rPr>
            </w:rPrChange>
          </w:rPr>
          <w:t>ALPHA</w:t>
        </w:r>
        <w:r>
          <w:rPr>
            <w:lang w:val="en-GB"/>
          </w:rPr>
          <w:t xml:space="preserve"> (alphabetically sorted), </w:t>
        </w:r>
        <w:r w:rsidRPr="000E262E">
          <w:rPr>
            <w:rFonts w:ascii="Consolas" w:hAnsi="Consolas"/>
            <w:lang w:val="en-GB"/>
            <w:rPrChange w:id="1061" w:author="Holger Eichelberger" w:date="2024-08-19T09:33:00Z">
              <w:rPr>
                <w:lang w:val="en-GB"/>
              </w:rPr>
            </w:rPrChange>
          </w:rPr>
          <w:t>COLLATOR</w:t>
        </w:r>
        <w:r>
          <w:rPr>
            <w:lang w:val="en-GB"/>
          </w:rPr>
          <w:t xml:space="preserve"> (default locale language-based alphabetic sorting).</w:t>
        </w:r>
      </w:ins>
    </w:p>
    <w:p w14:paraId="22CB7526" w14:textId="76D3360F" w:rsidR="00B3005D" w:rsidRDefault="00B3005D" w:rsidP="00B3005D">
      <w:pPr>
        <w:rPr>
          <w:ins w:id="1062" w:author="Holger Eichelberger" w:date="2024-08-15T09:16:00Z"/>
          <w:b/>
          <w:lang w:val="en-GB"/>
        </w:rPr>
      </w:pPr>
      <w:proofErr w:type="spellStart"/>
      <w:ins w:id="1063" w:author="Holger Eichelberger" w:date="2024-08-15T09:16:00Z">
        <w:r>
          <w:rPr>
            <w:b/>
            <w:lang w:val="en-GB"/>
          </w:rPr>
          <w:t>Instantiators</w:t>
        </w:r>
        <w:proofErr w:type="spellEnd"/>
      </w:ins>
    </w:p>
    <w:p w14:paraId="37110209" w14:textId="2BDBF6CC" w:rsidR="00B3005D" w:rsidRPr="00B3005D" w:rsidRDefault="00B3005D" w:rsidP="00B3005D">
      <w:pPr>
        <w:rPr>
          <w:ins w:id="1064" w:author="Holger Eichelberger" w:date="2024-08-15T09:13:00Z"/>
          <w:lang w:val="en-GB"/>
          <w:rPrChange w:id="1065" w:author="Holger Eichelberger" w:date="2024-08-15T09:13:00Z">
            <w:rPr>
              <w:ins w:id="1066" w:author="Holger Eichelberger" w:date="2024-08-15T09:13:00Z"/>
            </w:rPr>
          </w:rPrChange>
        </w:rPr>
      </w:pPr>
      <w:ins w:id="1067" w:author="Holger Eichelberger" w:date="2024-08-15T09:16:00Z">
        <w:r w:rsidRPr="009F371A">
          <w:rPr>
            <w:lang w:val="en-GB"/>
          </w:rPr>
          <w:t xml:space="preserve">This extension does not provide additional </w:t>
        </w:r>
        <w:proofErr w:type="spellStart"/>
        <w:r>
          <w:rPr>
            <w:lang w:val="en-GB"/>
          </w:rPr>
          <w:t>instantiators</w:t>
        </w:r>
      </w:ins>
      <w:proofErr w:type="spellEnd"/>
      <w:ins w:id="1068" w:author="Holger Eichelberger" w:date="2024-08-15T10:09:00Z">
        <w:r w:rsidR="00431C26">
          <w:rPr>
            <w:lang w:val="en-GB"/>
          </w:rPr>
          <w:t>.</w:t>
        </w:r>
      </w:ins>
    </w:p>
    <w:p w14:paraId="5DE08C90" w14:textId="1776AF52" w:rsidR="00B3005D" w:rsidRPr="00B3005D" w:rsidRDefault="00B3005D" w:rsidP="00B3005D">
      <w:pPr>
        <w:pStyle w:val="Heading2"/>
        <w:rPr>
          <w:ins w:id="1069" w:author="Holger Eichelberger" w:date="2024-08-15T09:13:00Z"/>
          <w:lang w:val="en-GB"/>
          <w:rPrChange w:id="1070" w:author="Holger Eichelberger" w:date="2024-08-15T09:15:00Z">
            <w:rPr>
              <w:ins w:id="1071" w:author="Holger Eichelberger" w:date="2024-08-15T09:13:00Z"/>
            </w:rPr>
          </w:rPrChange>
        </w:rPr>
      </w:pPr>
      <w:bookmarkStart w:id="1072" w:name="_Ref174609594"/>
      <w:bookmarkStart w:id="1073" w:name="_Toc174609734"/>
      <w:ins w:id="1074" w:author="Holger Eichelberger" w:date="2024-08-15T09:13:00Z">
        <w:r>
          <w:t>JSON</w:t>
        </w:r>
        <w:bookmarkEnd w:id="1072"/>
        <w:bookmarkEnd w:id="1073"/>
      </w:ins>
    </w:p>
    <w:p w14:paraId="54C6C599" w14:textId="7AC6E75F" w:rsidR="00B3005D" w:rsidRDefault="00B3005D" w:rsidP="00B3005D">
      <w:pPr>
        <w:rPr>
          <w:ins w:id="1075" w:author="Holger Eichelberger" w:date="2024-08-15T09:15:00Z"/>
          <w:lang w:val="en-GB"/>
        </w:rPr>
      </w:pPr>
      <w:ins w:id="1076" w:author="Holger Eichelberger" w:date="2024-08-15T09:15:00Z">
        <w:r w:rsidRPr="00E55E03">
          <w:rPr>
            <w:lang w:val="en-GB"/>
          </w:rPr>
          <w:t xml:space="preserve">The </w:t>
        </w:r>
        <w:r>
          <w:rPr>
            <w:lang w:val="en-GB"/>
          </w:rPr>
          <w:t xml:space="preserve">JSON </w:t>
        </w:r>
        <w:r w:rsidRPr="00E55E03">
          <w:rPr>
            <w:lang w:val="en-GB"/>
          </w:rPr>
          <w:t xml:space="preserve">extension </w:t>
        </w:r>
        <w:r>
          <w:rPr>
            <w:lang w:val="en-GB"/>
          </w:rPr>
          <w:t xml:space="preserve">allows for creating/manipulating JSON files through the </w:t>
        </w:r>
        <w:proofErr w:type="spellStart"/>
        <w:r>
          <w:rPr>
            <w:rFonts w:ascii="Consolas" w:hAnsi="Consolas"/>
            <w:lang w:val="en-GB"/>
          </w:rPr>
          <w:t>Json</w:t>
        </w:r>
        <w:r w:rsidRPr="00E06ECD">
          <w:rPr>
            <w:rFonts w:ascii="Consolas" w:hAnsi="Consolas"/>
            <w:lang w:val="en-GB"/>
          </w:rPr>
          <w:t>FileArtifact</w:t>
        </w:r>
        <w:proofErr w:type="spellEnd"/>
        <w:r>
          <w:rPr>
            <w:lang w:val="en-GB"/>
          </w:rPr>
          <w:t xml:space="preserve">. Primarily, the </w:t>
        </w:r>
        <w:proofErr w:type="spellStart"/>
        <w:r>
          <w:rPr>
            <w:rFonts w:ascii="Consolas" w:hAnsi="Consolas"/>
            <w:lang w:val="en-GB"/>
          </w:rPr>
          <w:t>Json</w:t>
        </w:r>
        <w:r w:rsidRPr="00E06ECD">
          <w:rPr>
            <w:rFonts w:ascii="Consolas" w:hAnsi="Consolas"/>
            <w:lang w:val="en-GB"/>
          </w:rPr>
          <w:t>FileArtifact</w:t>
        </w:r>
        <w:proofErr w:type="spellEnd"/>
        <w:r>
          <w:rPr>
            <w:lang w:val="en-GB"/>
          </w:rPr>
          <w:t xml:space="preserve"> is bound to </w:t>
        </w:r>
        <w:r w:rsidRPr="00E06ECD">
          <w:rPr>
            <w:rFonts w:ascii="Consolas" w:hAnsi="Consolas"/>
            <w:lang w:val="en-GB"/>
          </w:rPr>
          <w:t>.</w:t>
        </w:r>
        <w:r>
          <w:rPr>
            <w:rFonts w:ascii="Consolas" w:hAnsi="Consolas"/>
            <w:lang w:val="en-GB"/>
          </w:rPr>
          <w:t>json</w:t>
        </w:r>
        <w:r>
          <w:rPr>
            <w:lang w:val="en-GB"/>
          </w:rPr>
          <w:t xml:space="preserve"> files, but can be applied also to files of different extension.</w:t>
        </w:r>
      </w:ins>
      <w:ins w:id="1077" w:author="Holger Eichelberger" w:date="2024-08-15T10:17:00Z">
        <w:r w:rsidR="0042364F">
          <w:rPr>
            <w:lang w:val="en-GB"/>
          </w:rPr>
          <w:t xml:space="preserve"> The node operations within the Json </w:t>
        </w:r>
        <w:proofErr w:type="spellStart"/>
        <w:r w:rsidR="0042364F">
          <w:rPr>
            <w:lang w:val="en-GB"/>
          </w:rPr>
          <w:t>artifact</w:t>
        </w:r>
        <w:proofErr w:type="spellEnd"/>
        <w:r w:rsidR="0042364F">
          <w:rPr>
            <w:lang w:val="en-GB"/>
          </w:rPr>
          <w:t xml:space="preserve"> are just for convenience, i.e., if explicit access to the top-level node via </w:t>
        </w:r>
        <w:proofErr w:type="spellStart"/>
        <w:proofErr w:type="gramStart"/>
        <w:r w:rsidR="0042364F" w:rsidRPr="0042364F">
          <w:rPr>
            <w:rFonts w:ascii="Consolas" w:hAnsi="Consolas"/>
            <w:lang w:val="en-GB"/>
            <w:rPrChange w:id="1078" w:author="Holger Eichelberger" w:date="2024-08-15T10:17:00Z">
              <w:rPr>
                <w:lang w:val="en-GB"/>
              </w:rPr>
            </w:rPrChange>
          </w:rPr>
          <w:t>getData</w:t>
        </w:r>
        <w:proofErr w:type="spellEnd"/>
        <w:r w:rsidR="0042364F" w:rsidRPr="0042364F">
          <w:rPr>
            <w:rFonts w:ascii="Consolas" w:hAnsi="Consolas"/>
            <w:lang w:val="en-GB"/>
            <w:rPrChange w:id="1079" w:author="Holger Eichelberger" w:date="2024-08-15T10:17:00Z">
              <w:rPr>
                <w:lang w:val="en-GB"/>
              </w:rPr>
            </w:rPrChange>
          </w:rPr>
          <w:t>(</w:t>
        </w:r>
        <w:proofErr w:type="gramEnd"/>
        <w:r w:rsidR="0042364F" w:rsidRPr="0042364F">
          <w:rPr>
            <w:rFonts w:ascii="Consolas" w:hAnsi="Consolas"/>
            <w:lang w:val="en-GB"/>
            <w:rPrChange w:id="1080" w:author="Holger Eichelberger" w:date="2024-08-15T10:17:00Z">
              <w:rPr>
                <w:lang w:val="en-GB"/>
              </w:rPr>
            </w:rPrChange>
          </w:rPr>
          <w:t>)</w:t>
        </w:r>
        <w:r w:rsidR="0042364F">
          <w:rPr>
            <w:lang w:val="en-GB"/>
          </w:rPr>
          <w:t xml:space="preserve"> is not needed.</w:t>
        </w:r>
      </w:ins>
    </w:p>
    <w:p w14:paraId="5EE36456" w14:textId="77777777" w:rsidR="00431C26" w:rsidRDefault="00431C26" w:rsidP="00431C26">
      <w:pPr>
        <w:rPr>
          <w:ins w:id="1081" w:author="Holger Eichelberger" w:date="2024-08-15T10:09:00Z"/>
          <w:b/>
          <w:lang w:val="en-GB"/>
        </w:rPr>
      </w:pPr>
      <w:ins w:id="1082" w:author="Holger Eichelberger" w:date="2024-08-15T10:09:00Z">
        <w:r>
          <w:rPr>
            <w:b/>
            <w:lang w:val="en-GB"/>
          </w:rPr>
          <w:t>Types</w:t>
        </w:r>
      </w:ins>
    </w:p>
    <w:p w14:paraId="548D32CC" w14:textId="280BA168" w:rsidR="00431C26" w:rsidRPr="003C1549" w:rsidRDefault="00431C26" w:rsidP="00431C26">
      <w:pPr>
        <w:rPr>
          <w:ins w:id="1083" w:author="Holger Eichelberger" w:date="2024-08-15T10:09:00Z"/>
          <w:b/>
          <w:i/>
          <w:lang w:val="en-GB"/>
        </w:rPr>
      </w:pPr>
      <w:ins w:id="1084" w:author="Holger Eichelberger" w:date="2024-08-15T10:09:00Z">
        <w:r>
          <w:rPr>
            <w:b/>
            <w:i/>
            <w:lang w:val="en-GB"/>
          </w:rPr>
          <w:t>Json</w:t>
        </w:r>
        <w:r w:rsidRPr="00A749B6">
          <w:rPr>
            <w:b/>
            <w:i/>
            <w:lang w:val="en-GB"/>
          </w:rPr>
          <w:t xml:space="preserve"> File </w:t>
        </w:r>
        <w:proofErr w:type="spellStart"/>
        <w:r w:rsidRPr="00A749B6">
          <w:rPr>
            <w:b/>
            <w:i/>
            <w:lang w:val="en-GB"/>
          </w:rPr>
          <w:t>Artifact</w:t>
        </w:r>
        <w:proofErr w:type="spellEnd"/>
      </w:ins>
    </w:p>
    <w:p w14:paraId="47E2AA1B" w14:textId="594EF9B7" w:rsidR="00431C26" w:rsidRDefault="00431C26" w:rsidP="00431C26">
      <w:pPr>
        <w:rPr>
          <w:ins w:id="1085" w:author="Holger Eichelberger" w:date="2024-08-15T10:09:00Z"/>
          <w:lang w:val="en-GB"/>
        </w:rPr>
      </w:pPr>
      <w:ins w:id="1086" w:author="Holger Eichelberger" w:date="2024-08-15T10:09:00Z">
        <w:r w:rsidRPr="00F74CAD">
          <w:rPr>
            <w:lang w:val="en-GB"/>
          </w:rPr>
          <w:t xml:space="preserve">The </w:t>
        </w:r>
        <w:proofErr w:type="spellStart"/>
        <w:r>
          <w:rPr>
            <w:rFonts w:ascii="Consolas" w:hAnsi="Consolas"/>
            <w:lang w:val="en-GB"/>
          </w:rPr>
          <w:t>JsonF</w:t>
        </w:r>
        <w:r w:rsidRPr="00E06ECD">
          <w:rPr>
            <w:rFonts w:ascii="Consolas" w:hAnsi="Consolas"/>
            <w:lang w:val="en-GB"/>
          </w:rPr>
          <w:t>ileArtifact</w:t>
        </w:r>
        <w:proofErr w:type="spellEnd"/>
        <w:r w:rsidRPr="00F74CAD">
          <w:rPr>
            <w:lang w:val="en-GB"/>
          </w:rPr>
          <w:t xml:space="preserve"> is a composite </w:t>
        </w:r>
        <w:proofErr w:type="spellStart"/>
        <w:r w:rsidRPr="00F74CAD">
          <w:rPr>
            <w:lang w:val="en-GB"/>
          </w:rPr>
          <w:t>art</w:t>
        </w:r>
        <w:r>
          <w:rPr>
            <w:lang w:val="en-GB"/>
          </w:rPr>
          <w:t>i</w:t>
        </w:r>
        <w:r w:rsidRPr="00F74CAD">
          <w:rPr>
            <w:lang w:val="en-GB"/>
          </w:rPr>
          <w:t>fact</w:t>
        </w:r>
        <w:proofErr w:type="spellEnd"/>
        <w:r w:rsidRPr="00F74CAD">
          <w:rPr>
            <w:lang w:val="en-GB"/>
          </w:rPr>
          <w:t xml:space="preserve"> </w:t>
        </w:r>
        <w:r>
          <w:rPr>
            <w:lang w:val="en-GB"/>
          </w:rPr>
          <w:t>for creating and manipulating JSON files</w:t>
        </w:r>
        <w:r w:rsidRPr="00F74CAD">
          <w:rPr>
            <w:lang w:val="en-GB"/>
          </w:rPr>
          <w:t>.</w:t>
        </w:r>
        <w:r>
          <w:rPr>
            <w:lang w:val="en-GB"/>
          </w:rPr>
          <w:t xml:space="preserve"> </w:t>
        </w:r>
        <w:r w:rsidRPr="00F74CAD">
          <w:rPr>
            <w:lang w:val="en-GB"/>
          </w:rPr>
          <w:t xml:space="preserve">The </w:t>
        </w:r>
        <w:proofErr w:type="spellStart"/>
        <w:r>
          <w:rPr>
            <w:rFonts w:ascii="Consolas" w:hAnsi="Consolas"/>
            <w:lang w:val="en-GB"/>
          </w:rPr>
          <w:t>Json</w:t>
        </w:r>
        <w:r w:rsidRPr="00E06ECD">
          <w:rPr>
            <w:rFonts w:ascii="Consolas" w:hAnsi="Consolas"/>
            <w:lang w:val="en-GB"/>
          </w:rPr>
          <w:t>FileArtifact</w:t>
        </w:r>
        <w:proofErr w:type="spellEnd"/>
        <w:r>
          <w:rPr>
            <w:lang w:val="en-GB"/>
          </w:rPr>
          <w:t xml:space="preserve"> supports multiple contained documents, akin to Spring configurations with multiple profiles. However, the artefact also works with a single and no document (empty JSON file).</w:t>
        </w:r>
      </w:ins>
    </w:p>
    <w:p w14:paraId="5DA49A29" w14:textId="64735F09" w:rsidR="00431C26" w:rsidRDefault="00431C26" w:rsidP="00431C26">
      <w:pPr>
        <w:pStyle w:val="ListParagraph"/>
        <w:numPr>
          <w:ilvl w:val="0"/>
          <w:numId w:val="11"/>
        </w:numPr>
        <w:rPr>
          <w:ins w:id="1087" w:author="Holger Eichelberger" w:date="2024-08-15T10:09:00Z"/>
          <w:b/>
          <w:lang w:val="en-GB"/>
        </w:rPr>
      </w:pPr>
      <w:proofErr w:type="spellStart"/>
      <w:proofErr w:type="gramStart"/>
      <w:ins w:id="1088" w:author="Holger Eichelberger" w:date="2024-08-15T10:09:00Z">
        <w:r>
          <w:rPr>
            <w:b/>
            <w:lang w:val="en-GB"/>
          </w:rPr>
          <w:t>JsonFileArtifact</w:t>
        </w:r>
        <w:proofErr w:type="spellEnd"/>
        <w:r>
          <w:rPr>
            <w:b/>
            <w:lang w:val="en-GB"/>
          </w:rPr>
          <w:t>(</w:t>
        </w:r>
        <w:proofErr w:type="gramEnd"/>
        <w:r>
          <w:rPr>
            <w:b/>
            <w:lang w:val="en-GB"/>
          </w:rPr>
          <w:t>)</w:t>
        </w:r>
      </w:ins>
    </w:p>
    <w:p w14:paraId="0EBAF442" w14:textId="77777777" w:rsidR="00431C26" w:rsidRPr="00E06ECD" w:rsidRDefault="00431C26" w:rsidP="00431C26">
      <w:pPr>
        <w:pStyle w:val="ListParagraph"/>
        <w:rPr>
          <w:ins w:id="1089" w:author="Holger Eichelberger" w:date="2024-08-15T10:09:00Z"/>
          <w:lang w:val="en-GB"/>
        </w:rPr>
      </w:pPr>
      <w:ins w:id="1090" w:author="Holger Eichelberger" w:date="2024-08-15T10:09:00Z">
        <w:r w:rsidRPr="00E06ECD">
          <w:rPr>
            <w:lang w:val="en-GB"/>
          </w:rPr>
          <w:t xml:space="preserve">Creates a new artefact instance not related to </w:t>
        </w:r>
        <w:r>
          <w:rPr>
            <w:lang w:val="en-GB"/>
          </w:rPr>
          <w:t xml:space="preserve">a physical file. This instance can be used to conditionally collect </w:t>
        </w:r>
        <w:proofErr w:type="spellStart"/>
        <w:r>
          <w:rPr>
            <w:lang w:val="en-GB"/>
          </w:rPr>
          <w:t>Yaml</w:t>
        </w:r>
        <w:proofErr w:type="spellEnd"/>
        <w:r>
          <w:rPr>
            <w:lang w:val="en-GB"/>
          </w:rPr>
          <w:t xml:space="preserve"> documents and later add them to a physical file.</w:t>
        </w:r>
      </w:ins>
    </w:p>
    <w:p w14:paraId="353947E4" w14:textId="145FA14E" w:rsidR="00431C26" w:rsidRDefault="00431C26" w:rsidP="00431C26">
      <w:pPr>
        <w:pStyle w:val="ListParagraph"/>
        <w:numPr>
          <w:ilvl w:val="0"/>
          <w:numId w:val="11"/>
        </w:numPr>
        <w:rPr>
          <w:ins w:id="1091" w:author="Holger Eichelberger" w:date="2024-08-15T10:09:00Z"/>
          <w:b/>
          <w:lang w:val="en-GB"/>
        </w:rPr>
      </w:pPr>
      <w:bookmarkStart w:id="1092" w:name="_Hlk174609338"/>
      <w:proofErr w:type="spellStart"/>
      <w:ins w:id="1093" w:author="Holger Eichelberger" w:date="2024-08-15T10:10:00Z">
        <w:r>
          <w:rPr>
            <w:b/>
            <w:lang w:val="en-GB"/>
          </w:rPr>
          <w:lastRenderedPageBreak/>
          <w:t>Json</w:t>
        </w:r>
      </w:ins>
      <w:ins w:id="1094" w:author="Holger Eichelberger" w:date="2024-08-15T10:09:00Z">
        <w:r>
          <w:rPr>
            <w:b/>
            <w:lang w:val="en-GB"/>
          </w:rPr>
          <w:t>Node</w:t>
        </w:r>
        <w:bookmarkEnd w:id="1092"/>
        <w:proofErr w:type="spellEnd"/>
        <w:r>
          <w:rPr>
            <w:b/>
            <w:lang w:val="en-GB"/>
          </w:rPr>
          <w:t xml:space="preserve"> </w:t>
        </w:r>
      </w:ins>
      <w:proofErr w:type="spellStart"/>
      <w:proofErr w:type="gramStart"/>
      <w:ins w:id="1095" w:author="Holger Eichelberger" w:date="2024-08-15T10:10:00Z">
        <w:r>
          <w:rPr>
            <w:b/>
            <w:lang w:val="en-GB"/>
          </w:rPr>
          <w:t>getData</w:t>
        </w:r>
      </w:ins>
      <w:proofErr w:type="spellEnd"/>
      <w:ins w:id="1096" w:author="Holger Eichelberger" w:date="2024-08-15T10:09:00Z">
        <w:r>
          <w:rPr>
            <w:b/>
            <w:lang w:val="en-GB"/>
          </w:rPr>
          <w:t>(</w:t>
        </w:r>
        <w:proofErr w:type="gramEnd"/>
        <w:r>
          <w:rPr>
            <w:b/>
            <w:lang w:val="en-GB"/>
          </w:rPr>
          <w:t>)</w:t>
        </w:r>
      </w:ins>
    </w:p>
    <w:p w14:paraId="7187CD57" w14:textId="4D7CD088" w:rsidR="00431C26" w:rsidRPr="00E06ECD" w:rsidRDefault="00431C26" w:rsidP="00431C26">
      <w:pPr>
        <w:pStyle w:val="ListParagraph"/>
        <w:rPr>
          <w:ins w:id="1097" w:author="Holger Eichelberger" w:date="2024-08-15T10:09:00Z"/>
          <w:lang w:val="en-GB"/>
        </w:rPr>
      </w:pPr>
      <w:ins w:id="1098" w:author="Holger Eichelberger" w:date="2024-08-15T10:10:00Z">
        <w:r>
          <w:rPr>
            <w:lang w:val="en-GB"/>
          </w:rPr>
          <w:t>Returns the JSON node representing the data.</w:t>
        </w:r>
      </w:ins>
    </w:p>
    <w:p w14:paraId="5DE7B501" w14:textId="61FB892B" w:rsidR="00431C26" w:rsidRDefault="00175C0A" w:rsidP="00431C26">
      <w:pPr>
        <w:pStyle w:val="ListParagraph"/>
        <w:numPr>
          <w:ilvl w:val="0"/>
          <w:numId w:val="11"/>
        </w:numPr>
        <w:rPr>
          <w:ins w:id="1099" w:author="Holger Eichelberger" w:date="2024-08-15T10:11:00Z"/>
          <w:b/>
          <w:lang w:val="en-GB"/>
        </w:rPr>
      </w:pPr>
      <w:proofErr w:type="spellStart"/>
      <w:ins w:id="1100" w:author="Holger Eichelberger" w:date="2024-08-15T10:15:00Z">
        <w:r>
          <w:rPr>
            <w:b/>
            <w:lang w:val="en-GB"/>
          </w:rPr>
          <w:t>JsonNode</w:t>
        </w:r>
      </w:ins>
      <w:proofErr w:type="spellEnd"/>
      <w:ins w:id="1101" w:author="Holger Eichelberger" w:date="2024-08-15T10:11:00Z">
        <w:r w:rsidR="00431C26">
          <w:rPr>
            <w:b/>
            <w:lang w:val="en-GB"/>
          </w:rPr>
          <w:t xml:space="preserve"> </w:t>
        </w:r>
        <w:proofErr w:type="spellStart"/>
        <w:proofErr w:type="gramStart"/>
        <w:r w:rsidR="00431C26">
          <w:rPr>
            <w:b/>
            <w:lang w:val="en-GB"/>
          </w:rPr>
          <w:t>addValue</w:t>
        </w:r>
        <w:proofErr w:type="spellEnd"/>
        <w:r w:rsidR="00431C26">
          <w:rPr>
            <w:b/>
            <w:lang w:val="en-GB"/>
          </w:rPr>
          <w:t>(</w:t>
        </w:r>
        <w:proofErr w:type="gramEnd"/>
        <w:r w:rsidR="00431C26">
          <w:rPr>
            <w:b/>
            <w:lang w:val="en-GB"/>
          </w:rPr>
          <w:t>String f, Any v)</w:t>
        </w:r>
      </w:ins>
    </w:p>
    <w:p w14:paraId="1D17D429" w14:textId="788023DD" w:rsidR="00431C26" w:rsidRPr="00E06ECD" w:rsidRDefault="00431C26" w:rsidP="00431C26">
      <w:pPr>
        <w:pStyle w:val="ListParagraph"/>
        <w:rPr>
          <w:ins w:id="1102" w:author="Holger Eichelberger" w:date="2024-08-15T10:11:00Z"/>
          <w:lang w:val="en-GB"/>
        </w:rPr>
      </w:pPr>
      <w:ins w:id="1103" w:author="Holger Eichelberger" w:date="2024-08-15T10:11:00Z">
        <w:r w:rsidRPr="00E06ECD">
          <w:rPr>
            <w:lang w:val="en-GB"/>
          </w:rPr>
          <w:t xml:space="preserve">Adds </w:t>
        </w:r>
        <w:r>
          <w:rPr>
            <w:lang w:val="en-GB"/>
          </w:rPr>
          <w:t xml:space="preserve">the field </w:t>
        </w:r>
        <w:r w:rsidRPr="00E06ECD">
          <w:rPr>
            <w:i/>
            <w:lang w:val="en-GB"/>
          </w:rPr>
          <w:t>f</w:t>
        </w:r>
        <w:r>
          <w:rPr>
            <w:lang w:val="en-GB"/>
          </w:rPr>
          <w:t xml:space="preserve"> with the given value </w:t>
        </w:r>
        <w:r w:rsidRPr="00E06ECD">
          <w:rPr>
            <w:i/>
            <w:lang w:val="en-GB"/>
          </w:rPr>
          <w:t>v</w:t>
        </w:r>
        <w:r>
          <w:rPr>
            <w:lang w:val="en-GB"/>
          </w:rPr>
          <w:t xml:space="preserve"> to the top node of the document, i.e., the result of </w:t>
        </w:r>
        <w:proofErr w:type="spellStart"/>
        <w:proofErr w:type="gramStart"/>
        <w:r w:rsidRPr="00CE45A6">
          <w:rPr>
            <w:rFonts w:ascii="Consolas" w:hAnsi="Consolas"/>
            <w:lang w:val="en-GB"/>
            <w:rPrChange w:id="1104" w:author="Holger Eichelberger" w:date="2024-08-15T10:12:00Z">
              <w:rPr>
                <w:lang w:val="en-GB"/>
              </w:rPr>
            </w:rPrChange>
          </w:rPr>
          <w:t>getData</w:t>
        </w:r>
        <w:proofErr w:type="spellEnd"/>
        <w:r w:rsidRPr="00CE45A6">
          <w:rPr>
            <w:rFonts w:ascii="Consolas" w:hAnsi="Consolas"/>
            <w:lang w:val="en-GB"/>
            <w:rPrChange w:id="1105" w:author="Holger Eichelberger" w:date="2024-08-15T10:12:00Z">
              <w:rPr>
                <w:lang w:val="en-GB"/>
              </w:rPr>
            </w:rPrChange>
          </w:rPr>
          <w:t>(</w:t>
        </w:r>
        <w:proofErr w:type="gramEnd"/>
        <w:r w:rsidRPr="00CE45A6">
          <w:rPr>
            <w:rFonts w:ascii="Consolas" w:hAnsi="Consolas"/>
            <w:lang w:val="en-GB"/>
            <w:rPrChange w:id="1106" w:author="Holger Eichelberger" w:date="2024-08-15T10:12:00Z">
              <w:rPr>
                <w:lang w:val="en-GB"/>
              </w:rPr>
            </w:rPrChange>
          </w:rPr>
          <w:t>)</w:t>
        </w:r>
      </w:ins>
      <w:ins w:id="1107" w:author="Holger Eichelberger" w:date="2024-08-15T10:15:00Z">
        <w:r w:rsidR="00175C0A">
          <w:rPr>
            <w:lang w:val="en-GB"/>
          </w:rPr>
          <w:t>.</w:t>
        </w:r>
      </w:ins>
      <w:ins w:id="1108" w:author="Holger Eichelberger" w:date="2024-08-15T10:11:00Z">
        <w:r>
          <w:rPr>
            <w:lang w:val="en-GB"/>
          </w:rPr>
          <w:t xml:space="preserve"> An existing field will be overwritten. Returns</w:t>
        </w:r>
      </w:ins>
      <w:ins w:id="1109" w:author="Holger Eichelberger" w:date="2024-08-15T10:12:00Z">
        <w:r w:rsidR="00CE45A6">
          <w:rPr>
            <w:lang w:val="en-GB"/>
          </w:rPr>
          <w:t xml:space="preserve"> the node of </w:t>
        </w:r>
      </w:ins>
      <w:proofErr w:type="spellStart"/>
      <w:proofErr w:type="gramStart"/>
      <w:ins w:id="1110" w:author="Holger Eichelberger" w:date="2024-08-15T10:11:00Z">
        <w:r w:rsidRPr="00CE45A6">
          <w:rPr>
            <w:rFonts w:ascii="Consolas" w:hAnsi="Consolas"/>
            <w:lang w:val="en-GB"/>
            <w:rPrChange w:id="1111" w:author="Holger Eichelberger" w:date="2024-08-15T10:12:00Z">
              <w:rPr>
                <w:lang w:val="en-GB"/>
              </w:rPr>
            </w:rPrChange>
          </w:rPr>
          <w:t>getData</w:t>
        </w:r>
        <w:proofErr w:type="spellEnd"/>
        <w:r w:rsidRPr="00CE45A6">
          <w:rPr>
            <w:rFonts w:ascii="Consolas" w:hAnsi="Consolas"/>
            <w:lang w:val="en-GB"/>
            <w:rPrChange w:id="1112" w:author="Holger Eichelberger" w:date="2024-08-15T10:12:00Z">
              <w:rPr>
                <w:lang w:val="en-GB"/>
              </w:rPr>
            </w:rPrChange>
          </w:rPr>
          <w:t>(</w:t>
        </w:r>
        <w:proofErr w:type="gramEnd"/>
        <w:r w:rsidRPr="00CE45A6">
          <w:rPr>
            <w:rFonts w:ascii="Consolas" w:hAnsi="Consolas"/>
            <w:lang w:val="en-GB"/>
            <w:rPrChange w:id="1113" w:author="Holger Eichelberger" w:date="2024-08-15T10:12:00Z">
              <w:rPr>
                <w:lang w:val="en-GB"/>
              </w:rPr>
            </w:rPrChange>
          </w:rPr>
          <w:t>)</w:t>
        </w:r>
        <w:r w:rsidRPr="00E06ECD">
          <w:rPr>
            <w:lang w:val="en-GB"/>
          </w:rPr>
          <w:t>.</w:t>
        </w:r>
      </w:ins>
    </w:p>
    <w:p w14:paraId="3632F8D8" w14:textId="2A89D226" w:rsidR="00431C26" w:rsidRDefault="00175C0A" w:rsidP="00431C26">
      <w:pPr>
        <w:pStyle w:val="ListParagraph"/>
        <w:numPr>
          <w:ilvl w:val="0"/>
          <w:numId w:val="11"/>
        </w:numPr>
        <w:rPr>
          <w:ins w:id="1114" w:author="Holger Eichelberger" w:date="2024-08-15T10:11:00Z"/>
          <w:b/>
          <w:lang w:val="en-GB"/>
        </w:rPr>
      </w:pPr>
      <w:proofErr w:type="spellStart"/>
      <w:ins w:id="1115" w:author="Holger Eichelberger" w:date="2024-08-15T10:15:00Z">
        <w:r>
          <w:rPr>
            <w:b/>
            <w:lang w:val="en-GB"/>
          </w:rPr>
          <w:t>JsonNode</w:t>
        </w:r>
      </w:ins>
      <w:proofErr w:type="spellEnd"/>
      <w:ins w:id="1116" w:author="Holger Eichelberger" w:date="2024-08-15T10:11:00Z">
        <w:r w:rsidR="00431C26">
          <w:rPr>
            <w:b/>
            <w:lang w:val="en-GB"/>
          </w:rPr>
          <w:t xml:space="preserve"> </w:t>
        </w:r>
        <w:proofErr w:type="spellStart"/>
        <w:proofErr w:type="gramStart"/>
        <w:r w:rsidR="00431C26">
          <w:rPr>
            <w:b/>
            <w:lang w:val="en-GB"/>
          </w:rPr>
          <w:t>addValues</w:t>
        </w:r>
        <w:proofErr w:type="spellEnd"/>
        <w:r w:rsidR="00431C26">
          <w:rPr>
            <w:b/>
            <w:lang w:val="en-GB"/>
          </w:rPr>
          <w:t>(</w:t>
        </w:r>
        <w:proofErr w:type="spellStart"/>
        <w:proofErr w:type="gramEnd"/>
        <w:r w:rsidR="00431C26">
          <w:rPr>
            <w:b/>
            <w:lang w:val="en-GB"/>
          </w:rPr>
          <w:t>mapOf</w:t>
        </w:r>
        <w:proofErr w:type="spellEnd"/>
        <w:r w:rsidR="00431C26">
          <w:rPr>
            <w:b/>
            <w:lang w:val="en-GB"/>
          </w:rPr>
          <w:t>(String, Any) v)</w:t>
        </w:r>
      </w:ins>
    </w:p>
    <w:p w14:paraId="5C81490A" w14:textId="6B514292" w:rsidR="00431C26" w:rsidRPr="00E06ECD" w:rsidRDefault="00431C26" w:rsidP="00431C26">
      <w:pPr>
        <w:pStyle w:val="ListParagraph"/>
        <w:rPr>
          <w:ins w:id="1117" w:author="Holger Eichelberger" w:date="2024-08-15T10:11:00Z"/>
          <w:lang w:val="en-GB"/>
        </w:rPr>
      </w:pPr>
      <w:ins w:id="1118" w:author="Holger Eichelberger" w:date="2024-08-15T10:11:00Z">
        <w:r w:rsidRPr="00E06ECD">
          <w:rPr>
            <w:lang w:val="en-GB"/>
          </w:rPr>
          <w:t xml:space="preserve">Adds the </w:t>
        </w:r>
        <w:r>
          <w:rPr>
            <w:lang w:val="en-GB"/>
          </w:rPr>
          <w:t xml:space="preserve">values in </w:t>
        </w:r>
        <w:r w:rsidRPr="00E06ECD">
          <w:rPr>
            <w:i/>
            <w:lang w:val="en-GB"/>
          </w:rPr>
          <w:t>v</w:t>
        </w:r>
        <w:r>
          <w:rPr>
            <w:lang w:val="en-GB"/>
          </w:rPr>
          <w:t xml:space="preserve"> as individual fields to the </w:t>
        </w:r>
        <w:r w:rsidR="00CE45A6">
          <w:rPr>
            <w:lang w:val="en-GB"/>
          </w:rPr>
          <w:t xml:space="preserve">top node of the document, i.e., the result of </w:t>
        </w:r>
        <w:proofErr w:type="spellStart"/>
        <w:proofErr w:type="gramStart"/>
        <w:r w:rsidR="00CE45A6" w:rsidRPr="00CE45A6">
          <w:rPr>
            <w:rFonts w:ascii="Consolas" w:hAnsi="Consolas"/>
            <w:lang w:val="en-GB"/>
            <w:rPrChange w:id="1119" w:author="Holger Eichelberger" w:date="2024-08-15T10:12:00Z">
              <w:rPr>
                <w:lang w:val="en-GB"/>
              </w:rPr>
            </w:rPrChange>
          </w:rPr>
          <w:t>getData</w:t>
        </w:r>
        <w:proofErr w:type="spellEnd"/>
        <w:r w:rsidR="00CE45A6" w:rsidRPr="00CE45A6">
          <w:rPr>
            <w:rFonts w:ascii="Consolas" w:hAnsi="Consolas"/>
            <w:lang w:val="en-GB"/>
            <w:rPrChange w:id="1120" w:author="Holger Eichelberger" w:date="2024-08-15T10:12:00Z">
              <w:rPr>
                <w:lang w:val="en-GB"/>
              </w:rPr>
            </w:rPrChange>
          </w:rPr>
          <w:t>(</w:t>
        </w:r>
        <w:proofErr w:type="gramEnd"/>
        <w:r w:rsidR="00CE45A6" w:rsidRPr="00CE45A6">
          <w:rPr>
            <w:rFonts w:ascii="Consolas" w:hAnsi="Consolas"/>
            <w:lang w:val="en-GB"/>
            <w:rPrChange w:id="1121" w:author="Holger Eichelberger" w:date="2024-08-15T10:12:00Z">
              <w:rPr>
                <w:lang w:val="en-GB"/>
              </w:rPr>
            </w:rPrChange>
          </w:rPr>
          <w:t>)</w:t>
        </w:r>
        <w:r w:rsidRPr="00E06ECD">
          <w:rPr>
            <w:lang w:val="en-GB"/>
          </w:rPr>
          <w:t>.</w:t>
        </w:r>
        <w:r>
          <w:rPr>
            <w:lang w:val="en-GB"/>
          </w:rPr>
          <w:t xml:space="preserve"> Existing fields will be overwritten. Returns </w:t>
        </w:r>
      </w:ins>
      <w:ins w:id="1122" w:author="Holger Eichelberger" w:date="2024-08-15T10:12:00Z">
        <w:r w:rsidR="00CE45A6">
          <w:rPr>
            <w:lang w:val="en-GB"/>
          </w:rPr>
          <w:t>the node of</w:t>
        </w:r>
      </w:ins>
      <w:ins w:id="1123" w:author="Holger Eichelberger" w:date="2024-08-15T10:11:00Z">
        <w:r>
          <w:rPr>
            <w:lang w:val="en-GB"/>
          </w:rPr>
          <w:t xml:space="preserve"> </w:t>
        </w:r>
      </w:ins>
      <w:proofErr w:type="spellStart"/>
      <w:proofErr w:type="gramStart"/>
      <w:ins w:id="1124" w:author="Holger Eichelberger" w:date="2024-08-15T10:12:00Z">
        <w:r w:rsidR="00CE45A6" w:rsidRPr="00CE45A6">
          <w:rPr>
            <w:rFonts w:ascii="Consolas" w:hAnsi="Consolas"/>
            <w:lang w:val="en-GB"/>
            <w:rPrChange w:id="1125" w:author="Holger Eichelberger" w:date="2024-08-15T10:12:00Z">
              <w:rPr>
                <w:lang w:val="en-GB"/>
              </w:rPr>
            </w:rPrChange>
          </w:rPr>
          <w:t>getData</w:t>
        </w:r>
        <w:proofErr w:type="spellEnd"/>
        <w:r w:rsidR="00CE45A6" w:rsidRPr="00CE45A6">
          <w:rPr>
            <w:rFonts w:ascii="Consolas" w:hAnsi="Consolas"/>
            <w:lang w:val="en-GB"/>
            <w:rPrChange w:id="1126" w:author="Holger Eichelberger" w:date="2024-08-15T10:12:00Z">
              <w:rPr>
                <w:lang w:val="en-GB"/>
              </w:rPr>
            </w:rPrChange>
          </w:rPr>
          <w:t>(</w:t>
        </w:r>
        <w:proofErr w:type="gramEnd"/>
        <w:r w:rsidR="00CE45A6" w:rsidRPr="00CE45A6">
          <w:rPr>
            <w:rFonts w:ascii="Consolas" w:hAnsi="Consolas"/>
            <w:lang w:val="en-GB"/>
            <w:rPrChange w:id="1127" w:author="Holger Eichelberger" w:date="2024-08-15T10:12:00Z">
              <w:rPr>
                <w:lang w:val="en-GB"/>
              </w:rPr>
            </w:rPrChange>
          </w:rPr>
          <w:t>)</w:t>
        </w:r>
      </w:ins>
      <w:ins w:id="1128" w:author="Holger Eichelberger" w:date="2024-08-15T10:11:00Z">
        <w:r w:rsidRPr="00E06ECD">
          <w:rPr>
            <w:lang w:val="en-GB"/>
          </w:rPr>
          <w:t>.</w:t>
        </w:r>
      </w:ins>
    </w:p>
    <w:p w14:paraId="66DBE4EA" w14:textId="044B5D8F" w:rsidR="00431C26" w:rsidRDefault="00175C0A" w:rsidP="00431C26">
      <w:pPr>
        <w:pStyle w:val="ListParagraph"/>
        <w:numPr>
          <w:ilvl w:val="0"/>
          <w:numId w:val="11"/>
        </w:numPr>
        <w:rPr>
          <w:ins w:id="1129" w:author="Holger Eichelberger" w:date="2024-08-15T10:11:00Z"/>
          <w:b/>
          <w:lang w:val="en-GB"/>
        </w:rPr>
      </w:pPr>
      <w:proofErr w:type="spellStart"/>
      <w:ins w:id="1130" w:author="Holger Eichelberger" w:date="2024-08-15T10:15:00Z">
        <w:r>
          <w:rPr>
            <w:b/>
            <w:lang w:val="en-GB"/>
          </w:rPr>
          <w:t>JsonNode</w:t>
        </w:r>
      </w:ins>
      <w:proofErr w:type="spellEnd"/>
      <w:ins w:id="1131" w:author="Holger Eichelberger" w:date="2024-08-15T10:11:00Z">
        <w:r w:rsidR="00431C26">
          <w:rPr>
            <w:b/>
            <w:lang w:val="en-GB"/>
          </w:rPr>
          <w:t xml:space="preserve"> </w:t>
        </w:r>
        <w:proofErr w:type="spellStart"/>
        <w:proofErr w:type="gramStart"/>
        <w:r w:rsidR="00431C26">
          <w:rPr>
            <w:b/>
            <w:lang w:val="en-GB"/>
          </w:rPr>
          <w:t>addMap</w:t>
        </w:r>
        <w:proofErr w:type="spellEnd"/>
        <w:r w:rsidR="00431C26">
          <w:rPr>
            <w:b/>
            <w:lang w:val="en-GB"/>
          </w:rPr>
          <w:t>(</w:t>
        </w:r>
        <w:proofErr w:type="gramEnd"/>
        <w:r w:rsidR="00431C26">
          <w:rPr>
            <w:b/>
            <w:lang w:val="en-GB"/>
          </w:rPr>
          <w:t xml:space="preserve">String f, </w:t>
        </w:r>
        <w:proofErr w:type="spellStart"/>
        <w:r w:rsidR="00431C26">
          <w:rPr>
            <w:b/>
            <w:lang w:val="en-GB"/>
          </w:rPr>
          <w:t>mapOf</w:t>
        </w:r>
        <w:proofErr w:type="spellEnd"/>
        <w:r w:rsidR="00431C26">
          <w:rPr>
            <w:b/>
            <w:lang w:val="en-GB"/>
          </w:rPr>
          <w:t>(String, Any) v)</w:t>
        </w:r>
      </w:ins>
    </w:p>
    <w:p w14:paraId="1CE9CE82" w14:textId="0C091F7E" w:rsidR="00431C26" w:rsidRDefault="00431C26" w:rsidP="00431C26">
      <w:pPr>
        <w:pStyle w:val="ListParagraph"/>
        <w:rPr>
          <w:ins w:id="1132" w:author="Holger Eichelberger" w:date="2024-08-15T10:11:00Z"/>
          <w:lang w:val="en-GB"/>
        </w:rPr>
      </w:pPr>
      <w:ins w:id="1133" w:author="Holger Eichelberger" w:date="2024-08-15T10:11:00Z">
        <w:r w:rsidRPr="00E06ECD">
          <w:rPr>
            <w:lang w:val="en-GB"/>
          </w:rPr>
          <w:t xml:space="preserve">Adds </w:t>
        </w:r>
        <w:r>
          <w:rPr>
            <w:lang w:val="en-GB"/>
          </w:rPr>
          <w:t xml:space="preserve">field </w:t>
        </w:r>
        <w:r w:rsidRPr="00E06ECD">
          <w:rPr>
            <w:i/>
            <w:lang w:val="en-GB"/>
          </w:rPr>
          <w:t>f</w:t>
        </w:r>
        <w:r>
          <w:rPr>
            <w:lang w:val="en-GB"/>
          </w:rPr>
          <w:t xml:space="preserve"> with map </w:t>
        </w:r>
        <w:r w:rsidRPr="00E06ECD">
          <w:rPr>
            <w:i/>
            <w:lang w:val="en-GB"/>
          </w:rPr>
          <w:t>v</w:t>
        </w:r>
        <w:r>
          <w:rPr>
            <w:lang w:val="en-GB"/>
          </w:rPr>
          <w:t xml:space="preserve"> as value</w:t>
        </w:r>
      </w:ins>
      <w:ins w:id="1134" w:author="Holger Eichelberger" w:date="2024-08-15T10:13:00Z">
        <w:r w:rsidR="00CE45A6">
          <w:rPr>
            <w:lang w:val="en-GB"/>
          </w:rPr>
          <w:t xml:space="preserve"> to the top node of the document, i.e., the result of </w:t>
        </w:r>
        <w:proofErr w:type="spellStart"/>
        <w:proofErr w:type="gramStart"/>
        <w:r w:rsidR="00CE45A6" w:rsidRPr="00E06ECD">
          <w:rPr>
            <w:rFonts w:ascii="Consolas" w:hAnsi="Consolas"/>
            <w:lang w:val="en-GB"/>
          </w:rPr>
          <w:t>getData</w:t>
        </w:r>
        <w:proofErr w:type="spellEnd"/>
        <w:r w:rsidR="00CE45A6" w:rsidRPr="00E06ECD">
          <w:rPr>
            <w:rFonts w:ascii="Consolas" w:hAnsi="Consolas"/>
            <w:lang w:val="en-GB"/>
          </w:rPr>
          <w:t>(</w:t>
        </w:r>
        <w:proofErr w:type="gramEnd"/>
        <w:r w:rsidR="00CE45A6" w:rsidRPr="00E06ECD">
          <w:rPr>
            <w:rFonts w:ascii="Consolas" w:hAnsi="Consolas"/>
            <w:lang w:val="en-GB"/>
          </w:rPr>
          <w:t>)</w:t>
        </w:r>
      </w:ins>
      <w:ins w:id="1135" w:author="Holger Eichelberger" w:date="2024-08-15T10:11:00Z">
        <w:r w:rsidRPr="00E06ECD">
          <w:rPr>
            <w:lang w:val="en-GB"/>
          </w:rPr>
          <w:t>.</w:t>
        </w:r>
        <w:r>
          <w:rPr>
            <w:lang w:val="en-GB"/>
          </w:rPr>
          <w:t xml:space="preserve"> An existing field </w:t>
        </w:r>
        <w:r w:rsidRPr="00E06ECD">
          <w:rPr>
            <w:i/>
            <w:lang w:val="en-GB"/>
          </w:rPr>
          <w:t>f</w:t>
        </w:r>
        <w:r>
          <w:rPr>
            <w:lang w:val="en-GB"/>
          </w:rPr>
          <w:t xml:space="preserve"> will be overwritten. </w:t>
        </w:r>
      </w:ins>
      <w:ins w:id="1136" w:author="Holger Eichelberger" w:date="2024-08-15T10:13:00Z">
        <w:r w:rsidR="00CE45A6">
          <w:rPr>
            <w:lang w:val="en-GB"/>
          </w:rPr>
          <w:t xml:space="preserve">Returns the node of </w:t>
        </w:r>
        <w:proofErr w:type="spellStart"/>
        <w:proofErr w:type="gramStart"/>
        <w:r w:rsidR="00CE45A6" w:rsidRPr="00E06ECD">
          <w:rPr>
            <w:rFonts w:ascii="Consolas" w:hAnsi="Consolas"/>
            <w:lang w:val="en-GB"/>
          </w:rPr>
          <w:t>getData</w:t>
        </w:r>
        <w:proofErr w:type="spellEnd"/>
        <w:r w:rsidR="00CE45A6" w:rsidRPr="00E06ECD">
          <w:rPr>
            <w:rFonts w:ascii="Consolas" w:hAnsi="Consolas"/>
            <w:lang w:val="en-GB"/>
          </w:rPr>
          <w:t>(</w:t>
        </w:r>
        <w:proofErr w:type="gramEnd"/>
        <w:r w:rsidR="00CE45A6" w:rsidRPr="00E06ECD">
          <w:rPr>
            <w:rFonts w:ascii="Consolas" w:hAnsi="Consolas"/>
            <w:lang w:val="en-GB"/>
          </w:rPr>
          <w:t>)</w:t>
        </w:r>
      </w:ins>
      <w:ins w:id="1137" w:author="Holger Eichelberger" w:date="2024-08-15T10:15:00Z">
        <w:r w:rsidR="00175C0A">
          <w:rPr>
            <w:lang w:val="en-GB"/>
          </w:rPr>
          <w:t>.</w:t>
        </w:r>
      </w:ins>
    </w:p>
    <w:p w14:paraId="50A42179" w14:textId="6D974542" w:rsidR="00431C26" w:rsidRDefault="00175C0A" w:rsidP="00431C26">
      <w:pPr>
        <w:pStyle w:val="ListParagraph"/>
        <w:numPr>
          <w:ilvl w:val="0"/>
          <w:numId w:val="11"/>
        </w:numPr>
        <w:rPr>
          <w:ins w:id="1138" w:author="Holger Eichelberger" w:date="2024-08-15T10:11:00Z"/>
          <w:b/>
          <w:lang w:val="en-GB"/>
        </w:rPr>
      </w:pPr>
      <w:proofErr w:type="spellStart"/>
      <w:ins w:id="1139" w:author="Holger Eichelberger" w:date="2024-08-15T10:15:00Z">
        <w:r>
          <w:rPr>
            <w:b/>
            <w:lang w:val="en-GB"/>
          </w:rPr>
          <w:t>JsonNode</w:t>
        </w:r>
      </w:ins>
      <w:proofErr w:type="spellEnd"/>
      <w:ins w:id="1140" w:author="Holger Eichelberger" w:date="2024-08-15T10:11:00Z">
        <w:r w:rsidR="00431C26">
          <w:rPr>
            <w:b/>
            <w:lang w:val="en-GB"/>
          </w:rPr>
          <w:t xml:space="preserve"> </w:t>
        </w:r>
        <w:proofErr w:type="spellStart"/>
        <w:proofErr w:type="gramStart"/>
        <w:r w:rsidR="00431C26">
          <w:rPr>
            <w:b/>
            <w:lang w:val="en-GB"/>
          </w:rPr>
          <w:t>addMap</w:t>
        </w:r>
        <w:proofErr w:type="spellEnd"/>
        <w:r w:rsidR="00431C26">
          <w:rPr>
            <w:b/>
            <w:lang w:val="en-GB"/>
          </w:rPr>
          <w:t>(</w:t>
        </w:r>
        <w:proofErr w:type="gramEnd"/>
        <w:r w:rsidR="00431C26">
          <w:rPr>
            <w:b/>
            <w:lang w:val="en-GB"/>
          </w:rPr>
          <w:t xml:space="preserve">String f, </w:t>
        </w:r>
        <w:proofErr w:type="spellStart"/>
        <w:r w:rsidR="00431C26">
          <w:rPr>
            <w:b/>
            <w:lang w:val="en-GB"/>
          </w:rPr>
          <w:t>sequenceOf</w:t>
        </w:r>
        <w:proofErr w:type="spellEnd"/>
        <w:r w:rsidR="00431C26">
          <w:rPr>
            <w:b/>
            <w:lang w:val="en-GB"/>
          </w:rPr>
          <w:t>(Any) v)</w:t>
        </w:r>
      </w:ins>
    </w:p>
    <w:p w14:paraId="43A50D67" w14:textId="4B0F547C" w:rsidR="00431C26" w:rsidRPr="00E06ECD" w:rsidRDefault="00431C26" w:rsidP="00431C26">
      <w:pPr>
        <w:pStyle w:val="ListParagraph"/>
        <w:rPr>
          <w:ins w:id="1141" w:author="Holger Eichelberger" w:date="2024-08-15T10:11:00Z"/>
          <w:lang w:val="en-GB"/>
        </w:rPr>
      </w:pPr>
      <w:ins w:id="1142" w:author="Holger Eichelberger" w:date="2024-08-15T10:11:00Z">
        <w:r w:rsidRPr="00E06ECD">
          <w:rPr>
            <w:lang w:val="en-GB"/>
          </w:rPr>
          <w:t xml:space="preserve">Adds </w:t>
        </w:r>
        <w:r>
          <w:rPr>
            <w:lang w:val="en-GB"/>
          </w:rPr>
          <w:t xml:space="preserve">field </w:t>
        </w:r>
        <w:r w:rsidRPr="00E06ECD">
          <w:rPr>
            <w:i/>
            <w:lang w:val="en-GB"/>
          </w:rPr>
          <w:t>f</w:t>
        </w:r>
        <w:r>
          <w:rPr>
            <w:lang w:val="en-GB"/>
          </w:rPr>
          <w:t xml:space="preserve"> with list </w:t>
        </w:r>
        <w:r w:rsidRPr="00E06ECD">
          <w:rPr>
            <w:i/>
            <w:lang w:val="en-GB"/>
          </w:rPr>
          <w:t>v</w:t>
        </w:r>
        <w:r>
          <w:rPr>
            <w:lang w:val="en-GB"/>
          </w:rPr>
          <w:t xml:space="preserve"> as value</w:t>
        </w:r>
      </w:ins>
      <w:ins w:id="1143" w:author="Holger Eichelberger" w:date="2024-08-15T10:13:00Z">
        <w:r w:rsidR="00CE45A6">
          <w:rPr>
            <w:lang w:val="en-GB"/>
          </w:rPr>
          <w:t xml:space="preserve"> to the top node of the document, i.e., the result of </w:t>
        </w:r>
        <w:proofErr w:type="spellStart"/>
        <w:proofErr w:type="gramStart"/>
        <w:r w:rsidR="00CE45A6" w:rsidRPr="00E06ECD">
          <w:rPr>
            <w:rFonts w:ascii="Consolas" w:hAnsi="Consolas"/>
            <w:lang w:val="en-GB"/>
          </w:rPr>
          <w:t>getData</w:t>
        </w:r>
        <w:proofErr w:type="spellEnd"/>
        <w:r w:rsidR="00CE45A6" w:rsidRPr="00E06ECD">
          <w:rPr>
            <w:rFonts w:ascii="Consolas" w:hAnsi="Consolas"/>
            <w:lang w:val="en-GB"/>
          </w:rPr>
          <w:t>(</w:t>
        </w:r>
        <w:proofErr w:type="gramEnd"/>
        <w:r w:rsidR="00CE45A6" w:rsidRPr="00E06ECD">
          <w:rPr>
            <w:rFonts w:ascii="Consolas" w:hAnsi="Consolas"/>
            <w:lang w:val="en-GB"/>
          </w:rPr>
          <w:t>)</w:t>
        </w:r>
      </w:ins>
      <w:ins w:id="1144" w:author="Holger Eichelberger" w:date="2024-08-15T10:11:00Z">
        <w:r w:rsidRPr="00E06ECD">
          <w:rPr>
            <w:lang w:val="en-GB"/>
          </w:rPr>
          <w:t>.</w:t>
        </w:r>
        <w:r>
          <w:rPr>
            <w:lang w:val="en-GB"/>
          </w:rPr>
          <w:t xml:space="preserve"> An existing field </w:t>
        </w:r>
        <w:r w:rsidRPr="00E06ECD">
          <w:rPr>
            <w:i/>
            <w:lang w:val="en-GB"/>
          </w:rPr>
          <w:t>f</w:t>
        </w:r>
        <w:r>
          <w:rPr>
            <w:lang w:val="en-GB"/>
          </w:rPr>
          <w:t xml:space="preserve"> will be overwritten. Returns </w:t>
        </w:r>
      </w:ins>
      <w:ins w:id="1145" w:author="Holger Eichelberger" w:date="2024-08-15T10:13:00Z">
        <w:r w:rsidR="00CE45A6">
          <w:rPr>
            <w:lang w:val="en-GB"/>
          </w:rPr>
          <w:t xml:space="preserve">the node of </w:t>
        </w:r>
        <w:proofErr w:type="spellStart"/>
        <w:proofErr w:type="gramStart"/>
        <w:r w:rsidR="00CE45A6" w:rsidRPr="00E06ECD">
          <w:rPr>
            <w:rFonts w:ascii="Consolas" w:hAnsi="Consolas"/>
            <w:lang w:val="en-GB"/>
          </w:rPr>
          <w:t>getData</w:t>
        </w:r>
        <w:proofErr w:type="spellEnd"/>
        <w:r w:rsidR="00CE45A6" w:rsidRPr="00E06ECD">
          <w:rPr>
            <w:rFonts w:ascii="Consolas" w:hAnsi="Consolas"/>
            <w:lang w:val="en-GB"/>
          </w:rPr>
          <w:t>(</w:t>
        </w:r>
        <w:proofErr w:type="gramEnd"/>
        <w:r w:rsidR="00CE45A6" w:rsidRPr="00E06ECD">
          <w:rPr>
            <w:rFonts w:ascii="Consolas" w:hAnsi="Consolas"/>
            <w:lang w:val="en-GB"/>
          </w:rPr>
          <w:t>)</w:t>
        </w:r>
      </w:ins>
      <w:ins w:id="1146" w:author="Holger Eichelberger" w:date="2024-08-15T10:15:00Z">
        <w:r w:rsidR="00175C0A">
          <w:rPr>
            <w:lang w:val="en-GB"/>
          </w:rPr>
          <w:t>.</w:t>
        </w:r>
      </w:ins>
    </w:p>
    <w:p w14:paraId="2DFFF838" w14:textId="24BEE192" w:rsidR="00431C26" w:rsidRDefault="00175C0A" w:rsidP="00431C26">
      <w:pPr>
        <w:pStyle w:val="ListParagraph"/>
        <w:numPr>
          <w:ilvl w:val="0"/>
          <w:numId w:val="11"/>
        </w:numPr>
        <w:rPr>
          <w:ins w:id="1147" w:author="Holger Eichelberger" w:date="2024-08-15T10:11:00Z"/>
          <w:b/>
          <w:lang w:val="en-GB"/>
        </w:rPr>
      </w:pPr>
      <w:proofErr w:type="spellStart"/>
      <w:ins w:id="1148" w:author="Holger Eichelberger" w:date="2024-08-15T10:15:00Z">
        <w:r>
          <w:rPr>
            <w:b/>
            <w:lang w:val="en-GB"/>
          </w:rPr>
          <w:t>Json</w:t>
        </w:r>
      </w:ins>
      <w:ins w:id="1149" w:author="Holger Eichelberger" w:date="2024-08-15T10:11:00Z">
        <w:r w:rsidR="00431C26">
          <w:rPr>
            <w:b/>
            <w:lang w:val="en-GB"/>
          </w:rPr>
          <w:t>Node</w:t>
        </w:r>
        <w:proofErr w:type="spellEnd"/>
        <w:r w:rsidR="00431C26">
          <w:rPr>
            <w:b/>
            <w:lang w:val="en-GB"/>
          </w:rPr>
          <w:t xml:space="preserve"> </w:t>
        </w:r>
        <w:proofErr w:type="spellStart"/>
        <w:proofErr w:type="gramStart"/>
        <w:r w:rsidR="00431C26">
          <w:rPr>
            <w:b/>
            <w:lang w:val="en-GB"/>
          </w:rPr>
          <w:t>addObject</w:t>
        </w:r>
        <w:proofErr w:type="spellEnd"/>
        <w:r w:rsidR="00431C26">
          <w:rPr>
            <w:b/>
            <w:lang w:val="en-GB"/>
          </w:rPr>
          <w:t>(</w:t>
        </w:r>
        <w:proofErr w:type="gramEnd"/>
        <w:r w:rsidR="00431C26">
          <w:rPr>
            <w:b/>
            <w:lang w:val="en-GB"/>
          </w:rPr>
          <w:t>String f)</w:t>
        </w:r>
      </w:ins>
    </w:p>
    <w:p w14:paraId="4FE240FA" w14:textId="50BCF411" w:rsidR="00431C26" w:rsidRDefault="00431C26" w:rsidP="00431C26">
      <w:pPr>
        <w:pStyle w:val="ListParagraph"/>
        <w:rPr>
          <w:ins w:id="1150" w:author="Holger Eichelberger" w:date="2024-08-15T10:11:00Z"/>
          <w:lang w:val="en-GB"/>
        </w:rPr>
      </w:pPr>
      <w:ins w:id="1151" w:author="Holger Eichelberger" w:date="2024-08-15T10:11:00Z">
        <w:r w:rsidRPr="00E06ECD">
          <w:rPr>
            <w:lang w:val="en-GB"/>
          </w:rPr>
          <w:t xml:space="preserve">Adds </w:t>
        </w:r>
        <w:r>
          <w:rPr>
            <w:lang w:val="en-GB"/>
          </w:rPr>
          <w:t xml:space="preserve">an object-valued field </w:t>
        </w:r>
        <w:r w:rsidRPr="00E06ECD">
          <w:rPr>
            <w:i/>
            <w:lang w:val="en-GB"/>
          </w:rPr>
          <w:t>f</w:t>
        </w:r>
        <w:r>
          <w:rPr>
            <w:lang w:val="en-GB"/>
          </w:rPr>
          <w:t xml:space="preserve"> </w:t>
        </w:r>
      </w:ins>
      <w:ins w:id="1152" w:author="Holger Eichelberger" w:date="2024-08-15T10:13:00Z">
        <w:r w:rsidR="00CE45A6">
          <w:rPr>
            <w:lang w:val="en-GB"/>
          </w:rPr>
          <w:t xml:space="preserve">to the top node of the document, i.e., the result of </w:t>
        </w:r>
        <w:proofErr w:type="spellStart"/>
        <w:proofErr w:type="gramStart"/>
        <w:r w:rsidR="00CE45A6" w:rsidRPr="00E06ECD">
          <w:rPr>
            <w:rFonts w:ascii="Consolas" w:hAnsi="Consolas"/>
            <w:lang w:val="en-GB"/>
          </w:rPr>
          <w:t>getData</w:t>
        </w:r>
        <w:proofErr w:type="spellEnd"/>
        <w:r w:rsidR="00CE45A6" w:rsidRPr="00E06ECD">
          <w:rPr>
            <w:rFonts w:ascii="Consolas" w:hAnsi="Consolas"/>
            <w:lang w:val="en-GB"/>
          </w:rPr>
          <w:t>(</w:t>
        </w:r>
        <w:proofErr w:type="gramEnd"/>
        <w:r w:rsidR="00CE45A6" w:rsidRPr="00E06ECD">
          <w:rPr>
            <w:rFonts w:ascii="Consolas" w:hAnsi="Consolas"/>
            <w:lang w:val="en-GB"/>
          </w:rPr>
          <w:t>)</w:t>
        </w:r>
      </w:ins>
      <w:ins w:id="1153" w:author="Holger Eichelberger" w:date="2024-08-15T10:15:00Z">
        <w:r w:rsidR="00175C0A">
          <w:rPr>
            <w:lang w:val="en-GB"/>
          </w:rPr>
          <w:t>.</w:t>
        </w:r>
      </w:ins>
      <w:ins w:id="1154" w:author="Holger Eichelberger" w:date="2024-08-15T10:14:00Z">
        <w:r w:rsidR="00CE45A6">
          <w:rPr>
            <w:rFonts w:ascii="Consolas" w:hAnsi="Consolas"/>
            <w:lang w:val="en-GB"/>
          </w:rPr>
          <w:t xml:space="preserve"> </w:t>
        </w:r>
        <w:r w:rsidR="00CE45A6">
          <w:rPr>
            <w:lang w:val="en-GB"/>
          </w:rPr>
          <w:t>Returns t</w:t>
        </w:r>
      </w:ins>
      <w:ins w:id="1155" w:author="Holger Eichelberger" w:date="2024-08-15T10:11:00Z">
        <w:r>
          <w:rPr>
            <w:lang w:val="en-GB"/>
          </w:rPr>
          <w:t>he</w:t>
        </w:r>
      </w:ins>
      <w:ins w:id="1156" w:author="Holger Eichelberger" w:date="2024-08-15T10:14:00Z">
        <w:r w:rsidR="00CE45A6">
          <w:rPr>
            <w:lang w:val="en-GB"/>
          </w:rPr>
          <w:t xml:space="preserve"> created</w:t>
        </w:r>
      </w:ins>
      <w:ins w:id="1157" w:author="Holger Eichelberger" w:date="2024-08-15T10:11:00Z">
        <w:r>
          <w:rPr>
            <w:lang w:val="en-GB"/>
          </w:rPr>
          <w:t xml:space="preserve"> </w:t>
        </w:r>
      </w:ins>
      <w:proofErr w:type="spellStart"/>
      <w:ins w:id="1158" w:author="Holger Eichelberger" w:date="2024-08-15T10:15:00Z">
        <w:r w:rsidR="00175C0A">
          <w:rPr>
            <w:rFonts w:ascii="Consolas" w:hAnsi="Consolas"/>
            <w:lang w:val="en-GB"/>
          </w:rPr>
          <w:t>Json</w:t>
        </w:r>
      </w:ins>
      <w:ins w:id="1159" w:author="Holger Eichelberger" w:date="2024-08-15T10:11:00Z">
        <w:r w:rsidRPr="00E06ECD">
          <w:rPr>
            <w:rFonts w:ascii="Consolas" w:hAnsi="Consolas"/>
            <w:lang w:val="en-GB"/>
          </w:rPr>
          <w:t>Node</w:t>
        </w:r>
        <w:proofErr w:type="spellEnd"/>
        <w:r>
          <w:rPr>
            <w:lang w:val="en-GB"/>
          </w:rPr>
          <w:t xml:space="preserve"> of that object for further operations</w:t>
        </w:r>
        <w:r w:rsidRPr="00E06ECD">
          <w:rPr>
            <w:lang w:val="en-GB"/>
          </w:rPr>
          <w:t>.</w:t>
        </w:r>
        <w:r>
          <w:rPr>
            <w:lang w:val="en-GB"/>
          </w:rPr>
          <w:t xml:space="preserve"> An existing field </w:t>
        </w:r>
        <w:r w:rsidRPr="00E06ECD">
          <w:rPr>
            <w:i/>
            <w:lang w:val="en-GB"/>
          </w:rPr>
          <w:t>f</w:t>
        </w:r>
        <w:r>
          <w:rPr>
            <w:lang w:val="en-GB"/>
          </w:rPr>
          <w:t xml:space="preserve"> will be overwritten.</w:t>
        </w:r>
      </w:ins>
    </w:p>
    <w:p w14:paraId="35E39F59" w14:textId="77777777" w:rsidR="00431C26" w:rsidRDefault="00431C26" w:rsidP="00431C26">
      <w:pPr>
        <w:pStyle w:val="ListParagraph"/>
        <w:numPr>
          <w:ilvl w:val="0"/>
          <w:numId w:val="11"/>
        </w:numPr>
        <w:rPr>
          <w:ins w:id="1160" w:author="Holger Eichelberger" w:date="2024-08-15T10:11:00Z"/>
          <w:b/>
          <w:lang w:val="en-GB"/>
        </w:rPr>
      </w:pPr>
      <w:proofErr w:type="gramStart"/>
      <w:ins w:id="1161" w:author="Holger Eichelberger" w:date="2024-08-15T10:11:00Z">
        <w:r>
          <w:rPr>
            <w:b/>
            <w:lang w:val="en-GB"/>
          </w:rPr>
          <w:t>delete(</w:t>
        </w:r>
        <w:proofErr w:type="gramEnd"/>
        <w:r>
          <w:rPr>
            <w:b/>
            <w:lang w:val="en-GB"/>
          </w:rPr>
          <w:t>String f)</w:t>
        </w:r>
      </w:ins>
    </w:p>
    <w:p w14:paraId="7864DBB7" w14:textId="3238ABEC" w:rsidR="00431C26" w:rsidRPr="00E06ECD" w:rsidRDefault="00431C26" w:rsidP="00431C26">
      <w:pPr>
        <w:pStyle w:val="ListParagraph"/>
        <w:rPr>
          <w:ins w:id="1162" w:author="Holger Eichelberger" w:date="2024-08-15T10:11:00Z"/>
          <w:lang w:val="en-GB"/>
        </w:rPr>
      </w:pPr>
      <w:ins w:id="1163" w:author="Holger Eichelberger" w:date="2024-08-15T10:11:00Z">
        <w:r>
          <w:rPr>
            <w:lang w:val="en-GB"/>
          </w:rPr>
          <w:t xml:space="preserve">Removes the given field </w:t>
        </w:r>
        <w:r w:rsidRPr="00E06ECD">
          <w:rPr>
            <w:i/>
            <w:lang w:val="en-GB"/>
          </w:rPr>
          <w:t>f</w:t>
        </w:r>
      </w:ins>
      <w:ins w:id="1164" w:author="Holger Eichelberger" w:date="2024-08-15T10:14:00Z">
        <w:r w:rsidR="0026507A" w:rsidRPr="0026507A">
          <w:rPr>
            <w:lang w:val="en-GB"/>
            <w:rPrChange w:id="1165" w:author="Holger Eichelberger" w:date="2024-08-15T10:14:00Z">
              <w:rPr>
                <w:i/>
                <w:lang w:val="en-GB"/>
              </w:rPr>
            </w:rPrChange>
          </w:rPr>
          <w:t xml:space="preserve"> from</w:t>
        </w:r>
        <w:r w:rsidR="0026507A">
          <w:rPr>
            <w:i/>
            <w:lang w:val="en-GB"/>
          </w:rPr>
          <w:t xml:space="preserve"> </w:t>
        </w:r>
        <w:r w:rsidR="0026507A">
          <w:rPr>
            <w:lang w:val="en-GB"/>
          </w:rPr>
          <w:t xml:space="preserve">the top node of the document, i.e., the result of </w:t>
        </w:r>
        <w:proofErr w:type="spellStart"/>
        <w:proofErr w:type="gramStart"/>
        <w:r w:rsidR="0026507A" w:rsidRPr="00E06ECD">
          <w:rPr>
            <w:rFonts w:ascii="Consolas" w:hAnsi="Consolas"/>
            <w:lang w:val="en-GB"/>
          </w:rPr>
          <w:t>getData</w:t>
        </w:r>
        <w:proofErr w:type="spellEnd"/>
        <w:r w:rsidR="0026507A" w:rsidRPr="00E06ECD">
          <w:rPr>
            <w:rFonts w:ascii="Consolas" w:hAnsi="Consolas"/>
            <w:lang w:val="en-GB"/>
          </w:rPr>
          <w:t>(</w:t>
        </w:r>
        <w:proofErr w:type="gramEnd"/>
        <w:r w:rsidR="0026507A" w:rsidRPr="00E06ECD">
          <w:rPr>
            <w:rFonts w:ascii="Consolas" w:hAnsi="Consolas"/>
            <w:lang w:val="en-GB"/>
          </w:rPr>
          <w:t>)</w:t>
        </w:r>
      </w:ins>
      <w:ins w:id="1166" w:author="Holger Eichelberger" w:date="2024-08-15T10:11:00Z">
        <w:r w:rsidRPr="00E06ECD">
          <w:rPr>
            <w:lang w:val="en-GB"/>
          </w:rPr>
          <w:t>. If</w:t>
        </w:r>
        <w:r>
          <w:rPr>
            <w:i/>
            <w:lang w:val="en-GB"/>
          </w:rPr>
          <w:t xml:space="preserve"> f </w:t>
        </w:r>
        <w:r w:rsidRPr="00E06ECD">
          <w:rPr>
            <w:lang w:val="en-GB"/>
          </w:rPr>
          <w:t>does not exist, nothing will happen</w:t>
        </w:r>
        <w:r>
          <w:rPr>
            <w:lang w:val="en-GB"/>
          </w:rPr>
          <w:t>.</w:t>
        </w:r>
      </w:ins>
    </w:p>
    <w:p w14:paraId="504DF922" w14:textId="74913AAE" w:rsidR="00431C26" w:rsidRDefault="00431C26" w:rsidP="00431C26">
      <w:pPr>
        <w:pStyle w:val="ListParagraph"/>
        <w:numPr>
          <w:ilvl w:val="0"/>
          <w:numId w:val="11"/>
        </w:numPr>
        <w:rPr>
          <w:ins w:id="1167" w:author="Holger Eichelberger" w:date="2024-08-15T10:14:00Z"/>
          <w:b/>
          <w:lang w:val="en-GB"/>
        </w:rPr>
      </w:pPr>
      <w:ins w:id="1168" w:author="Holger Eichelberger" w:date="2024-08-15T10:11:00Z">
        <w:r>
          <w:rPr>
            <w:b/>
            <w:lang w:val="en-GB"/>
          </w:rPr>
          <w:t xml:space="preserve">Boolean </w:t>
        </w:r>
        <w:proofErr w:type="gramStart"/>
        <w:r>
          <w:rPr>
            <w:b/>
            <w:lang w:val="en-GB"/>
          </w:rPr>
          <w:t>has(</w:t>
        </w:r>
        <w:proofErr w:type="gramEnd"/>
        <w:r>
          <w:rPr>
            <w:b/>
            <w:lang w:val="en-GB"/>
          </w:rPr>
          <w:t>String f)</w:t>
        </w:r>
      </w:ins>
    </w:p>
    <w:p w14:paraId="02850E57" w14:textId="2681F143" w:rsidR="0026507A" w:rsidRPr="0026507A" w:rsidRDefault="0026507A">
      <w:pPr>
        <w:pStyle w:val="ListParagraph"/>
        <w:rPr>
          <w:ins w:id="1169" w:author="Holger Eichelberger" w:date="2024-08-15T10:11:00Z"/>
          <w:lang w:val="en-GB"/>
        </w:rPr>
        <w:pPrChange w:id="1170" w:author="Holger Eichelberger" w:date="2024-08-15T10:14:00Z">
          <w:pPr>
            <w:pStyle w:val="ListParagraph"/>
            <w:numPr>
              <w:numId w:val="11"/>
            </w:numPr>
            <w:ind w:hanging="360"/>
          </w:pPr>
        </w:pPrChange>
      </w:pPr>
      <w:ins w:id="1171" w:author="Holger Eichelberger" w:date="2024-08-15T10:14:00Z">
        <w:r>
          <w:rPr>
            <w:lang w:val="en-GB"/>
          </w:rPr>
          <w:t xml:space="preserve">Returns whether the given field </w:t>
        </w:r>
        <w:r w:rsidRPr="00E06ECD">
          <w:rPr>
            <w:i/>
            <w:lang w:val="en-GB"/>
          </w:rPr>
          <w:t>f</w:t>
        </w:r>
        <w:r w:rsidRPr="00E06ECD">
          <w:rPr>
            <w:lang w:val="en-GB"/>
          </w:rPr>
          <w:t xml:space="preserve"> is member of </w:t>
        </w:r>
      </w:ins>
      <w:ins w:id="1172" w:author="Holger Eichelberger" w:date="2024-08-15T10:15:00Z">
        <w:r>
          <w:rPr>
            <w:lang w:val="en-GB"/>
          </w:rPr>
          <w:t xml:space="preserve">the top node of the document, i.e., the result of </w:t>
        </w:r>
        <w:proofErr w:type="spellStart"/>
        <w:proofErr w:type="gramStart"/>
        <w:r w:rsidRPr="00E06ECD">
          <w:rPr>
            <w:rFonts w:ascii="Consolas" w:hAnsi="Consolas"/>
            <w:lang w:val="en-GB"/>
          </w:rPr>
          <w:t>getData</w:t>
        </w:r>
        <w:proofErr w:type="spellEnd"/>
        <w:r w:rsidRPr="00E06ECD">
          <w:rPr>
            <w:rFonts w:ascii="Consolas" w:hAnsi="Consolas"/>
            <w:lang w:val="en-GB"/>
          </w:rPr>
          <w:t>(</w:t>
        </w:r>
        <w:proofErr w:type="gramEnd"/>
        <w:r w:rsidRPr="00E06ECD">
          <w:rPr>
            <w:rFonts w:ascii="Consolas" w:hAnsi="Consolas"/>
            <w:lang w:val="en-GB"/>
          </w:rPr>
          <w:t>)</w:t>
        </w:r>
        <w:r w:rsidR="00175C0A">
          <w:rPr>
            <w:lang w:val="en-GB"/>
          </w:rPr>
          <w:t>.</w:t>
        </w:r>
      </w:ins>
    </w:p>
    <w:p w14:paraId="466969A2" w14:textId="004782AA" w:rsidR="00431C26" w:rsidRPr="00E06ECD" w:rsidRDefault="00431C26" w:rsidP="00431C26">
      <w:pPr>
        <w:rPr>
          <w:ins w:id="1173" w:author="Holger Eichelberger" w:date="2024-08-15T10:09:00Z"/>
          <w:lang w:val="en-GB"/>
        </w:rPr>
      </w:pPr>
      <w:ins w:id="1174" w:author="Holger Eichelberger" w:date="2024-08-15T10:09:00Z">
        <w:r w:rsidRPr="00E06ECD">
          <w:rPr>
            <w:lang w:val="en-GB"/>
          </w:rPr>
          <w:t xml:space="preserve">A </w:t>
        </w:r>
        <w:proofErr w:type="spellStart"/>
        <w:r w:rsidRPr="00E06ECD">
          <w:rPr>
            <w:rFonts w:ascii="Consolas" w:hAnsi="Consolas"/>
            <w:lang w:val="en-GB"/>
          </w:rPr>
          <w:t>FileArtifact</w:t>
        </w:r>
        <w:proofErr w:type="spellEnd"/>
        <w:r w:rsidRPr="00F74CAD">
          <w:rPr>
            <w:lang w:val="en-GB"/>
          </w:rPr>
          <w:t xml:space="preserve"> </w:t>
        </w:r>
        <w:r>
          <w:rPr>
            <w:lang w:val="en-GB"/>
          </w:rPr>
          <w:t xml:space="preserve">as well as a </w:t>
        </w:r>
        <w:r>
          <w:rPr>
            <w:rFonts w:ascii="Consolas" w:hAnsi="Consolas"/>
            <w:lang w:val="en-GB"/>
          </w:rPr>
          <w:t>String</w:t>
        </w:r>
        <w:r>
          <w:rPr>
            <w:lang w:val="en-GB"/>
          </w:rPr>
          <w:t xml:space="preserve"> (path) can be converted to a </w:t>
        </w:r>
        <w:proofErr w:type="spellStart"/>
        <w:r w:rsidRPr="00E06ECD">
          <w:rPr>
            <w:rFonts w:ascii="Consolas" w:hAnsi="Consolas"/>
            <w:lang w:val="en-GB"/>
          </w:rPr>
          <w:t>YamlFileArtifact</w:t>
        </w:r>
        <w:proofErr w:type="spellEnd"/>
        <w:r>
          <w:rPr>
            <w:rFonts w:ascii="Consolas" w:hAnsi="Consolas"/>
            <w:lang w:val="en-GB"/>
          </w:rPr>
          <w:t>.</w:t>
        </w:r>
      </w:ins>
    </w:p>
    <w:p w14:paraId="55065700" w14:textId="49340BDA" w:rsidR="00431C26" w:rsidRPr="003C1549" w:rsidRDefault="00175C0A" w:rsidP="00431C26">
      <w:pPr>
        <w:rPr>
          <w:ins w:id="1175" w:author="Holger Eichelberger" w:date="2024-08-15T10:09:00Z"/>
          <w:b/>
          <w:i/>
          <w:lang w:val="en-GB"/>
        </w:rPr>
      </w:pPr>
      <w:ins w:id="1176" w:author="Holger Eichelberger" w:date="2024-08-15T10:16:00Z">
        <w:r>
          <w:rPr>
            <w:b/>
            <w:i/>
            <w:lang w:val="en-GB"/>
          </w:rPr>
          <w:t>Json</w:t>
        </w:r>
      </w:ins>
      <w:ins w:id="1177" w:author="Holger Eichelberger" w:date="2024-08-15T10:09:00Z">
        <w:r w:rsidR="00431C26" w:rsidRPr="00A749B6">
          <w:rPr>
            <w:b/>
            <w:i/>
            <w:lang w:val="en-GB"/>
          </w:rPr>
          <w:t xml:space="preserve"> </w:t>
        </w:r>
        <w:r w:rsidR="00431C26">
          <w:rPr>
            <w:b/>
            <w:i/>
            <w:lang w:val="en-GB"/>
          </w:rPr>
          <w:t>Node</w:t>
        </w:r>
      </w:ins>
    </w:p>
    <w:p w14:paraId="6F446B19" w14:textId="555E38C9" w:rsidR="00431C26" w:rsidRDefault="00431C26" w:rsidP="00431C26">
      <w:pPr>
        <w:rPr>
          <w:ins w:id="1178" w:author="Holger Eichelberger" w:date="2024-08-15T10:09:00Z"/>
          <w:lang w:val="en-GB"/>
        </w:rPr>
      </w:pPr>
      <w:ins w:id="1179" w:author="Holger Eichelberger" w:date="2024-08-15T10:09:00Z">
        <w:r w:rsidRPr="00F74CAD">
          <w:rPr>
            <w:lang w:val="en-GB"/>
          </w:rPr>
          <w:t xml:space="preserve">The </w:t>
        </w:r>
      </w:ins>
      <w:proofErr w:type="spellStart"/>
      <w:ins w:id="1180" w:author="Holger Eichelberger" w:date="2024-08-15T10:16:00Z">
        <w:r w:rsidR="00175C0A">
          <w:rPr>
            <w:rFonts w:ascii="Consolas" w:hAnsi="Consolas"/>
            <w:lang w:val="en-GB"/>
          </w:rPr>
          <w:t>Json</w:t>
        </w:r>
      </w:ins>
      <w:ins w:id="1181" w:author="Holger Eichelberger" w:date="2024-08-15T10:09:00Z">
        <w:r w:rsidRPr="00E06ECD">
          <w:rPr>
            <w:rFonts w:ascii="Consolas" w:hAnsi="Consolas"/>
            <w:lang w:val="en-GB"/>
          </w:rPr>
          <w:t>Node</w:t>
        </w:r>
        <w:proofErr w:type="spellEnd"/>
        <w:r w:rsidRPr="00F74CAD">
          <w:rPr>
            <w:lang w:val="en-GB"/>
          </w:rPr>
          <w:t xml:space="preserve"> </w:t>
        </w:r>
        <w:r>
          <w:rPr>
            <w:lang w:val="en-GB"/>
          </w:rPr>
          <w:t xml:space="preserve">represents </w:t>
        </w:r>
      </w:ins>
      <w:ins w:id="1182" w:author="Holger Eichelberger" w:date="2024-08-15T10:16:00Z">
        <w:r w:rsidR="00175C0A">
          <w:rPr>
            <w:lang w:val="en-GB"/>
          </w:rPr>
          <w:t xml:space="preserve">the file contents </w:t>
        </w:r>
      </w:ins>
      <w:ins w:id="1183" w:author="Holger Eichelberger" w:date="2024-08-15T10:09:00Z">
        <w:r>
          <w:rPr>
            <w:lang w:val="en-GB"/>
          </w:rPr>
          <w:t xml:space="preserve">as well as a hierarchical layer (object) within a </w:t>
        </w:r>
      </w:ins>
      <w:ins w:id="1184" w:author="Holger Eichelberger" w:date="2024-08-15T10:16:00Z">
        <w:r w:rsidR="00175C0A">
          <w:rPr>
            <w:lang w:val="en-GB"/>
          </w:rPr>
          <w:t>Json</w:t>
        </w:r>
      </w:ins>
      <w:ins w:id="1185" w:author="Holger Eichelberger" w:date="2024-08-15T10:09:00Z">
        <w:r>
          <w:rPr>
            <w:lang w:val="en-GB"/>
          </w:rPr>
          <w:t xml:space="preserve"> document. Where appropriate, the </w:t>
        </w:r>
      </w:ins>
      <w:proofErr w:type="spellStart"/>
      <w:ins w:id="1186" w:author="Holger Eichelberger" w:date="2024-08-15T10:16:00Z">
        <w:r w:rsidR="00175C0A">
          <w:rPr>
            <w:rFonts w:ascii="Consolas" w:hAnsi="Consolas"/>
            <w:lang w:val="en-GB"/>
          </w:rPr>
          <w:t>Json</w:t>
        </w:r>
      </w:ins>
      <w:ins w:id="1187" w:author="Holger Eichelberger" w:date="2024-08-15T10:09:00Z">
        <w:r w:rsidRPr="00E06ECD">
          <w:rPr>
            <w:rFonts w:ascii="Consolas" w:hAnsi="Consolas"/>
            <w:lang w:val="en-GB"/>
          </w:rPr>
          <w:t>Node</w:t>
        </w:r>
        <w:proofErr w:type="spellEnd"/>
        <w:r>
          <w:rPr>
            <w:lang w:val="en-GB"/>
          </w:rPr>
          <w:t xml:space="preserve"> returns itself or the created </w:t>
        </w:r>
        <w:proofErr w:type="spellStart"/>
        <w:r>
          <w:rPr>
            <w:lang w:val="en-GB"/>
          </w:rPr>
          <w:t>subnode</w:t>
        </w:r>
        <w:proofErr w:type="spellEnd"/>
        <w:r>
          <w:rPr>
            <w:lang w:val="en-GB"/>
          </w:rPr>
          <w:t xml:space="preserve"> for chaining.</w:t>
        </w:r>
      </w:ins>
    </w:p>
    <w:p w14:paraId="2ECD7E97" w14:textId="4A2E1856" w:rsidR="00431C26" w:rsidRDefault="00175C0A" w:rsidP="00431C26">
      <w:pPr>
        <w:pStyle w:val="ListParagraph"/>
        <w:numPr>
          <w:ilvl w:val="0"/>
          <w:numId w:val="11"/>
        </w:numPr>
        <w:rPr>
          <w:ins w:id="1188" w:author="Holger Eichelberger" w:date="2024-08-15T10:09:00Z"/>
          <w:b/>
          <w:lang w:val="en-GB"/>
        </w:rPr>
      </w:pPr>
      <w:proofErr w:type="spellStart"/>
      <w:proofErr w:type="gramStart"/>
      <w:ins w:id="1189" w:author="Holger Eichelberger" w:date="2024-08-15T10:16:00Z">
        <w:r>
          <w:rPr>
            <w:b/>
            <w:lang w:val="en-GB"/>
          </w:rPr>
          <w:t>Json</w:t>
        </w:r>
      </w:ins>
      <w:ins w:id="1190" w:author="Holger Eichelberger" w:date="2024-08-15T10:09:00Z">
        <w:r w:rsidR="00431C26">
          <w:rPr>
            <w:b/>
            <w:lang w:val="en-GB"/>
          </w:rPr>
          <w:t>Node</w:t>
        </w:r>
        <w:proofErr w:type="spellEnd"/>
        <w:r w:rsidR="00431C26">
          <w:rPr>
            <w:b/>
            <w:lang w:val="en-GB"/>
          </w:rPr>
          <w:t>(</w:t>
        </w:r>
        <w:proofErr w:type="gramEnd"/>
        <w:r w:rsidR="00431C26">
          <w:rPr>
            <w:b/>
            <w:lang w:val="en-GB"/>
          </w:rPr>
          <w:t>)</w:t>
        </w:r>
      </w:ins>
    </w:p>
    <w:p w14:paraId="1C7E3EE6" w14:textId="717DFD8F" w:rsidR="00431C26" w:rsidRPr="00E06ECD" w:rsidRDefault="00431C26" w:rsidP="00431C26">
      <w:pPr>
        <w:pStyle w:val="ListParagraph"/>
        <w:rPr>
          <w:ins w:id="1191" w:author="Holger Eichelberger" w:date="2024-08-15T10:09:00Z"/>
          <w:lang w:val="en-GB"/>
        </w:rPr>
      </w:pPr>
      <w:ins w:id="1192" w:author="Holger Eichelberger" w:date="2024-08-15T10:09:00Z">
        <w:r>
          <w:rPr>
            <w:lang w:val="en-GB"/>
          </w:rPr>
          <w:t xml:space="preserve">Creates a new </w:t>
        </w:r>
      </w:ins>
      <w:proofErr w:type="spellStart"/>
      <w:ins w:id="1193" w:author="Holger Eichelberger" w:date="2024-08-15T10:16:00Z">
        <w:r w:rsidR="00175C0A">
          <w:rPr>
            <w:rFonts w:ascii="Consolas" w:hAnsi="Consolas"/>
            <w:lang w:val="en-GB"/>
          </w:rPr>
          <w:t>Json</w:t>
        </w:r>
      </w:ins>
      <w:ins w:id="1194" w:author="Holger Eichelberger" w:date="2024-08-15T10:09:00Z">
        <w:r w:rsidRPr="00E06ECD">
          <w:rPr>
            <w:rFonts w:ascii="Consolas" w:hAnsi="Consolas"/>
            <w:lang w:val="en-GB"/>
          </w:rPr>
          <w:t>Node</w:t>
        </w:r>
        <w:proofErr w:type="spellEnd"/>
        <w:r w:rsidRPr="00F74CAD">
          <w:rPr>
            <w:lang w:val="en-GB"/>
          </w:rPr>
          <w:t xml:space="preserve"> </w:t>
        </w:r>
        <w:r>
          <w:rPr>
            <w:lang w:val="en-GB"/>
          </w:rPr>
          <w:t xml:space="preserve">for deferred/conditionally adding it to a </w:t>
        </w:r>
      </w:ins>
      <w:proofErr w:type="spellStart"/>
      <w:ins w:id="1195" w:author="Holger Eichelberger" w:date="2024-08-15T10:16:00Z">
        <w:r w:rsidR="00175C0A">
          <w:rPr>
            <w:rFonts w:ascii="Consolas" w:hAnsi="Consolas"/>
            <w:lang w:val="en-GB"/>
          </w:rPr>
          <w:t>Json</w:t>
        </w:r>
      </w:ins>
      <w:commentRangeStart w:id="1196"/>
      <w:ins w:id="1197" w:author="Holger Eichelberger" w:date="2024-08-15T10:09:00Z">
        <w:r w:rsidRPr="00E06ECD">
          <w:rPr>
            <w:rFonts w:ascii="Consolas" w:hAnsi="Consolas"/>
            <w:lang w:val="en-GB"/>
          </w:rPr>
          <w:t>FileArtifact</w:t>
        </w:r>
        <w:commentRangeEnd w:id="1196"/>
        <w:proofErr w:type="spellEnd"/>
        <w:r w:rsidRPr="00E06ECD">
          <w:rPr>
            <w:rStyle w:val="CommentReference"/>
            <w:rFonts w:ascii="Consolas" w:hAnsi="Consolas"/>
            <w:sz w:val="24"/>
            <w:szCs w:val="24"/>
          </w:rPr>
          <w:commentReference w:id="1196"/>
        </w:r>
        <w:r w:rsidRPr="00E06ECD">
          <w:rPr>
            <w:lang w:val="en-GB"/>
          </w:rPr>
          <w:t>.</w:t>
        </w:r>
      </w:ins>
    </w:p>
    <w:p w14:paraId="323FC171" w14:textId="1348243C" w:rsidR="00431C26" w:rsidRDefault="00175C0A" w:rsidP="00431C26">
      <w:pPr>
        <w:pStyle w:val="ListParagraph"/>
        <w:numPr>
          <w:ilvl w:val="0"/>
          <w:numId w:val="11"/>
        </w:numPr>
        <w:rPr>
          <w:ins w:id="1198" w:author="Holger Eichelberger" w:date="2024-08-15T10:09:00Z"/>
          <w:b/>
          <w:lang w:val="en-GB"/>
        </w:rPr>
      </w:pPr>
      <w:proofErr w:type="spellStart"/>
      <w:ins w:id="1199" w:author="Holger Eichelberger" w:date="2024-08-15T10:16:00Z">
        <w:r>
          <w:rPr>
            <w:b/>
            <w:lang w:val="en-GB"/>
          </w:rPr>
          <w:t>Json</w:t>
        </w:r>
      </w:ins>
      <w:ins w:id="1200" w:author="Holger Eichelberger" w:date="2024-08-15T10:09:00Z">
        <w:r w:rsidR="00431C26">
          <w:rPr>
            <w:b/>
            <w:lang w:val="en-GB"/>
          </w:rPr>
          <w:t>Node</w:t>
        </w:r>
        <w:proofErr w:type="spellEnd"/>
        <w:r w:rsidR="00431C26">
          <w:rPr>
            <w:b/>
            <w:lang w:val="en-GB"/>
          </w:rPr>
          <w:t xml:space="preserve"> </w:t>
        </w:r>
        <w:proofErr w:type="spellStart"/>
        <w:proofErr w:type="gramStart"/>
        <w:r w:rsidR="00431C26">
          <w:rPr>
            <w:b/>
            <w:lang w:val="en-GB"/>
          </w:rPr>
          <w:t>addValue</w:t>
        </w:r>
        <w:proofErr w:type="spellEnd"/>
        <w:r w:rsidR="00431C26">
          <w:rPr>
            <w:b/>
            <w:lang w:val="en-GB"/>
          </w:rPr>
          <w:t>(</w:t>
        </w:r>
        <w:proofErr w:type="gramEnd"/>
        <w:r w:rsidR="00431C26">
          <w:rPr>
            <w:b/>
            <w:lang w:val="en-GB"/>
          </w:rPr>
          <w:t>String f, Any v)</w:t>
        </w:r>
      </w:ins>
    </w:p>
    <w:p w14:paraId="52ECD541" w14:textId="77777777" w:rsidR="00431C26" w:rsidRPr="00E06ECD" w:rsidRDefault="00431C26" w:rsidP="00431C26">
      <w:pPr>
        <w:pStyle w:val="ListParagraph"/>
        <w:rPr>
          <w:ins w:id="1201" w:author="Holger Eichelberger" w:date="2024-08-15T10:09:00Z"/>
          <w:lang w:val="en-GB"/>
        </w:rPr>
      </w:pPr>
      <w:ins w:id="1202" w:author="Holger Eichelberger" w:date="2024-08-15T10:09:00Z">
        <w:r w:rsidRPr="00E06ECD">
          <w:rPr>
            <w:lang w:val="en-GB"/>
          </w:rPr>
          <w:t xml:space="preserve">Adds </w:t>
        </w:r>
        <w:r>
          <w:rPr>
            <w:lang w:val="en-GB"/>
          </w:rPr>
          <w:t xml:space="preserve">the field </w:t>
        </w:r>
        <w:r w:rsidRPr="00E06ECD">
          <w:rPr>
            <w:i/>
            <w:lang w:val="en-GB"/>
          </w:rPr>
          <w:t>f</w:t>
        </w:r>
        <w:r>
          <w:rPr>
            <w:lang w:val="en-GB"/>
          </w:rPr>
          <w:t xml:space="preserve"> with the given value </w:t>
        </w:r>
        <w:r w:rsidRPr="00E06ECD">
          <w:rPr>
            <w:i/>
            <w:lang w:val="en-GB"/>
          </w:rPr>
          <w:t>v</w:t>
        </w:r>
        <w:r>
          <w:rPr>
            <w:lang w:val="en-GB"/>
          </w:rPr>
          <w:t xml:space="preserve"> to the current node. An existing field will be overwritten. Returns this node</w:t>
        </w:r>
        <w:r w:rsidRPr="00E06ECD">
          <w:rPr>
            <w:lang w:val="en-GB"/>
          </w:rPr>
          <w:t>.</w:t>
        </w:r>
      </w:ins>
    </w:p>
    <w:p w14:paraId="62BE0A35" w14:textId="377FE9D3" w:rsidR="00431C26" w:rsidRDefault="00175C0A" w:rsidP="00431C26">
      <w:pPr>
        <w:pStyle w:val="ListParagraph"/>
        <w:numPr>
          <w:ilvl w:val="0"/>
          <w:numId w:val="11"/>
        </w:numPr>
        <w:rPr>
          <w:ins w:id="1203" w:author="Holger Eichelberger" w:date="2024-08-15T10:09:00Z"/>
          <w:b/>
          <w:lang w:val="en-GB"/>
        </w:rPr>
      </w:pPr>
      <w:proofErr w:type="spellStart"/>
      <w:ins w:id="1204" w:author="Holger Eichelberger" w:date="2024-08-15T10:16:00Z">
        <w:r>
          <w:rPr>
            <w:b/>
            <w:lang w:val="en-GB"/>
          </w:rPr>
          <w:t>Json</w:t>
        </w:r>
      </w:ins>
      <w:ins w:id="1205" w:author="Holger Eichelberger" w:date="2024-08-15T10:09:00Z">
        <w:r w:rsidR="00431C26">
          <w:rPr>
            <w:b/>
            <w:lang w:val="en-GB"/>
          </w:rPr>
          <w:t>Node</w:t>
        </w:r>
        <w:proofErr w:type="spellEnd"/>
        <w:r w:rsidR="00431C26">
          <w:rPr>
            <w:b/>
            <w:lang w:val="en-GB"/>
          </w:rPr>
          <w:t xml:space="preserve"> </w:t>
        </w:r>
        <w:proofErr w:type="spellStart"/>
        <w:proofErr w:type="gramStart"/>
        <w:r w:rsidR="00431C26">
          <w:rPr>
            <w:b/>
            <w:lang w:val="en-GB"/>
          </w:rPr>
          <w:t>addValues</w:t>
        </w:r>
        <w:proofErr w:type="spellEnd"/>
        <w:r w:rsidR="00431C26">
          <w:rPr>
            <w:b/>
            <w:lang w:val="en-GB"/>
          </w:rPr>
          <w:t>(</w:t>
        </w:r>
        <w:proofErr w:type="spellStart"/>
        <w:proofErr w:type="gramEnd"/>
        <w:r w:rsidR="00431C26">
          <w:rPr>
            <w:b/>
            <w:lang w:val="en-GB"/>
          </w:rPr>
          <w:t>mapOf</w:t>
        </w:r>
        <w:proofErr w:type="spellEnd"/>
        <w:r w:rsidR="00431C26">
          <w:rPr>
            <w:b/>
            <w:lang w:val="en-GB"/>
          </w:rPr>
          <w:t>(String, Any) v)</w:t>
        </w:r>
      </w:ins>
    </w:p>
    <w:p w14:paraId="2F9A8D2A" w14:textId="77777777" w:rsidR="00431C26" w:rsidRPr="00E06ECD" w:rsidRDefault="00431C26" w:rsidP="00431C26">
      <w:pPr>
        <w:pStyle w:val="ListParagraph"/>
        <w:rPr>
          <w:ins w:id="1206" w:author="Holger Eichelberger" w:date="2024-08-15T10:09:00Z"/>
          <w:lang w:val="en-GB"/>
        </w:rPr>
      </w:pPr>
      <w:ins w:id="1207" w:author="Holger Eichelberger" w:date="2024-08-15T10:09:00Z">
        <w:r w:rsidRPr="00E06ECD">
          <w:rPr>
            <w:lang w:val="en-GB"/>
          </w:rPr>
          <w:t xml:space="preserve">Adds the </w:t>
        </w:r>
        <w:r>
          <w:rPr>
            <w:lang w:val="en-GB"/>
          </w:rPr>
          <w:t xml:space="preserve">values in </w:t>
        </w:r>
        <w:r w:rsidRPr="00E06ECD">
          <w:rPr>
            <w:i/>
            <w:lang w:val="en-GB"/>
          </w:rPr>
          <w:t>v</w:t>
        </w:r>
        <w:r>
          <w:rPr>
            <w:lang w:val="en-GB"/>
          </w:rPr>
          <w:t xml:space="preserve"> as individual fields to the actual node</w:t>
        </w:r>
        <w:r w:rsidRPr="00E06ECD">
          <w:rPr>
            <w:lang w:val="en-GB"/>
          </w:rPr>
          <w:t>.</w:t>
        </w:r>
        <w:r>
          <w:rPr>
            <w:lang w:val="en-GB"/>
          </w:rPr>
          <w:t xml:space="preserve"> Existing fields will be overwritten. Returns this node</w:t>
        </w:r>
        <w:r w:rsidRPr="00E06ECD">
          <w:rPr>
            <w:lang w:val="en-GB"/>
          </w:rPr>
          <w:t>.</w:t>
        </w:r>
      </w:ins>
    </w:p>
    <w:p w14:paraId="57264C0A" w14:textId="5F467F74" w:rsidR="00431C26" w:rsidRDefault="00175C0A" w:rsidP="00431C26">
      <w:pPr>
        <w:pStyle w:val="ListParagraph"/>
        <w:numPr>
          <w:ilvl w:val="0"/>
          <w:numId w:val="11"/>
        </w:numPr>
        <w:rPr>
          <w:ins w:id="1208" w:author="Holger Eichelberger" w:date="2024-08-15T10:09:00Z"/>
          <w:b/>
          <w:lang w:val="en-GB"/>
        </w:rPr>
      </w:pPr>
      <w:proofErr w:type="spellStart"/>
      <w:ins w:id="1209" w:author="Holger Eichelberger" w:date="2024-08-15T10:16:00Z">
        <w:r>
          <w:rPr>
            <w:b/>
            <w:lang w:val="en-GB"/>
          </w:rPr>
          <w:t>Json</w:t>
        </w:r>
      </w:ins>
      <w:ins w:id="1210" w:author="Holger Eichelberger" w:date="2024-08-15T10:09:00Z">
        <w:r w:rsidR="00431C26">
          <w:rPr>
            <w:b/>
            <w:lang w:val="en-GB"/>
          </w:rPr>
          <w:t>Node</w:t>
        </w:r>
        <w:proofErr w:type="spellEnd"/>
        <w:r w:rsidR="00431C26">
          <w:rPr>
            <w:b/>
            <w:lang w:val="en-GB"/>
          </w:rPr>
          <w:t xml:space="preserve"> </w:t>
        </w:r>
        <w:proofErr w:type="spellStart"/>
        <w:proofErr w:type="gramStart"/>
        <w:r w:rsidR="00431C26">
          <w:rPr>
            <w:b/>
            <w:lang w:val="en-GB"/>
          </w:rPr>
          <w:t>addMap</w:t>
        </w:r>
        <w:proofErr w:type="spellEnd"/>
        <w:r w:rsidR="00431C26">
          <w:rPr>
            <w:b/>
            <w:lang w:val="en-GB"/>
          </w:rPr>
          <w:t>(</w:t>
        </w:r>
        <w:proofErr w:type="gramEnd"/>
        <w:r w:rsidR="00431C26">
          <w:rPr>
            <w:b/>
            <w:lang w:val="en-GB"/>
          </w:rPr>
          <w:t xml:space="preserve">String f, </w:t>
        </w:r>
        <w:proofErr w:type="spellStart"/>
        <w:r w:rsidR="00431C26">
          <w:rPr>
            <w:b/>
            <w:lang w:val="en-GB"/>
          </w:rPr>
          <w:t>mapOf</w:t>
        </w:r>
        <w:proofErr w:type="spellEnd"/>
        <w:r w:rsidR="00431C26">
          <w:rPr>
            <w:b/>
            <w:lang w:val="en-GB"/>
          </w:rPr>
          <w:t>(String, Any) v)</w:t>
        </w:r>
      </w:ins>
    </w:p>
    <w:p w14:paraId="733FF5EB" w14:textId="77777777" w:rsidR="00431C26" w:rsidRDefault="00431C26" w:rsidP="00431C26">
      <w:pPr>
        <w:pStyle w:val="ListParagraph"/>
        <w:rPr>
          <w:ins w:id="1211" w:author="Holger Eichelberger" w:date="2024-08-15T10:09:00Z"/>
          <w:lang w:val="en-GB"/>
        </w:rPr>
      </w:pPr>
      <w:ins w:id="1212" w:author="Holger Eichelberger" w:date="2024-08-15T10:09:00Z">
        <w:r w:rsidRPr="00E06ECD">
          <w:rPr>
            <w:lang w:val="en-GB"/>
          </w:rPr>
          <w:t xml:space="preserve">Adds </w:t>
        </w:r>
        <w:r>
          <w:rPr>
            <w:lang w:val="en-GB"/>
          </w:rPr>
          <w:t xml:space="preserve">field </w:t>
        </w:r>
        <w:r w:rsidRPr="00E06ECD">
          <w:rPr>
            <w:i/>
            <w:lang w:val="en-GB"/>
          </w:rPr>
          <w:t>f</w:t>
        </w:r>
        <w:r>
          <w:rPr>
            <w:lang w:val="en-GB"/>
          </w:rPr>
          <w:t xml:space="preserve"> with map </w:t>
        </w:r>
        <w:r w:rsidRPr="00E06ECD">
          <w:rPr>
            <w:i/>
            <w:lang w:val="en-GB"/>
          </w:rPr>
          <w:t>v</w:t>
        </w:r>
        <w:r>
          <w:rPr>
            <w:lang w:val="en-GB"/>
          </w:rPr>
          <w:t xml:space="preserve"> as value</w:t>
        </w:r>
        <w:r w:rsidRPr="00E06ECD">
          <w:rPr>
            <w:lang w:val="en-GB"/>
          </w:rPr>
          <w:t>.</w:t>
        </w:r>
        <w:r>
          <w:rPr>
            <w:lang w:val="en-GB"/>
          </w:rPr>
          <w:t xml:space="preserve"> An existing field </w:t>
        </w:r>
        <w:r w:rsidRPr="00E06ECD">
          <w:rPr>
            <w:i/>
            <w:lang w:val="en-GB"/>
          </w:rPr>
          <w:t>f</w:t>
        </w:r>
        <w:r>
          <w:rPr>
            <w:lang w:val="en-GB"/>
          </w:rPr>
          <w:t xml:space="preserve"> will be overwritten. Returns this node</w:t>
        </w:r>
        <w:r w:rsidRPr="00E06ECD">
          <w:rPr>
            <w:lang w:val="en-GB"/>
          </w:rPr>
          <w:t>.</w:t>
        </w:r>
      </w:ins>
    </w:p>
    <w:p w14:paraId="77CA33DA" w14:textId="68F6A73D" w:rsidR="00431C26" w:rsidRDefault="00175C0A" w:rsidP="00431C26">
      <w:pPr>
        <w:pStyle w:val="ListParagraph"/>
        <w:numPr>
          <w:ilvl w:val="0"/>
          <w:numId w:val="11"/>
        </w:numPr>
        <w:rPr>
          <w:ins w:id="1213" w:author="Holger Eichelberger" w:date="2024-08-15T10:09:00Z"/>
          <w:b/>
          <w:lang w:val="en-GB"/>
        </w:rPr>
      </w:pPr>
      <w:proofErr w:type="spellStart"/>
      <w:ins w:id="1214" w:author="Holger Eichelberger" w:date="2024-08-15T10:16:00Z">
        <w:r>
          <w:rPr>
            <w:b/>
            <w:lang w:val="en-GB"/>
          </w:rPr>
          <w:t>Json</w:t>
        </w:r>
      </w:ins>
      <w:ins w:id="1215" w:author="Holger Eichelberger" w:date="2024-08-15T10:09:00Z">
        <w:r w:rsidR="00431C26">
          <w:rPr>
            <w:b/>
            <w:lang w:val="en-GB"/>
          </w:rPr>
          <w:t>Node</w:t>
        </w:r>
        <w:proofErr w:type="spellEnd"/>
        <w:r w:rsidR="00431C26">
          <w:rPr>
            <w:b/>
            <w:lang w:val="en-GB"/>
          </w:rPr>
          <w:t xml:space="preserve"> </w:t>
        </w:r>
        <w:proofErr w:type="spellStart"/>
        <w:proofErr w:type="gramStart"/>
        <w:r w:rsidR="00431C26">
          <w:rPr>
            <w:b/>
            <w:lang w:val="en-GB"/>
          </w:rPr>
          <w:t>addMap</w:t>
        </w:r>
        <w:proofErr w:type="spellEnd"/>
        <w:r w:rsidR="00431C26">
          <w:rPr>
            <w:b/>
            <w:lang w:val="en-GB"/>
          </w:rPr>
          <w:t>(</w:t>
        </w:r>
        <w:proofErr w:type="gramEnd"/>
        <w:r w:rsidR="00431C26">
          <w:rPr>
            <w:b/>
            <w:lang w:val="en-GB"/>
          </w:rPr>
          <w:t xml:space="preserve">String f, </w:t>
        </w:r>
        <w:proofErr w:type="spellStart"/>
        <w:r w:rsidR="00431C26">
          <w:rPr>
            <w:b/>
            <w:lang w:val="en-GB"/>
          </w:rPr>
          <w:t>sequenceOf</w:t>
        </w:r>
        <w:proofErr w:type="spellEnd"/>
        <w:r w:rsidR="00431C26">
          <w:rPr>
            <w:b/>
            <w:lang w:val="en-GB"/>
          </w:rPr>
          <w:t>(Any) v)</w:t>
        </w:r>
      </w:ins>
    </w:p>
    <w:p w14:paraId="23341939" w14:textId="77777777" w:rsidR="00431C26" w:rsidRPr="00E06ECD" w:rsidRDefault="00431C26" w:rsidP="00431C26">
      <w:pPr>
        <w:pStyle w:val="ListParagraph"/>
        <w:rPr>
          <w:ins w:id="1216" w:author="Holger Eichelberger" w:date="2024-08-15T10:09:00Z"/>
          <w:lang w:val="en-GB"/>
        </w:rPr>
      </w:pPr>
      <w:ins w:id="1217" w:author="Holger Eichelberger" w:date="2024-08-15T10:09:00Z">
        <w:r w:rsidRPr="00E06ECD">
          <w:rPr>
            <w:lang w:val="en-GB"/>
          </w:rPr>
          <w:t xml:space="preserve">Adds </w:t>
        </w:r>
        <w:r>
          <w:rPr>
            <w:lang w:val="en-GB"/>
          </w:rPr>
          <w:t xml:space="preserve">field </w:t>
        </w:r>
        <w:r w:rsidRPr="00E06ECD">
          <w:rPr>
            <w:i/>
            <w:lang w:val="en-GB"/>
          </w:rPr>
          <w:t>f</w:t>
        </w:r>
        <w:r>
          <w:rPr>
            <w:lang w:val="en-GB"/>
          </w:rPr>
          <w:t xml:space="preserve"> with list </w:t>
        </w:r>
        <w:r w:rsidRPr="00E06ECD">
          <w:rPr>
            <w:i/>
            <w:lang w:val="en-GB"/>
          </w:rPr>
          <w:t>v</w:t>
        </w:r>
        <w:r>
          <w:rPr>
            <w:lang w:val="en-GB"/>
          </w:rPr>
          <w:t xml:space="preserve"> as value</w:t>
        </w:r>
        <w:r w:rsidRPr="00E06ECD">
          <w:rPr>
            <w:lang w:val="en-GB"/>
          </w:rPr>
          <w:t>.</w:t>
        </w:r>
        <w:r>
          <w:rPr>
            <w:lang w:val="en-GB"/>
          </w:rPr>
          <w:t xml:space="preserve"> An existing field </w:t>
        </w:r>
        <w:r w:rsidRPr="00E06ECD">
          <w:rPr>
            <w:i/>
            <w:lang w:val="en-GB"/>
          </w:rPr>
          <w:t>f</w:t>
        </w:r>
        <w:r>
          <w:rPr>
            <w:lang w:val="en-GB"/>
          </w:rPr>
          <w:t xml:space="preserve"> will be overwritten. Returns this node</w:t>
        </w:r>
        <w:r w:rsidRPr="00E06ECD">
          <w:rPr>
            <w:lang w:val="en-GB"/>
          </w:rPr>
          <w:t>.</w:t>
        </w:r>
      </w:ins>
    </w:p>
    <w:p w14:paraId="20B87042" w14:textId="4EEF7D9B" w:rsidR="00431C26" w:rsidRDefault="00175C0A" w:rsidP="00431C26">
      <w:pPr>
        <w:pStyle w:val="ListParagraph"/>
        <w:numPr>
          <w:ilvl w:val="0"/>
          <w:numId w:val="11"/>
        </w:numPr>
        <w:rPr>
          <w:ins w:id="1218" w:author="Holger Eichelberger" w:date="2024-08-15T10:09:00Z"/>
          <w:b/>
          <w:lang w:val="en-GB"/>
        </w:rPr>
      </w:pPr>
      <w:proofErr w:type="spellStart"/>
      <w:ins w:id="1219" w:author="Holger Eichelberger" w:date="2024-08-15T10:16:00Z">
        <w:r>
          <w:rPr>
            <w:b/>
            <w:lang w:val="en-GB"/>
          </w:rPr>
          <w:lastRenderedPageBreak/>
          <w:t>Json</w:t>
        </w:r>
      </w:ins>
      <w:ins w:id="1220" w:author="Holger Eichelberger" w:date="2024-08-15T10:09:00Z">
        <w:r w:rsidR="00431C26">
          <w:rPr>
            <w:b/>
            <w:lang w:val="en-GB"/>
          </w:rPr>
          <w:t>Node</w:t>
        </w:r>
        <w:proofErr w:type="spellEnd"/>
        <w:r w:rsidR="00431C26">
          <w:rPr>
            <w:b/>
            <w:lang w:val="en-GB"/>
          </w:rPr>
          <w:t xml:space="preserve"> </w:t>
        </w:r>
        <w:proofErr w:type="spellStart"/>
        <w:proofErr w:type="gramStart"/>
        <w:r w:rsidR="00431C26">
          <w:rPr>
            <w:b/>
            <w:lang w:val="en-GB"/>
          </w:rPr>
          <w:t>addObject</w:t>
        </w:r>
        <w:proofErr w:type="spellEnd"/>
        <w:r w:rsidR="00431C26">
          <w:rPr>
            <w:b/>
            <w:lang w:val="en-GB"/>
          </w:rPr>
          <w:t>(</w:t>
        </w:r>
        <w:proofErr w:type="gramEnd"/>
        <w:r w:rsidR="00431C26">
          <w:rPr>
            <w:b/>
            <w:lang w:val="en-GB"/>
          </w:rPr>
          <w:t>String f)</w:t>
        </w:r>
      </w:ins>
    </w:p>
    <w:p w14:paraId="5EB75191" w14:textId="2DB4A7BD" w:rsidR="00431C26" w:rsidRDefault="00431C26" w:rsidP="00431C26">
      <w:pPr>
        <w:pStyle w:val="ListParagraph"/>
        <w:rPr>
          <w:ins w:id="1221" w:author="Holger Eichelberger" w:date="2024-08-15T10:09:00Z"/>
          <w:lang w:val="en-GB"/>
        </w:rPr>
      </w:pPr>
      <w:ins w:id="1222" w:author="Holger Eichelberger" w:date="2024-08-15T10:09:00Z">
        <w:r w:rsidRPr="00E06ECD">
          <w:rPr>
            <w:lang w:val="en-GB"/>
          </w:rPr>
          <w:t xml:space="preserve">Adds </w:t>
        </w:r>
        <w:r>
          <w:rPr>
            <w:lang w:val="en-GB"/>
          </w:rPr>
          <w:t xml:space="preserve">an object-valued field </w:t>
        </w:r>
        <w:proofErr w:type="spellStart"/>
        <w:r w:rsidRPr="00E06ECD">
          <w:rPr>
            <w:i/>
            <w:lang w:val="en-GB"/>
          </w:rPr>
          <w:t>f</w:t>
        </w:r>
        <w:proofErr w:type="spellEnd"/>
        <w:r>
          <w:rPr>
            <w:lang w:val="en-GB"/>
          </w:rPr>
          <w:t xml:space="preserve"> returning the </w:t>
        </w:r>
      </w:ins>
      <w:proofErr w:type="spellStart"/>
      <w:ins w:id="1223" w:author="Holger Eichelberger" w:date="2024-08-15T10:16:00Z">
        <w:r w:rsidR="00175C0A">
          <w:rPr>
            <w:rFonts w:ascii="Consolas" w:hAnsi="Consolas"/>
            <w:lang w:val="en-GB"/>
          </w:rPr>
          <w:t>Json</w:t>
        </w:r>
      </w:ins>
      <w:ins w:id="1224" w:author="Holger Eichelberger" w:date="2024-08-15T10:09:00Z">
        <w:r w:rsidRPr="00E06ECD">
          <w:rPr>
            <w:rFonts w:ascii="Consolas" w:hAnsi="Consolas"/>
            <w:lang w:val="en-GB"/>
          </w:rPr>
          <w:t>Node</w:t>
        </w:r>
        <w:proofErr w:type="spellEnd"/>
        <w:r>
          <w:rPr>
            <w:lang w:val="en-GB"/>
          </w:rPr>
          <w:t xml:space="preserve"> of that object for further operations</w:t>
        </w:r>
        <w:r w:rsidRPr="00E06ECD">
          <w:rPr>
            <w:lang w:val="en-GB"/>
          </w:rPr>
          <w:t>.</w:t>
        </w:r>
        <w:r>
          <w:rPr>
            <w:lang w:val="en-GB"/>
          </w:rPr>
          <w:t xml:space="preserve"> An existing field </w:t>
        </w:r>
        <w:r w:rsidRPr="00E06ECD">
          <w:rPr>
            <w:i/>
            <w:lang w:val="en-GB"/>
          </w:rPr>
          <w:t>f</w:t>
        </w:r>
        <w:r>
          <w:rPr>
            <w:lang w:val="en-GB"/>
          </w:rPr>
          <w:t xml:space="preserve"> will be overwritten.</w:t>
        </w:r>
      </w:ins>
    </w:p>
    <w:p w14:paraId="39C10D5B" w14:textId="77777777" w:rsidR="00431C26" w:rsidRDefault="00431C26" w:rsidP="00431C26">
      <w:pPr>
        <w:pStyle w:val="ListParagraph"/>
        <w:numPr>
          <w:ilvl w:val="0"/>
          <w:numId w:val="11"/>
        </w:numPr>
        <w:rPr>
          <w:ins w:id="1225" w:author="Holger Eichelberger" w:date="2024-08-15T10:09:00Z"/>
          <w:b/>
          <w:lang w:val="en-GB"/>
        </w:rPr>
      </w:pPr>
      <w:proofErr w:type="gramStart"/>
      <w:ins w:id="1226" w:author="Holger Eichelberger" w:date="2024-08-15T10:09:00Z">
        <w:r>
          <w:rPr>
            <w:b/>
            <w:lang w:val="en-GB"/>
          </w:rPr>
          <w:t>delete(</w:t>
        </w:r>
        <w:proofErr w:type="gramEnd"/>
        <w:r>
          <w:rPr>
            <w:b/>
            <w:lang w:val="en-GB"/>
          </w:rPr>
          <w:t>String f)</w:t>
        </w:r>
      </w:ins>
    </w:p>
    <w:p w14:paraId="3E2A2231" w14:textId="77777777" w:rsidR="00431C26" w:rsidRPr="00E06ECD" w:rsidRDefault="00431C26" w:rsidP="00431C26">
      <w:pPr>
        <w:pStyle w:val="ListParagraph"/>
        <w:rPr>
          <w:ins w:id="1227" w:author="Holger Eichelberger" w:date="2024-08-15T10:09:00Z"/>
          <w:lang w:val="en-GB"/>
        </w:rPr>
      </w:pPr>
      <w:ins w:id="1228" w:author="Holger Eichelberger" w:date="2024-08-15T10:09:00Z">
        <w:r>
          <w:rPr>
            <w:lang w:val="en-GB"/>
          </w:rPr>
          <w:t xml:space="preserve">Removes the given field </w:t>
        </w:r>
        <w:r w:rsidRPr="00E06ECD">
          <w:rPr>
            <w:i/>
            <w:lang w:val="en-GB"/>
          </w:rPr>
          <w:t>f</w:t>
        </w:r>
        <w:r w:rsidRPr="00E06ECD">
          <w:rPr>
            <w:lang w:val="en-GB"/>
          </w:rPr>
          <w:t>. If</w:t>
        </w:r>
        <w:r>
          <w:rPr>
            <w:i/>
            <w:lang w:val="en-GB"/>
          </w:rPr>
          <w:t xml:space="preserve"> f </w:t>
        </w:r>
        <w:r w:rsidRPr="00E06ECD">
          <w:rPr>
            <w:lang w:val="en-GB"/>
          </w:rPr>
          <w:t>does not exist, nothing will happen</w:t>
        </w:r>
        <w:r>
          <w:rPr>
            <w:lang w:val="en-GB"/>
          </w:rPr>
          <w:t>.</w:t>
        </w:r>
      </w:ins>
    </w:p>
    <w:p w14:paraId="716E8C3D" w14:textId="77777777" w:rsidR="00431C26" w:rsidRDefault="00431C26" w:rsidP="00431C26">
      <w:pPr>
        <w:pStyle w:val="ListParagraph"/>
        <w:numPr>
          <w:ilvl w:val="0"/>
          <w:numId w:val="11"/>
        </w:numPr>
        <w:rPr>
          <w:ins w:id="1229" w:author="Holger Eichelberger" w:date="2024-08-15T10:09:00Z"/>
          <w:b/>
          <w:lang w:val="en-GB"/>
        </w:rPr>
      </w:pPr>
      <w:ins w:id="1230" w:author="Holger Eichelberger" w:date="2024-08-15T10:09:00Z">
        <w:r>
          <w:rPr>
            <w:b/>
            <w:lang w:val="en-GB"/>
          </w:rPr>
          <w:t xml:space="preserve">Boolean </w:t>
        </w:r>
        <w:proofErr w:type="gramStart"/>
        <w:r>
          <w:rPr>
            <w:b/>
            <w:lang w:val="en-GB"/>
          </w:rPr>
          <w:t>has(</w:t>
        </w:r>
        <w:proofErr w:type="gramEnd"/>
        <w:r>
          <w:rPr>
            <w:b/>
            <w:lang w:val="en-GB"/>
          </w:rPr>
          <w:t>String f)</w:t>
        </w:r>
      </w:ins>
    </w:p>
    <w:p w14:paraId="3906E337" w14:textId="2149A504" w:rsidR="00431C26" w:rsidRDefault="00431C26" w:rsidP="00431C26">
      <w:pPr>
        <w:pStyle w:val="ListParagraph"/>
        <w:rPr>
          <w:ins w:id="1231" w:author="Holger Eichelberger" w:date="2024-08-19T09:34:00Z"/>
          <w:lang w:val="en-GB"/>
        </w:rPr>
      </w:pPr>
      <w:ins w:id="1232" w:author="Holger Eichelberger" w:date="2024-08-15T10:09:00Z">
        <w:r>
          <w:rPr>
            <w:lang w:val="en-GB"/>
          </w:rPr>
          <w:t xml:space="preserve">Returns whether the given field </w:t>
        </w:r>
        <w:r w:rsidRPr="00E06ECD">
          <w:rPr>
            <w:i/>
            <w:lang w:val="en-GB"/>
          </w:rPr>
          <w:t>f</w:t>
        </w:r>
        <w:r w:rsidRPr="00E06ECD">
          <w:rPr>
            <w:lang w:val="en-GB"/>
          </w:rPr>
          <w:t xml:space="preserve"> is member of the actual </w:t>
        </w:r>
      </w:ins>
      <w:proofErr w:type="spellStart"/>
      <w:ins w:id="1233" w:author="Holger Eichelberger" w:date="2024-08-15T10:16:00Z">
        <w:r w:rsidR="00175C0A">
          <w:rPr>
            <w:rFonts w:ascii="Consolas" w:hAnsi="Consolas"/>
            <w:lang w:val="en-GB"/>
          </w:rPr>
          <w:t>Json</w:t>
        </w:r>
      </w:ins>
      <w:ins w:id="1234" w:author="Holger Eichelberger" w:date="2024-08-15T10:09:00Z">
        <w:r w:rsidRPr="00E06ECD">
          <w:rPr>
            <w:rFonts w:ascii="Consolas" w:hAnsi="Consolas"/>
            <w:lang w:val="en-GB"/>
          </w:rPr>
          <w:t>Node</w:t>
        </w:r>
        <w:proofErr w:type="spellEnd"/>
        <w:r w:rsidRPr="00E06ECD">
          <w:rPr>
            <w:lang w:val="en-GB"/>
          </w:rPr>
          <w:t>.</w:t>
        </w:r>
      </w:ins>
    </w:p>
    <w:p w14:paraId="0826C026" w14:textId="77777777" w:rsidR="00735081" w:rsidRDefault="00735081" w:rsidP="00735081">
      <w:pPr>
        <w:pStyle w:val="ListParagraph"/>
        <w:numPr>
          <w:ilvl w:val="0"/>
          <w:numId w:val="11"/>
        </w:numPr>
        <w:rPr>
          <w:ins w:id="1235" w:author="Holger Eichelberger" w:date="2024-08-19T09:34:00Z"/>
          <w:b/>
          <w:lang w:val="en-GB"/>
        </w:rPr>
      </w:pPr>
      <w:ins w:id="1236" w:author="Holger Eichelberger" w:date="2024-08-19T09:34:00Z">
        <w:r>
          <w:rPr>
            <w:b/>
            <w:lang w:val="en-GB"/>
          </w:rPr>
          <w:t xml:space="preserve">Any </w:t>
        </w:r>
        <w:proofErr w:type="spellStart"/>
        <w:proofErr w:type="gramStart"/>
        <w:r>
          <w:rPr>
            <w:b/>
            <w:lang w:val="en-GB"/>
          </w:rPr>
          <w:t>getValue</w:t>
        </w:r>
        <w:proofErr w:type="spellEnd"/>
        <w:r>
          <w:rPr>
            <w:b/>
            <w:lang w:val="en-GB"/>
          </w:rPr>
          <w:t>(</w:t>
        </w:r>
        <w:proofErr w:type="gramEnd"/>
        <w:r>
          <w:rPr>
            <w:b/>
            <w:lang w:val="en-GB"/>
          </w:rPr>
          <w:t>String f)</w:t>
        </w:r>
      </w:ins>
    </w:p>
    <w:p w14:paraId="51A62F78" w14:textId="77777777" w:rsidR="00735081" w:rsidRPr="00990375" w:rsidRDefault="00735081" w:rsidP="00735081">
      <w:pPr>
        <w:pStyle w:val="ListParagraph"/>
        <w:rPr>
          <w:ins w:id="1237" w:author="Holger Eichelberger" w:date="2024-08-19T09:34:00Z"/>
          <w:lang w:val="en-GB"/>
        </w:rPr>
      </w:pPr>
      <w:ins w:id="1238" w:author="Holger Eichelberger" w:date="2024-08-19T09:34:00Z">
        <w:r w:rsidRPr="00990375">
          <w:rPr>
            <w:lang w:val="en-GB"/>
          </w:rPr>
          <w:t xml:space="preserve">Returns the value of field </w:t>
        </w:r>
        <w:r w:rsidRPr="00990375">
          <w:rPr>
            <w:i/>
            <w:lang w:val="en-GB"/>
          </w:rPr>
          <w:t>f</w:t>
        </w:r>
        <w:r w:rsidRPr="00990375">
          <w:rPr>
            <w:lang w:val="en-GB"/>
          </w:rPr>
          <w:t>.</w:t>
        </w:r>
        <w:r>
          <w:rPr>
            <w:lang w:val="en-GB"/>
          </w:rPr>
          <w:t xml:space="preserve"> May fail/be null, use </w:t>
        </w:r>
        <w:proofErr w:type="gramStart"/>
        <w:r>
          <w:rPr>
            <w:lang w:val="en-GB"/>
          </w:rPr>
          <w:t>has(</w:t>
        </w:r>
        <w:proofErr w:type="gramEnd"/>
        <w:r>
          <w:rPr>
            <w:lang w:val="en-GB"/>
          </w:rPr>
          <w:t>String) before.</w:t>
        </w:r>
      </w:ins>
    </w:p>
    <w:p w14:paraId="6F77FB3D" w14:textId="77777777" w:rsidR="00735081" w:rsidRDefault="00735081" w:rsidP="00735081">
      <w:pPr>
        <w:pStyle w:val="ListParagraph"/>
        <w:numPr>
          <w:ilvl w:val="0"/>
          <w:numId w:val="11"/>
        </w:numPr>
        <w:rPr>
          <w:ins w:id="1239" w:author="Holger Eichelberger" w:date="2024-08-19T09:34:00Z"/>
          <w:b/>
          <w:lang w:val="en-GB"/>
        </w:rPr>
      </w:pPr>
      <w:ins w:id="1240" w:author="Holger Eichelberger" w:date="2024-08-19T09:34:00Z">
        <w:r>
          <w:rPr>
            <w:b/>
            <w:lang w:val="en-GB"/>
          </w:rPr>
          <w:t xml:space="preserve">Boolean </w:t>
        </w:r>
        <w:proofErr w:type="spellStart"/>
        <w:proofErr w:type="gramStart"/>
        <w:r>
          <w:rPr>
            <w:b/>
            <w:lang w:val="en-GB"/>
          </w:rPr>
          <w:t>is</w:t>
        </w:r>
        <w:r>
          <w:rPr>
            <w:b/>
            <w:lang w:val="en-GB"/>
          </w:rPr>
          <w:t>List</w:t>
        </w:r>
        <w:proofErr w:type="spellEnd"/>
        <w:r>
          <w:rPr>
            <w:b/>
            <w:lang w:val="en-GB"/>
          </w:rPr>
          <w:t>(</w:t>
        </w:r>
        <w:proofErr w:type="gramEnd"/>
        <w:r>
          <w:rPr>
            <w:b/>
            <w:lang w:val="en-GB"/>
          </w:rPr>
          <w:t>String f)</w:t>
        </w:r>
      </w:ins>
    </w:p>
    <w:p w14:paraId="68EE3B88" w14:textId="77777777" w:rsidR="00735081" w:rsidRPr="00990375" w:rsidRDefault="00735081" w:rsidP="00735081">
      <w:pPr>
        <w:pStyle w:val="ListParagraph"/>
        <w:rPr>
          <w:ins w:id="1241" w:author="Holger Eichelberger" w:date="2024-08-19T09:34:00Z"/>
          <w:lang w:val="en-GB"/>
        </w:rPr>
      </w:pPr>
      <w:ins w:id="1242" w:author="Holger Eichelberger" w:date="2024-08-19T09:34:00Z">
        <w:r w:rsidRPr="00990375">
          <w:rPr>
            <w:lang w:val="en-GB"/>
          </w:rPr>
          <w:t xml:space="preserve">Returns whether the value of field </w:t>
        </w:r>
        <w:r w:rsidRPr="00990375">
          <w:rPr>
            <w:i/>
            <w:lang w:val="en-GB"/>
          </w:rPr>
          <w:t>f</w:t>
        </w:r>
        <w:r w:rsidRPr="00990375">
          <w:rPr>
            <w:lang w:val="en-GB"/>
          </w:rPr>
          <w:t xml:space="preserve"> is a </w:t>
        </w:r>
        <w:proofErr w:type="spellStart"/>
        <w:r>
          <w:rPr>
            <w:lang w:val="en-GB"/>
          </w:rPr>
          <w:t>Yaml</w:t>
        </w:r>
        <w:proofErr w:type="spellEnd"/>
        <w:r>
          <w:rPr>
            <w:lang w:val="en-GB"/>
          </w:rPr>
          <w:t xml:space="preserve"> list/VIL </w:t>
        </w:r>
        <w:r w:rsidRPr="00990375">
          <w:rPr>
            <w:lang w:val="en-GB"/>
          </w:rPr>
          <w:t>sequence.</w:t>
        </w:r>
      </w:ins>
    </w:p>
    <w:p w14:paraId="166ED1A9" w14:textId="77777777" w:rsidR="00735081" w:rsidRDefault="00735081" w:rsidP="00735081">
      <w:pPr>
        <w:pStyle w:val="ListParagraph"/>
        <w:numPr>
          <w:ilvl w:val="0"/>
          <w:numId w:val="11"/>
        </w:numPr>
        <w:rPr>
          <w:ins w:id="1243" w:author="Holger Eichelberger" w:date="2024-08-19T09:34:00Z"/>
          <w:b/>
          <w:lang w:val="en-GB"/>
        </w:rPr>
      </w:pPr>
      <w:proofErr w:type="spellStart"/>
      <w:proofErr w:type="gramStart"/>
      <w:ins w:id="1244" w:author="Holger Eichelberger" w:date="2024-08-19T09:34:00Z">
        <w:r>
          <w:rPr>
            <w:b/>
            <w:lang w:val="en-GB"/>
          </w:rPr>
          <w:t>sequenceOf</w:t>
        </w:r>
        <w:proofErr w:type="spellEnd"/>
        <w:r>
          <w:rPr>
            <w:b/>
            <w:lang w:val="en-GB"/>
          </w:rPr>
          <w:t>(</w:t>
        </w:r>
        <w:proofErr w:type="gramEnd"/>
        <w:r>
          <w:rPr>
            <w:b/>
            <w:lang w:val="en-GB"/>
          </w:rPr>
          <w:t xml:space="preserve">Any) </w:t>
        </w:r>
        <w:proofErr w:type="spellStart"/>
        <w:r>
          <w:rPr>
            <w:b/>
            <w:lang w:val="en-GB"/>
          </w:rPr>
          <w:t>get</w:t>
        </w:r>
        <w:r>
          <w:rPr>
            <w:b/>
            <w:lang w:val="en-GB"/>
          </w:rPr>
          <w:t>ListValue</w:t>
        </w:r>
        <w:proofErr w:type="spellEnd"/>
        <w:r>
          <w:rPr>
            <w:b/>
            <w:lang w:val="en-GB"/>
          </w:rPr>
          <w:t>(String f)</w:t>
        </w:r>
      </w:ins>
    </w:p>
    <w:p w14:paraId="346E0089" w14:textId="77777777" w:rsidR="00735081" w:rsidRPr="00990375" w:rsidRDefault="00735081" w:rsidP="00735081">
      <w:pPr>
        <w:pStyle w:val="ListParagraph"/>
        <w:rPr>
          <w:ins w:id="1245" w:author="Holger Eichelberger" w:date="2024-08-19T09:34:00Z"/>
          <w:lang w:val="en-GB"/>
        </w:rPr>
      </w:pPr>
      <w:ins w:id="1246" w:author="Holger Eichelberger" w:date="2024-08-19T09:34:00Z">
        <w:r w:rsidRPr="00990375">
          <w:rPr>
            <w:lang w:val="en-GB"/>
          </w:rPr>
          <w:t xml:space="preserve">Returns the value of field </w:t>
        </w:r>
        <w:r w:rsidRPr="00990375">
          <w:rPr>
            <w:i/>
            <w:lang w:val="en-GB"/>
          </w:rPr>
          <w:t>f</w:t>
        </w:r>
        <w:r w:rsidRPr="00990375">
          <w:rPr>
            <w:lang w:val="en-GB"/>
          </w:rPr>
          <w:t xml:space="preserve"> as list/sequence</w:t>
        </w:r>
        <w:r w:rsidRPr="00990375">
          <w:rPr>
            <w:lang w:val="en-GB"/>
          </w:rPr>
          <w:t>.</w:t>
        </w:r>
        <w:r>
          <w:rPr>
            <w:lang w:val="en-GB"/>
          </w:rPr>
          <w:t xml:space="preserve"> May fail/be null, use </w:t>
        </w:r>
        <w:proofErr w:type="spellStart"/>
        <w:proofErr w:type="gramStart"/>
        <w:r>
          <w:rPr>
            <w:lang w:val="en-GB"/>
          </w:rPr>
          <w:t>isList</w:t>
        </w:r>
        <w:proofErr w:type="spellEnd"/>
        <w:r>
          <w:rPr>
            <w:lang w:val="en-GB"/>
          </w:rPr>
          <w:t>(</w:t>
        </w:r>
        <w:proofErr w:type="gramEnd"/>
        <w:r>
          <w:rPr>
            <w:lang w:val="en-GB"/>
          </w:rPr>
          <w:t>String) before.</w:t>
        </w:r>
      </w:ins>
    </w:p>
    <w:p w14:paraId="7B174DD3" w14:textId="77777777" w:rsidR="00735081" w:rsidRDefault="00735081" w:rsidP="00735081">
      <w:pPr>
        <w:pStyle w:val="ListParagraph"/>
        <w:numPr>
          <w:ilvl w:val="0"/>
          <w:numId w:val="11"/>
        </w:numPr>
        <w:rPr>
          <w:ins w:id="1247" w:author="Holger Eichelberger" w:date="2024-08-19T09:34:00Z"/>
          <w:b/>
          <w:lang w:val="en-GB"/>
        </w:rPr>
      </w:pPr>
      <w:ins w:id="1248" w:author="Holger Eichelberger" w:date="2024-08-19T09:34:00Z">
        <w:r>
          <w:rPr>
            <w:b/>
            <w:lang w:val="en-GB"/>
          </w:rPr>
          <w:t xml:space="preserve">Boolean </w:t>
        </w:r>
        <w:proofErr w:type="spellStart"/>
        <w:proofErr w:type="gramStart"/>
        <w:r>
          <w:rPr>
            <w:b/>
            <w:lang w:val="en-GB"/>
          </w:rPr>
          <w:t>isMap</w:t>
        </w:r>
        <w:proofErr w:type="spellEnd"/>
        <w:r>
          <w:rPr>
            <w:b/>
            <w:lang w:val="en-GB"/>
          </w:rPr>
          <w:t>(</w:t>
        </w:r>
        <w:proofErr w:type="gramEnd"/>
        <w:r>
          <w:rPr>
            <w:b/>
            <w:lang w:val="en-GB"/>
          </w:rPr>
          <w:t>String f)</w:t>
        </w:r>
      </w:ins>
    </w:p>
    <w:p w14:paraId="4811917C" w14:textId="77777777" w:rsidR="00735081" w:rsidRPr="00990375" w:rsidRDefault="00735081" w:rsidP="00735081">
      <w:pPr>
        <w:pStyle w:val="ListParagraph"/>
        <w:rPr>
          <w:ins w:id="1249" w:author="Holger Eichelberger" w:date="2024-08-19T09:34:00Z"/>
          <w:lang w:val="en-GB"/>
        </w:rPr>
      </w:pPr>
      <w:ins w:id="1250" w:author="Holger Eichelberger" w:date="2024-08-19T09:34:00Z">
        <w:r w:rsidRPr="00990375">
          <w:rPr>
            <w:lang w:val="en-GB"/>
          </w:rPr>
          <w:t xml:space="preserve">Returns whether the value of field </w:t>
        </w:r>
        <w:r w:rsidRPr="00990375">
          <w:rPr>
            <w:i/>
            <w:lang w:val="en-GB"/>
          </w:rPr>
          <w:t>f</w:t>
        </w:r>
        <w:r w:rsidRPr="00990375">
          <w:rPr>
            <w:lang w:val="en-GB"/>
          </w:rPr>
          <w:t xml:space="preserve"> is a </w:t>
        </w:r>
        <w:proofErr w:type="spellStart"/>
        <w:r>
          <w:rPr>
            <w:lang w:val="en-GB"/>
          </w:rPr>
          <w:t>Yaml</w:t>
        </w:r>
        <w:proofErr w:type="spellEnd"/>
        <w:r>
          <w:rPr>
            <w:lang w:val="en-GB"/>
          </w:rPr>
          <w:t xml:space="preserve"> list/VIL map</w:t>
        </w:r>
        <w:r w:rsidRPr="00990375">
          <w:rPr>
            <w:lang w:val="en-GB"/>
          </w:rPr>
          <w:t>.</w:t>
        </w:r>
      </w:ins>
    </w:p>
    <w:p w14:paraId="6507295F" w14:textId="77777777" w:rsidR="00735081" w:rsidRDefault="00735081" w:rsidP="00735081">
      <w:pPr>
        <w:pStyle w:val="ListParagraph"/>
        <w:numPr>
          <w:ilvl w:val="0"/>
          <w:numId w:val="11"/>
        </w:numPr>
        <w:rPr>
          <w:ins w:id="1251" w:author="Holger Eichelberger" w:date="2024-08-19T09:34:00Z"/>
          <w:b/>
          <w:lang w:val="en-GB"/>
        </w:rPr>
      </w:pPr>
      <w:proofErr w:type="spellStart"/>
      <w:proofErr w:type="gramStart"/>
      <w:ins w:id="1252" w:author="Holger Eichelberger" w:date="2024-08-19T09:34:00Z">
        <w:r>
          <w:rPr>
            <w:b/>
            <w:lang w:val="en-GB"/>
          </w:rPr>
          <w:t>mapOf</w:t>
        </w:r>
        <w:proofErr w:type="spellEnd"/>
        <w:r>
          <w:rPr>
            <w:b/>
            <w:lang w:val="en-GB"/>
          </w:rPr>
          <w:t>(</w:t>
        </w:r>
        <w:proofErr w:type="gramEnd"/>
        <w:r>
          <w:rPr>
            <w:b/>
            <w:lang w:val="en-GB"/>
          </w:rPr>
          <w:t xml:space="preserve">String, Any) </w:t>
        </w:r>
        <w:proofErr w:type="spellStart"/>
        <w:r>
          <w:rPr>
            <w:b/>
            <w:lang w:val="en-GB"/>
          </w:rPr>
          <w:t>getMapValue</w:t>
        </w:r>
        <w:proofErr w:type="spellEnd"/>
        <w:r>
          <w:rPr>
            <w:b/>
            <w:lang w:val="en-GB"/>
          </w:rPr>
          <w:t>(String f)</w:t>
        </w:r>
      </w:ins>
    </w:p>
    <w:p w14:paraId="5ECB0DDB" w14:textId="77777777" w:rsidR="00735081" w:rsidRPr="00990375" w:rsidRDefault="00735081" w:rsidP="00735081">
      <w:pPr>
        <w:pStyle w:val="ListParagraph"/>
        <w:rPr>
          <w:ins w:id="1253" w:author="Holger Eichelberger" w:date="2024-08-19T09:34:00Z"/>
          <w:lang w:val="en-GB"/>
        </w:rPr>
      </w:pPr>
      <w:ins w:id="1254" w:author="Holger Eichelberger" w:date="2024-08-19T09:34:00Z">
        <w:r w:rsidRPr="00990375">
          <w:rPr>
            <w:lang w:val="en-GB"/>
          </w:rPr>
          <w:t xml:space="preserve">Returns the value of field </w:t>
        </w:r>
        <w:r w:rsidRPr="00990375">
          <w:rPr>
            <w:i/>
            <w:lang w:val="en-GB"/>
          </w:rPr>
          <w:t>f</w:t>
        </w:r>
        <w:r w:rsidRPr="00990375">
          <w:rPr>
            <w:lang w:val="en-GB"/>
          </w:rPr>
          <w:t xml:space="preserve"> as list/sequence.</w:t>
        </w:r>
        <w:r>
          <w:rPr>
            <w:lang w:val="en-GB"/>
          </w:rPr>
          <w:t xml:space="preserve"> May fail/be null, use </w:t>
        </w:r>
        <w:proofErr w:type="spellStart"/>
        <w:proofErr w:type="gramStart"/>
        <w:r>
          <w:rPr>
            <w:lang w:val="en-GB"/>
          </w:rPr>
          <w:t>isMap</w:t>
        </w:r>
        <w:proofErr w:type="spellEnd"/>
        <w:r>
          <w:rPr>
            <w:lang w:val="en-GB"/>
          </w:rPr>
          <w:t>(</w:t>
        </w:r>
        <w:proofErr w:type="gramEnd"/>
        <w:r>
          <w:rPr>
            <w:lang w:val="en-GB"/>
          </w:rPr>
          <w:t>String) before.</w:t>
        </w:r>
      </w:ins>
    </w:p>
    <w:p w14:paraId="2EDF7D6D" w14:textId="77777777" w:rsidR="00735081" w:rsidRDefault="00735081" w:rsidP="00735081">
      <w:pPr>
        <w:pStyle w:val="ListParagraph"/>
        <w:numPr>
          <w:ilvl w:val="0"/>
          <w:numId w:val="11"/>
        </w:numPr>
        <w:rPr>
          <w:ins w:id="1255" w:author="Holger Eichelberger" w:date="2024-08-19T09:34:00Z"/>
          <w:b/>
          <w:lang w:val="en-GB"/>
        </w:rPr>
      </w:pPr>
      <w:ins w:id="1256" w:author="Holger Eichelberger" w:date="2024-08-19T09:34:00Z">
        <w:r>
          <w:rPr>
            <w:b/>
            <w:lang w:val="en-GB"/>
          </w:rPr>
          <w:t xml:space="preserve">Boolean </w:t>
        </w:r>
        <w:proofErr w:type="spellStart"/>
        <w:proofErr w:type="gramStart"/>
        <w:r>
          <w:rPr>
            <w:b/>
            <w:lang w:val="en-GB"/>
          </w:rPr>
          <w:t>isObject</w:t>
        </w:r>
        <w:proofErr w:type="spellEnd"/>
        <w:r>
          <w:rPr>
            <w:b/>
            <w:lang w:val="en-GB"/>
          </w:rPr>
          <w:t>(</w:t>
        </w:r>
        <w:proofErr w:type="gramEnd"/>
        <w:r>
          <w:rPr>
            <w:b/>
            <w:lang w:val="en-GB"/>
          </w:rPr>
          <w:t>String f)</w:t>
        </w:r>
      </w:ins>
    </w:p>
    <w:p w14:paraId="4EDB8388" w14:textId="77777777" w:rsidR="00735081" w:rsidRPr="00990375" w:rsidRDefault="00735081" w:rsidP="00735081">
      <w:pPr>
        <w:pStyle w:val="ListParagraph"/>
        <w:rPr>
          <w:ins w:id="1257" w:author="Holger Eichelberger" w:date="2024-08-19T09:34:00Z"/>
          <w:lang w:val="en-GB"/>
        </w:rPr>
      </w:pPr>
      <w:ins w:id="1258" w:author="Holger Eichelberger" w:date="2024-08-19T09:34:00Z">
        <w:r w:rsidRPr="00990375">
          <w:rPr>
            <w:lang w:val="en-GB"/>
          </w:rPr>
          <w:t xml:space="preserve">Returns whether the value of field </w:t>
        </w:r>
        <w:r w:rsidRPr="00990375">
          <w:rPr>
            <w:i/>
            <w:lang w:val="en-GB"/>
          </w:rPr>
          <w:t>f</w:t>
        </w:r>
        <w:r w:rsidRPr="00990375">
          <w:rPr>
            <w:lang w:val="en-GB"/>
          </w:rPr>
          <w:t xml:space="preserve"> is a </w:t>
        </w:r>
        <w:proofErr w:type="spellStart"/>
        <w:r>
          <w:rPr>
            <w:lang w:val="en-GB"/>
          </w:rPr>
          <w:t>Yaml</w:t>
        </w:r>
        <w:proofErr w:type="spellEnd"/>
        <w:r>
          <w:rPr>
            <w:lang w:val="en-GB"/>
          </w:rPr>
          <w:t xml:space="preserve"> object</w:t>
        </w:r>
        <w:r w:rsidRPr="00990375">
          <w:rPr>
            <w:lang w:val="en-GB"/>
          </w:rPr>
          <w:t>.</w:t>
        </w:r>
      </w:ins>
    </w:p>
    <w:p w14:paraId="5651D671" w14:textId="77777777" w:rsidR="00735081" w:rsidRDefault="00735081" w:rsidP="00735081">
      <w:pPr>
        <w:pStyle w:val="ListParagraph"/>
        <w:numPr>
          <w:ilvl w:val="0"/>
          <w:numId w:val="11"/>
        </w:numPr>
        <w:rPr>
          <w:ins w:id="1259" w:author="Holger Eichelberger" w:date="2024-08-19T09:34:00Z"/>
          <w:b/>
          <w:lang w:val="en-GB"/>
        </w:rPr>
      </w:pPr>
      <w:proofErr w:type="spellStart"/>
      <w:ins w:id="1260" w:author="Holger Eichelberger" w:date="2024-08-19T09:34:00Z">
        <w:r>
          <w:rPr>
            <w:b/>
            <w:lang w:val="en-GB"/>
          </w:rPr>
          <w:t>YamlNode</w:t>
        </w:r>
        <w:proofErr w:type="spellEnd"/>
        <w:r>
          <w:rPr>
            <w:b/>
            <w:lang w:val="en-GB"/>
          </w:rPr>
          <w:t xml:space="preserve"> </w:t>
        </w:r>
        <w:proofErr w:type="spellStart"/>
        <w:proofErr w:type="gramStart"/>
        <w:r>
          <w:rPr>
            <w:b/>
            <w:lang w:val="en-GB"/>
          </w:rPr>
          <w:t>getObjectValue</w:t>
        </w:r>
        <w:proofErr w:type="spellEnd"/>
        <w:r>
          <w:rPr>
            <w:b/>
            <w:lang w:val="en-GB"/>
          </w:rPr>
          <w:t>(</w:t>
        </w:r>
        <w:proofErr w:type="gramEnd"/>
        <w:r>
          <w:rPr>
            <w:b/>
            <w:lang w:val="en-GB"/>
          </w:rPr>
          <w:t>String f)</w:t>
        </w:r>
      </w:ins>
    </w:p>
    <w:p w14:paraId="1C9C8552" w14:textId="77777777" w:rsidR="00735081" w:rsidRPr="00990375" w:rsidRDefault="00735081" w:rsidP="00735081">
      <w:pPr>
        <w:pStyle w:val="ListParagraph"/>
        <w:rPr>
          <w:ins w:id="1261" w:author="Holger Eichelberger" w:date="2024-08-19T09:34:00Z"/>
          <w:lang w:val="en-GB"/>
        </w:rPr>
      </w:pPr>
      <w:ins w:id="1262" w:author="Holger Eichelberger" w:date="2024-08-19T09:34:00Z">
        <w:r w:rsidRPr="00990375">
          <w:rPr>
            <w:lang w:val="en-GB"/>
          </w:rPr>
          <w:t xml:space="preserve">Returns the value of field </w:t>
        </w:r>
        <w:r w:rsidRPr="00990375">
          <w:rPr>
            <w:i/>
            <w:lang w:val="en-GB"/>
          </w:rPr>
          <w:t>f</w:t>
        </w:r>
        <w:r w:rsidRPr="00990375">
          <w:rPr>
            <w:lang w:val="en-GB"/>
          </w:rPr>
          <w:t xml:space="preserve"> as </w:t>
        </w:r>
        <w:r>
          <w:rPr>
            <w:lang w:val="en-GB"/>
          </w:rPr>
          <w:t xml:space="preserve">a </w:t>
        </w:r>
        <w:proofErr w:type="spellStart"/>
        <w:r>
          <w:rPr>
            <w:lang w:val="en-GB"/>
          </w:rPr>
          <w:t>YamlNode</w:t>
        </w:r>
        <w:proofErr w:type="spellEnd"/>
        <w:r w:rsidRPr="00990375">
          <w:rPr>
            <w:lang w:val="en-GB"/>
          </w:rPr>
          <w:t>.</w:t>
        </w:r>
        <w:r>
          <w:rPr>
            <w:lang w:val="en-GB"/>
          </w:rPr>
          <w:t xml:space="preserve"> May fail/be null, use </w:t>
        </w:r>
        <w:proofErr w:type="spellStart"/>
        <w:proofErr w:type="gramStart"/>
        <w:r>
          <w:rPr>
            <w:lang w:val="en-GB"/>
          </w:rPr>
          <w:t>isObject</w:t>
        </w:r>
        <w:proofErr w:type="spellEnd"/>
        <w:r>
          <w:rPr>
            <w:lang w:val="en-GB"/>
          </w:rPr>
          <w:t>(</w:t>
        </w:r>
        <w:proofErr w:type="gramEnd"/>
        <w:r>
          <w:rPr>
            <w:lang w:val="en-GB"/>
          </w:rPr>
          <w:t>String) before.</w:t>
        </w:r>
      </w:ins>
    </w:p>
    <w:p w14:paraId="3BB34D37" w14:textId="77777777" w:rsidR="00735081" w:rsidRDefault="00735081" w:rsidP="00735081">
      <w:pPr>
        <w:rPr>
          <w:ins w:id="1263" w:author="Holger Eichelberger" w:date="2024-08-19T09:34:00Z"/>
          <w:b/>
          <w:lang w:val="en-GB"/>
        </w:rPr>
      </w:pPr>
      <w:ins w:id="1264" w:author="Holger Eichelberger" w:date="2024-08-19T09:34:00Z">
        <w:r>
          <w:rPr>
            <w:b/>
            <w:lang w:val="en-GB"/>
          </w:rPr>
          <w:t>Formatting</w:t>
        </w:r>
      </w:ins>
    </w:p>
    <w:p w14:paraId="68A61A2F" w14:textId="51551C0C" w:rsidR="00735081" w:rsidRDefault="00735081" w:rsidP="00735081">
      <w:pPr>
        <w:rPr>
          <w:ins w:id="1265" w:author="Holger Eichelberger" w:date="2024-08-19T09:34:00Z"/>
          <w:lang w:val="en-GB"/>
        </w:rPr>
      </w:pPr>
      <w:ins w:id="1266" w:author="Holger Eichelberger" w:date="2024-08-19T09:34:00Z">
        <w:r w:rsidRPr="00990375">
          <w:rPr>
            <w:lang w:val="en-GB"/>
          </w:rPr>
          <w:t xml:space="preserve">The </w:t>
        </w:r>
      </w:ins>
      <w:proofErr w:type="spellStart"/>
      <w:ins w:id="1267" w:author="Holger Eichelberger" w:date="2024-08-19T09:40:00Z">
        <w:r w:rsidR="00436868">
          <w:rPr>
            <w:rFonts w:ascii="Consolas" w:hAnsi="Consolas"/>
            <w:lang w:val="en-GB"/>
          </w:rPr>
          <w:t>Json</w:t>
        </w:r>
      </w:ins>
      <w:ins w:id="1268" w:author="Holger Eichelberger" w:date="2024-08-19T09:34:00Z">
        <w:r w:rsidRPr="00990375">
          <w:rPr>
            <w:rFonts w:ascii="Consolas" w:hAnsi="Consolas"/>
            <w:lang w:val="en-GB"/>
          </w:rPr>
          <w:t>FileArtifact</w:t>
        </w:r>
        <w:proofErr w:type="spellEnd"/>
        <w:r w:rsidRPr="00990375">
          <w:rPr>
            <w:lang w:val="en-GB"/>
          </w:rPr>
          <w:t xml:space="preserve"> supports </w:t>
        </w:r>
      </w:ins>
      <w:ins w:id="1269" w:author="Holger Eichelberger" w:date="2024-08-19T09:49:00Z">
        <w:r w:rsidR="00E04287">
          <w:rPr>
            <w:lang w:val="en-GB"/>
          </w:rPr>
          <w:t xml:space="preserve">the </w:t>
        </w:r>
      </w:ins>
      <w:ins w:id="1270" w:author="Holger Eichelberger" w:date="2024-08-19T09:34:00Z">
        <w:r w:rsidRPr="00990375">
          <w:rPr>
            <w:lang w:val="en-GB"/>
          </w:rPr>
          <w:t>formatting</w:t>
        </w:r>
        <w:r>
          <w:rPr>
            <w:lang w:val="en-GB"/>
          </w:rPr>
          <w:t xml:space="preserve"> annotation</w:t>
        </w:r>
      </w:ins>
      <w:ins w:id="1271" w:author="Holger Eichelberger" w:date="2024-08-19T09:49:00Z">
        <w:r w:rsidR="00E04287" w:rsidRPr="00E04287">
          <w:rPr>
            <w:rFonts w:ascii="Consolas" w:hAnsi="Consolas"/>
            <w:lang w:val="en-GB"/>
            <w:rPrChange w:id="1272" w:author="Holger Eichelberger" w:date="2024-08-19T09:49:00Z">
              <w:rPr>
                <w:lang w:val="en-GB"/>
              </w:rPr>
            </w:rPrChange>
          </w:rPr>
          <w:t xml:space="preserve"> @format</w:t>
        </w:r>
      </w:ins>
      <w:ins w:id="1273" w:author="Holger Eichelberger" w:date="2024-08-19T09:34:00Z">
        <w:r>
          <w:rPr>
            <w:lang w:val="en-GB"/>
          </w:rPr>
          <w:t>. The related formatter is “</w:t>
        </w:r>
      </w:ins>
      <w:ins w:id="1274" w:author="Holger Eichelberger" w:date="2024-08-19T09:40:00Z">
        <w:r w:rsidR="00436868">
          <w:rPr>
            <w:lang w:val="en-GB"/>
          </w:rPr>
          <w:t>json</w:t>
        </w:r>
      </w:ins>
      <w:ins w:id="1275" w:author="Holger Eichelberger" w:date="2024-08-19T09:34:00Z">
        <w:r>
          <w:rPr>
            <w:lang w:val="en-GB"/>
          </w:rPr>
          <w:t>”</w:t>
        </w:r>
        <w:r>
          <w:rPr>
            <w:lang w:val="en-GB"/>
          </w:rPr>
          <w:t>, however as there is no specific functionality, currently also “plain” works (discouraged). The formatting supports the following properties:</w:t>
        </w:r>
      </w:ins>
    </w:p>
    <w:p w14:paraId="0A58A224" w14:textId="77777777" w:rsidR="00D70BFB" w:rsidRPr="00990375" w:rsidRDefault="00D70BFB" w:rsidP="00D70BFB">
      <w:pPr>
        <w:pStyle w:val="ListParagraph"/>
        <w:numPr>
          <w:ilvl w:val="0"/>
          <w:numId w:val="43"/>
        </w:numPr>
        <w:rPr>
          <w:ins w:id="1276" w:author="Holger Eichelberger" w:date="2024-08-19T09:49:00Z"/>
          <w:lang w:val="en-GB"/>
        </w:rPr>
      </w:pPr>
      <w:proofErr w:type="spellStart"/>
      <w:ins w:id="1277" w:author="Holger Eichelberger" w:date="2024-08-19T09:49:00Z">
        <w:r w:rsidRPr="00990375">
          <w:rPr>
            <w:rFonts w:ascii="Consolas" w:hAnsi="Consolas"/>
            <w:color w:val="000000"/>
            <w:shd w:val="clear" w:color="auto" w:fill="FFFFFF"/>
            <w:lang w:val="en-GB"/>
          </w:rPr>
          <w:t>indentSteps</w:t>
        </w:r>
        <w:proofErr w:type="spellEnd"/>
        <w:r w:rsidRPr="00990375">
          <w:rPr>
            <w:rFonts w:asciiTheme="minorHAnsi" w:hAnsiTheme="minorHAnsi" w:cstheme="minorHAnsi"/>
            <w:color w:val="000000"/>
            <w:shd w:val="clear" w:color="auto" w:fill="FFFFFF"/>
            <w:lang w:val="en-GB"/>
          </w:rPr>
          <w:t>: The number of indentation steps i</w:t>
        </w:r>
        <w:r w:rsidRPr="00990375">
          <w:rPr>
            <w:rFonts w:asciiTheme="minorHAnsi" w:hAnsiTheme="minorHAnsi" w:cstheme="minorHAnsi"/>
            <w:color w:val="000000"/>
            <w:shd w:val="clear" w:color="auto" w:fill="FFFFFF"/>
            <w:lang w:val="en-GB"/>
          </w:rPr>
          <w:t>n whitespaces</w:t>
        </w:r>
        <w:r>
          <w:rPr>
            <w:rFonts w:asciiTheme="minorHAnsi" w:hAnsiTheme="minorHAnsi" w:cstheme="minorHAnsi"/>
            <w:color w:val="000000"/>
            <w:shd w:val="clear" w:color="auto" w:fill="FFFFFF"/>
            <w:lang w:val="en-GB"/>
          </w:rPr>
          <w:t xml:space="preserve">, as </w:t>
        </w:r>
        <w:proofErr w:type="spellStart"/>
        <w:r>
          <w:rPr>
            <w:rFonts w:asciiTheme="minorHAnsi" w:hAnsiTheme="minorHAnsi" w:cstheme="minorHAnsi"/>
            <w:color w:val="000000"/>
            <w:shd w:val="clear" w:color="auto" w:fill="FFFFFF"/>
            <w:lang w:val="en-GB"/>
          </w:rPr>
          <w:t>fallback</w:t>
        </w:r>
        <w:proofErr w:type="spellEnd"/>
        <w:r>
          <w:rPr>
            <w:rFonts w:asciiTheme="minorHAnsi" w:hAnsiTheme="minorHAnsi" w:cstheme="minorHAnsi"/>
            <w:color w:val="000000"/>
            <w:shd w:val="clear" w:color="auto" w:fill="FFFFFF"/>
            <w:lang w:val="en-GB"/>
          </w:rPr>
          <w:t xml:space="preserve"> the indentation defined by of </w:t>
        </w:r>
        <w:r w:rsidRPr="00747BF8">
          <w:rPr>
            <w:rFonts w:ascii="Consolas" w:hAnsi="Consolas" w:cstheme="minorHAnsi"/>
            <w:color w:val="000000"/>
            <w:shd w:val="clear" w:color="auto" w:fill="FFFFFF"/>
            <w:lang w:val="en-GB"/>
            <w:rPrChange w:id="1278" w:author="Holger Eichelberger" w:date="2024-08-19T09:49:00Z">
              <w:rPr>
                <w:rFonts w:asciiTheme="minorHAnsi" w:hAnsiTheme="minorHAnsi" w:cstheme="minorHAnsi"/>
                <w:color w:val="000000"/>
                <w:shd w:val="clear" w:color="auto" w:fill="FFFFFF"/>
                <w:lang w:val="en-GB"/>
              </w:rPr>
            </w:rPrChange>
          </w:rPr>
          <w:t>@indent</w:t>
        </w:r>
        <w:r>
          <w:rPr>
            <w:rFonts w:asciiTheme="minorHAnsi" w:hAnsiTheme="minorHAnsi" w:cstheme="minorHAnsi"/>
            <w:color w:val="000000"/>
            <w:shd w:val="clear" w:color="auto" w:fill="FFFFFF"/>
            <w:lang w:val="en-GB"/>
          </w:rPr>
          <w:t xml:space="preserve"> (default 1)</w:t>
        </w:r>
        <w:r w:rsidRPr="00990375">
          <w:rPr>
            <w:rFonts w:asciiTheme="minorHAnsi" w:hAnsiTheme="minorHAnsi" w:cstheme="minorHAnsi"/>
            <w:color w:val="000000"/>
            <w:shd w:val="clear" w:color="auto" w:fill="FFFFFF"/>
            <w:lang w:val="en-GB"/>
          </w:rPr>
          <w:t>.</w:t>
        </w:r>
        <w:r w:rsidRPr="00990375">
          <w:rPr>
            <w:rFonts w:ascii="Consolas" w:hAnsi="Consolas"/>
            <w:color w:val="000000"/>
            <w:shd w:val="clear" w:color="auto" w:fill="FFFFFF"/>
            <w:lang w:val="en-GB"/>
          </w:rPr>
          <w:t xml:space="preserve"> </w:t>
        </w:r>
      </w:ins>
    </w:p>
    <w:p w14:paraId="6FE8C90B" w14:textId="677FF707" w:rsidR="00735081" w:rsidRPr="00990375" w:rsidRDefault="00735081" w:rsidP="00735081">
      <w:pPr>
        <w:pStyle w:val="ListParagraph"/>
        <w:numPr>
          <w:ilvl w:val="0"/>
          <w:numId w:val="43"/>
        </w:numPr>
        <w:rPr>
          <w:ins w:id="1279" w:author="Holger Eichelberger" w:date="2024-08-19T09:34:00Z"/>
          <w:lang w:val="en-GB"/>
        </w:rPr>
      </w:pPr>
      <w:proofErr w:type="spellStart"/>
      <w:ins w:id="1280" w:author="Holger Eichelberger" w:date="2024-08-19T09:34:00Z">
        <w:r w:rsidRPr="00990375">
          <w:rPr>
            <w:rFonts w:ascii="Consolas" w:hAnsi="Consolas"/>
            <w:color w:val="000000"/>
            <w:shd w:val="clear" w:color="auto" w:fill="FFFFFF"/>
            <w:lang w:val="en-GB"/>
          </w:rPr>
          <w:t>profileArg_pretty</w:t>
        </w:r>
        <w:r>
          <w:rPr>
            <w:rFonts w:ascii="Consolas" w:hAnsi="Consolas"/>
            <w:color w:val="000000"/>
            <w:shd w:val="clear" w:color="auto" w:fill="FFFFFF"/>
            <w:lang w:val="en-GB"/>
          </w:rPr>
          <w:t>Print</w:t>
        </w:r>
        <w:proofErr w:type="spellEnd"/>
        <w:r w:rsidRPr="00D00BA2">
          <w:rPr>
            <w:rFonts w:asciiTheme="minorHAnsi" w:hAnsiTheme="minorHAnsi" w:cstheme="minorHAnsi"/>
            <w:color w:val="000000"/>
            <w:shd w:val="clear" w:color="auto" w:fill="FFFFFF"/>
            <w:lang w:val="en-GB"/>
            <w:rPrChange w:id="1281" w:author="Holger Eichelberger" w:date="2024-08-19T09:41:00Z">
              <w:rPr>
                <w:rFonts w:ascii="Consolas" w:hAnsi="Consolas"/>
                <w:color w:val="000000"/>
                <w:shd w:val="clear" w:color="auto" w:fill="FFFFFF"/>
                <w:lang w:val="en-GB"/>
              </w:rPr>
            </w:rPrChange>
          </w:rPr>
          <w:t xml:space="preserve">: Pretty-print the </w:t>
        </w:r>
      </w:ins>
      <w:ins w:id="1282" w:author="Holger Eichelberger" w:date="2024-08-19T09:41:00Z">
        <w:r w:rsidR="00D00BA2" w:rsidRPr="00D00BA2">
          <w:rPr>
            <w:rFonts w:asciiTheme="minorHAnsi" w:hAnsiTheme="minorHAnsi" w:cstheme="minorHAnsi"/>
            <w:color w:val="000000"/>
            <w:shd w:val="clear" w:color="auto" w:fill="FFFFFF"/>
            <w:lang w:val="en-GB"/>
            <w:rPrChange w:id="1283" w:author="Holger Eichelberger" w:date="2024-08-19T09:41:00Z">
              <w:rPr>
                <w:rFonts w:ascii="Consolas" w:hAnsi="Consolas"/>
                <w:color w:val="000000"/>
                <w:shd w:val="clear" w:color="auto" w:fill="FFFFFF"/>
                <w:lang w:val="en-GB"/>
              </w:rPr>
            </w:rPrChange>
          </w:rPr>
          <w:t>output</w:t>
        </w:r>
      </w:ins>
      <w:ins w:id="1284" w:author="Holger Eichelberger" w:date="2024-08-19T09:34:00Z">
        <w:r w:rsidRPr="00D00BA2">
          <w:rPr>
            <w:rFonts w:asciiTheme="minorHAnsi" w:hAnsiTheme="minorHAnsi" w:cstheme="minorHAnsi"/>
            <w:color w:val="000000"/>
            <w:shd w:val="clear" w:color="auto" w:fill="FFFFFF"/>
            <w:lang w:val="en-GB"/>
            <w:rPrChange w:id="1285" w:author="Holger Eichelberger" w:date="2024-08-19T09:41:00Z">
              <w:rPr>
                <w:rFonts w:ascii="Consolas" w:hAnsi="Consolas"/>
                <w:color w:val="000000"/>
                <w:shd w:val="clear" w:color="auto" w:fill="FFFFFF"/>
                <w:lang w:val="en-GB"/>
              </w:rPr>
            </w:rPrChange>
          </w:rPr>
          <w:t xml:space="preserve"> (default is </w:t>
        </w:r>
        <w:r w:rsidRPr="00990375">
          <w:rPr>
            <w:rFonts w:ascii="Consolas" w:hAnsi="Consolas"/>
            <w:color w:val="000000"/>
            <w:shd w:val="clear" w:color="auto" w:fill="FFFFFF"/>
            <w:lang w:val="en-GB"/>
          </w:rPr>
          <w:t>true</w:t>
        </w:r>
        <w:r w:rsidRPr="00D00BA2">
          <w:rPr>
            <w:rFonts w:ascii="Consolas" w:hAnsi="Consolas"/>
            <w:color w:val="000000"/>
            <w:shd w:val="clear" w:color="auto" w:fill="FFFFFF"/>
            <w:lang w:val="en-GB"/>
            <w:rPrChange w:id="1286" w:author="Holger Eichelberger" w:date="2024-08-19T09:41:00Z">
              <w:rPr>
                <w:rFonts w:ascii="Consolas" w:hAnsi="Consolas"/>
                <w:color w:val="000000"/>
                <w:shd w:val="clear" w:color="auto" w:fill="FFFFFF"/>
                <w:lang w:val="en-GB"/>
              </w:rPr>
            </w:rPrChange>
          </w:rPr>
          <w:t>).</w:t>
        </w:r>
      </w:ins>
    </w:p>
    <w:p w14:paraId="214C535C" w14:textId="6FCF8769" w:rsidR="00735081" w:rsidRDefault="00735081" w:rsidP="00735081">
      <w:pPr>
        <w:pStyle w:val="ListParagraph"/>
        <w:numPr>
          <w:ilvl w:val="0"/>
          <w:numId w:val="43"/>
        </w:numPr>
        <w:rPr>
          <w:ins w:id="1287" w:author="Holger Eichelberger" w:date="2024-08-19T09:34:00Z"/>
          <w:lang w:val="en-GB"/>
        </w:rPr>
      </w:pPr>
      <w:proofErr w:type="spellStart"/>
      <w:ins w:id="1288" w:author="Holger Eichelberger" w:date="2024-08-19T09:34:00Z">
        <w:r w:rsidRPr="00990375">
          <w:rPr>
            <w:rFonts w:ascii="Consolas" w:hAnsi="Consolas"/>
            <w:lang w:val="en-GB"/>
          </w:rPr>
          <w:t>profileArg_sorting</w:t>
        </w:r>
        <w:proofErr w:type="spellEnd"/>
        <w:r>
          <w:rPr>
            <w:lang w:val="en-GB"/>
          </w:rPr>
          <w:t>: Sorting style for maps and objects</w:t>
        </w:r>
        <w:r>
          <w:rPr>
            <w:lang w:val="en-GB"/>
          </w:rPr>
          <w:t xml:space="preserve">, may be </w:t>
        </w:r>
        <w:r w:rsidRPr="00990375">
          <w:rPr>
            <w:rFonts w:ascii="Consolas" w:hAnsi="Consolas"/>
            <w:lang w:val="en-GB"/>
          </w:rPr>
          <w:t>NONE</w:t>
        </w:r>
        <w:r>
          <w:rPr>
            <w:rFonts w:ascii="Consolas" w:hAnsi="Consolas"/>
            <w:lang w:val="en-GB"/>
          </w:rPr>
          <w:t xml:space="preserve"> </w:t>
        </w:r>
        <w:r>
          <w:rPr>
            <w:lang w:val="en-GB"/>
          </w:rPr>
          <w:t>(implementation decides</w:t>
        </w:r>
        <w:r>
          <w:rPr>
            <w:lang w:val="en-GB"/>
          </w:rPr>
          <w:t xml:space="preserve"> / </w:t>
        </w:r>
        <w:r>
          <w:rPr>
            <w:lang w:val="en-GB"/>
          </w:rPr>
          <w:t>arbitrary</w:t>
        </w:r>
        <w:r>
          <w:rPr>
            <w:lang w:val="en-GB"/>
          </w:rPr>
          <w:t xml:space="preserve"> the default</w:t>
        </w:r>
        <w:r>
          <w:rPr>
            <w:lang w:val="en-GB"/>
          </w:rPr>
          <w:t xml:space="preserve">), </w:t>
        </w:r>
        <w:r w:rsidRPr="00990375">
          <w:rPr>
            <w:rFonts w:ascii="Consolas" w:hAnsi="Consolas"/>
            <w:lang w:val="en-GB"/>
          </w:rPr>
          <w:t>INSERT</w:t>
        </w:r>
        <w:r>
          <w:rPr>
            <w:lang w:val="en-GB"/>
          </w:rPr>
          <w:t xml:space="preserve"> (the insertion sequence), </w:t>
        </w:r>
        <w:r w:rsidRPr="00990375">
          <w:rPr>
            <w:rFonts w:ascii="Consolas" w:hAnsi="Consolas"/>
            <w:lang w:val="en-GB"/>
          </w:rPr>
          <w:t>ALPHA</w:t>
        </w:r>
        <w:r>
          <w:rPr>
            <w:lang w:val="en-GB"/>
          </w:rPr>
          <w:t xml:space="preserve"> (alphabetically sorted), </w:t>
        </w:r>
        <w:r w:rsidRPr="00990375">
          <w:rPr>
            <w:rFonts w:ascii="Consolas" w:hAnsi="Consolas"/>
            <w:lang w:val="en-GB"/>
          </w:rPr>
          <w:t>COLLATOR</w:t>
        </w:r>
        <w:r>
          <w:rPr>
            <w:lang w:val="en-GB"/>
          </w:rPr>
          <w:t xml:space="preserve"> (default locale language-based alphabetic sorting).</w:t>
        </w:r>
      </w:ins>
    </w:p>
    <w:p w14:paraId="078ABAC3" w14:textId="61DCFD89" w:rsidR="00735081" w:rsidRPr="00735081" w:rsidRDefault="00735081" w:rsidP="00735081">
      <w:pPr>
        <w:rPr>
          <w:ins w:id="1289" w:author="Holger Eichelberger" w:date="2024-08-15T10:09:00Z"/>
          <w:lang w:val="en-GB"/>
          <w:rPrChange w:id="1290" w:author="Holger Eichelberger" w:date="2024-08-19T09:34:00Z">
            <w:rPr>
              <w:ins w:id="1291" w:author="Holger Eichelberger" w:date="2024-08-15T10:09:00Z"/>
              <w:lang w:val="en-GB"/>
            </w:rPr>
          </w:rPrChange>
        </w:rPr>
        <w:pPrChange w:id="1292" w:author="Holger Eichelberger" w:date="2024-08-19T09:34:00Z">
          <w:pPr>
            <w:pStyle w:val="ListParagraph"/>
          </w:pPr>
        </w:pPrChange>
      </w:pPr>
      <w:ins w:id="1293" w:author="Holger Eichelberger" w:date="2024-08-19T09:34:00Z">
        <w:r>
          <w:rPr>
            <w:lang w:val="en-GB"/>
          </w:rPr>
          <w:t xml:space="preserve">Currently, no </w:t>
        </w:r>
      </w:ins>
      <w:ins w:id="1294" w:author="Holger Eichelberger" w:date="2024-08-19T09:35:00Z">
        <w:r w:rsidR="008C66D5">
          <w:rPr>
            <w:lang w:val="en-GB"/>
          </w:rPr>
          <w:t xml:space="preserve">number of whitespace </w:t>
        </w:r>
      </w:ins>
      <w:ins w:id="1295" w:author="Holger Eichelberger" w:date="2024-08-19T09:34:00Z">
        <w:r>
          <w:rPr>
            <w:lang w:val="en-GB"/>
          </w:rPr>
          <w:t>indentation st</w:t>
        </w:r>
      </w:ins>
      <w:ins w:id="1296" w:author="Holger Eichelberger" w:date="2024-08-19T09:35:00Z">
        <w:r>
          <w:rPr>
            <w:lang w:val="en-GB"/>
          </w:rPr>
          <w:t xml:space="preserve">eps </w:t>
        </w:r>
        <w:r w:rsidR="00506B98">
          <w:rPr>
            <w:lang w:val="en-GB"/>
          </w:rPr>
          <w:t>is</w:t>
        </w:r>
        <w:r>
          <w:rPr>
            <w:lang w:val="en-GB"/>
          </w:rPr>
          <w:t xml:space="preserve"> supported.</w:t>
        </w:r>
      </w:ins>
    </w:p>
    <w:p w14:paraId="584793EA" w14:textId="77777777" w:rsidR="00431C26" w:rsidRDefault="00431C26" w:rsidP="00431C26">
      <w:pPr>
        <w:rPr>
          <w:ins w:id="1297" w:author="Holger Eichelberger" w:date="2024-08-15T10:09:00Z"/>
          <w:b/>
          <w:lang w:val="en-GB"/>
        </w:rPr>
      </w:pPr>
      <w:proofErr w:type="spellStart"/>
      <w:ins w:id="1298" w:author="Holger Eichelberger" w:date="2024-08-15T10:09:00Z">
        <w:r>
          <w:rPr>
            <w:b/>
            <w:lang w:val="en-GB"/>
          </w:rPr>
          <w:t>Instantiators</w:t>
        </w:r>
        <w:proofErr w:type="spellEnd"/>
      </w:ins>
    </w:p>
    <w:p w14:paraId="4D02572B" w14:textId="77777777" w:rsidR="00431C26" w:rsidRPr="00E06ECD" w:rsidRDefault="00431C26" w:rsidP="00431C26">
      <w:pPr>
        <w:rPr>
          <w:ins w:id="1299" w:author="Holger Eichelberger" w:date="2024-08-15T10:09:00Z"/>
          <w:lang w:val="en-GB"/>
        </w:rPr>
      </w:pPr>
      <w:ins w:id="1300" w:author="Holger Eichelberger" w:date="2024-08-15T10:09:00Z">
        <w:r w:rsidRPr="009F371A">
          <w:rPr>
            <w:lang w:val="en-GB"/>
          </w:rPr>
          <w:t xml:space="preserve">This extension does not provide additional </w:t>
        </w:r>
        <w:proofErr w:type="spellStart"/>
        <w:r>
          <w:rPr>
            <w:lang w:val="en-GB"/>
          </w:rPr>
          <w:t>instantiators</w:t>
        </w:r>
        <w:proofErr w:type="spellEnd"/>
        <w:r>
          <w:rPr>
            <w:lang w:val="en-GB"/>
          </w:rPr>
          <w:t>.</w:t>
        </w:r>
      </w:ins>
    </w:p>
    <w:p w14:paraId="549471DA" w14:textId="77777777" w:rsidR="00B3005D" w:rsidRPr="00B3005D" w:rsidRDefault="00B3005D">
      <w:pPr>
        <w:rPr>
          <w:ins w:id="1301" w:author="Holger Eichelberger" w:date="2024-08-15T09:13:00Z"/>
          <w:lang w:val="en-GB"/>
          <w:rPrChange w:id="1302" w:author="Holger Eichelberger" w:date="2024-08-15T09:15:00Z">
            <w:rPr>
              <w:ins w:id="1303" w:author="Holger Eichelberger" w:date="2024-08-15T09:13:00Z"/>
            </w:rPr>
          </w:rPrChange>
        </w:rPr>
        <w:pPrChange w:id="1304" w:author="Holger Eichelberger" w:date="2024-08-15T09:13:00Z">
          <w:pPr>
            <w:pStyle w:val="Heading2"/>
          </w:pPr>
        </w:pPrChange>
      </w:pPr>
    </w:p>
    <w:p w14:paraId="3B1E9C0D" w14:textId="77777777" w:rsidR="00B3005D" w:rsidRPr="00B3005D" w:rsidRDefault="00B3005D">
      <w:pPr>
        <w:rPr>
          <w:lang w:val="en-GB"/>
        </w:rPr>
        <w:pPrChange w:id="1305" w:author="Holger Eichelberger" w:date="2024-08-15T09:13:00Z">
          <w:pPr>
            <w:pStyle w:val="ListParagraph"/>
            <w:numPr>
              <w:numId w:val="11"/>
            </w:numPr>
            <w:ind w:hanging="360"/>
          </w:pPr>
        </w:pPrChange>
      </w:pPr>
    </w:p>
    <w:p w14:paraId="1B323337" w14:textId="77777777" w:rsidR="00A03E0B" w:rsidRDefault="00A03E0B" w:rsidP="00A03E0B">
      <w:pPr>
        <w:pStyle w:val="Heading1"/>
        <w:rPr>
          <w:lang w:val="en-GB"/>
        </w:rPr>
      </w:pPr>
      <w:bookmarkStart w:id="1306" w:name="_Ref485885373"/>
      <w:bookmarkStart w:id="1307" w:name="_Toc174609735"/>
      <w:r>
        <w:rPr>
          <w:lang w:val="en-GB"/>
        </w:rPr>
        <w:lastRenderedPageBreak/>
        <w:t>How to ...?</w:t>
      </w:r>
      <w:bookmarkEnd w:id="1306"/>
      <w:bookmarkEnd w:id="1307"/>
    </w:p>
    <w:p w14:paraId="6FE392C1" w14:textId="79DC0815" w:rsidR="00A03E0B" w:rsidRDefault="00A03E0B" w:rsidP="00A03E0B">
      <w:pPr>
        <w:rPr>
          <w:lang w:val="en-GB"/>
        </w:rPr>
      </w:pPr>
      <w:r>
        <w:rPr>
          <w:lang w:val="en-GB"/>
        </w:rPr>
        <w:t>Learning a new language is frequently simplified if examples are provided. This is in particular true for languages which include a rich library of operations. In addition to the illustrating examples shown in the VIL specification [</w:t>
      </w:r>
      <w:r w:rsidR="001B5399" w:rsidRPr="001B5399">
        <w:rPr>
          <w:lang w:val="en-GB"/>
        </w:rPr>
        <w:t>4</w:t>
      </w:r>
      <w:r>
        <w:rPr>
          <w:lang w:val="en-GB"/>
        </w:rPr>
        <w:t>] and in this document, we will discuss a collection of typical application patterns related to the default VIL extensions in this section. In particular, this section is meant to be a living document, i.e., this section will be extended over time and is not intended to be comprehensive at the moment.</w:t>
      </w:r>
    </w:p>
    <w:p w14:paraId="0881E4C9" w14:textId="77777777" w:rsidR="00A03E0B" w:rsidRDefault="00A03E0B" w:rsidP="00A03E0B">
      <w:pPr>
        <w:pStyle w:val="Heading2"/>
        <w:rPr>
          <w:lang w:val="en-GB"/>
        </w:rPr>
      </w:pPr>
      <w:bookmarkStart w:id="1308" w:name="_Toc174609736"/>
      <w:r>
        <w:rPr>
          <w:lang w:val="en-GB"/>
        </w:rPr>
        <w:t>VIL</w:t>
      </w:r>
      <w:bookmarkEnd w:id="1308"/>
    </w:p>
    <w:p w14:paraId="7A32B16E" w14:textId="77777777" w:rsidR="00A03E0B" w:rsidRDefault="00A03E0B" w:rsidP="00A03E0B">
      <w:pPr>
        <w:pStyle w:val="Heading3"/>
        <w:rPr>
          <w:lang w:val="en-GB"/>
        </w:rPr>
      </w:pPr>
      <w:bookmarkStart w:id="1309" w:name="_Toc174609737"/>
      <w:proofErr w:type="spellStart"/>
      <w:r w:rsidRPr="00107A4A">
        <w:rPr>
          <w:rStyle w:val="Heading3Char"/>
        </w:rPr>
        <w:t>Modifying</w:t>
      </w:r>
      <w:proofErr w:type="spellEnd"/>
      <w:r w:rsidRPr="00A749B6">
        <w:rPr>
          <w:b w:val="0"/>
          <w:lang w:val="en-US"/>
        </w:rPr>
        <w:t xml:space="preserve"> </w:t>
      </w:r>
      <w:r w:rsidR="00DB78CE" w:rsidRPr="00DB78CE">
        <w:rPr>
          <w:lang w:val="en-US"/>
        </w:rPr>
        <w:t>Java</w:t>
      </w:r>
      <w:r w:rsidR="00DB78CE">
        <w:rPr>
          <w:b w:val="0"/>
          <w:lang w:val="en-US"/>
        </w:rPr>
        <w:t xml:space="preserve"> </w:t>
      </w:r>
      <w:r>
        <w:rPr>
          <w:lang w:val="en-US"/>
        </w:rPr>
        <w:t>namespaces</w:t>
      </w:r>
      <w:bookmarkEnd w:id="1309"/>
    </w:p>
    <w:p w14:paraId="05CDD4EE" w14:textId="77777777" w:rsidR="00A03E0B" w:rsidRDefault="00A03E0B" w:rsidP="00A03E0B">
      <w:pPr>
        <w:rPr>
          <w:lang w:val="en-US"/>
        </w:rPr>
      </w:pPr>
      <w:r>
        <w:rPr>
          <w:lang w:val="en-US"/>
        </w:rPr>
        <w:t xml:space="preserve">After a copy operation it can occur that some namespaces need modification because the path has changed. Let’s assume we have a package called “test” in our </w:t>
      </w:r>
      <w:proofErr w:type="spellStart"/>
      <w:r w:rsidRPr="0092171D">
        <w:rPr>
          <w:rFonts w:ascii="Courier New" w:hAnsi="Courier New" w:cs="Courier New"/>
          <w:sz w:val="22"/>
          <w:szCs w:val="22"/>
          <w:lang w:val="en-US"/>
        </w:rPr>
        <w:t>src</w:t>
      </w:r>
      <w:proofErr w:type="spellEnd"/>
      <w:r>
        <w:rPr>
          <w:lang w:val="en-US"/>
        </w:rPr>
        <w:t xml:space="preserve"> folder and we want to copy it into a new package that contains the name of the project. This modification can be achieved by the following code: </w:t>
      </w:r>
    </w:p>
    <w:p w14:paraId="446E6DA0" w14:textId="77777777" w:rsidR="00A03E0B" w:rsidRPr="00B94FFD" w:rsidRDefault="00A03E0B" w:rsidP="00A03E0B">
      <w:pPr>
        <w:autoSpaceDE w:val="0"/>
        <w:autoSpaceDN w:val="0"/>
        <w:adjustRightInd w:val="0"/>
        <w:spacing w:after="0"/>
        <w:jc w:val="left"/>
        <w:rPr>
          <w:rFonts w:ascii="Courier New" w:hAnsi="Courier New" w:cs="Courier New"/>
          <w:sz w:val="22"/>
          <w:szCs w:val="22"/>
          <w:lang w:val="en-US"/>
        </w:rPr>
      </w:pPr>
      <w:proofErr w:type="spellStart"/>
      <w:proofErr w:type="gramStart"/>
      <w:r w:rsidRPr="00B94FFD">
        <w:rPr>
          <w:rFonts w:ascii="Courier New" w:hAnsi="Courier New" w:cs="Courier New"/>
          <w:color w:val="000000"/>
          <w:sz w:val="22"/>
          <w:szCs w:val="22"/>
          <w:lang w:val="en-US"/>
        </w:rPr>
        <w:t>postCopy</w:t>
      </w:r>
      <w:proofErr w:type="spellEnd"/>
      <w:r w:rsidRPr="00B94FFD">
        <w:rPr>
          <w:rFonts w:ascii="Courier New" w:hAnsi="Courier New" w:cs="Courier New"/>
          <w:color w:val="000000"/>
          <w:sz w:val="22"/>
          <w:szCs w:val="22"/>
          <w:lang w:val="en-US"/>
        </w:rPr>
        <w:t>(</w:t>
      </w:r>
      <w:proofErr w:type="spellStart"/>
      <w:proofErr w:type="gramEnd"/>
      <w:r w:rsidRPr="00B94FFD">
        <w:rPr>
          <w:rFonts w:ascii="Courier New" w:hAnsi="Courier New" w:cs="Courier New"/>
          <w:color w:val="000000"/>
          <w:sz w:val="22"/>
          <w:szCs w:val="22"/>
          <w:lang w:val="en-US"/>
        </w:rPr>
        <w:t>JavaFileArtifact</w:t>
      </w:r>
      <w:proofErr w:type="spellEnd"/>
      <w:r w:rsidRPr="00B94FFD">
        <w:rPr>
          <w:rFonts w:ascii="Courier New" w:hAnsi="Courier New" w:cs="Courier New"/>
          <w:color w:val="000000"/>
          <w:sz w:val="22"/>
          <w:szCs w:val="22"/>
          <w:lang w:val="en-US"/>
        </w:rPr>
        <w:t xml:space="preserve"> j, String </w:t>
      </w:r>
      <w:proofErr w:type="spellStart"/>
      <w:r>
        <w:rPr>
          <w:rFonts w:ascii="Courier New" w:hAnsi="Courier New" w:cs="Courier New"/>
          <w:color w:val="000000"/>
          <w:sz w:val="22"/>
          <w:szCs w:val="22"/>
          <w:lang w:val="en-US"/>
        </w:rPr>
        <w:t>base</w:t>
      </w:r>
      <w:proofErr w:type="spellEnd"/>
      <w:r w:rsidRPr="00B94FFD">
        <w:rPr>
          <w:rFonts w:ascii="Courier New" w:hAnsi="Courier New" w:cs="Courier New"/>
          <w:color w:val="000000"/>
          <w:sz w:val="22"/>
          <w:szCs w:val="22"/>
          <w:lang w:val="en-US"/>
        </w:rPr>
        <w:t>) = : {</w:t>
      </w:r>
    </w:p>
    <w:p w14:paraId="5B7071AF" w14:textId="77777777" w:rsidR="00A03E0B" w:rsidRPr="00B94FFD" w:rsidRDefault="00A03E0B" w:rsidP="00A03E0B">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spellStart"/>
      <w:proofErr w:type="gramStart"/>
      <w:r w:rsidRPr="00B94FFD">
        <w:rPr>
          <w:rFonts w:ascii="Courier New" w:hAnsi="Courier New" w:cs="Courier New"/>
          <w:color w:val="000000"/>
          <w:sz w:val="22"/>
          <w:szCs w:val="22"/>
          <w:lang w:val="en-US"/>
        </w:rPr>
        <w:t>j.modifyNamespace</w:t>
      </w:r>
      <w:proofErr w:type="spellEnd"/>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14:paraId="03C62942" w14:textId="77777777" w:rsidR="00A03E0B" w:rsidRDefault="00A03E0B" w:rsidP="00A03E0B">
      <w:pPr>
        <w:rPr>
          <w:lang w:val="en-US"/>
        </w:rPr>
      </w:pPr>
      <w:r w:rsidRPr="00A749B6">
        <w:rPr>
          <w:rFonts w:ascii="Courier New" w:hAnsi="Courier New" w:cs="Courier New"/>
          <w:color w:val="000000"/>
          <w:sz w:val="22"/>
          <w:szCs w:val="22"/>
          <w:lang w:val="en-US"/>
        </w:rPr>
        <w:t>}</w:t>
      </w:r>
    </w:p>
    <w:p w14:paraId="642984EB" w14:textId="77777777" w:rsidR="00A03E0B" w:rsidRDefault="00A03E0B" w:rsidP="00A03E0B">
      <w:pPr>
        <w:rPr>
          <w:lang w:val="en-US"/>
        </w:rPr>
      </w:pPr>
    </w:p>
    <w:p w14:paraId="27DD1133" w14:textId="77777777" w:rsidR="00A03E0B" w:rsidRPr="00B94FFD" w:rsidRDefault="00A03E0B" w:rsidP="00A03E0B">
      <w:pPr>
        <w:spacing w:after="0"/>
        <w:rPr>
          <w:rFonts w:ascii="Courier New" w:hAnsi="Courier New" w:cs="Courier New"/>
          <w:color w:val="000000"/>
          <w:sz w:val="22"/>
          <w:szCs w:val="22"/>
          <w:lang w:val="en-US"/>
        </w:rPr>
      </w:pPr>
      <w:proofErr w:type="spellStart"/>
      <w:proofErr w:type="gramStart"/>
      <w:r w:rsidRPr="00B94FFD">
        <w:rPr>
          <w:rFonts w:ascii="Courier New" w:hAnsi="Courier New" w:cs="Courier New"/>
          <w:color w:val="000000"/>
          <w:sz w:val="22"/>
          <w:szCs w:val="22"/>
          <w:lang w:val="en-US"/>
        </w:rPr>
        <w:t>doCopy</w:t>
      </w:r>
      <w:proofErr w:type="spellEnd"/>
      <w:r w:rsidRPr="00B94FFD">
        <w:rPr>
          <w:rFonts w:ascii="Courier New" w:hAnsi="Courier New" w:cs="Courier New"/>
          <w:color w:val="000000"/>
          <w:sz w:val="22"/>
          <w:szCs w:val="22"/>
          <w:lang w:val="en-US"/>
        </w:rPr>
        <w:t>(</w:t>
      </w:r>
      <w:proofErr w:type="gramEnd"/>
      <w:r w:rsidRPr="00B94FFD">
        <w:rPr>
          <w:rFonts w:ascii="Courier New" w:hAnsi="Courier New" w:cs="Courier New"/>
          <w:color w:val="000000"/>
          <w:sz w:val="22"/>
          <w:szCs w:val="22"/>
          <w:lang w:val="en-US"/>
        </w:rPr>
        <w:t xml:space="preserve">String </w:t>
      </w:r>
      <w:proofErr w:type="spellStart"/>
      <w:r w:rsidRPr="00B94FFD">
        <w:rPr>
          <w:rFonts w:ascii="Courier New" w:hAnsi="Courier New" w:cs="Courier New"/>
          <w:color w:val="000000"/>
          <w:sz w:val="22"/>
          <w:szCs w:val="22"/>
          <w:lang w:val="en-US"/>
        </w:rPr>
        <w:t>base</w:t>
      </w:r>
      <w:proofErr w:type="spellEnd"/>
      <w:r w:rsidRPr="00B94FFD">
        <w:rPr>
          <w:rFonts w:ascii="Courier New" w:hAnsi="Courier New" w:cs="Courier New"/>
          <w:color w:val="000000"/>
          <w:sz w:val="22"/>
          <w:szCs w:val="22"/>
          <w:lang w:val="en-US"/>
        </w:rPr>
        <w:t>) = “$target/</w:t>
      </w:r>
      <w:proofErr w:type="spellStart"/>
      <w:r>
        <w:rPr>
          <w:rFonts w:ascii="Courier New" w:hAnsi="Courier New" w:cs="Courier New"/>
          <w:color w:val="000000"/>
          <w:sz w:val="22"/>
          <w:szCs w:val="22"/>
          <w:lang w:val="en-US"/>
        </w:rPr>
        <w:t>src</w:t>
      </w:r>
      <w:proofErr w:type="spellEnd"/>
      <w:r>
        <w:rPr>
          <w:rFonts w:ascii="Courier New" w:hAnsi="Courier New" w:cs="Courier New"/>
          <w:color w:val="000000"/>
          <w:sz w:val="22"/>
          <w:szCs w:val="22"/>
          <w:lang w:val="en-US"/>
        </w:rPr>
        <w:t>/</w:t>
      </w:r>
      <w:r w:rsidRPr="00B94FFD">
        <w:rPr>
          <w:rFonts w:ascii="Courier New" w:hAnsi="Courier New" w:cs="Courier New"/>
          <w:color w:val="000000"/>
          <w:sz w:val="22"/>
          <w:szCs w:val="22"/>
          <w:lang w:val="en-US"/>
        </w:rPr>
        <w:t xml:space="preserve">$base/**/*.java“ : </w:t>
      </w:r>
    </w:p>
    <w:p w14:paraId="66E9A598" w14:textId="77777777" w:rsidR="00A03E0B" w:rsidRPr="00B94FFD"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w:t>
      </w:r>
      <w:proofErr w:type="spellStart"/>
      <w:r>
        <w:rPr>
          <w:rFonts w:ascii="Courier New" w:hAnsi="Courier New" w:cs="Courier New"/>
          <w:color w:val="000000"/>
          <w:sz w:val="22"/>
          <w:szCs w:val="22"/>
          <w:lang w:val="en-US"/>
        </w:rPr>
        <w:t>src</w:t>
      </w:r>
      <w:proofErr w:type="spellEnd"/>
      <w:r w:rsidRPr="00B94FFD">
        <w:rPr>
          <w:rFonts w:ascii="Courier New" w:hAnsi="Courier New" w:cs="Courier New"/>
          <w:color w:val="000000"/>
          <w:sz w:val="22"/>
          <w:szCs w:val="22"/>
          <w:lang w:val="en-US"/>
        </w:rPr>
        <w:t>/**/</w:t>
      </w:r>
      <w:proofErr w:type="gramStart"/>
      <w:r w:rsidRPr="00B94FFD">
        <w:rPr>
          <w:rFonts w:ascii="Courier New" w:hAnsi="Courier New" w:cs="Courier New"/>
          <w:color w:val="000000"/>
          <w:sz w:val="22"/>
          <w:szCs w:val="22"/>
          <w:lang w:val="en-US"/>
        </w:rPr>
        <w:t>*.java“ {</w:t>
      </w:r>
      <w:proofErr w:type="gramEnd"/>
    </w:p>
    <w:p w14:paraId="2C82B0C8" w14:textId="77777777" w:rsidR="00A03E0B" w:rsidRDefault="00A03E0B" w:rsidP="00A03E0B">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r>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14:paraId="2CC4A619" w14:textId="77777777" w:rsidR="00A03E0B" w:rsidRPr="00B94FFD"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spellStart"/>
      <w:proofErr w:type="gramStart"/>
      <w:r>
        <w:rPr>
          <w:rFonts w:ascii="Courier New" w:hAnsi="Courier New" w:cs="Courier New"/>
          <w:color w:val="000000"/>
          <w:sz w:val="22"/>
          <w:szCs w:val="22"/>
          <w:lang w:val="en-US"/>
        </w:rPr>
        <w:t>postCopy</w:t>
      </w:r>
      <w:proofErr w:type="spellEnd"/>
      <w:r>
        <w:rPr>
          <w:rFonts w:ascii="Courier New" w:hAnsi="Courier New" w:cs="Courier New"/>
          <w:color w:val="000000"/>
          <w:sz w:val="22"/>
          <w:szCs w:val="22"/>
          <w:lang w:val="en-US"/>
        </w:rPr>
        <w:t>(</w:t>
      </w:r>
      <w:proofErr w:type="gramEnd"/>
      <w:r>
        <w:rPr>
          <w:rFonts w:ascii="Courier New" w:hAnsi="Courier New" w:cs="Courier New"/>
          <w:color w:val="000000"/>
          <w:sz w:val="22"/>
          <w:szCs w:val="22"/>
          <w:lang w:val="en-US"/>
        </w:rPr>
        <w:t>TO, base);</w:t>
      </w:r>
    </w:p>
    <w:p w14:paraId="0F24E4D4" w14:textId="77777777" w:rsidR="00A03E0B" w:rsidRPr="00A749B6" w:rsidRDefault="00A03E0B" w:rsidP="00A03E0B">
      <w:pPr>
        <w:rPr>
          <w:lang w:val="en-US"/>
        </w:rPr>
      </w:pPr>
      <w:r w:rsidRPr="00B94FFD">
        <w:rPr>
          <w:rFonts w:ascii="Courier New" w:hAnsi="Courier New" w:cs="Courier New"/>
          <w:color w:val="000000"/>
          <w:sz w:val="22"/>
          <w:szCs w:val="22"/>
          <w:lang w:val="en-US"/>
        </w:rPr>
        <w:t>}</w:t>
      </w:r>
    </w:p>
    <w:p w14:paraId="156B4108" w14:textId="77777777" w:rsidR="00A03E0B" w:rsidRDefault="00A03E0B" w:rsidP="00A03E0B">
      <w:pPr>
        <w:pStyle w:val="Heading3"/>
        <w:rPr>
          <w:lang w:val="en-GB"/>
        </w:rPr>
      </w:pPr>
      <w:bookmarkStart w:id="1310" w:name="_Toc174609738"/>
      <w:r>
        <w:rPr>
          <w:lang w:val="en-GB"/>
        </w:rPr>
        <w:t>Running XVCL</w:t>
      </w:r>
      <w:bookmarkEnd w:id="1310"/>
    </w:p>
    <w:p w14:paraId="4EAA833B" w14:textId="12F326EE" w:rsidR="00A03E0B" w:rsidRDefault="00A03E0B" w:rsidP="00A03E0B">
      <w:pPr>
        <w:rPr>
          <w:lang w:val="en-GB"/>
        </w:rPr>
      </w:pPr>
      <w:r>
        <w:rPr>
          <w:lang w:val="en-GB"/>
        </w:rPr>
        <w:t xml:space="preserve">As described in Section </w:t>
      </w:r>
      <w:r>
        <w:rPr>
          <w:lang w:val="en-GB"/>
        </w:rPr>
        <w:fldChar w:fldCharType="begin"/>
      </w:r>
      <w:r>
        <w:rPr>
          <w:lang w:val="en-GB"/>
        </w:rPr>
        <w:instrText xml:space="preserve"> REF _Ref393271276 \r \h </w:instrText>
      </w:r>
      <w:r>
        <w:rPr>
          <w:lang w:val="en-GB"/>
        </w:rPr>
      </w:r>
      <w:r>
        <w:rPr>
          <w:lang w:val="en-GB"/>
        </w:rPr>
        <w:fldChar w:fldCharType="separate"/>
      </w:r>
      <w:ins w:id="1311" w:author="Holger Eichelberger" w:date="2024-08-19T09:56:00Z">
        <w:r w:rsidR="002A0807">
          <w:rPr>
            <w:lang w:val="en-GB"/>
          </w:rPr>
          <w:t>2.5</w:t>
        </w:r>
      </w:ins>
      <w:del w:id="1312" w:author="Holger Eichelberger" w:date="2024-08-15T10:23:00Z">
        <w:r w:rsidR="00B8057D" w:rsidDel="009F3728">
          <w:rPr>
            <w:lang w:val="en-GB"/>
          </w:rPr>
          <w:delText>2.3</w:delText>
        </w:r>
      </w:del>
      <w:r>
        <w:rPr>
          <w:lang w:val="en-GB"/>
        </w:rPr>
        <w:fldChar w:fldCharType="end"/>
      </w:r>
      <w:r>
        <w:rPr>
          <w:lang w:val="en-GB"/>
        </w:rPr>
        <w:t>, XVCL needs a specification file to describe the instantiation of *.</w:t>
      </w:r>
      <w:proofErr w:type="spellStart"/>
      <w:r>
        <w:rPr>
          <w:lang w:val="en-GB"/>
        </w:rPr>
        <w:t>xvcl</w:t>
      </w:r>
      <w:proofErr w:type="spellEnd"/>
      <w:r>
        <w:rPr>
          <w:lang w:val="en-GB"/>
        </w:rPr>
        <w:t xml:space="preserve"> files. The best solution of handling such specification files in </w:t>
      </w:r>
      <w:proofErr w:type="spellStart"/>
      <w:r>
        <w:rPr>
          <w:lang w:val="en-GB"/>
        </w:rPr>
        <w:t>EASy</w:t>
      </w:r>
      <w:proofErr w:type="spellEnd"/>
      <w:r>
        <w:rPr>
          <w:lang w:val="en-GB"/>
        </w:rPr>
        <w:t xml:space="preserve"> is to write a template file. Then use a VIL script to instantiate this template and use the instantiated template for running XVCL. This could be done as below (script for </w:t>
      </w:r>
      <w:proofErr w:type="spellStart"/>
      <w:r>
        <w:rPr>
          <w:lang w:val="en-GB"/>
        </w:rPr>
        <w:t>self instantiation</w:t>
      </w:r>
      <w:proofErr w:type="spellEnd"/>
      <w:r>
        <w:rPr>
          <w:lang w:val="en-GB"/>
        </w:rPr>
        <w:t>):</w:t>
      </w:r>
    </w:p>
    <w:p w14:paraId="7E795887" w14:textId="77777777" w:rsidR="00A03E0B" w:rsidRDefault="00A03E0B" w:rsidP="00A03E0B">
      <w:pPr>
        <w:rPr>
          <w:b/>
          <w:lang w:val="en-GB"/>
        </w:rPr>
      </w:pPr>
      <w:r w:rsidRPr="00A749B6">
        <w:rPr>
          <w:b/>
          <w:lang w:val="en-GB"/>
        </w:rPr>
        <w:t>Template</w:t>
      </w:r>
      <w:r>
        <w:rPr>
          <w:b/>
          <w:lang w:val="en-GB"/>
        </w:rPr>
        <w:t xml:space="preserve"> of Specification File</w:t>
      </w:r>
    </w:p>
    <w:p w14:paraId="10463B0B"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b/>
          <w:color w:val="000000"/>
          <w:sz w:val="22"/>
          <w:szCs w:val="22"/>
          <w:lang w:val="en-US"/>
        </w:rPr>
        <w:t>template</w:t>
      </w: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XVCLSpecificationTemplate</w:t>
      </w:r>
      <w:proofErr w:type="spellEnd"/>
      <w:r w:rsidRPr="003A7553">
        <w:rPr>
          <w:rFonts w:ascii="Courier New" w:hAnsi="Courier New" w:cs="Courier New"/>
          <w:color w:val="000000"/>
          <w:sz w:val="22"/>
          <w:szCs w:val="22"/>
          <w:lang w:val="en-US"/>
        </w:rPr>
        <w:t>(</w:t>
      </w:r>
      <w:proofErr w:type="gramEnd"/>
      <w:r w:rsidRPr="003A7553">
        <w:rPr>
          <w:rFonts w:ascii="Courier New" w:hAnsi="Courier New" w:cs="Courier New"/>
          <w:color w:val="000000"/>
          <w:sz w:val="22"/>
          <w:szCs w:val="22"/>
          <w:lang w:val="en-US"/>
        </w:rPr>
        <w:t>Configuration config,</w:t>
      </w:r>
    </w:p>
    <w:p w14:paraId="7153BC2E"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destFile</w:t>
      </w:r>
      <w:proofErr w:type="spellEnd"/>
      <w:r w:rsidRPr="003A7553">
        <w:rPr>
          <w:rFonts w:ascii="Courier New" w:hAnsi="Courier New" w:cs="Courier New"/>
          <w:color w:val="000000"/>
          <w:sz w:val="22"/>
          <w:szCs w:val="22"/>
          <w:lang w:val="en-US"/>
        </w:rPr>
        <w:t>, Project target) {</w:t>
      </w:r>
    </w:p>
    <w:p w14:paraId="346730D7"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5C972F5"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Configuration config,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destFile</w:t>
      </w:r>
      <w:proofErr w:type="spellEnd"/>
      <w:r w:rsidRPr="003A7553">
        <w:rPr>
          <w:rFonts w:ascii="Courier New" w:hAnsi="Courier New" w:cs="Courier New"/>
          <w:color w:val="000000"/>
          <w:sz w:val="22"/>
          <w:szCs w:val="22"/>
          <w:lang w:val="en-US"/>
        </w:rPr>
        <w:t>,</w:t>
      </w:r>
    </w:p>
    <w:p w14:paraId="4C4C0C73"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Project target) {</w:t>
      </w:r>
    </w:p>
    <w:p w14:paraId="1C8683E7"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w:t>
      </w:r>
      <w:proofErr w:type="spellStart"/>
      <w:r w:rsidRPr="003A7553">
        <w:rPr>
          <w:rFonts w:ascii="Courier New" w:hAnsi="Courier New" w:cs="Courier New"/>
          <w:color w:val="000000"/>
          <w:sz w:val="22"/>
          <w:szCs w:val="22"/>
          <w:lang w:val="en-US"/>
        </w:rPr>
        <w:t>codeSourceDir</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xvcl_sources</w:t>
      </w:r>
      <w:proofErr w:type="spellEnd"/>
      <w:r w:rsidRPr="003A7553">
        <w:rPr>
          <w:rFonts w:ascii="Courier New" w:hAnsi="Courier New" w:cs="Courier New"/>
          <w:color w:val="000000"/>
          <w:sz w:val="22"/>
          <w:szCs w:val="22"/>
          <w:lang w:val="en-US"/>
        </w:rPr>
        <w:t>";</w:t>
      </w:r>
    </w:p>
    <w:p w14:paraId="6F7EEC8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src</w:t>
      </w:r>
      <w:proofErr w:type="spellEnd"/>
      <w:r w:rsidRPr="003A7553">
        <w:rPr>
          <w:rFonts w:ascii="Courier New" w:hAnsi="Courier New" w:cs="Courier New"/>
          <w:color w:val="000000"/>
          <w:sz w:val="22"/>
          <w:szCs w:val="22"/>
          <w:lang w:val="en-US"/>
        </w:rPr>
        <w:t xml:space="preserve">";        </w:t>
      </w:r>
    </w:p>
    <w:p w14:paraId="7344553F"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1F87553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14:paraId="25DDC8A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14:paraId="48683B36" w14:textId="77777777" w:rsidR="00A03E0B" w:rsidRPr="002107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21070B">
        <w:rPr>
          <w:rFonts w:ascii="Courier New" w:hAnsi="Courier New" w:cs="Courier New"/>
          <w:color w:val="000000"/>
          <w:sz w:val="22"/>
          <w:szCs w:val="22"/>
          <w:lang w:val="en-US"/>
        </w:rPr>
        <w:t>'&lt;?xml version="1.0"?&gt;'</w:t>
      </w:r>
    </w:p>
    <w:p w14:paraId="61B46074" w14:textId="77777777" w:rsidR="00A03E0B" w:rsidRPr="0021070B" w:rsidRDefault="00A03E0B" w:rsidP="00A03E0B">
      <w:pPr>
        <w:spacing w:after="0"/>
        <w:rPr>
          <w:rFonts w:ascii="Courier New" w:hAnsi="Courier New" w:cs="Courier New"/>
          <w:color w:val="000000"/>
          <w:sz w:val="22"/>
          <w:szCs w:val="22"/>
          <w:lang w:val="en-US"/>
        </w:rPr>
      </w:pPr>
      <w:r w:rsidRPr="0021070B">
        <w:rPr>
          <w:rFonts w:ascii="Courier New" w:hAnsi="Courier New" w:cs="Courier New"/>
          <w:color w:val="000000"/>
          <w:sz w:val="22"/>
          <w:szCs w:val="22"/>
          <w:lang w:val="en-US"/>
        </w:rPr>
        <w:t xml:space="preserve">    '&lt;!DOCTYPE x-frame SYSTEM "null"&gt;'</w:t>
      </w:r>
    </w:p>
    <w:p w14:paraId="5FE53A2D" w14:textId="77777777" w:rsidR="00A03E0B" w:rsidRDefault="00A03E0B" w:rsidP="00A03E0B">
      <w:pPr>
        <w:spacing w:after="0"/>
        <w:rPr>
          <w:rFonts w:ascii="Courier New" w:hAnsi="Courier New" w:cs="Courier New"/>
          <w:color w:val="000000"/>
          <w:sz w:val="22"/>
          <w:szCs w:val="22"/>
          <w:lang w:val="en-US"/>
        </w:rPr>
      </w:pPr>
      <w:r w:rsidRPr="0021070B">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'&lt;x-frame name="${</w:t>
      </w:r>
      <w:proofErr w:type="gramStart"/>
      <w:r w:rsidRPr="003A7553">
        <w:rPr>
          <w:rFonts w:ascii="Courier New" w:hAnsi="Courier New" w:cs="Courier New"/>
          <w:color w:val="000000"/>
          <w:sz w:val="22"/>
          <w:szCs w:val="22"/>
          <w:lang w:val="en-US"/>
        </w:rPr>
        <w:t>destFile.name(</w:t>
      </w:r>
      <w:proofErr w:type="gramEnd"/>
      <w:r w:rsidRPr="003A7553">
        <w:rPr>
          <w:rFonts w:ascii="Courier New" w:hAnsi="Courier New" w:cs="Courier New"/>
          <w:color w:val="000000"/>
          <w:sz w:val="22"/>
          <w:szCs w:val="22"/>
          <w:lang w:val="en-US"/>
        </w:rPr>
        <w:t>)}"</w:t>
      </w:r>
    </w:p>
    <w:p w14:paraId="77F5A9BC"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outdir</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}"&gt;'</w:t>
      </w:r>
    </w:p>
    <w:p w14:paraId="267D85E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14:paraId="3886213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for</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DecisionVariable</w:t>
      </w:r>
      <w:proofErr w:type="spellEnd"/>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dv :</w:t>
      </w:r>
      <w:proofErr w:type="gram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config.variables</w:t>
      </w:r>
      <w:proofErr w:type="spellEnd"/>
      <w:r w:rsidRPr="003A7553">
        <w:rPr>
          <w:rFonts w:ascii="Courier New" w:hAnsi="Courier New" w:cs="Courier New"/>
          <w:color w:val="000000"/>
          <w:sz w:val="22"/>
          <w:szCs w:val="22"/>
          <w:lang w:val="en-US"/>
        </w:rPr>
        <w:t>()) {</w:t>
      </w:r>
    </w:p>
    <w:p w14:paraId="0CB52D5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createVariableAssignment</w:t>
      </w:r>
      <w:proofErr w:type="spellEnd"/>
      <w:r w:rsidRPr="003A7553">
        <w:rPr>
          <w:rFonts w:ascii="Courier New" w:hAnsi="Courier New" w:cs="Courier New"/>
          <w:color w:val="000000"/>
          <w:sz w:val="22"/>
          <w:szCs w:val="22"/>
          <w:lang w:val="en-US"/>
        </w:rPr>
        <w:t>(dv);</w:t>
      </w:r>
    </w:p>
    <w:p w14:paraId="1D9883A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F00320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14:paraId="458B260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w:t>
      </w:r>
      <w:proofErr w:type="spellStart"/>
      <w:r w:rsidRPr="003A7553">
        <w:rPr>
          <w:rFonts w:ascii="Courier New" w:hAnsi="Courier New" w:cs="Courier New"/>
          <w:color w:val="000000"/>
          <w:sz w:val="22"/>
          <w:szCs w:val="22"/>
          <w:lang w:val="en-US"/>
        </w:rPr>
        <w:t>dir</w:t>
      </w:r>
      <w:proofErr w:type="spellEnd"/>
      <w:r w:rsidRPr="003A7553">
        <w:rPr>
          <w:rFonts w:ascii="Courier New" w:hAnsi="Courier New" w:cs="Courier New"/>
          <w:color w:val="000000"/>
          <w:sz w:val="22"/>
          <w:szCs w:val="22"/>
          <w:lang w:val="en-US"/>
        </w:rPr>
        <w:t>" value="${</w:t>
      </w:r>
      <w:proofErr w:type="spellStart"/>
      <w:r w:rsidRPr="003A7553">
        <w:rPr>
          <w:rFonts w:ascii="Courier New" w:hAnsi="Courier New" w:cs="Courier New"/>
          <w:color w:val="000000"/>
          <w:sz w:val="22"/>
          <w:szCs w:val="22"/>
          <w:lang w:val="en-US"/>
        </w:rPr>
        <w:t>codeSourceDir</w:t>
      </w:r>
      <w:proofErr w:type="spellEnd"/>
      <w:r w:rsidRPr="003A7553">
        <w:rPr>
          <w:rFonts w:ascii="Courier New" w:hAnsi="Courier New" w:cs="Courier New"/>
          <w:color w:val="000000"/>
          <w:sz w:val="22"/>
          <w:szCs w:val="22"/>
          <w:lang w:val="en-US"/>
        </w:rPr>
        <w:t>}"/&gt;'</w:t>
      </w:r>
    </w:p>
    <w:p w14:paraId="063DE5E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w:t>
      </w:r>
      <w:proofErr w:type="spellStart"/>
      <w:r w:rsidRPr="003A7553">
        <w:rPr>
          <w:rFonts w:ascii="Courier New" w:hAnsi="Courier New" w:cs="Courier New"/>
          <w:color w:val="000000"/>
          <w:sz w:val="22"/>
          <w:szCs w:val="22"/>
          <w:lang w:val="en-US"/>
        </w:rPr>
        <w:t>dtd</w:t>
      </w:r>
      <w:proofErr w:type="spellEnd"/>
      <w:r w:rsidRPr="003A7553">
        <w:rPr>
          <w:rFonts w:ascii="Courier New" w:hAnsi="Courier New" w:cs="Courier New"/>
          <w:color w:val="000000"/>
          <w:sz w:val="22"/>
          <w:szCs w:val="22"/>
          <w:lang w:val="en-US"/>
        </w:rPr>
        <w:t>" value="null"/&gt;'</w:t>
      </w:r>
    </w:p>
    <w:p w14:paraId="0FA8C9B3"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}"/&gt;'</w:t>
      </w:r>
    </w:p>
    <w:p w14:paraId="594E8D26"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hyperlink r:id="rId20" w:history="1">
        <w:r w:rsidRPr="003A7553">
          <w:rPr>
            <w:rFonts w:ascii="Courier New" w:hAnsi="Courier New" w:cs="Courier New"/>
            <w:color w:val="000000"/>
            <w:sz w:val="22"/>
            <w:szCs w:val="22"/>
            <w:lang w:val="en-GB"/>
          </w:rPr>
          <w:t>?@dir?\\main\\Main.xvcl</w:t>
        </w:r>
      </w:hyperlink>
    </w:p>
    <w:p w14:paraId="3589E2B1"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outfile</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codeDestination</w:t>
      </w:r>
      <w:proofErr w:type="spellEnd"/>
      <w:r w:rsidRPr="003A7553">
        <w:rPr>
          <w:rFonts w:ascii="Courier New" w:hAnsi="Courier New" w:cs="Courier New"/>
          <w:color w:val="000000"/>
          <w:sz w:val="22"/>
          <w:szCs w:val="22"/>
          <w:lang w:val="en-US"/>
        </w:rPr>
        <w:t>}\\main\\Main.java"/&gt;'</w:t>
      </w:r>
    </w:p>
    <w:p w14:paraId="05CA6BC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14:paraId="4194A195"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7E079C2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04FD976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def</w:t>
      </w: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createVariableAssignment</w:t>
      </w:r>
      <w:proofErr w:type="spellEnd"/>
      <w:r w:rsidRPr="003A7553">
        <w:rPr>
          <w:rFonts w:ascii="Courier New" w:hAnsi="Courier New" w:cs="Courier New"/>
          <w:color w:val="000000"/>
          <w:sz w:val="22"/>
          <w:szCs w:val="22"/>
          <w:lang w:val="en-US"/>
        </w:rPr>
        <w:t>(</w:t>
      </w:r>
      <w:proofErr w:type="spellStart"/>
      <w:proofErr w:type="gramEnd"/>
      <w:r w:rsidRPr="003A7553">
        <w:rPr>
          <w:rFonts w:ascii="Courier New" w:hAnsi="Courier New" w:cs="Courier New"/>
          <w:color w:val="000000"/>
          <w:sz w:val="22"/>
          <w:szCs w:val="22"/>
          <w:lang w:val="en-US"/>
        </w:rPr>
        <w:t>DecisionVariable</w:t>
      </w:r>
      <w:proofErr w:type="spellEnd"/>
      <w:r w:rsidRPr="003A7553">
        <w:rPr>
          <w:rFonts w:ascii="Courier New" w:hAnsi="Courier New" w:cs="Courier New"/>
          <w:color w:val="000000"/>
          <w:sz w:val="22"/>
          <w:szCs w:val="22"/>
          <w:lang w:val="en-US"/>
        </w:rPr>
        <w:t xml:space="preserve"> variable) {</w:t>
      </w:r>
    </w:p>
    <w:p w14:paraId="0FA4FB3F"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14:paraId="47474A4C"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value="${</w:t>
      </w:r>
      <w:proofErr w:type="spellStart"/>
      <w:proofErr w:type="gramStart"/>
      <w:r w:rsidRPr="003A7553">
        <w:rPr>
          <w:rFonts w:ascii="Courier New" w:hAnsi="Courier New" w:cs="Courier New"/>
          <w:color w:val="000000"/>
          <w:sz w:val="22"/>
          <w:szCs w:val="22"/>
          <w:lang w:val="en-US"/>
        </w:rPr>
        <w:t>variable.getValue</w:t>
      </w:r>
      <w:proofErr w:type="spellEnd"/>
      <w:proofErr w:type="gramEnd"/>
      <w:r w:rsidRPr="003A7553">
        <w:rPr>
          <w:rFonts w:ascii="Courier New" w:hAnsi="Courier New" w:cs="Courier New"/>
          <w:color w:val="000000"/>
          <w:sz w:val="22"/>
          <w:szCs w:val="22"/>
          <w:lang w:val="en-US"/>
        </w:rPr>
        <w:t>()}" /&gt;'</w:t>
      </w:r>
    </w:p>
    <w:p w14:paraId="14FA181C"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597B9D1F" w14:textId="77777777" w:rsidR="00A03E0B" w:rsidRPr="003A7553" w:rsidRDefault="00A03E0B" w:rsidP="00A03E0B">
      <w:pPr>
        <w:spacing w:after="0"/>
        <w:rPr>
          <w:rFonts w:ascii="Courier New" w:hAnsi="Courier New" w:cs="Courier New"/>
          <w:color w:val="000000"/>
          <w:sz w:val="22"/>
          <w:szCs w:val="22"/>
          <w:lang w:val="en-US"/>
        </w:rPr>
      </w:pPr>
    </w:p>
    <w:p w14:paraId="76479BE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14:paraId="3433FCFA" w14:textId="77777777" w:rsidR="00A03E0B" w:rsidRPr="00BD2B67" w:rsidRDefault="00A03E0B" w:rsidP="00A03E0B">
      <w:pPr>
        <w:rPr>
          <w:b/>
          <w:lang w:val="en-GB"/>
        </w:rPr>
      </w:pPr>
      <w:r>
        <w:rPr>
          <w:b/>
          <w:lang w:val="en-GB"/>
        </w:rPr>
        <w:t>XVCL VIL S</w:t>
      </w:r>
      <w:r w:rsidRPr="00A749B6">
        <w:rPr>
          <w:b/>
          <w:lang w:val="en-GB"/>
        </w:rPr>
        <w:t>cript</w:t>
      </w:r>
    </w:p>
    <w:p w14:paraId="497CCE93" w14:textId="77777777" w:rsidR="00A03E0B" w:rsidRDefault="00A03E0B" w:rsidP="00A03E0B">
      <w:pPr>
        <w:spacing w:after="0"/>
        <w:rPr>
          <w:rFonts w:ascii="Courier New" w:hAnsi="Courier New" w:cs="Courier New"/>
          <w:color w:val="000000"/>
          <w:sz w:val="22"/>
          <w:szCs w:val="22"/>
          <w:lang w:val="en-US"/>
        </w:rPr>
      </w:pPr>
      <w:proofErr w:type="spellStart"/>
      <w:r w:rsidRPr="003A7553">
        <w:rPr>
          <w:rFonts w:ascii="Courier New" w:hAnsi="Courier New" w:cs="Courier New"/>
          <w:b/>
          <w:color w:val="000000"/>
          <w:sz w:val="22"/>
          <w:szCs w:val="22"/>
          <w:lang w:val="en-US"/>
        </w:rPr>
        <w:t>vilScript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XVCL_Project</w:t>
      </w:r>
      <w:proofErr w:type="spellEnd"/>
      <w:r w:rsidRPr="003A7553">
        <w:rPr>
          <w:rFonts w:ascii="Courier New" w:hAnsi="Courier New" w:cs="Courier New"/>
          <w:color w:val="000000"/>
          <w:sz w:val="22"/>
          <w:szCs w:val="22"/>
          <w:lang w:val="en-US"/>
        </w:rPr>
        <w:t xml:space="preserve"> (Project source, Configuration config,</w:t>
      </w:r>
    </w:p>
    <w:p w14:paraId="540DA961"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Project target) {</w:t>
      </w:r>
    </w:p>
    <w:p w14:paraId="2B27CF1F" w14:textId="77777777" w:rsidR="00A03E0B" w:rsidRPr="003A7553" w:rsidRDefault="00A03E0B" w:rsidP="00A03E0B">
      <w:pPr>
        <w:spacing w:after="0"/>
        <w:rPr>
          <w:rFonts w:ascii="Courier New" w:hAnsi="Courier New" w:cs="Courier New"/>
          <w:color w:val="000000"/>
          <w:sz w:val="22"/>
          <w:szCs w:val="22"/>
          <w:lang w:val="en-US"/>
        </w:rPr>
      </w:pPr>
    </w:p>
    <w:p w14:paraId="3141ACC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Pr="003A7553">
        <w:rPr>
          <w:rFonts w:ascii="Courier New" w:hAnsi="Courier New" w:cs="Courier New"/>
          <w:b/>
          <w:color w:val="000000"/>
          <w:sz w:val="22"/>
          <w:szCs w:val="22"/>
          <w:lang w:val="en-US"/>
        </w:rPr>
        <w:t>version</w:t>
      </w:r>
      <w:r w:rsidRPr="003A7553">
        <w:rPr>
          <w:rFonts w:ascii="Courier New" w:hAnsi="Courier New" w:cs="Courier New"/>
          <w:color w:val="000000"/>
          <w:sz w:val="22"/>
          <w:szCs w:val="22"/>
          <w:lang w:val="en-US"/>
        </w:rPr>
        <w:t xml:space="preserve"> v0;</w:t>
      </w:r>
    </w:p>
    <w:p w14:paraId="3F8E4A4D" w14:textId="77777777" w:rsidR="00A03E0B" w:rsidRPr="003A7553" w:rsidRDefault="00A03E0B" w:rsidP="00A03E0B">
      <w:pPr>
        <w:spacing w:after="0"/>
        <w:rPr>
          <w:rFonts w:ascii="Courier New" w:hAnsi="Courier New" w:cs="Courier New"/>
          <w:color w:val="000000"/>
          <w:sz w:val="22"/>
          <w:szCs w:val="22"/>
          <w:lang w:val="en-US"/>
        </w:rPr>
      </w:pPr>
    </w:p>
    <w:p w14:paraId="50C5370D"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14:paraId="38DDC7B6" w14:textId="77777777" w:rsidR="00A03E0B" w:rsidRPr="003A7553" w:rsidRDefault="00A03E0B" w:rsidP="00A03E0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14:paraId="2F4370BA"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xml:space="preserve"> =</w:t>
      </w:r>
    </w:p>
    <w:p w14:paraId="494860B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xvcl_sources</w:t>
      </w:r>
      <w:proofErr w:type="spellEnd"/>
      <w:r w:rsidRPr="003A7553">
        <w:rPr>
          <w:rFonts w:ascii="Courier New" w:hAnsi="Courier New" w:cs="Courier New"/>
          <w:color w:val="000000"/>
          <w:sz w:val="22"/>
          <w:szCs w:val="22"/>
          <w:lang w:val="en-US"/>
        </w:rPr>
        <w:t>/0spc.xvcl";</w:t>
      </w:r>
    </w:p>
    <w:p w14:paraId="78B341D1"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spellStart"/>
      <w:proofErr w:type="gramEnd"/>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target);</w:t>
      </w:r>
    </w:p>
    <w:p w14:paraId="0FF0DA00"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25E7FB35"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proofErr w:type="gramStart"/>
      <w:r w:rsidRPr="003A7553">
        <w:rPr>
          <w:rFonts w:ascii="Courier New" w:hAnsi="Courier New" w:cs="Courier New"/>
          <w:color w:val="000000"/>
          <w:sz w:val="22"/>
          <w:szCs w:val="22"/>
          <w:lang w:val="en-US"/>
        </w:rPr>
        <w:t>vilTemplateProcessor</w:t>
      </w:r>
      <w:proofErr w:type="spellEnd"/>
      <w:r w:rsidRPr="003A7553">
        <w:rPr>
          <w:rFonts w:ascii="Courier New" w:hAnsi="Courier New" w:cs="Courier New"/>
          <w:color w:val="000000"/>
          <w:sz w:val="22"/>
          <w:szCs w:val="22"/>
          <w:lang w:val="en-US"/>
        </w:rPr>
        <w:t>(</w:t>
      </w:r>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XVCLSpecificationTemplate</w:t>
      </w:r>
      <w:proofErr w:type="spellEnd"/>
      <w:r w:rsidRPr="003A7553">
        <w:rPr>
          <w:rFonts w:ascii="Courier New" w:hAnsi="Courier New" w:cs="Courier New"/>
          <w:color w:val="000000"/>
          <w:sz w:val="22"/>
          <w:szCs w:val="22"/>
          <w:lang w:val="en-US"/>
        </w:rPr>
        <w:t>", config,</w:t>
      </w:r>
    </w:p>
    <w:p w14:paraId="4F9CE57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target=target);</w:t>
      </w:r>
    </w:p>
    <w:p w14:paraId="511CBFF4"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xvcl</w:t>
      </w:r>
      <w:proofErr w:type="spell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w:t>
      </w:r>
    </w:p>
    <w:p w14:paraId="56FCE1C9"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3E6EB64F" w14:textId="77777777" w:rsidR="00A03E0B" w:rsidRPr="003A7553" w:rsidRDefault="00A03E0B" w:rsidP="00A03E0B">
      <w:pPr>
        <w:spacing w:after="0"/>
        <w:rPr>
          <w:rFonts w:ascii="Courier New" w:hAnsi="Courier New" w:cs="Courier New"/>
          <w:color w:val="000000"/>
          <w:sz w:val="22"/>
          <w:szCs w:val="22"/>
          <w:lang w:val="en-US"/>
        </w:rPr>
      </w:pPr>
    </w:p>
    <w:p w14:paraId="3854C9D2"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spellStart"/>
      <w:proofErr w:type="gramEnd"/>
      <w:r w:rsidRPr="003A7553">
        <w:rPr>
          <w:rFonts w:ascii="Courier New" w:hAnsi="Courier New" w:cs="Courier New"/>
          <w:color w:val="000000"/>
          <w:sz w:val="22"/>
          <w:szCs w:val="22"/>
          <w:lang w:val="en-US"/>
        </w:rPr>
        <w:t>FileArtifact</w:t>
      </w:r>
      <w:proofErr w:type="spellEnd"/>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w:t>
      </w:r>
      <w:proofErr w:type="spellEnd"/>
      <w:r w:rsidRPr="003A7553">
        <w:rPr>
          <w:rFonts w:ascii="Courier New" w:hAnsi="Courier New" w:cs="Courier New"/>
          <w:color w:val="000000"/>
          <w:sz w:val="22"/>
          <w:szCs w:val="22"/>
          <w:lang w:val="en-US"/>
        </w:rPr>
        <w:t xml:space="preserve">, Project target) = </w:t>
      </w:r>
      <w:r>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14:paraId="27CF3DF4"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specificationFile.delete</w:t>
      </w:r>
      <w:proofErr w:type="spellEnd"/>
      <w:r w:rsidRPr="003A7553">
        <w:rPr>
          <w:rFonts w:ascii="Courier New" w:hAnsi="Courier New" w:cs="Courier New"/>
          <w:color w:val="000000"/>
          <w:sz w:val="22"/>
          <w:szCs w:val="22"/>
          <w:lang w:val="en-US"/>
        </w:rPr>
        <w:t>();</w:t>
      </w:r>
    </w:p>
    <w:p w14:paraId="54888A1D"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w:t>
      </w:r>
      <w:proofErr w:type="spellStart"/>
      <w:r w:rsidRPr="003A7553">
        <w:rPr>
          <w:rFonts w:ascii="Courier New" w:hAnsi="Courier New" w:cs="Courier New"/>
          <w:color w:val="000000"/>
          <w:sz w:val="22"/>
          <w:szCs w:val="22"/>
          <w:lang w:val="en-US"/>
        </w:rPr>
        <w:t>srcPath</w:t>
      </w:r>
      <w:proofErr w:type="spellEnd"/>
      <w:r w:rsidRPr="003A7553">
        <w:rPr>
          <w:rFonts w:ascii="Courier New" w:hAnsi="Courier New" w:cs="Courier New"/>
          <w:color w:val="000000"/>
          <w:sz w:val="22"/>
          <w:szCs w:val="22"/>
          <w:lang w:val="en-US"/>
        </w:rPr>
        <w:t xml:space="preserve"> = "${</w:t>
      </w:r>
      <w:proofErr w:type="spellStart"/>
      <w:proofErr w:type="gramStart"/>
      <w:r w:rsidRPr="003A7553">
        <w:rPr>
          <w:rFonts w:ascii="Courier New" w:hAnsi="Courier New" w:cs="Courier New"/>
          <w:color w:val="000000"/>
          <w:sz w:val="22"/>
          <w:szCs w:val="22"/>
          <w:lang w:val="en-US"/>
        </w:rPr>
        <w:t>target.getPath</w:t>
      </w:r>
      <w:proofErr w:type="spellEnd"/>
      <w:proofErr w:type="gramEnd"/>
      <w:r w:rsidRPr="003A7553">
        <w:rPr>
          <w:rFonts w:ascii="Courier New" w:hAnsi="Courier New" w:cs="Courier New"/>
          <w:color w:val="000000"/>
          <w:sz w:val="22"/>
          <w:szCs w:val="22"/>
          <w:lang w:val="en-US"/>
        </w:rPr>
        <w:t>()}/</w:t>
      </w:r>
      <w:proofErr w:type="spellStart"/>
      <w:r w:rsidRPr="003A7553">
        <w:rPr>
          <w:rFonts w:ascii="Courier New" w:hAnsi="Courier New" w:cs="Courier New"/>
          <w:color w:val="000000"/>
          <w:sz w:val="22"/>
          <w:szCs w:val="22"/>
          <w:lang w:val="en-US"/>
        </w:rPr>
        <w:t>src</w:t>
      </w:r>
      <w:proofErr w:type="spellEnd"/>
      <w:r w:rsidRPr="003A7553">
        <w:rPr>
          <w:rFonts w:ascii="Courier New" w:hAnsi="Courier New" w:cs="Courier New"/>
          <w:color w:val="000000"/>
          <w:sz w:val="22"/>
          <w:szCs w:val="22"/>
          <w:lang w:val="en-US"/>
        </w:rPr>
        <w:t>";</w:t>
      </w:r>
    </w:p>
    <w:p w14:paraId="15275786"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srcPath.delete</w:t>
      </w:r>
      <w:proofErr w:type="spellEnd"/>
      <w:r w:rsidRPr="003A7553">
        <w:rPr>
          <w:rFonts w:ascii="Courier New" w:hAnsi="Courier New" w:cs="Courier New"/>
          <w:color w:val="000000"/>
          <w:sz w:val="22"/>
          <w:szCs w:val="22"/>
          <w:lang w:val="en-US"/>
        </w:rPr>
        <w:t>();</w:t>
      </w:r>
    </w:p>
    <w:p w14:paraId="2155731E"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spellStart"/>
      <w:r w:rsidRPr="003A7553">
        <w:rPr>
          <w:rFonts w:ascii="Courier New" w:hAnsi="Courier New" w:cs="Courier New"/>
          <w:color w:val="000000"/>
          <w:sz w:val="22"/>
          <w:szCs w:val="22"/>
          <w:lang w:val="en-US"/>
        </w:rPr>
        <w:t>srcPath.mkdir</w:t>
      </w:r>
      <w:proofErr w:type="spellEnd"/>
      <w:r w:rsidRPr="003A7553">
        <w:rPr>
          <w:rFonts w:ascii="Courier New" w:hAnsi="Courier New" w:cs="Courier New"/>
          <w:color w:val="000000"/>
          <w:sz w:val="22"/>
          <w:szCs w:val="22"/>
          <w:lang w:val="en-US"/>
        </w:rPr>
        <w:t>();</w:t>
      </w:r>
    </w:p>
    <w:p w14:paraId="662E0BA8" w14:textId="77777777" w:rsidR="00A03E0B" w:rsidRPr="003A7553"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14:paraId="0F8209FF" w14:textId="77777777" w:rsidR="00A03E0B" w:rsidRDefault="00A03E0B" w:rsidP="00A03E0B">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14:paraId="0AC62693" w14:textId="77777777" w:rsidR="00A03E0B" w:rsidRDefault="00A03E0B" w:rsidP="00A03E0B">
      <w:pPr>
        <w:pStyle w:val="Heading2"/>
        <w:rPr>
          <w:lang w:val="en-GB"/>
        </w:rPr>
      </w:pPr>
      <w:bookmarkStart w:id="1313" w:name="_Toc174609739"/>
      <w:r>
        <w:rPr>
          <w:lang w:val="en-GB"/>
        </w:rPr>
        <w:t>VIL Template Language</w:t>
      </w:r>
      <w:bookmarkEnd w:id="1313"/>
    </w:p>
    <w:p w14:paraId="6EC28BF3" w14:textId="0290A54A" w:rsidR="00A03E0B" w:rsidRDefault="00A03E0B" w:rsidP="00A03E0B">
      <w:pPr>
        <w:rPr>
          <w:lang w:val="en-GB"/>
        </w:rPr>
      </w:pPr>
      <w:r>
        <w:rPr>
          <w:lang w:val="en-GB"/>
        </w:rPr>
        <w:t>In this section we will discuss some patterns for the VIL template language.</w:t>
      </w:r>
      <w:r w:rsidR="00DB78CE">
        <w:rPr>
          <w:lang w:val="en-GB"/>
        </w:rPr>
        <w:t xml:space="preserve"> Currently, we identified only language-independent how-to hints documented in [</w:t>
      </w:r>
      <w:r w:rsidR="00DC759B" w:rsidRPr="0021070B">
        <w:rPr>
          <w:lang w:val="en-GB"/>
        </w:rPr>
        <w:t>4</w:t>
      </w:r>
      <w:r w:rsidR="00DB78CE">
        <w:rPr>
          <w:lang w:val="en-GB"/>
        </w:rPr>
        <w:t>].</w:t>
      </w:r>
    </w:p>
    <w:p w14:paraId="387FCC1C" w14:textId="77777777" w:rsidR="00A03E0B" w:rsidRDefault="00A03E0B" w:rsidP="00A03E0B">
      <w:pPr>
        <w:pStyle w:val="Heading2"/>
        <w:rPr>
          <w:lang w:val="en-GB"/>
        </w:rPr>
      </w:pPr>
      <w:bookmarkStart w:id="1314" w:name="_Toc174609740"/>
      <w:r>
        <w:rPr>
          <w:lang w:val="en-GB"/>
        </w:rPr>
        <w:t>All VIL languages</w:t>
      </w:r>
      <w:bookmarkEnd w:id="1314"/>
    </w:p>
    <w:p w14:paraId="19C61821" w14:textId="77777777" w:rsidR="00A03E0B" w:rsidRDefault="00A03E0B" w:rsidP="00A03E0B">
      <w:pPr>
        <w:rPr>
          <w:lang w:val="en-GB"/>
        </w:rPr>
      </w:pPr>
      <w:r>
        <w:rPr>
          <w:lang w:val="en-GB"/>
        </w:rPr>
        <w:t>In this section, we summarize some patterns applicable to both languages (in order to avoid repetitions).</w:t>
      </w:r>
    </w:p>
    <w:p w14:paraId="5F98682D" w14:textId="77777777" w:rsidR="00A03E0B" w:rsidRDefault="00A03E0B" w:rsidP="00A03E0B">
      <w:pPr>
        <w:pStyle w:val="Heading3"/>
        <w:rPr>
          <w:lang w:val="en-US"/>
        </w:rPr>
      </w:pPr>
      <w:bookmarkStart w:id="1315" w:name="_Ref434519883"/>
      <w:bookmarkStart w:id="1316" w:name="_Toc174609741"/>
      <w:r>
        <w:rPr>
          <w:lang w:val="en-US"/>
        </w:rPr>
        <w:t>How to remove Java c</w:t>
      </w:r>
      <w:r w:rsidRPr="00D35199">
        <w:rPr>
          <w:lang w:val="en-US"/>
        </w:rPr>
        <w:t>alls</w:t>
      </w:r>
      <w:bookmarkEnd w:id="1315"/>
      <w:bookmarkEnd w:id="1316"/>
    </w:p>
    <w:p w14:paraId="74E17D68" w14:textId="77777777" w:rsidR="00A03E0B" w:rsidRDefault="00A03E0B" w:rsidP="00A03E0B">
      <w:pPr>
        <w:rPr>
          <w:lang w:val="en-US"/>
        </w:rPr>
      </w:pPr>
      <w:r w:rsidRPr="00D35199">
        <w:rPr>
          <w:lang w:val="en-US"/>
        </w:rPr>
        <w:t xml:space="preserve">Sometimes you </w:t>
      </w:r>
      <w:r>
        <w:rPr>
          <w:lang w:val="en-US"/>
        </w:rPr>
        <w:t xml:space="preserve">may </w:t>
      </w:r>
      <w:r w:rsidRPr="00D35199">
        <w:rPr>
          <w:lang w:val="en-US"/>
        </w:rPr>
        <w:t xml:space="preserve">want to remove some java calls (i.e. </w:t>
      </w:r>
      <w:r>
        <w:rPr>
          <w:lang w:val="en-US"/>
        </w:rPr>
        <w:t xml:space="preserve">logging outputs). Let’s assume that our application uses the class </w:t>
      </w:r>
      <w:proofErr w:type="spellStart"/>
      <w:r w:rsidRPr="007E4224">
        <w:rPr>
          <w:rFonts w:ascii="Courier New" w:hAnsi="Courier New" w:cs="Courier New"/>
          <w:lang w:val="en-US"/>
        </w:rPr>
        <w:t>EASyLogger</w:t>
      </w:r>
      <w:proofErr w:type="spellEnd"/>
      <w:r>
        <w:rPr>
          <w:lang w:val="en-US"/>
        </w:rPr>
        <w:t xml:space="preserve"> and we want to remove all warning log calls. </w:t>
      </w:r>
    </w:p>
    <w:p w14:paraId="0994F0AD" w14:textId="77777777" w:rsidR="00A03E0B" w:rsidRDefault="00A03E0B" w:rsidP="00A03E0B">
      <w:pPr>
        <w:rPr>
          <w:lang w:val="en-US"/>
        </w:rPr>
      </w:pPr>
      <w:r>
        <w:rPr>
          <w:lang w:val="en-US"/>
        </w:rPr>
        <w:lastRenderedPageBreak/>
        <w:t xml:space="preserve">Please note that you need to specify the </w:t>
      </w:r>
      <w:proofErr w:type="spellStart"/>
      <w:r>
        <w:rPr>
          <w:lang w:val="en-US"/>
        </w:rPr>
        <w:t>classpath</w:t>
      </w:r>
      <w:proofErr w:type="spellEnd"/>
      <w:r>
        <w:rPr>
          <w:lang w:val="en-US"/>
        </w:rPr>
        <w:t xml:space="preserve"> in order for deletions to take place because the type bindings of the related calls need to be resolved properly. </w:t>
      </w:r>
      <w:proofErr w:type="gramStart"/>
      <w:r>
        <w:rPr>
          <w:lang w:val="en-US"/>
        </w:rPr>
        <w:t>Therefore</w:t>
      </w:r>
      <w:proofErr w:type="gramEnd"/>
      <w:r>
        <w:rPr>
          <w:lang w:val="en-US"/>
        </w:rPr>
        <w:t xml:space="preserve"> you can set the </w:t>
      </w:r>
      <w:proofErr w:type="spellStart"/>
      <w:r>
        <w:rPr>
          <w:lang w:val="en-US"/>
        </w:rPr>
        <w:t>classpath</w:t>
      </w:r>
      <w:proofErr w:type="spellEnd"/>
      <w:r>
        <w:rPr>
          <w:lang w:val="en-US"/>
        </w:rPr>
        <w:t xml:space="preserve"> directly within VIL. Currently, there are three different ways to specify the </w:t>
      </w:r>
      <w:proofErr w:type="spellStart"/>
      <w:r>
        <w:rPr>
          <w:lang w:val="en-US"/>
        </w:rPr>
        <w:t>classpath</w:t>
      </w:r>
      <w:proofErr w:type="spellEnd"/>
      <w:r>
        <w:rPr>
          <w:lang w:val="en-US"/>
        </w:rPr>
        <w:t xml:space="preserve">. You can specify the </w:t>
      </w:r>
      <w:proofErr w:type="spellStart"/>
      <w:r>
        <w:rPr>
          <w:lang w:val="en-US"/>
        </w:rPr>
        <w:t>classpath</w:t>
      </w:r>
      <w:proofErr w:type="spellEnd"/>
      <w:r>
        <w:rPr>
          <w:lang w:val="en-US"/>
        </w:rPr>
        <w:t xml:space="preserve"> as string, set of string or set of </w:t>
      </w:r>
      <w:proofErr w:type="gramStart"/>
      <w:r>
        <w:rPr>
          <w:lang w:val="en-US"/>
        </w:rPr>
        <w:t>path</w:t>
      </w:r>
      <w:proofErr w:type="gramEnd"/>
      <w:r>
        <w:rPr>
          <w:lang w:val="en-US"/>
        </w:rPr>
        <w:t xml:space="preserve"> as we show below.</w:t>
      </w:r>
    </w:p>
    <w:p w14:paraId="31E1D3EC" w14:textId="77777777" w:rsidR="00A03E0B" w:rsidRDefault="00A03E0B" w:rsidP="00A03E0B">
      <w:pPr>
        <w:spacing w:after="160" w:line="259" w:lineRule="auto"/>
        <w:jc w:val="left"/>
        <w:rPr>
          <w:b/>
          <w:lang w:val="en-US"/>
        </w:rPr>
      </w:pPr>
      <w:proofErr w:type="spellStart"/>
      <w:r w:rsidRPr="007E4224">
        <w:rPr>
          <w:b/>
          <w:lang w:val="en-US"/>
        </w:rPr>
        <w:t>Classpath</w:t>
      </w:r>
      <w:proofErr w:type="spellEnd"/>
      <w:r w:rsidRPr="007E4224">
        <w:rPr>
          <w:b/>
          <w:lang w:val="en-US"/>
        </w:rPr>
        <w:t xml:space="preserve"> as set of </w:t>
      </w:r>
      <w:r>
        <w:rPr>
          <w:b/>
          <w:lang w:val="en-US"/>
        </w:rPr>
        <w:t>S</w:t>
      </w:r>
      <w:r w:rsidRPr="007E4224">
        <w:rPr>
          <w:b/>
          <w:lang w:val="en-US"/>
        </w:rPr>
        <w:t>tring</w:t>
      </w:r>
    </w:p>
    <w:p w14:paraId="3F8BCB9E"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710F3FC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setOf</w:t>
      </w:r>
      <w:proofErr w:type="spellEnd"/>
      <w:r w:rsidRPr="007E4224">
        <w:rPr>
          <w:rFonts w:ascii="Courier New" w:hAnsi="Courier New" w:cs="Courier New"/>
          <w:sz w:val="22"/>
          <w:szCs w:val="22"/>
          <w:lang w:val="en-US"/>
        </w:rPr>
        <w:t>(</w:t>
      </w:r>
      <w:proofErr w:type="gramEnd"/>
      <w:r w:rsidRPr="007E4224">
        <w:rPr>
          <w:rFonts w:ascii="Courier New" w:hAnsi="Courier New" w:cs="Courier New"/>
          <w:sz w:val="22"/>
          <w:szCs w:val="22"/>
          <w:lang w:val="en-US"/>
        </w:rPr>
        <w:t xml:space="preserve">String)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 xml:space="preserve"> = {"$target", “</w:t>
      </w:r>
      <w:r>
        <w:rPr>
          <w:rFonts w:ascii="Courier New" w:hAnsi="Courier New" w:cs="Courier New"/>
          <w:sz w:val="22"/>
          <w:szCs w:val="22"/>
          <w:lang w:val="en-US"/>
        </w:rPr>
        <w:t>cp</w:t>
      </w:r>
      <w:r w:rsidRPr="007E4224">
        <w:rPr>
          <w:rFonts w:ascii="Courier New" w:hAnsi="Courier New" w:cs="Courier New"/>
          <w:sz w:val="22"/>
          <w:szCs w:val="22"/>
          <w:lang w:val="en-US"/>
        </w:rPr>
        <w:t>”, "test"};</w:t>
      </w:r>
    </w:p>
    <w:p w14:paraId="710F2EF4"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w:t>
      </w:r>
    </w:p>
    <w:p w14:paraId="6E89292B"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1EFD516E" w14:textId="77777777" w:rsidR="00A03E0B" w:rsidRPr="00AD2F10" w:rsidRDefault="00A03E0B" w:rsidP="00A03E0B">
      <w:pPr>
        <w:autoSpaceDE w:val="0"/>
        <w:autoSpaceDN w:val="0"/>
        <w:adjustRightInd w:val="0"/>
        <w:spacing w:after="0"/>
        <w:rPr>
          <w:rFonts w:ascii="Consolas" w:hAnsi="Consolas" w:cs="Consolas"/>
          <w:sz w:val="20"/>
          <w:szCs w:val="20"/>
          <w:lang w:val="en-US"/>
        </w:rPr>
      </w:pPr>
    </w:p>
    <w:p w14:paraId="7729B7B5" w14:textId="77777777" w:rsidR="00A03E0B" w:rsidRDefault="00A03E0B" w:rsidP="00A03E0B">
      <w:pPr>
        <w:autoSpaceDE w:val="0"/>
        <w:autoSpaceDN w:val="0"/>
        <w:adjustRightInd w:val="0"/>
        <w:spacing w:after="0"/>
        <w:jc w:val="left"/>
        <w:rPr>
          <w:b/>
          <w:lang w:val="en-US"/>
        </w:rPr>
      </w:pPr>
      <w:proofErr w:type="spellStart"/>
      <w:r w:rsidRPr="007E4224">
        <w:rPr>
          <w:b/>
          <w:lang w:val="en-US"/>
        </w:rPr>
        <w:t>Classpath</w:t>
      </w:r>
      <w:proofErr w:type="spellEnd"/>
      <w:r w:rsidRPr="007E4224">
        <w:rPr>
          <w:b/>
          <w:lang w:val="en-US"/>
        </w:rPr>
        <w:t xml:space="preserve"> as set of </w:t>
      </w:r>
      <w:r>
        <w:rPr>
          <w:b/>
          <w:lang w:val="en-US"/>
        </w:rPr>
        <w:t>P</w:t>
      </w:r>
      <w:r w:rsidRPr="007E4224">
        <w:rPr>
          <w:b/>
          <w:lang w:val="en-US"/>
        </w:rPr>
        <w:t>ath</w:t>
      </w:r>
    </w:p>
    <w:p w14:paraId="1679974A" w14:textId="77777777" w:rsidR="00A03E0B" w:rsidRDefault="00A03E0B" w:rsidP="00A03E0B">
      <w:pPr>
        <w:autoSpaceDE w:val="0"/>
        <w:autoSpaceDN w:val="0"/>
        <w:adjustRightInd w:val="0"/>
        <w:spacing w:after="0"/>
        <w:rPr>
          <w:lang w:val="en-US"/>
        </w:rPr>
      </w:pPr>
    </w:p>
    <w:p w14:paraId="51ADA129"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0D0C935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w:t>
      </w:r>
      <w:proofErr w:type="spellStart"/>
      <w:r w:rsidRPr="007E4224">
        <w:rPr>
          <w:rFonts w:ascii="Courier New" w:hAnsi="Courier New" w:cs="Courier New"/>
          <w:sz w:val="22"/>
          <w:szCs w:val="22"/>
          <w:lang w:val="en-US"/>
        </w:rPr>
        <w:t>newClasspath</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target.path</w:t>
      </w:r>
      <w:proofErr w:type="spellEnd"/>
      <w:proofErr w:type="gramEnd"/>
      <w:r w:rsidRPr="007E4224">
        <w:rPr>
          <w:rFonts w:ascii="Courier New" w:hAnsi="Courier New" w:cs="Courier New"/>
          <w:sz w:val="22"/>
          <w:szCs w:val="22"/>
          <w:lang w:val="en-US"/>
        </w:rPr>
        <w:t>();</w:t>
      </w:r>
    </w:p>
    <w:p w14:paraId="367D243B"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w:t>
      </w:r>
      <w:proofErr w:type="spellStart"/>
      <w:r w:rsidRPr="007E4224">
        <w:rPr>
          <w:rFonts w:ascii="Courier New" w:hAnsi="Courier New" w:cs="Courier New"/>
          <w:sz w:val="22"/>
          <w:szCs w:val="22"/>
          <w:lang w:val="en-US"/>
        </w:rPr>
        <w:t>secondClasspath</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target.path</w:t>
      </w:r>
      <w:proofErr w:type="spellEnd"/>
      <w:proofErr w:type="gramEnd"/>
      <w:r w:rsidRPr="007E4224">
        <w:rPr>
          <w:rFonts w:ascii="Courier New" w:hAnsi="Courier New" w:cs="Courier New"/>
          <w:sz w:val="22"/>
          <w:szCs w:val="22"/>
          <w:lang w:val="en-US"/>
        </w:rPr>
        <w:t>() + "/</w:t>
      </w:r>
      <w:proofErr w:type="spellStart"/>
      <w:r w:rsidRPr="007E4224">
        <w:rPr>
          <w:rFonts w:ascii="Courier New" w:hAnsi="Courier New" w:cs="Courier New"/>
          <w:sz w:val="22"/>
          <w:szCs w:val="22"/>
          <w:lang w:val="en-US"/>
        </w:rPr>
        <w:t>thisIsATest</w:t>
      </w:r>
      <w:proofErr w:type="spellEnd"/>
      <w:r w:rsidRPr="007E4224">
        <w:rPr>
          <w:rFonts w:ascii="Courier New" w:hAnsi="Courier New" w:cs="Courier New"/>
          <w:sz w:val="22"/>
          <w:szCs w:val="22"/>
          <w:lang w:val="en-US"/>
        </w:rPr>
        <w:t>";</w:t>
      </w:r>
    </w:p>
    <w:p w14:paraId="79E3CB0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setOf</w:t>
      </w:r>
      <w:proofErr w:type="spellEnd"/>
      <w:r w:rsidRPr="007E4224">
        <w:rPr>
          <w:rFonts w:ascii="Courier New" w:hAnsi="Courier New" w:cs="Courier New"/>
          <w:sz w:val="22"/>
          <w:szCs w:val="22"/>
          <w:lang w:val="en-US"/>
        </w:rPr>
        <w:t>(</w:t>
      </w:r>
      <w:proofErr w:type="gramEnd"/>
      <w:r w:rsidRPr="007E4224">
        <w:rPr>
          <w:rFonts w:ascii="Courier New" w:hAnsi="Courier New" w:cs="Courier New"/>
          <w:sz w:val="22"/>
          <w:szCs w:val="22"/>
          <w:lang w:val="en-US"/>
        </w:rPr>
        <w:t xml:space="preserve">Path)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 xml:space="preserve"> = {</w:t>
      </w:r>
      <w:proofErr w:type="spellStart"/>
      <w:r w:rsidRPr="007E4224">
        <w:rPr>
          <w:rFonts w:ascii="Courier New" w:hAnsi="Courier New" w:cs="Courier New"/>
          <w:sz w:val="22"/>
          <w:szCs w:val="22"/>
          <w:lang w:val="en-US"/>
        </w:rPr>
        <w:t>newClasspath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secondClasspath</w:t>
      </w:r>
      <w:proofErr w:type="spellEnd"/>
      <w:r w:rsidRPr="007E4224">
        <w:rPr>
          <w:rFonts w:ascii="Courier New" w:hAnsi="Courier New" w:cs="Courier New"/>
          <w:sz w:val="22"/>
          <w:szCs w:val="22"/>
          <w:lang w:val="en-US"/>
        </w:rPr>
        <w:t>};</w:t>
      </w:r>
    </w:p>
    <w:p w14:paraId="32F13625"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classpath</w:t>
      </w:r>
      <w:proofErr w:type="spellEnd"/>
      <w:r w:rsidRPr="007E4224">
        <w:rPr>
          <w:rFonts w:ascii="Courier New" w:hAnsi="Courier New" w:cs="Courier New"/>
          <w:sz w:val="22"/>
          <w:szCs w:val="22"/>
          <w:lang w:val="en-US"/>
        </w:rPr>
        <w:t>);</w:t>
      </w:r>
    </w:p>
    <w:p w14:paraId="6AB6F87D"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867C574" w14:textId="77777777" w:rsidR="00A03E0B" w:rsidRDefault="00A03E0B" w:rsidP="00A03E0B">
      <w:pPr>
        <w:autoSpaceDE w:val="0"/>
        <w:autoSpaceDN w:val="0"/>
        <w:adjustRightInd w:val="0"/>
        <w:spacing w:after="0"/>
        <w:rPr>
          <w:lang w:val="en-US"/>
        </w:rPr>
      </w:pPr>
    </w:p>
    <w:p w14:paraId="100EB827" w14:textId="77777777" w:rsidR="00A03E0B" w:rsidRDefault="00A03E0B" w:rsidP="00A03E0B">
      <w:pPr>
        <w:autoSpaceDE w:val="0"/>
        <w:autoSpaceDN w:val="0"/>
        <w:adjustRightInd w:val="0"/>
        <w:spacing w:after="0"/>
        <w:jc w:val="left"/>
        <w:rPr>
          <w:b/>
          <w:lang w:val="en-US"/>
        </w:rPr>
      </w:pPr>
      <w:proofErr w:type="spellStart"/>
      <w:r w:rsidRPr="007E4224">
        <w:rPr>
          <w:b/>
          <w:lang w:val="en-US"/>
        </w:rPr>
        <w:t>Classpath</w:t>
      </w:r>
      <w:proofErr w:type="spellEnd"/>
      <w:r w:rsidRPr="007E4224">
        <w:rPr>
          <w:b/>
          <w:lang w:val="en-US"/>
        </w:rPr>
        <w:t xml:space="preserve"> as </w:t>
      </w:r>
      <w:r>
        <w:rPr>
          <w:b/>
          <w:lang w:val="en-US"/>
        </w:rPr>
        <w:t>S</w:t>
      </w:r>
      <w:r w:rsidRPr="007E4224">
        <w:rPr>
          <w:b/>
          <w:lang w:val="en-US"/>
        </w:rPr>
        <w:t>tring</w:t>
      </w:r>
    </w:p>
    <w:p w14:paraId="1FBB6ECF" w14:textId="77777777" w:rsidR="00A03E0B" w:rsidRDefault="00A03E0B" w:rsidP="00A03E0B">
      <w:pPr>
        <w:autoSpaceDE w:val="0"/>
        <w:autoSpaceDN w:val="0"/>
        <w:adjustRightInd w:val="0"/>
        <w:spacing w:after="0"/>
        <w:rPr>
          <w:lang w:val="en-US"/>
        </w:rPr>
      </w:pPr>
    </w:p>
    <w:p w14:paraId="7496CF5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14:paraId="589D3C22"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proofErr w:type="gramStart"/>
      <w:r w:rsidRPr="007E4224">
        <w:rPr>
          <w:rFonts w:ascii="Courier New" w:hAnsi="Courier New" w:cs="Courier New"/>
          <w:sz w:val="22"/>
          <w:szCs w:val="22"/>
          <w:lang w:val="en-US"/>
        </w:rPr>
        <w:t>target.setSettings</w:t>
      </w:r>
      <w:proofErr w:type="spellEnd"/>
      <w:proofErr w:type="gramEnd"/>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JavaSettings.CLASSPATH</w:t>
      </w:r>
      <w:proofErr w:type="spellEnd"/>
      <w:r w:rsidRPr="007E4224">
        <w:rPr>
          <w:rFonts w:ascii="Courier New" w:hAnsi="Courier New" w:cs="Courier New"/>
          <w:sz w:val="22"/>
          <w:szCs w:val="22"/>
          <w:lang w:val="en-US"/>
        </w:rPr>
        <w:t>, "$target");</w:t>
      </w:r>
    </w:p>
    <w:p w14:paraId="2318C430"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82B2521" w14:textId="77777777" w:rsidR="00A03E0B" w:rsidRDefault="00A03E0B" w:rsidP="00A03E0B">
      <w:pPr>
        <w:rPr>
          <w:lang w:val="en-US"/>
        </w:rPr>
      </w:pPr>
    </w:p>
    <w:p w14:paraId="7A3C2599" w14:textId="77777777" w:rsidR="00A03E0B" w:rsidRDefault="00A03E0B" w:rsidP="00A03E0B">
      <w:pPr>
        <w:rPr>
          <w:lang w:val="en-US"/>
        </w:rPr>
      </w:pPr>
      <w:r>
        <w:rPr>
          <w:lang w:val="en-US"/>
        </w:rPr>
        <w:t xml:space="preserve">Once the </w:t>
      </w:r>
      <w:proofErr w:type="spellStart"/>
      <w:r>
        <w:rPr>
          <w:lang w:val="en-US"/>
        </w:rPr>
        <w:t>classpath</w:t>
      </w:r>
      <w:proofErr w:type="spellEnd"/>
      <w:r>
        <w:rPr>
          <w:lang w:val="en-US"/>
        </w:rPr>
        <w:t xml:space="preserve"> is specified you can start modifying your target code. Removing all warning calls as stated above can be archived by the following code. </w:t>
      </w:r>
    </w:p>
    <w:p w14:paraId="707B4AC7"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removeWarnings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j) = : {</w:t>
      </w:r>
    </w:p>
    <w:p w14:paraId="44F09939"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j.defaultClass</w:t>
      </w:r>
      <w:proofErr w:type="spellEnd"/>
      <w:proofErr w:type="gramEnd"/>
      <w:r w:rsidRPr="007E4224">
        <w:rPr>
          <w:rFonts w:ascii="Courier New" w:hAnsi="Courier New" w:cs="Courier New"/>
          <w:sz w:val="22"/>
          <w:szCs w:val="22"/>
          <w:lang w:val="en-US"/>
        </w:rPr>
        <w:t>();</w:t>
      </w:r>
    </w:p>
    <w:p w14:paraId="5D32ECF5"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deleteStatement</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JavaCall</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c.getType</w:t>
      </w:r>
      <w:proofErr w:type="spellEnd"/>
      <w:r w:rsidRPr="007E4224">
        <w:rPr>
          <w:rFonts w:ascii="Courier New" w:hAnsi="Courier New" w:cs="Courier New"/>
          <w:sz w:val="22"/>
          <w:szCs w:val="22"/>
          <w:lang w:val="en-US"/>
        </w:rPr>
        <w:t xml:space="preserve">() == </w:t>
      </w:r>
    </w:p>
    <w:p w14:paraId="05B95743"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EASyLogger</w:t>
      </w:r>
      <w:proofErr w:type="spellEnd"/>
      <w:r w:rsidRPr="007E4224">
        <w:rPr>
          <w:rFonts w:ascii="Courier New" w:hAnsi="Courier New" w:cs="Courier New"/>
          <w:sz w:val="22"/>
          <w:szCs w:val="22"/>
          <w:lang w:val="en-US"/>
        </w:rPr>
        <w:t xml:space="preserve">" and </w:t>
      </w:r>
      <w:proofErr w:type="spellStart"/>
      <w:proofErr w:type="gramStart"/>
      <w:r w:rsidRPr="007E4224">
        <w:rPr>
          <w:rFonts w:ascii="Courier New" w:hAnsi="Courier New" w:cs="Courier New"/>
          <w:sz w:val="22"/>
          <w:szCs w:val="22"/>
          <w:lang w:val="en-US"/>
        </w:rPr>
        <w:t>c.getName</w:t>
      </w:r>
      <w:proofErr w:type="spellEnd"/>
      <w:proofErr w:type="gramEnd"/>
      <w:r w:rsidRPr="007E4224">
        <w:rPr>
          <w:rFonts w:ascii="Courier New" w:hAnsi="Courier New" w:cs="Courier New"/>
          <w:sz w:val="22"/>
          <w:szCs w:val="22"/>
          <w:lang w:val="en-US"/>
        </w:rPr>
        <w:t>() == "warn");</w:t>
      </w:r>
    </w:p>
    <w:p w14:paraId="32555A2A"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14:paraId="0F70D946" w14:textId="77777777" w:rsidR="00A03E0B" w:rsidRDefault="00A03E0B" w:rsidP="00A03E0B">
      <w:pPr>
        <w:ind w:left="708" w:hanging="708"/>
        <w:rPr>
          <w:lang w:val="en-US"/>
        </w:rPr>
      </w:pPr>
    </w:p>
    <w:p w14:paraId="774C0800" w14:textId="77777777" w:rsidR="00A03E0B" w:rsidRDefault="00A03E0B" w:rsidP="00A03E0B">
      <w:pPr>
        <w:ind w:firstLine="1"/>
        <w:rPr>
          <w:lang w:val="en-US"/>
        </w:rPr>
      </w:pPr>
      <w:r>
        <w:rPr>
          <w:lang w:val="en-US"/>
        </w:rPr>
        <w:t>You can even go further and delete whole methods that you don’t want to use. All assigned calls to this method will be removed as well. Let’s assume you want to delete a method called “</w:t>
      </w:r>
      <w:proofErr w:type="spellStart"/>
      <w:r>
        <w:rPr>
          <w:lang w:val="en-US"/>
        </w:rPr>
        <w:t>myMethod</w:t>
      </w:r>
      <w:proofErr w:type="spellEnd"/>
      <w:r>
        <w:rPr>
          <w:lang w:val="en-US"/>
        </w:rPr>
        <w:t>” which has no return type. This modification can be archived by the following code:</w:t>
      </w:r>
    </w:p>
    <w:p w14:paraId="3ADBE355"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removeMethod</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f) = : {</w:t>
      </w:r>
    </w:p>
    <w:p w14:paraId="20AD0D1F"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f.defaultClass</w:t>
      </w:r>
      <w:proofErr w:type="spellEnd"/>
      <w:proofErr w:type="gramEnd"/>
      <w:r w:rsidRPr="007E4224">
        <w:rPr>
          <w:rFonts w:ascii="Courier New" w:hAnsi="Courier New" w:cs="Courier New"/>
          <w:sz w:val="22"/>
          <w:szCs w:val="22"/>
          <w:lang w:val="en-US"/>
        </w:rPr>
        <w:t>();</w:t>
      </w:r>
    </w:p>
    <w:p w14:paraId="29DD1E8D"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deleteMethodWithCalls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JavaMethod</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 xml:space="preserve">() == </w:t>
      </w:r>
    </w:p>
    <w:p w14:paraId="22E9DB38" w14:textId="77777777" w:rsidR="00A03E0B" w:rsidRPr="00AD2F10"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myMethod</w:t>
      </w:r>
      <w:proofErr w:type="spellEnd"/>
      <w:r w:rsidRPr="007E4224">
        <w:rPr>
          <w:rFonts w:ascii="Courier New" w:hAnsi="Courier New" w:cs="Courier New"/>
          <w:sz w:val="22"/>
          <w:szCs w:val="22"/>
          <w:lang w:val="en-US"/>
        </w:rPr>
        <w:t>");</w:t>
      </w:r>
    </w:p>
    <w:p w14:paraId="008BBE93" w14:textId="77777777" w:rsidR="00A03E0B" w:rsidRPr="00AD2F10" w:rsidRDefault="00A03E0B" w:rsidP="00A03E0B">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14:paraId="0C1ACEF8" w14:textId="77777777" w:rsidR="00A03E0B" w:rsidRDefault="00A03E0B" w:rsidP="00A03E0B">
      <w:pPr>
        <w:rPr>
          <w:lang w:val="en-US"/>
        </w:rPr>
      </w:pPr>
      <w:r>
        <w:rPr>
          <w:lang w:val="en-US"/>
        </w:rPr>
        <w:t>If you want to delete a method that has a return type you can add a replacement which will inserted at all java calls. If we assume that the method “</w:t>
      </w:r>
      <w:proofErr w:type="spellStart"/>
      <w:r>
        <w:rPr>
          <w:lang w:val="en-US"/>
        </w:rPr>
        <w:t>myMethod</w:t>
      </w:r>
      <w:proofErr w:type="spellEnd"/>
      <w:r>
        <w:rPr>
          <w:lang w:val="en-US"/>
        </w:rPr>
        <w:t>” returns a String the code will be the following:</w:t>
      </w:r>
    </w:p>
    <w:p w14:paraId="7B82B118"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proofErr w:type="spellStart"/>
      <w:proofErr w:type="gramStart"/>
      <w:r w:rsidRPr="007E4224">
        <w:rPr>
          <w:rFonts w:ascii="Courier New" w:hAnsi="Courier New" w:cs="Courier New"/>
          <w:sz w:val="22"/>
          <w:szCs w:val="22"/>
          <w:lang w:val="en-US"/>
        </w:rPr>
        <w:t>removeMethod</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JavaFileArtifact</w:t>
      </w:r>
      <w:proofErr w:type="spellEnd"/>
      <w:r w:rsidRPr="007E4224">
        <w:rPr>
          <w:rFonts w:ascii="Courier New" w:hAnsi="Courier New" w:cs="Courier New"/>
          <w:sz w:val="22"/>
          <w:szCs w:val="22"/>
          <w:lang w:val="en-US"/>
        </w:rPr>
        <w:t xml:space="preserve"> f) = : {</w:t>
      </w:r>
    </w:p>
    <w:p w14:paraId="5FD0E97B"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14:paraId="6C99EA60"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lastRenderedPageBreak/>
        <w:t xml:space="preserve">    </w:t>
      </w:r>
      <w:proofErr w:type="spellStart"/>
      <w:r w:rsidRPr="007E4224">
        <w:rPr>
          <w:rFonts w:ascii="Courier New" w:hAnsi="Courier New" w:cs="Courier New"/>
          <w:sz w:val="22"/>
          <w:szCs w:val="22"/>
          <w:lang w:val="en-US"/>
        </w:rPr>
        <w:t>JavaClass</w:t>
      </w:r>
      <w:proofErr w:type="spellEnd"/>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 xml:space="preserve"> = </w:t>
      </w:r>
      <w:proofErr w:type="spellStart"/>
      <w:proofErr w:type="gramStart"/>
      <w:r w:rsidRPr="007E4224">
        <w:rPr>
          <w:rFonts w:ascii="Courier New" w:hAnsi="Courier New" w:cs="Courier New"/>
          <w:sz w:val="22"/>
          <w:szCs w:val="22"/>
          <w:lang w:val="en-US"/>
        </w:rPr>
        <w:t>f.defaultClass</w:t>
      </w:r>
      <w:proofErr w:type="spellEnd"/>
      <w:proofErr w:type="gramEnd"/>
      <w:r w:rsidRPr="007E4224">
        <w:rPr>
          <w:rFonts w:ascii="Courier New" w:hAnsi="Courier New" w:cs="Courier New"/>
          <w:sz w:val="22"/>
          <w:szCs w:val="22"/>
          <w:lang w:val="en-US"/>
        </w:rPr>
        <w:t>();</w:t>
      </w:r>
    </w:p>
    <w:p w14:paraId="67C144C8" w14:textId="77777777" w:rsidR="00A03E0B" w:rsidRDefault="00A03E0B" w:rsidP="00A03E0B">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spellStart"/>
      <w:r w:rsidRPr="007E4224">
        <w:rPr>
          <w:rFonts w:ascii="Courier New" w:hAnsi="Courier New" w:cs="Courier New"/>
          <w:color w:val="000000"/>
          <w:sz w:val="22"/>
          <w:szCs w:val="22"/>
          <w:lang w:val="en-US"/>
        </w:rPr>
        <w:t>cls</w:t>
      </w:r>
      <w:proofErr w:type="spellEnd"/>
      <w:r w:rsidRPr="007E4224">
        <w:rPr>
          <w:rFonts w:ascii="Courier New" w:hAnsi="Courier New" w:cs="Courier New"/>
          <w:sz w:val="22"/>
          <w:szCs w:val="22"/>
          <w:lang w:val="en-US"/>
        </w:rPr>
        <w:t>-&gt;</w:t>
      </w:r>
      <w:proofErr w:type="spellStart"/>
      <w:proofErr w:type="gramStart"/>
      <w:r w:rsidRPr="007E4224">
        <w:rPr>
          <w:rFonts w:ascii="Courier New" w:hAnsi="Courier New" w:cs="Courier New"/>
          <w:sz w:val="22"/>
          <w:szCs w:val="22"/>
          <w:lang w:val="en-US"/>
        </w:rPr>
        <w:t>deleteMethodWithCalls</w:t>
      </w:r>
      <w:proofErr w:type="spellEnd"/>
      <w:r w:rsidRPr="007E4224">
        <w:rPr>
          <w:rFonts w:ascii="Courier New" w:hAnsi="Courier New" w:cs="Courier New"/>
          <w:sz w:val="22"/>
          <w:szCs w:val="22"/>
          <w:lang w:val="en-US"/>
        </w:rPr>
        <w:t>(</w:t>
      </w:r>
      <w:proofErr w:type="spellStart"/>
      <w:proofErr w:type="gramEnd"/>
      <w:r w:rsidRPr="007E4224">
        <w:rPr>
          <w:rFonts w:ascii="Courier New" w:hAnsi="Courier New" w:cs="Courier New"/>
          <w:sz w:val="22"/>
          <w:szCs w:val="22"/>
          <w:lang w:val="en-US"/>
        </w:rPr>
        <w:t>JavaMethod</w:t>
      </w:r>
      <w:proofErr w:type="spellEnd"/>
      <w:r w:rsidRPr="007E4224">
        <w:rPr>
          <w:rFonts w:ascii="Courier New" w:hAnsi="Courier New" w:cs="Courier New"/>
          <w:sz w:val="22"/>
          <w:szCs w:val="22"/>
          <w:lang w:val="en-US"/>
        </w:rPr>
        <w:t xml:space="preserve"> c | </w:t>
      </w:r>
      <w:proofErr w:type="spellStart"/>
      <w:r w:rsidRPr="007E4224">
        <w:rPr>
          <w:rFonts w:ascii="Courier New" w:hAnsi="Courier New" w:cs="Courier New"/>
          <w:sz w:val="22"/>
          <w:szCs w:val="22"/>
          <w:lang w:val="en-US"/>
        </w:rPr>
        <w:t>c.getName</w:t>
      </w:r>
      <w:proofErr w:type="spellEnd"/>
      <w:r w:rsidRPr="007E4224">
        <w:rPr>
          <w:rFonts w:ascii="Courier New" w:hAnsi="Courier New" w:cs="Courier New"/>
          <w:sz w:val="22"/>
          <w:szCs w:val="22"/>
          <w:lang w:val="en-US"/>
        </w:rPr>
        <w:t xml:space="preserve">() == </w:t>
      </w:r>
      <w:r>
        <w:rPr>
          <w:rFonts w:ascii="Courier New" w:hAnsi="Courier New" w:cs="Courier New"/>
          <w:sz w:val="22"/>
          <w:szCs w:val="22"/>
          <w:lang w:val="en-US"/>
        </w:rPr>
        <w:t xml:space="preserve"> </w:t>
      </w:r>
    </w:p>
    <w:p w14:paraId="7C7899AC" w14:textId="77777777" w:rsidR="00A03E0B" w:rsidRPr="009E537C" w:rsidRDefault="00A03E0B" w:rsidP="00A03E0B">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Pr="007E4224">
        <w:rPr>
          <w:rFonts w:ascii="Courier New" w:hAnsi="Courier New" w:cs="Courier New"/>
          <w:sz w:val="22"/>
          <w:szCs w:val="22"/>
          <w:lang w:val="en-US"/>
        </w:rPr>
        <w:t>"</w:t>
      </w:r>
      <w:proofErr w:type="spellStart"/>
      <w:r w:rsidRPr="007E4224">
        <w:rPr>
          <w:rFonts w:ascii="Courier New" w:hAnsi="Courier New" w:cs="Courier New"/>
          <w:sz w:val="22"/>
          <w:szCs w:val="22"/>
          <w:lang w:val="en-US"/>
        </w:rPr>
        <w:t>myMethod</w:t>
      </w:r>
      <w:proofErr w:type="spellEnd"/>
      <w:r w:rsidRPr="007E4224">
        <w:rPr>
          <w:rFonts w:ascii="Courier New" w:hAnsi="Courier New" w:cs="Courier New"/>
          <w:sz w:val="22"/>
          <w:szCs w:val="22"/>
          <w:lang w:val="en-US"/>
        </w:rPr>
        <w:t>", message);</w:t>
      </w:r>
    </w:p>
    <w:p w14:paraId="39AC66B4" w14:textId="77777777" w:rsidR="00A03E0B" w:rsidRDefault="00A03E0B" w:rsidP="00A03E0B">
      <w:pPr>
        <w:ind w:left="708" w:hanging="708"/>
        <w:rPr>
          <w:rFonts w:ascii="Consolas" w:hAnsi="Consolas" w:cs="Consolas"/>
          <w:sz w:val="20"/>
          <w:szCs w:val="20"/>
          <w:lang w:val="en-US"/>
        </w:rPr>
      </w:pPr>
      <w:r w:rsidRPr="007E4224">
        <w:rPr>
          <w:rFonts w:ascii="Courier New" w:hAnsi="Courier New" w:cs="Courier New"/>
          <w:sz w:val="22"/>
          <w:szCs w:val="22"/>
          <w:lang w:val="en-US"/>
        </w:rPr>
        <w:t>}</w:t>
      </w:r>
    </w:p>
    <w:p w14:paraId="25ECCDC0" w14:textId="77777777" w:rsidR="00143ADC" w:rsidRPr="00725A64" w:rsidRDefault="00143ADC" w:rsidP="00143ADC">
      <w:pPr>
        <w:pStyle w:val="Heading1"/>
        <w:numPr>
          <w:ilvl w:val="0"/>
          <w:numId w:val="0"/>
        </w:numPr>
        <w:rPr>
          <w:lang w:val="en-GB"/>
        </w:rPr>
      </w:pPr>
      <w:bookmarkStart w:id="1317" w:name="_Toc179456084"/>
      <w:bookmarkStart w:id="1318" w:name="_Toc313096753"/>
      <w:bookmarkStart w:id="1319" w:name="_Toc449024022"/>
      <w:bookmarkStart w:id="1320" w:name="_Toc174609742"/>
      <w:r w:rsidRPr="00725A64">
        <w:rPr>
          <w:lang w:val="en-GB"/>
        </w:rPr>
        <w:lastRenderedPageBreak/>
        <w:t>References</w:t>
      </w:r>
      <w:bookmarkEnd w:id="1317"/>
      <w:bookmarkEnd w:id="1318"/>
      <w:bookmarkEnd w:id="1319"/>
      <w:bookmarkEnd w:id="1320"/>
    </w:p>
    <w:p w14:paraId="089E07BC" w14:textId="77777777" w:rsidR="00143ADC" w:rsidRDefault="00143ADC" w:rsidP="00143ADC">
      <w:pPr>
        <w:tabs>
          <w:tab w:val="left" w:pos="567"/>
        </w:tabs>
        <w:ind w:left="567" w:hanging="567"/>
        <w:rPr>
          <w:lang w:val="en-GB"/>
        </w:rPr>
      </w:pPr>
      <w:bookmarkStart w:id="1321" w:name="BIB__bib"/>
      <w:r w:rsidRPr="001E46F3">
        <w:rPr>
          <w:lang w:val="en-GB"/>
        </w:rPr>
        <w:t>[</w:t>
      </w:r>
      <w:bookmarkStart w:id="1322" w:name="BIB_www_mi_aspectj"/>
      <w:r w:rsidRPr="001E46F3">
        <w:rPr>
          <w:lang w:val="en-GB"/>
        </w:rPr>
        <w:t>1</w:t>
      </w:r>
      <w:bookmarkEnd w:id="1322"/>
      <w:r>
        <w:rPr>
          <w:lang w:val="en-GB"/>
        </w:rPr>
        <w:t>]</w:t>
      </w:r>
      <w:r>
        <w:rPr>
          <w:lang w:val="en-GB"/>
        </w:rPr>
        <w:tab/>
      </w:r>
      <w:r w:rsidRPr="001E46F3">
        <w:rPr>
          <w:lang w:val="en-GB"/>
        </w:rPr>
        <w:t>Project homepage AspectJ, 2011. Online available at: http://www.eclipse.org/aspectj/.</w:t>
      </w:r>
    </w:p>
    <w:p w14:paraId="319B67A0" w14:textId="77777777" w:rsidR="00143ADC" w:rsidRDefault="00143ADC" w:rsidP="00143ADC">
      <w:pPr>
        <w:tabs>
          <w:tab w:val="left" w:pos="567"/>
        </w:tabs>
        <w:ind w:left="567" w:hanging="567"/>
        <w:rPr>
          <w:lang w:val="en-GB"/>
        </w:rPr>
      </w:pPr>
      <w:r w:rsidRPr="001E46F3">
        <w:rPr>
          <w:lang w:val="en-GB"/>
        </w:rPr>
        <w:t>[</w:t>
      </w:r>
      <w:r>
        <w:rPr>
          <w:lang w:val="en-GB"/>
        </w:rPr>
        <w:t>2]</w:t>
      </w:r>
      <w:r>
        <w:rPr>
          <w:lang w:val="en-GB"/>
        </w:rPr>
        <w:tab/>
      </w:r>
      <w:r w:rsidRPr="001E46F3">
        <w:rPr>
          <w:lang w:val="en-GB"/>
        </w:rPr>
        <w:t>INDENICA Consortium. Deliverable D2.4.1: Variability Engineering Tool (interim). Technical report, 2012.</w:t>
      </w:r>
      <w:r>
        <w:rPr>
          <w:lang w:val="en-GB"/>
        </w:rPr>
        <w:t xml:space="preserve"> Available online </w:t>
      </w:r>
      <w:r w:rsidRPr="00853E55">
        <w:rPr>
          <w:lang w:val="en-GB"/>
        </w:rPr>
        <w:t>http://sse.uni-hildesheim.de/indenica</w:t>
      </w:r>
    </w:p>
    <w:bookmarkEnd w:id="1321"/>
    <w:p w14:paraId="31E34509" w14:textId="77777777" w:rsidR="00143ADC" w:rsidRDefault="00143ADC" w:rsidP="00143ADC">
      <w:pPr>
        <w:tabs>
          <w:tab w:val="left" w:pos="567"/>
        </w:tabs>
        <w:ind w:left="567" w:hanging="567"/>
        <w:rPr>
          <w:lang w:val="en-GB"/>
        </w:rPr>
      </w:pPr>
      <w:r w:rsidRPr="000B2642">
        <w:rPr>
          <w:lang w:val="en-US"/>
        </w:rPr>
        <w:t>[</w:t>
      </w:r>
      <w:r>
        <w:rPr>
          <w:lang w:val="en-US"/>
        </w:rPr>
        <w:t>3</w:t>
      </w:r>
      <w:r w:rsidRPr="000B2642">
        <w:rPr>
          <w:lang w:val="en-US"/>
        </w:rPr>
        <w:t>]</w:t>
      </w:r>
      <w:r w:rsidRPr="000B2642">
        <w:rPr>
          <w:lang w:val="en-US"/>
        </w:rPr>
        <w:tab/>
        <w:t>H. Eichelberger, S. El-</w:t>
      </w:r>
      <w:proofErr w:type="spellStart"/>
      <w:r w:rsidRPr="000B2642">
        <w:rPr>
          <w:lang w:val="en-US"/>
        </w:rPr>
        <w:t>Sharkawy</w:t>
      </w:r>
      <w:proofErr w:type="spellEnd"/>
      <w:r w:rsidRPr="000B2642">
        <w:rPr>
          <w:lang w:val="en-US"/>
        </w:rPr>
        <w:t>, C. Kröher, K. Schmid,</w:t>
      </w:r>
      <w:r w:rsidRPr="004F3572" w:rsidDel="004F3572">
        <w:rPr>
          <w:lang w:val="en-US"/>
        </w:rPr>
        <w:t xml:space="preserve"> </w:t>
      </w:r>
      <w:r w:rsidRPr="001E46F3">
        <w:rPr>
          <w:lang w:val="en-GB"/>
        </w:rPr>
        <w:t>I</w:t>
      </w:r>
      <w:r>
        <w:rPr>
          <w:lang w:val="en-GB"/>
        </w:rPr>
        <w:t>VML</w:t>
      </w:r>
      <w:r w:rsidRPr="001E46F3">
        <w:rPr>
          <w:lang w:val="en-GB"/>
        </w:rPr>
        <w:t xml:space="preserve"> language specification. http://projects.sse.uni-hildesheim.de/easy/docs/ivml_spec.pdf [validated: </w:t>
      </w:r>
      <w:r>
        <w:rPr>
          <w:lang w:val="en-GB"/>
        </w:rPr>
        <w:t>February</w:t>
      </w:r>
      <w:r w:rsidRPr="001E46F3">
        <w:rPr>
          <w:lang w:val="en-GB"/>
        </w:rPr>
        <w:t xml:space="preserve"> 201</w:t>
      </w:r>
      <w:r>
        <w:rPr>
          <w:lang w:val="en-GB"/>
        </w:rPr>
        <w:t>5</w:t>
      </w:r>
      <w:r w:rsidRPr="001E46F3">
        <w:rPr>
          <w:lang w:val="en-GB"/>
        </w:rPr>
        <w:t>].</w:t>
      </w:r>
    </w:p>
    <w:p w14:paraId="76DC30ED" w14:textId="77777777" w:rsidR="00143ADC" w:rsidRPr="005A6196" w:rsidRDefault="00143ADC" w:rsidP="00143ADC">
      <w:pPr>
        <w:spacing w:before="120" w:after="0"/>
        <w:ind w:left="567" w:hanging="567"/>
        <w:rPr>
          <w:lang w:val="en-US"/>
        </w:rPr>
      </w:pPr>
      <w:r w:rsidRPr="005A6196">
        <w:rPr>
          <w:lang w:val="en-US"/>
        </w:rPr>
        <w:t>[</w:t>
      </w:r>
      <w:r>
        <w:rPr>
          <w:lang w:val="en-US"/>
        </w:rPr>
        <w:t>4</w:t>
      </w:r>
      <w:r w:rsidRPr="005A6196">
        <w:rPr>
          <w:lang w:val="en-US"/>
        </w:rPr>
        <w:t>]</w:t>
      </w:r>
      <w:r w:rsidRPr="005A6196">
        <w:rPr>
          <w:lang w:val="en-US"/>
        </w:rPr>
        <w:tab/>
        <w:t xml:space="preserve">H. Eichelberger, K. Schmid, </w:t>
      </w:r>
      <w:proofErr w:type="spellStart"/>
      <w:r w:rsidRPr="005A6196">
        <w:rPr>
          <w:lang w:val="en-US"/>
        </w:rPr>
        <w:t>EASy</w:t>
      </w:r>
      <w:proofErr w:type="spellEnd"/>
      <w:r w:rsidRPr="005A6196">
        <w:rPr>
          <w:lang w:val="en-US"/>
        </w:rPr>
        <w:t xml:space="preserve"> Variability I</w:t>
      </w:r>
      <w:r>
        <w:rPr>
          <w:lang w:val="en-US"/>
        </w:rPr>
        <w:t xml:space="preserve">nstantiation Language: Language Specification, </w:t>
      </w:r>
      <w:r w:rsidRPr="001E46F3">
        <w:rPr>
          <w:lang w:val="en-GB"/>
        </w:rPr>
        <w:t>http://projects.sse.uni-hildesheim.de/easy/docs/</w:t>
      </w:r>
      <w:r>
        <w:rPr>
          <w:lang w:val="en-GB"/>
        </w:rPr>
        <w:t>vil</w:t>
      </w:r>
      <w:r w:rsidRPr="001E46F3">
        <w:rPr>
          <w:lang w:val="en-GB"/>
        </w:rPr>
        <w:t>_</w:t>
      </w:r>
      <w:r>
        <w:rPr>
          <w:lang w:val="en-GB"/>
        </w:rPr>
        <w:t>spec</w:t>
      </w:r>
      <w:r w:rsidRPr="001E46F3">
        <w:rPr>
          <w:lang w:val="en-GB"/>
        </w:rPr>
        <w:t xml:space="preserve">.pdf [validated: </w:t>
      </w:r>
      <w:r>
        <w:rPr>
          <w:lang w:val="en-GB"/>
        </w:rPr>
        <w:t>June</w:t>
      </w:r>
      <w:r w:rsidRPr="001E46F3">
        <w:rPr>
          <w:lang w:val="en-GB"/>
        </w:rPr>
        <w:t xml:space="preserve"> 201</w:t>
      </w:r>
      <w:r>
        <w:rPr>
          <w:lang w:val="en-GB"/>
        </w:rPr>
        <w:t>7</w:t>
      </w:r>
      <w:r w:rsidRPr="001E46F3">
        <w:rPr>
          <w:lang w:val="en-GB"/>
        </w:rPr>
        <w:t>].</w:t>
      </w:r>
    </w:p>
    <w:bookmarkEnd w:id="154"/>
    <w:p w14:paraId="784DD8F3" w14:textId="77777777" w:rsidR="0015295F" w:rsidRPr="00143ADC" w:rsidRDefault="0015295F" w:rsidP="00365EA3">
      <w:pPr>
        <w:rPr>
          <w:lang w:val="en-US"/>
        </w:rPr>
      </w:pPr>
    </w:p>
    <w:sectPr w:rsidR="0015295F" w:rsidRPr="00143ADC" w:rsidSect="00F041B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8" w:author="Holger Eichelberger" w:date="2017-06-22T08:45:00Z" w:initials="he">
    <w:p w14:paraId="73BAB683" w14:textId="77777777" w:rsidR="000E262E" w:rsidRPr="00CF67F4" w:rsidRDefault="000E262E" w:rsidP="0015295F">
      <w:pPr>
        <w:pStyle w:val="CommentText"/>
        <w:rPr>
          <w:lang w:val="en-US"/>
        </w:rPr>
      </w:pPr>
      <w:r>
        <w:rPr>
          <w:rStyle w:val="CommentReference"/>
        </w:rPr>
        <w:annotationRef/>
      </w:r>
      <w:r w:rsidRPr="00CF67F4">
        <w:rPr>
          <w:lang w:val="en-US"/>
        </w:rPr>
        <w:t>Update delete operation…</w:t>
      </w:r>
    </w:p>
  </w:comment>
  <w:comment w:id="858" w:author="Holger Eichelberger" w:date="2017-06-22T08:45:00Z" w:initials="he">
    <w:p w14:paraId="4CFEA2BC" w14:textId="77777777" w:rsidR="000E262E" w:rsidRPr="00CF67F4" w:rsidRDefault="000E262E" w:rsidP="005F17B6">
      <w:pPr>
        <w:pStyle w:val="CommentText"/>
        <w:rPr>
          <w:lang w:val="en-US"/>
        </w:rPr>
      </w:pPr>
      <w:r>
        <w:rPr>
          <w:rStyle w:val="CommentReference"/>
        </w:rPr>
        <w:annotationRef/>
      </w:r>
      <w:r w:rsidRPr="00CF67F4">
        <w:rPr>
          <w:lang w:val="en-US"/>
        </w:rPr>
        <w:t>Update delete operation…</w:t>
      </w:r>
    </w:p>
  </w:comment>
  <w:comment w:id="1196" w:author="Holger Eichelberger" w:date="2017-06-22T08:45:00Z" w:initials="he">
    <w:p w14:paraId="6DD6DA52" w14:textId="77777777" w:rsidR="000E262E" w:rsidRPr="00CF67F4" w:rsidRDefault="000E262E" w:rsidP="00431C26">
      <w:pPr>
        <w:pStyle w:val="CommentText"/>
        <w:rPr>
          <w:lang w:val="en-US"/>
        </w:rPr>
      </w:pPr>
      <w:r>
        <w:rPr>
          <w:rStyle w:val="CommentReference"/>
        </w:rPr>
        <w:annotationRef/>
      </w:r>
      <w:r w:rsidRPr="00CF67F4">
        <w:rPr>
          <w:lang w:val="en-US"/>
        </w:rPr>
        <w:t>Update delete operation…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BAB683" w15:done="0"/>
  <w15:commentEx w15:paraId="4CFEA2BC" w15:done="0"/>
  <w15:commentEx w15:paraId="6DD6DA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BAB683" w16cid:durableId="244ECBE5"/>
  <w16cid:commentId w16cid:paraId="4CFEA2BC" w16cid:durableId="2A6851A7"/>
  <w16cid:commentId w16cid:paraId="6DD6DA52" w16cid:durableId="2A6852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EA3253" w14:textId="77777777" w:rsidR="003D371B" w:rsidRDefault="003D371B" w:rsidP="00365EA3">
      <w:pPr>
        <w:spacing w:after="0"/>
      </w:pPr>
      <w:r>
        <w:separator/>
      </w:r>
    </w:p>
  </w:endnote>
  <w:endnote w:type="continuationSeparator" w:id="0">
    <w:p w14:paraId="63C570DA" w14:textId="77777777" w:rsidR="003D371B" w:rsidRDefault="003D371B" w:rsidP="00365E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Latin Modern Mono Prop">
    <w:altName w:val="Calibri"/>
    <w:charset w:val="00"/>
    <w:family w:val="auto"/>
    <w:pitch w:val="variable"/>
  </w:font>
  <w:font w:name="Latin Modern Mono">
    <w:altName w:val="Calibri"/>
    <w:charset w:val="00"/>
    <w:family w:val="auto"/>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B4061" w14:textId="77777777" w:rsidR="000E262E" w:rsidRDefault="000E262E" w:rsidP="00686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6F918A33" w14:textId="77777777" w:rsidR="000E262E" w:rsidRDefault="000E262E" w:rsidP="00686D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E0808" w14:textId="07DD3A47" w:rsidR="000E262E" w:rsidRDefault="000E262E" w:rsidP="00686D4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5DF6C76A" w14:textId="77777777" w:rsidR="000E262E" w:rsidRDefault="000E262E" w:rsidP="00686D42">
    <w:pPr>
      <w:pStyle w:val="Footer"/>
      <w:ind w:right="360"/>
      <w:jc w:val="right"/>
    </w:pPr>
    <w:r>
      <w:tab/>
    </w:r>
    <w:r>
      <w:rPr>
        <w:noProof/>
      </w:rPr>
      <w:pict w14:anchorId="1B70AC83">
        <v:line id="Line 13" o:spid="_x0000_s2050" style="position:absolute;left:0;text-align:left;flip:y;z-index:251661312;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346A9" w14:textId="77777777" w:rsidR="000E262E" w:rsidRDefault="000E262E">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FD86DD" w14:textId="77777777" w:rsidR="003D371B" w:rsidRDefault="003D371B" w:rsidP="00365EA3">
      <w:pPr>
        <w:spacing w:after="0"/>
      </w:pPr>
      <w:r>
        <w:separator/>
      </w:r>
    </w:p>
  </w:footnote>
  <w:footnote w:type="continuationSeparator" w:id="0">
    <w:p w14:paraId="6AC731D1" w14:textId="77777777" w:rsidR="003D371B" w:rsidRDefault="003D371B" w:rsidP="00365EA3">
      <w:pPr>
        <w:spacing w:after="0"/>
      </w:pPr>
      <w:r>
        <w:continuationSeparator/>
      </w:r>
    </w:p>
  </w:footnote>
  <w:footnote w:id="1">
    <w:p w14:paraId="4C96E692" w14:textId="77777777" w:rsidR="000E262E" w:rsidRPr="00727E74" w:rsidRDefault="000E262E" w:rsidP="00365EA3">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541845BB" w14:textId="77777777" w:rsidR="000E262E" w:rsidRPr="00575A9F" w:rsidRDefault="000E262E" w:rsidP="0015295F">
      <w:pPr>
        <w:pStyle w:val="FootnoteText"/>
      </w:pPr>
      <w:r>
        <w:rPr>
          <w:rStyle w:val="FootnoteReference"/>
        </w:rPr>
        <w:footnoteRef/>
      </w:r>
      <w:r>
        <w:t xml:space="preserve"> </w:t>
      </w:r>
      <w:r w:rsidRPr="008624FD">
        <w:t xml:space="preserve">Requires a proper </w:t>
      </w:r>
      <w:r>
        <w:t>execution</w:t>
      </w:r>
      <w:r w:rsidRPr="008624FD">
        <w:t xml:space="preserve"> environment,</w:t>
      </w:r>
      <w:r>
        <w:t xml:space="preserve"> i.e., JAVA_HOME set or executing JRE set to JDK in Eclipse.</w:t>
      </w:r>
    </w:p>
  </w:footnote>
  <w:footnote w:id="3">
    <w:p w14:paraId="71A0831B" w14:textId="3E185647" w:rsidR="000E262E" w:rsidRPr="00BF292D" w:rsidRDefault="000E262E">
      <w:pPr>
        <w:pStyle w:val="FootnoteText"/>
      </w:pPr>
      <w:ins w:id="205" w:author="Holger Eichelberger" w:date="2022-03-31T13:58:00Z">
        <w:r>
          <w:rPr>
            <w:rStyle w:val="FootnoteReference"/>
          </w:rPr>
          <w:footnoteRef/>
        </w:r>
        <w:r>
          <w:t xml:space="preserve"> Requires an installation of Docker.</w:t>
        </w:r>
      </w:ins>
    </w:p>
  </w:footnote>
  <w:footnote w:id="4">
    <w:p w14:paraId="4237F6D8" w14:textId="77777777" w:rsidR="000E262E" w:rsidRPr="00511BAD" w:rsidRDefault="000E262E" w:rsidP="0015295F">
      <w:pPr>
        <w:pStyle w:val="FootnoteText"/>
      </w:pPr>
      <w:r>
        <w:rPr>
          <w:rStyle w:val="FootnoteReference"/>
        </w:rPr>
        <w:footnoteRef/>
      </w:r>
      <w:r w:rsidRPr="00511BAD">
        <w:t xml:space="preserve"> http://velocity.apache.org/engine/devel/user-guide.html#Velocity_Template_Language_VTL:_An_Introduction</w:t>
      </w:r>
    </w:p>
  </w:footnote>
  <w:footnote w:id="5">
    <w:p w14:paraId="7805831F" w14:textId="77777777" w:rsidR="000E262E" w:rsidRPr="00F51EF7" w:rsidRDefault="000E262E" w:rsidP="0015295F">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6">
    <w:p w14:paraId="0684477B" w14:textId="77777777" w:rsidR="000E262E" w:rsidRPr="00957F24" w:rsidRDefault="000E262E" w:rsidP="0015295F">
      <w:pPr>
        <w:pStyle w:val="FootnoteText"/>
      </w:pPr>
      <w:r>
        <w:rPr>
          <w:rStyle w:val="FootnoteReference"/>
        </w:rPr>
        <w:footnoteRef/>
      </w:r>
      <w:r>
        <w:t xml:space="preserve"> </w:t>
      </w:r>
      <w:r w:rsidRPr="004B2933">
        <w:t xml:space="preserve">EASy-Producer must be executed within a JDK so that Java has access to it’s internal compiler. </w:t>
      </w:r>
      <w:r>
        <w:t>A JRE is not sufficient!</w:t>
      </w:r>
    </w:p>
  </w:footnote>
  <w:footnote w:id="7">
    <w:p w14:paraId="1BB7000B" w14:textId="77777777" w:rsidR="000E262E" w:rsidRPr="003D4FFF" w:rsidRDefault="000E262E" w:rsidP="0015295F">
      <w:pPr>
        <w:pStyle w:val="FootnoteText"/>
      </w:pPr>
      <w:r>
        <w:rPr>
          <w:rStyle w:val="FootnoteReference"/>
        </w:rPr>
        <w:footnoteRef/>
      </w:r>
      <w:r w:rsidRPr="003D4FFF">
        <w:t xml:space="preserve"> </w:t>
      </w:r>
      <w:r w:rsidRPr="001F5DA9">
        <w:t>http://xvcl.comp.nus.edu.sg/cms/</w:t>
      </w:r>
    </w:p>
  </w:footnote>
  <w:footnote w:id="8">
    <w:p w14:paraId="56896EFA" w14:textId="77777777" w:rsidR="000E262E" w:rsidRPr="00D52BD3" w:rsidRDefault="000E262E" w:rsidP="0015295F">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9">
    <w:p w14:paraId="71734382" w14:textId="77777777" w:rsidR="000E262E" w:rsidRPr="00BE2CCD" w:rsidRDefault="000E262E" w:rsidP="0015295F">
      <w:pPr>
        <w:pStyle w:val="FootnoteText"/>
      </w:pPr>
      <w:r>
        <w:rPr>
          <w:rStyle w:val="FootnoteReference"/>
        </w:rPr>
        <w:footnoteRef/>
      </w:r>
      <w:r>
        <w:t xml:space="preserve"> This instantiator is still in development, in particular regarding the installation requirements for non-Unix systems.</w:t>
      </w:r>
    </w:p>
  </w:footnote>
  <w:footnote w:id="10">
    <w:p w14:paraId="6DF1D87F" w14:textId="77777777" w:rsidR="000E262E" w:rsidRPr="00126425" w:rsidRDefault="000E262E" w:rsidP="0015295F">
      <w:pPr>
        <w:pStyle w:val="FootnoteText"/>
      </w:pPr>
      <w:r>
        <w:rPr>
          <w:rStyle w:val="FootnoteReference"/>
        </w:rPr>
        <w:footnoteRef/>
      </w:r>
      <w:r>
        <w:t xml:space="preserve"> Currently, this extension does not support Maven parameters. This will follow in a future version.</w:t>
      </w:r>
    </w:p>
  </w:footnote>
  <w:footnote w:id="11">
    <w:p w14:paraId="659CC901" w14:textId="77777777" w:rsidR="000E262E" w:rsidRPr="00126425" w:rsidRDefault="000E262E" w:rsidP="00A97392">
      <w:pPr>
        <w:pStyle w:val="FootnoteText"/>
        <w:rPr>
          <w:ins w:id="336" w:author="Holger Eichelberger" w:date="2022-03-31T11:25:00Z"/>
        </w:rPr>
      </w:pPr>
      <w:ins w:id="337" w:author="Holger Eichelberger" w:date="2022-03-31T11:25:00Z">
        <w:r>
          <w:rPr>
            <w:rStyle w:val="FootnoteReference"/>
          </w:rPr>
          <w:footnoteRef/>
        </w:r>
        <w:r>
          <w:t xml:space="preserve"> Currently, this extension does not support Maven parameters. This will follow in a future version.</w:t>
        </w:r>
      </w:ins>
    </w:p>
  </w:footnote>
  <w:footnote w:id="12">
    <w:p w14:paraId="5490FC01" w14:textId="02404446" w:rsidR="000E262E" w:rsidRPr="00020430" w:rsidRDefault="000E262E">
      <w:pPr>
        <w:pStyle w:val="FootnoteText"/>
        <w:rPr>
          <w:lang w:val="en-GB"/>
          <w:rPrChange w:id="703" w:author="Holger Eichelberger" w:date="2022-12-29T19:53:00Z">
            <w:rPr/>
          </w:rPrChange>
        </w:rPr>
      </w:pPr>
      <w:ins w:id="704" w:author="Holger Eichelberger" w:date="2022-12-29T19:53:00Z">
        <w:r>
          <w:rPr>
            <w:rStyle w:val="FootnoteReference"/>
          </w:rPr>
          <w:footnoteRef/>
        </w:r>
        <w:r>
          <w:t xml:space="preserve"> </w:t>
        </w:r>
        <w:r>
          <w:rPr>
            <w:lang w:val="en-GB"/>
          </w:rPr>
          <w:fldChar w:fldCharType="begin"/>
        </w:r>
        <w:r>
          <w:rPr>
            <w:lang w:val="en-GB"/>
          </w:rPr>
          <w:instrText xml:space="preserve"> HYPERLINK "</w:instrText>
        </w:r>
        <w:r w:rsidRPr="00E55E03">
          <w:rPr>
            <w:lang w:val="en-GB"/>
          </w:rPr>
          <w:instrText>https://uk.lxd.images.canonical.com/images/</w:instrText>
        </w:r>
        <w:r>
          <w:rPr>
            <w:lang w:val="en-GB"/>
          </w:rPr>
          <w:instrText xml:space="preserve">" </w:instrText>
        </w:r>
        <w:r>
          <w:rPr>
            <w:lang w:val="en-GB"/>
          </w:rPr>
          <w:fldChar w:fldCharType="separate"/>
        </w:r>
        <w:r w:rsidRPr="00866C3B">
          <w:rPr>
            <w:rStyle w:val="Hyperlink"/>
            <w:lang w:val="en-GB"/>
          </w:rPr>
          <w:t>https://uk.lxd.images.canonical.com/images/</w:t>
        </w:r>
        <w:r>
          <w:rPr>
            <w:lang w:val="en-GB"/>
          </w:rPr>
          <w:fldChar w:fldCharType="end"/>
        </w:r>
        <w:r>
          <w:rPr>
            <w:lang w:val="en-GB"/>
          </w:rPr>
          <w:t xml:space="preserve"> </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6B001" w14:textId="77777777" w:rsidR="000E262E" w:rsidRPr="00360145" w:rsidRDefault="000E262E" w:rsidP="00686D42">
    <w:pPr>
      <w:pStyle w:val="Header"/>
      <w:jc w:val="right"/>
      <w:rPr>
        <w:lang w:val="en-US"/>
      </w:rPr>
    </w:pPr>
    <w:r>
      <w:rPr>
        <w:lang w:val="en-US"/>
      </w:rPr>
      <w:t>VIL</w:t>
    </w:r>
    <w:r w:rsidRPr="00360145">
      <w:rPr>
        <w:lang w:val="en-US"/>
      </w:rPr>
      <w:t xml:space="preserve"> Language Specification</w:t>
    </w:r>
  </w:p>
  <w:p w14:paraId="0DFAF53A" w14:textId="77777777" w:rsidR="000E262E" w:rsidRDefault="000E262E" w:rsidP="00686D42">
    <w:pPr>
      <w:pStyle w:val="Header"/>
    </w:pPr>
    <w:r>
      <w:rPr>
        <w:noProof/>
      </w:rPr>
      <w:pict w14:anchorId="0A91EE53">
        <v:line id="Line 6" o:spid="_x0000_s2049" style="position:absolute;left:0;text-align:left;flip:y;z-index:251660288;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48574" w14:textId="77777777" w:rsidR="000E262E" w:rsidRDefault="000E262E">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7B603DC"/>
    <w:multiLevelType w:val="hybridMultilevel"/>
    <w:tmpl w:val="57747F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5"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15:restartNumberingAfterBreak="0">
    <w:nsid w:val="34E60F7A"/>
    <w:multiLevelType w:val="hybridMultilevel"/>
    <w:tmpl w:val="0EB468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6"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4E135A5"/>
    <w:multiLevelType w:val="hybridMultilevel"/>
    <w:tmpl w:val="3FBA2AB6"/>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1"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4"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7"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22"/>
  </w:num>
  <w:num w:numId="5">
    <w:abstractNumId w:val="28"/>
  </w:num>
  <w:num w:numId="6">
    <w:abstractNumId w:val="30"/>
  </w:num>
  <w:num w:numId="7">
    <w:abstractNumId w:val="36"/>
  </w:num>
  <w:num w:numId="8">
    <w:abstractNumId w:val="0"/>
  </w:num>
  <w:num w:numId="9">
    <w:abstractNumId w:val="12"/>
  </w:num>
  <w:num w:numId="10">
    <w:abstractNumId w:val="33"/>
  </w:num>
  <w:num w:numId="11">
    <w:abstractNumId w:val="27"/>
  </w:num>
  <w:num w:numId="12">
    <w:abstractNumId w:val="11"/>
  </w:num>
  <w:num w:numId="13">
    <w:abstractNumId w:val="13"/>
  </w:num>
  <w:num w:numId="14">
    <w:abstractNumId w:val="26"/>
  </w:num>
  <w:num w:numId="15">
    <w:abstractNumId w:val="2"/>
  </w:num>
  <w:num w:numId="16">
    <w:abstractNumId w:val="14"/>
  </w:num>
  <w:num w:numId="17">
    <w:abstractNumId w:val="1"/>
  </w:num>
  <w:num w:numId="18">
    <w:abstractNumId w:val="15"/>
  </w:num>
  <w:num w:numId="19">
    <w:abstractNumId w:val="7"/>
  </w:num>
  <w:num w:numId="20">
    <w:abstractNumId w:val="9"/>
  </w:num>
  <w:num w:numId="21">
    <w:abstractNumId w:val="29"/>
  </w:num>
  <w:num w:numId="22">
    <w:abstractNumId w:val="16"/>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7"/>
  </w:num>
  <w:num w:numId="28">
    <w:abstractNumId w:val="25"/>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num>
  <w:num w:numId="32">
    <w:abstractNumId w:val="21"/>
  </w:num>
  <w:num w:numId="33">
    <w:abstractNumId w:val="32"/>
  </w:num>
  <w:num w:numId="34">
    <w:abstractNumId w:val="24"/>
  </w:num>
  <w:num w:numId="35">
    <w:abstractNumId w:val="35"/>
  </w:num>
  <w:num w:numId="36">
    <w:abstractNumId w:val="5"/>
  </w:num>
  <w:num w:numId="37">
    <w:abstractNumId w:val="18"/>
  </w:num>
  <w:num w:numId="38">
    <w:abstractNumId w:val="19"/>
  </w:num>
  <w:num w:numId="39">
    <w:abstractNumId w:val="6"/>
  </w:num>
  <w:num w:numId="40">
    <w:abstractNumId w:val="17"/>
  </w:num>
  <w:num w:numId="41">
    <w:abstractNumId w:val="23"/>
  </w:num>
  <w:num w:numId="42">
    <w:abstractNumId w:val="20"/>
  </w:num>
  <w:num w:numId="4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5EA3"/>
    <w:rsid w:val="00017966"/>
    <w:rsid w:val="00020430"/>
    <w:rsid w:val="0002351B"/>
    <w:rsid w:val="00054907"/>
    <w:rsid w:val="000802A4"/>
    <w:rsid w:val="0009478E"/>
    <w:rsid w:val="000A5C23"/>
    <w:rsid w:val="000E262E"/>
    <w:rsid w:val="000F6076"/>
    <w:rsid w:val="00105F28"/>
    <w:rsid w:val="001414D0"/>
    <w:rsid w:val="00143ADC"/>
    <w:rsid w:val="0015295F"/>
    <w:rsid w:val="001558E4"/>
    <w:rsid w:val="00163610"/>
    <w:rsid w:val="00170BA2"/>
    <w:rsid w:val="00175C0A"/>
    <w:rsid w:val="00192210"/>
    <w:rsid w:val="00196A12"/>
    <w:rsid w:val="001B5399"/>
    <w:rsid w:val="001B7606"/>
    <w:rsid w:val="001C660A"/>
    <w:rsid w:val="002067F9"/>
    <w:rsid w:val="0021070B"/>
    <w:rsid w:val="00216FA0"/>
    <w:rsid w:val="00246D20"/>
    <w:rsid w:val="0025529E"/>
    <w:rsid w:val="00261B54"/>
    <w:rsid w:val="0026507A"/>
    <w:rsid w:val="0027376A"/>
    <w:rsid w:val="00274D00"/>
    <w:rsid w:val="0028726A"/>
    <w:rsid w:val="002A0807"/>
    <w:rsid w:val="002A0FDF"/>
    <w:rsid w:val="002C73F6"/>
    <w:rsid w:val="002D0D24"/>
    <w:rsid w:val="002F56AB"/>
    <w:rsid w:val="002F6E59"/>
    <w:rsid w:val="00323393"/>
    <w:rsid w:val="00326FAB"/>
    <w:rsid w:val="00334E67"/>
    <w:rsid w:val="00346601"/>
    <w:rsid w:val="00365EA3"/>
    <w:rsid w:val="003714EF"/>
    <w:rsid w:val="00384AE2"/>
    <w:rsid w:val="003925B9"/>
    <w:rsid w:val="00393E10"/>
    <w:rsid w:val="003A1851"/>
    <w:rsid w:val="003B601F"/>
    <w:rsid w:val="003D371B"/>
    <w:rsid w:val="003F4990"/>
    <w:rsid w:val="00407864"/>
    <w:rsid w:val="0042364F"/>
    <w:rsid w:val="00424F74"/>
    <w:rsid w:val="00431837"/>
    <w:rsid w:val="00431C26"/>
    <w:rsid w:val="00436868"/>
    <w:rsid w:val="0044129D"/>
    <w:rsid w:val="00445E8E"/>
    <w:rsid w:val="00456B8F"/>
    <w:rsid w:val="00484117"/>
    <w:rsid w:val="004A1718"/>
    <w:rsid w:val="004B1680"/>
    <w:rsid w:val="004B51B0"/>
    <w:rsid w:val="004F3A71"/>
    <w:rsid w:val="004F47C9"/>
    <w:rsid w:val="00506B98"/>
    <w:rsid w:val="00544358"/>
    <w:rsid w:val="00551C8B"/>
    <w:rsid w:val="00554672"/>
    <w:rsid w:val="00575E93"/>
    <w:rsid w:val="00597241"/>
    <w:rsid w:val="005C2AC7"/>
    <w:rsid w:val="005C63A3"/>
    <w:rsid w:val="005D250A"/>
    <w:rsid w:val="005F17B6"/>
    <w:rsid w:val="00625F9F"/>
    <w:rsid w:val="00630858"/>
    <w:rsid w:val="00630BB3"/>
    <w:rsid w:val="00634F72"/>
    <w:rsid w:val="006446DE"/>
    <w:rsid w:val="006706A7"/>
    <w:rsid w:val="00682955"/>
    <w:rsid w:val="00686D42"/>
    <w:rsid w:val="006B716B"/>
    <w:rsid w:val="006C1D63"/>
    <w:rsid w:val="006D526F"/>
    <w:rsid w:val="006E1BE2"/>
    <w:rsid w:val="00735081"/>
    <w:rsid w:val="00747BF8"/>
    <w:rsid w:val="0075659B"/>
    <w:rsid w:val="00756B54"/>
    <w:rsid w:val="00766CC5"/>
    <w:rsid w:val="0077170F"/>
    <w:rsid w:val="007B37B2"/>
    <w:rsid w:val="007B506E"/>
    <w:rsid w:val="007C2B60"/>
    <w:rsid w:val="007C3C37"/>
    <w:rsid w:val="007D2825"/>
    <w:rsid w:val="007D7431"/>
    <w:rsid w:val="007F575F"/>
    <w:rsid w:val="0082123E"/>
    <w:rsid w:val="00836A58"/>
    <w:rsid w:val="00867E18"/>
    <w:rsid w:val="00871BC9"/>
    <w:rsid w:val="00881849"/>
    <w:rsid w:val="008849DE"/>
    <w:rsid w:val="008919F4"/>
    <w:rsid w:val="008A4C6C"/>
    <w:rsid w:val="008C66D5"/>
    <w:rsid w:val="00920939"/>
    <w:rsid w:val="009235CD"/>
    <w:rsid w:val="009560B3"/>
    <w:rsid w:val="00975211"/>
    <w:rsid w:val="009B5385"/>
    <w:rsid w:val="009C5A22"/>
    <w:rsid w:val="009F3728"/>
    <w:rsid w:val="00A03E0B"/>
    <w:rsid w:val="00A12287"/>
    <w:rsid w:val="00A15C51"/>
    <w:rsid w:val="00A416EF"/>
    <w:rsid w:val="00A67569"/>
    <w:rsid w:val="00A8797B"/>
    <w:rsid w:val="00A94F8E"/>
    <w:rsid w:val="00A97392"/>
    <w:rsid w:val="00AF4B88"/>
    <w:rsid w:val="00B3005D"/>
    <w:rsid w:val="00B506F4"/>
    <w:rsid w:val="00B668EF"/>
    <w:rsid w:val="00B74F00"/>
    <w:rsid w:val="00B8057D"/>
    <w:rsid w:val="00B82EAD"/>
    <w:rsid w:val="00B902E7"/>
    <w:rsid w:val="00BC0E28"/>
    <w:rsid w:val="00BE7202"/>
    <w:rsid w:val="00BF292D"/>
    <w:rsid w:val="00C27D89"/>
    <w:rsid w:val="00C509B6"/>
    <w:rsid w:val="00C61748"/>
    <w:rsid w:val="00C70EEF"/>
    <w:rsid w:val="00C71918"/>
    <w:rsid w:val="00C72D46"/>
    <w:rsid w:val="00C94AB2"/>
    <w:rsid w:val="00C9557B"/>
    <w:rsid w:val="00CA14C5"/>
    <w:rsid w:val="00CA5044"/>
    <w:rsid w:val="00CC358E"/>
    <w:rsid w:val="00CD1A6A"/>
    <w:rsid w:val="00CE45A6"/>
    <w:rsid w:val="00CF67F4"/>
    <w:rsid w:val="00D00BA2"/>
    <w:rsid w:val="00D107D5"/>
    <w:rsid w:val="00D15EFA"/>
    <w:rsid w:val="00D270B2"/>
    <w:rsid w:val="00D70BFB"/>
    <w:rsid w:val="00D77C1D"/>
    <w:rsid w:val="00D94BC7"/>
    <w:rsid w:val="00DA6B9A"/>
    <w:rsid w:val="00DB78CE"/>
    <w:rsid w:val="00DC759B"/>
    <w:rsid w:val="00DF5CA7"/>
    <w:rsid w:val="00E04287"/>
    <w:rsid w:val="00E07D49"/>
    <w:rsid w:val="00E2743F"/>
    <w:rsid w:val="00E35554"/>
    <w:rsid w:val="00E5185F"/>
    <w:rsid w:val="00E55E03"/>
    <w:rsid w:val="00E55EC4"/>
    <w:rsid w:val="00E8748C"/>
    <w:rsid w:val="00EA568D"/>
    <w:rsid w:val="00EB4C74"/>
    <w:rsid w:val="00EC2198"/>
    <w:rsid w:val="00EC340A"/>
    <w:rsid w:val="00EF273D"/>
    <w:rsid w:val="00F041BF"/>
    <w:rsid w:val="00F10D1B"/>
    <w:rsid w:val="00F537B9"/>
    <w:rsid w:val="00F55EEC"/>
    <w:rsid w:val="00F97395"/>
    <w:rsid w:val="00FD78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C1E881F"/>
  <w15:docId w15:val="{4C83A4C9-65B8-443D-93C6-C07744D7C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EA3"/>
    <w:pPr>
      <w:spacing w:after="120" w:line="240" w:lineRule="auto"/>
      <w:jc w:val="both"/>
    </w:pPr>
    <w:rPr>
      <w:rFonts w:ascii="Calibri" w:eastAsia="Times New Roman" w:hAnsi="Calibri" w:cs="Times New Roman"/>
      <w:sz w:val="24"/>
      <w:szCs w:val="24"/>
      <w:lang w:eastAsia="de-DE"/>
    </w:rPr>
  </w:style>
  <w:style w:type="paragraph" w:styleId="Heading1">
    <w:name w:val="heading 1"/>
    <w:basedOn w:val="Normal"/>
    <w:next w:val="Normal"/>
    <w:link w:val="Heading1Char"/>
    <w:qFormat/>
    <w:rsid w:val="00365EA3"/>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link w:val="Heading2Char"/>
    <w:qFormat/>
    <w:rsid w:val="00365EA3"/>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365EA3"/>
    <w:pPr>
      <w:keepNext/>
      <w:numPr>
        <w:ilvl w:val="2"/>
        <w:numId w:val="1"/>
      </w:numPr>
      <w:spacing w:before="240" w:after="60"/>
      <w:ind w:left="720"/>
      <w:outlineLvl w:val="2"/>
    </w:pPr>
    <w:rPr>
      <w:b/>
      <w:bCs/>
      <w:sz w:val="26"/>
      <w:szCs w:val="26"/>
    </w:rPr>
  </w:style>
  <w:style w:type="paragraph" w:styleId="Heading4">
    <w:name w:val="heading 4"/>
    <w:basedOn w:val="Normal"/>
    <w:next w:val="Normal"/>
    <w:link w:val="Heading4Char"/>
    <w:qFormat/>
    <w:rsid w:val="00365EA3"/>
    <w:pPr>
      <w:keepNext/>
      <w:spacing w:before="240" w:after="60"/>
      <w:outlineLvl w:val="3"/>
    </w:pPr>
    <w:rPr>
      <w:b/>
      <w:bCs/>
      <w:i/>
      <w:szCs w:val="28"/>
    </w:rPr>
  </w:style>
  <w:style w:type="paragraph" w:styleId="Heading5">
    <w:name w:val="heading 5"/>
    <w:basedOn w:val="Normal"/>
    <w:next w:val="Normal"/>
    <w:link w:val="Heading5Char"/>
    <w:rsid w:val="00365EA3"/>
    <w:pPr>
      <w:numPr>
        <w:ilvl w:val="4"/>
        <w:numId w:val="1"/>
      </w:numPr>
      <w:spacing w:before="240" w:after="60"/>
      <w:outlineLvl w:val="4"/>
    </w:pPr>
    <w:rPr>
      <w:b/>
      <w:bCs/>
      <w:i/>
      <w:iCs/>
      <w:sz w:val="26"/>
      <w:szCs w:val="26"/>
    </w:rPr>
  </w:style>
  <w:style w:type="paragraph" w:styleId="Heading6">
    <w:name w:val="heading 6"/>
    <w:basedOn w:val="Normal"/>
    <w:next w:val="Normal"/>
    <w:link w:val="Heading6Char"/>
    <w:rsid w:val="00365EA3"/>
    <w:pPr>
      <w:numPr>
        <w:ilvl w:val="5"/>
        <w:numId w:val="1"/>
      </w:numPr>
      <w:spacing w:before="240" w:after="60"/>
      <w:outlineLvl w:val="5"/>
    </w:pPr>
    <w:rPr>
      <w:b/>
      <w:bCs/>
      <w:sz w:val="22"/>
      <w:szCs w:val="22"/>
    </w:rPr>
  </w:style>
  <w:style w:type="paragraph" w:styleId="Heading7">
    <w:name w:val="heading 7"/>
    <w:basedOn w:val="Normal"/>
    <w:next w:val="Normal"/>
    <w:link w:val="Heading7Char"/>
    <w:rsid w:val="00365EA3"/>
    <w:pPr>
      <w:numPr>
        <w:ilvl w:val="6"/>
        <w:numId w:val="1"/>
      </w:numPr>
      <w:spacing w:before="240" w:after="60"/>
      <w:outlineLvl w:val="6"/>
    </w:pPr>
  </w:style>
  <w:style w:type="paragraph" w:styleId="Heading8">
    <w:name w:val="heading 8"/>
    <w:basedOn w:val="Normal"/>
    <w:next w:val="Normal"/>
    <w:link w:val="Heading8Char"/>
    <w:rsid w:val="00365EA3"/>
    <w:pPr>
      <w:numPr>
        <w:ilvl w:val="7"/>
        <w:numId w:val="1"/>
      </w:numPr>
      <w:spacing w:before="240" w:after="60"/>
      <w:outlineLvl w:val="7"/>
    </w:pPr>
    <w:rPr>
      <w:i/>
      <w:iCs/>
    </w:rPr>
  </w:style>
  <w:style w:type="paragraph" w:styleId="Heading9">
    <w:name w:val="heading 9"/>
    <w:basedOn w:val="Normal"/>
    <w:next w:val="Normal"/>
    <w:link w:val="Heading9Char"/>
    <w:rsid w:val="00365EA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5EA3"/>
    <w:rPr>
      <w:rFonts w:ascii="Calibri" w:eastAsia="Times New Roman" w:hAnsi="Calibri" w:cs="Arial"/>
      <w:b/>
      <w:bCs/>
      <w:kern w:val="32"/>
      <w:sz w:val="32"/>
      <w:szCs w:val="32"/>
      <w:lang w:eastAsia="de-DE"/>
    </w:rPr>
  </w:style>
  <w:style w:type="character" w:customStyle="1" w:styleId="Heading2Char">
    <w:name w:val="Heading 2 Char"/>
    <w:basedOn w:val="DefaultParagraphFont"/>
    <w:link w:val="Heading2"/>
    <w:rsid w:val="00365EA3"/>
    <w:rPr>
      <w:rFonts w:ascii="Calibri" w:eastAsia="Times New Roman" w:hAnsi="Calibri" w:cs="Arial"/>
      <w:b/>
      <w:bCs/>
      <w:i/>
      <w:iCs/>
      <w:sz w:val="28"/>
      <w:szCs w:val="28"/>
      <w:lang w:eastAsia="de-DE"/>
    </w:rPr>
  </w:style>
  <w:style w:type="character" w:customStyle="1" w:styleId="Heading3Char">
    <w:name w:val="Heading 3 Char"/>
    <w:basedOn w:val="DefaultParagraphFont"/>
    <w:link w:val="Heading3"/>
    <w:rsid w:val="00365EA3"/>
    <w:rPr>
      <w:rFonts w:ascii="Calibri" w:eastAsia="Times New Roman" w:hAnsi="Calibri" w:cs="Times New Roman"/>
      <w:b/>
      <w:bCs/>
      <w:sz w:val="26"/>
      <w:szCs w:val="26"/>
      <w:lang w:eastAsia="de-DE"/>
    </w:rPr>
  </w:style>
  <w:style w:type="character" w:customStyle="1" w:styleId="Heading4Char">
    <w:name w:val="Heading 4 Char"/>
    <w:basedOn w:val="DefaultParagraphFont"/>
    <w:link w:val="Heading4"/>
    <w:rsid w:val="00365EA3"/>
    <w:rPr>
      <w:rFonts w:ascii="Calibri" w:eastAsia="Times New Roman" w:hAnsi="Calibri" w:cs="Times New Roman"/>
      <w:b/>
      <w:bCs/>
      <w:i/>
      <w:sz w:val="24"/>
      <w:szCs w:val="28"/>
      <w:lang w:eastAsia="de-DE"/>
    </w:rPr>
  </w:style>
  <w:style w:type="character" w:customStyle="1" w:styleId="Heading5Char">
    <w:name w:val="Heading 5 Char"/>
    <w:basedOn w:val="DefaultParagraphFont"/>
    <w:link w:val="Heading5"/>
    <w:rsid w:val="00365EA3"/>
    <w:rPr>
      <w:rFonts w:ascii="Calibri" w:eastAsia="Times New Roman" w:hAnsi="Calibri" w:cs="Times New Roman"/>
      <w:b/>
      <w:bCs/>
      <w:i/>
      <w:iCs/>
      <w:sz w:val="26"/>
      <w:szCs w:val="26"/>
      <w:lang w:eastAsia="de-DE"/>
    </w:rPr>
  </w:style>
  <w:style w:type="character" w:customStyle="1" w:styleId="Heading6Char">
    <w:name w:val="Heading 6 Char"/>
    <w:basedOn w:val="DefaultParagraphFont"/>
    <w:link w:val="Heading6"/>
    <w:rsid w:val="00365EA3"/>
    <w:rPr>
      <w:rFonts w:ascii="Calibri" w:eastAsia="Times New Roman" w:hAnsi="Calibri" w:cs="Times New Roman"/>
      <w:b/>
      <w:bCs/>
      <w:lang w:eastAsia="de-DE"/>
    </w:rPr>
  </w:style>
  <w:style w:type="character" w:customStyle="1" w:styleId="Heading7Char">
    <w:name w:val="Heading 7 Char"/>
    <w:basedOn w:val="DefaultParagraphFont"/>
    <w:link w:val="Heading7"/>
    <w:rsid w:val="00365EA3"/>
    <w:rPr>
      <w:rFonts w:ascii="Calibri" w:eastAsia="Times New Roman" w:hAnsi="Calibri" w:cs="Times New Roman"/>
      <w:sz w:val="24"/>
      <w:szCs w:val="24"/>
      <w:lang w:eastAsia="de-DE"/>
    </w:rPr>
  </w:style>
  <w:style w:type="character" w:customStyle="1" w:styleId="Heading8Char">
    <w:name w:val="Heading 8 Char"/>
    <w:basedOn w:val="DefaultParagraphFont"/>
    <w:link w:val="Heading8"/>
    <w:rsid w:val="00365EA3"/>
    <w:rPr>
      <w:rFonts w:ascii="Calibri" w:eastAsia="Times New Roman" w:hAnsi="Calibri" w:cs="Times New Roman"/>
      <w:i/>
      <w:iCs/>
      <w:sz w:val="24"/>
      <w:szCs w:val="24"/>
      <w:lang w:eastAsia="de-DE"/>
    </w:rPr>
  </w:style>
  <w:style w:type="character" w:customStyle="1" w:styleId="Heading9Char">
    <w:name w:val="Heading 9 Char"/>
    <w:basedOn w:val="DefaultParagraphFont"/>
    <w:link w:val="Heading9"/>
    <w:rsid w:val="00365EA3"/>
    <w:rPr>
      <w:rFonts w:ascii="Arial" w:eastAsia="Times New Roman" w:hAnsi="Arial" w:cs="Arial"/>
      <w:lang w:eastAsia="de-DE"/>
    </w:rPr>
  </w:style>
  <w:style w:type="paragraph" w:styleId="Header">
    <w:name w:val="header"/>
    <w:basedOn w:val="Normal"/>
    <w:link w:val="HeaderChar"/>
    <w:rsid w:val="00365EA3"/>
    <w:pPr>
      <w:tabs>
        <w:tab w:val="center" w:pos="4153"/>
        <w:tab w:val="right" w:pos="8306"/>
      </w:tabs>
    </w:pPr>
  </w:style>
  <w:style w:type="character" w:customStyle="1" w:styleId="HeaderChar">
    <w:name w:val="Header Char"/>
    <w:basedOn w:val="DefaultParagraphFont"/>
    <w:link w:val="Header"/>
    <w:rsid w:val="00365EA3"/>
    <w:rPr>
      <w:rFonts w:ascii="Calibri" w:eastAsia="Times New Roman" w:hAnsi="Calibri" w:cs="Times New Roman"/>
      <w:sz w:val="24"/>
      <w:szCs w:val="24"/>
      <w:lang w:eastAsia="de-DE"/>
    </w:rPr>
  </w:style>
  <w:style w:type="paragraph" w:styleId="Footer">
    <w:name w:val="footer"/>
    <w:basedOn w:val="Normal"/>
    <w:link w:val="FooterChar"/>
    <w:rsid w:val="00365EA3"/>
    <w:pPr>
      <w:tabs>
        <w:tab w:val="center" w:pos="4153"/>
        <w:tab w:val="right" w:pos="8306"/>
      </w:tabs>
    </w:pPr>
  </w:style>
  <w:style w:type="character" w:customStyle="1" w:styleId="FooterChar">
    <w:name w:val="Footer Char"/>
    <w:basedOn w:val="DefaultParagraphFont"/>
    <w:link w:val="Footer"/>
    <w:rsid w:val="00365EA3"/>
    <w:rPr>
      <w:rFonts w:ascii="Calibri" w:eastAsia="Times New Roman" w:hAnsi="Calibri" w:cs="Times New Roman"/>
      <w:sz w:val="24"/>
      <w:szCs w:val="24"/>
      <w:lang w:eastAsia="de-DE"/>
    </w:rPr>
  </w:style>
  <w:style w:type="character" w:styleId="PageNumber">
    <w:name w:val="page number"/>
    <w:basedOn w:val="DefaultParagraphFont"/>
    <w:rsid w:val="00365EA3"/>
  </w:style>
  <w:style w:type="table" w:styleId="TableGrid">
    <w:name w:val="Table Grid"/>
    <w:basedOn w:val="TableNormal"/>
    <w:uiPriority w:val="59"/>
    <w:rsid w:val="00365EA3"/>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365EA3"/>
    <w:rPr>
      <w:rFonts w:ascii="Times New Roman" w:hAnsi="Times New Roman"/>
      <w:sz w:val="18"/>
      <w:vertAlign w:val="superscript"/>
    </w:rPr>
  </w:style>
  <w:style w:type="paragraph" w:styleId="FootnoteText">
    <w:name w:val="footnote text"/>
    <w:basedOn w:val="Normal"/>
    <w:link w:val="FootnoteTextChar"/>
    <w:uiPriority w:val="99"/>
    <w:rsid w:val="00365EA3"/>
    <w:pPr>
      <w:spacing w:after="80"/>
      <w:ind w:left="144" w:hanging="144"/>
    </w:pPr>
    <w:rPr>
      <w:sz w:val="18"/>
      <w:szCs w:val="20"/>
      <w:lang w:val="en-US" w:eastAsia="en-US"/>
    </w:rPr>
  </w:style>
  <w:style w:type="character" w:customStyle="1" w:styleId="FootnoteTextChar">
    <w:name w:val="Footnote Text Char"/>
    <w:basedOn w:val="DefaultParagraphFont"/>
    <w:link w:val="FootnoteText"/>
    <w:uiPriority w:val="99"/>
    <w:rsid w:val="00365EA3"/>
    <w:rPr>
      <w:rFonts w:ascii="Calibri" w:eastAsia="Times New Roman" w:hAnsi="Calibri" w:cs="Times New Roman"/>
      <w:sz w:val="18"/>
      <w:szCs w:val="20"/>
      <w:lang w:val="en-US"/>
    </w:rPr>
  </w:style>
  <w:style w:type="paragraph" w:styleId="Caption">
    <w:name w:val="caption"/>
    <w:basedOn w:val="Normal"/>
    <w:next w:val="Normal"/>
    <w:uiPriority w:val="35"/>
    <w:qFormat/>
    <w:rsid w:val="00365EA3"/>
    <w:pPr>
      <w:jc w:val="center"/>
    </w:pPr>
    <w:rPr>
      <w:bCs/>
      <w:sz w:val="22"/>
      <w:szCs w:val="20"/>
      <w:lang w:val="en-US"/>
    </w:rPr>
  </w:style>
  <w:style w:type="character" w:styleId="CommentReference">
    <w:name w:val="annotation reference"/>
    <w:uiPriority w:val="99"/>
    <w:semiHidden/>
    <w:rsid w:val="00365EA3"/>
    <w:rPr>
      <w:sz w:val="16"/>
      <w:szCs w:val="16"/>
    </w:rPr>
  </w:style>
  <w:style w:type="paragraph" w:styleId="TOC1">
    <w:name w:val="toc 1"/>
    <w:basedOn w:val="Normal"/>
    <w:next w:val="Normal"/>
    <w:autoRedefine/>
    <w:uiPriority w:val="39"/>
    <w:rsid w:val="00365EA3"/>
  </w:style>
  <w:style w:type="paragraph" w:styleId="TOC2">
    <w:name w:val="toc 2"/>
    <w:basedOn w:val="Normal"/>
    <w:next w:val="Normal"/>
    <w:autoRedefine/>
    <w:uiPriority w:val="39"/>
    <w:rsid w:val="00365EA3"/>
    <w:pPr>
      <w:ind w:left="240"/>
    </w:pPr>
  </w:style>
  <w:style w:type="paragraph" w:styleId="TOC3">
    <w:name w:val="toc 3"/>
    <w:basedOn w:val="Normal"/>
    <w:next w:val="Normal"/>
    <w:autoRedefine/>
    <w:uiPriority w:val="39"/>
    <w:rsid w:val="00365EA3"/>
    <w:pPr>
      <w:ind w:left="480"/>
    </w:pPr>
  </w:style>
  <w:style w:type="paragraph" w:styleId="TableofFigures">
    <w:name w:val="table of figures"/>
    <w:basedOn w:val="Normal"/>
    <w:next w:val="Normal"/>
    <w:uiPriority w:val="99"/>
    <w:rsid w:val="00365EA3"/>
  </w:style>
  <w:style w:type="paragraph" w:styleId="BalloonText">
    <w:name w:val="Balloon Text"/>
    <w:basedOn w:val="Normal"/>
    <w:link w:val="BalloonTextChar"/>
    <w:rsid w:val="00365EA3"/>
    <w:pPr>
      <w:spacing w:after="0"/>
    </w:pPr>
    <w:rPr>
      <w:rFonts w:ascii="Tahoma" w:hAnsi="Tahoma"/>
      <w:sz w:val="16"/>
      <w:szCs w:val="16"/>
    </w:rPr>
  </w:style>
  <w:style w:type="character" w:customStyle="1" w:styleId="BalloonTextChar">
    <w:name w:val="Balloon Text Char"/>
    <w:basedOn w:val="DefaultParagraphFont"/>
    <w:link w:val="BalloonText"/>
    <w:rsid w:val="00365EA3"/>
    <w:rPr>
      <w:rFonts w:ascii="Tahoma" w:eastAsia="Times New Roman" w:hAnsi="Tahoma" w:cs="Times New Roman"/>
      <w:sz w:val="16"/>
      <w:szCs w:val="16"/>
      <w:lang w:eastAsia="de-DE"/>
    </w:rPr>
  </w:style>
  <w:style w:type="character" w:styleId="Emphasis">
    <w:name w:val="Emphasis"/>
    <w:qFormat/>
    <w:rsid w:val="00365EA3"/>
    <w:rPr>
      <w:i/>
      <w:iCs/>
    </w:rPr>
  </w:style>
  <w:style w:type="character" w:styleId="Strong">
    <w:name w:val="Strong"/>
    <w:qFormat/>
    <w:rsid w:val="00365EA3"/>
    <w:rPr>
      <w:rFonts w:ascii="Calibri" w:hAnsi="Calibri"/>
      <w:b/>
      <w:bCs/>
      <w:sz w:val="24"/>
    </w:rPr>
  </w:style>
  <w:style w:type="paragraph" w:styleId="Subtitle">
    <w:name w:val="Subtitle"/>
    <w:basedOn w:val="Normal"/>
    <w:next w:val="Normal"/>
    <w:link w:val="SubtitleChar"/>
    <w:qFormat/>
    <w:rsid w:val="00365EA3"/>
    <w:pPr>
      <w:numPr>
        <w:ilvl w:val="1"/>
      </w:numPr>
    </w:pPr>
    <w:rPr>
      <w:rFonts w:ascii="Cambria" w:eastAsia="MS Gothic" w:hAnsi="Cambria"/>
      <w:i/>
      <w:iCs/>
      <w:color w:val="4F81BD"/>
      <w:spacing w:val="15"/>
    </w:rPr>
  </w:style>
  <w:style w:type="character" w:customStyle="1" w:styleId="SubtitleChar">
    <w:name w:val="Subtitle Char"/>
    <w:basedOn w:val="DefaultParagraphFont"/>
    <w:link w:val="Subtitle"/>
    <w:rsid w:val="00365EA3"/>
    <w:rPr>
      <w:rFonts w:ascii="Cambria" w:eastAsia="MS Gothic" w:hAnsi="Cambria" w:cs="Times New Roman"/>
      <w:i/>
      <w:iCs/>
      <w:color w:val="4F81BD"/>
      <w:spacing w:val="15"/>
      <w:sz w:val="24"/>
      <w:szCs w:val="24"/>
      <w:lang w:eastAsia="de-DE"/>
    </w:rPr>
  </w:style>
  <w:style w:type="paragraph" w:styleId="ListParagraph">
    <w:name w:val="List Paragraph"/>
    <w:basedOn w:val="Normal"/>
    <w:uiPriority w:val="34"/>
    <w:qFormat/>
    <w:rsid w:val="00365EA3"/>
    <w:pPr>
      <w:ind w:left="720"/>
      <w:contextualSpacing/>
    </w:pPr>
  </w:style>
  <w:style w:type="paragraph" w:styleId="CommentText">
    <w:name w:val="annotation text"/>
    <w:basedOn w:val="Normal"/>
    <w:link w:val="CommentTextChar"/>
    <w:uiPriority w:val="99"/>
    <w:rsid w:val="00365EA3"/>
    <w:rPr>
      <w:sz w:val="20"/>
      <w:szCs w:val="20"/>
    </w:rPr>
  </w:style>
  <w:style w:type="character" w:customStyle="1" w:styleId="CommentTextChar">
    <w:name w:val="Comment Text Char"/>
    <w:basedOn w:val="DefaultParagraphFont"/>
    <w:link w:val="CommentText"/>
    <w:uiPriority w:val="99"/>
    <w:rsid w:val="00365EA3"/>
    <w:rPr>
      <w:rFonts w:ascii="Calibri" w:eastAsia="Times New Roman" w:hAnsi="Calibri" w:cs="Times New Roman"/>
      <w:sz w:val="20"/>
      <w:szCs w:val="20"/>
      <w:lang w:eastAsia="de-DE"/>
    </w:rPr>
  </w:style>
  <w:style w:type="paragraph" w:styleId="CommentSubject">
    <w:name w:val="annotation subject"/>
    <w:basedOn w:val="CommentText"/>
    <w:next w:val="CommentText"/>
    <w:link w:val="CommentSubjectChar"/>
    <w:rsid w:val="00365EA3"/>
    <w:rPr>
      <w:b/>
      <w:bCs/>
    </w:rPr>
  </w:style>
  <w:style w:type="character" w:customStyle="1" w:styleId="CommentSubjectChar">
    <w:name w:val="Comment Subject Char"/>
    <w:basedOn w:val="CommentTextChar"/>
    <w:link w:val="CommentSubject"/>
    <w:rsid w:val="00365EA3"/>
    <w:rPr>
      <w:rFonts w:ascii="Calibri" w:eastAsia="Times New Roman" w:hAnsi="Calibri" w:cs="Times New Roman"/>
      <w:b/>
      <w:bCs/>
      <w:sz w:val="20"/>
      <w:szCs w:val="20"/>
      <w:lang w:eastAsia="de-DE"/>
    </w:rPr>
  </w:style>
  <w:style w:type="character" w:styleId="Hyperlink">
    <w:name w:val="Hyperlink"/>
    <w:uiPriority w:val="99"/>
    <w:unhideWhenUsed/>
    <w:rsid w:val="00365EA3"/>
    <w:rPr>
      <w:color w:val="0000FF"/>
      <w:u w:val="single"/>
    </w:rPr>
  </w:style>
  <w:style w:type="paragraph" w:styleId="Revision">
    <w:name w:val="Revision"/>
    <w:hidden/>
    <w:uiPriority w:val="99"/>
    <w:semiHidden/>
    <w:rsid w:val="00365EA3"/>
    <w:pPr>
      <w:spacing w:after="0" w:line="240" w:lineRule="auto"/>
    </w:pPr>
    <w:rPr>
      <w:rFonts w:ascii="Calibri" w:eastAsia="Times New Roman" w:hAnsi="Calibri" w:cs="Times New Roman"/>
      <w:sz w:val="24"/>
      <w:szCs w:val="24"/>
      <w:lang w:eastAsia="de-DE"/>
    </w:rPr>
  </w:style>
  <w:style w:type="paragraph" w:styleId="DocumentMap">
    <w:name w:val="Document Map"/>
    <w:basedOn w:val="Normal"/>
    <w:link w:val="DocumentMapChar"/>
    <w:rsid w:val="00365EA3"/>
    <w:pPr>
      <w:spacing w:after="0"/>
    </w:pPr>
    <w:rPr>
      <w:rFonts w:ascii="Tahoma" w:hAnsi="Tahoma"/>
      <w:sz w:val="16"/>
      <w:szCs w:val="16"/>
    </w:rPr>
  </w:style>
  <w:style w:type="character" w:customStyle="1" w:styleId="DocumentMapChar">
    <w:name w:val="Document Map Char"/>
    <w:basedOn w:val="DefaultParagraphFont"/>
    <w:link w:val="DocumentMap"/>
    <w:rsid w:val="00365EA3"/>
    <w:rPr>
      <w:rFonts w:ascii="Tahoma" w:eastAsia="Times New Roman" w:hAnsi="Tahoma" w:cs="Times New Roman"/>
      <w:sz w:val="16"/>
      <w:szCs w:val="16"/>
      <w:lang w:eastAsia="de-DE"/>
    </w:rPr>
  </w:style>
  <w:style w:type="paragraph" w:customStyle="1" w:styleId="Default">
    <w:name w:val="Default"/>
    <w:rsid w:val="00365EA3"/>
    <w:pPr>
      <w:autoSpaceDE w:val="0"/>
      <w:autoSpaceDN w:val="0"/>
      <w:adjustRightInd w:val="0"/>
      <w:spacing w:after="0" w:line="240" w:lineRule="auto"/>
    </w:pPr>
    <w:rPr>
      <w:rFonts w:ascii="Times New Roman" w:eastAsia="Times New Roman" w:hAnsi="Times New Roman" w:cs="Times New Roman"/>
      <w:color w:val="000000"/>
      <w:sz w:val="24"/>
      <w:szCs w:val="24"/>
      <w:lang w:eastAsia="de-DE"/>
    </w:rPr>
  </w:style>
  <w:style w:type="paragraph" w:styleId="TOC4">
    <w:name w:val="toc 4"/>
    <w:basedOn w:val="Normal"/>
    <w:next w:val="Normal"/>
    <w:autoRedefine/>
    <w:uiPriority w:val="39"/>
    <w:rsid w:val="00365EA3"/>
    <w:pPr>
      <w:ind w:left="720"/>
    </w:pPr>
  </w:style>
  <w:style w:type="paragraph" w:styleId="TOC5">
    <w:name w:val="toc 5"/>
    <w:basedOn w:val="Normal"/>
    <w:next w:val="Normal"/>
    <w:autoRedefine/>
    <w:uiPriority w:val="39"/>
    <w:rsid w:val="00365EA3"/>
    <w:pPr>
      <w:ind w:left="960"/>
    </w:pPr>
  </w:style>
  <w:style w:type="paragraph" w:styleId="TOC6">
    <w:name w:val="toc 6"/>
    <w:basedOn w:val="Normal"/>
    <w:next w:val="Normal"/>
    <w:autoRedefine/>
    <w:uiPriority w:val="39"/>
    <w:rsid w:val="00365EA3"/>
    <w:pPr>
      <w:ind w:left="1200"/>
    </w:pPr>
  </w:style>
  <w:style w:type="paragraph" w:styleId="TOC7">
    <w:name w:val="toc 7"/>
    <w:basedOn w:val="Normal"/>
    <w:next w:val="Normal"/>
    <w:autoRedefine/>
    <w:uiPriority w:val="39"/>
    <w:rsid w:val="00365EA3"/>
    <w:pPr>
      <w:ind w:left="1440"/>
    </w:pPr>
  </w:style>
  <w:style w:type="paragraph" w:styleId="TOC8">
    <w:name w:val="toc 8"/>
    <w:basedOn w:val="Normal"/>
    <w:next w:val="Normal"/>
    <w:autoRedefine/>
    <w:uiPriority w:val="39"/>
    <w:rsid w:val="00365EA3"/>
    <w:pPr>
      <w:ind w:left="1680"/>
    </w:pPr>
  </w:style>
  <w:style w:type="paragraph" w:styleId="TOC9">
    <w:name w:val="toc 9"/>
    <w:basedOn w:val="Normal"/>
    <w:next w:val="Normal"/>
    <w:autoRedefine/>
    <w:uiPriority w:val="39"/>
    <w:rsid w:val="00365EA3"/>
    <w:pPr>
      <w:ind w:left="1920"/>
    </w:pPr>
  </w:style>
  <w:style w:type="paragraph" w:styleId="NoSpacing">
    <w:name w:val="No Spacing"/>
    <w:uiPriority w:val="1"/>
    <w:qFormat/>
    <w:rsid w:val="00365EA3"/>
    <w:pPr>
      <w:spacing w:after="0" w:line="240" w:lineRule="auto"/>
      <w:jc w:val="both"/>
    </w:pPr>
    <w:rPr>
      <w:rFonts w:ascii="Times New Roman" w:eastAsia="Times New Roman" w:hAnsi="Times New Roman" w:cs="Times New Roman"/>
      <w:sz w:val="24"/>
      <w:szCs w:val="24"/>
      <w:lang w:val="en-US" w:eastAsia="de-DE"/>
    </w:rPr>
  </w:style>
  <w:style w:type="paragraph" w:styleId="NormalWeb">
    <w:name w:val="Normal (Web)"/>
    <w:basedOn w:val="Normal"/>
    <w:uiPriority w:val="99"/>
    <w:unhideWhenUsed/>
    <w:rsid w:val="00365E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365EA3"/>
    <w:pPr>
      <w:spacing w:after="0"/>
    </w:pPr>
    <w:rPr>
      <w:rFonts w:ascii="Consolas" w:hAnsi="Consolas"/>
      <w:sz w:val="20"/>
      <w:szCs w:val="20"/>
    </w:rPr>
  </w:style>
  <w:style w:type="character" w:customStyle="1" w:styleId="HTMLPreformattedChar">
    <w:name w:val="HTML Preformatted Char"/>
    <w:basedOn w:val="DefaultParagraphFont"/>
    <w:link w:val="HTMLPreformatted"/>
    <w:rsid w:val="00365EA3"/>
    <w:rPr>
      <w:rFonts w:ascii="Consolas" w:eastAsia="Times New Roman" w:hAnsi="Consolas" w:cs="Times New Roman"/>
      <w:sz w:val="20"/>
      <w:szCs w:val="20"/>
      <w:lang w:eastAsia="de-DE"/>
    </w:rPr>
  </w:style>
  <w:style w:type="paragraph" w:customStyle="1" w:styleId="Reference">
    <w:name w:val="Reference"/>
    <w:basedOn w:val="Normal"/>
    <w:qFormat/>
    <w:rsid w:val="00365EA3"/>
    <w:pPr>
      <w:tabs>
        <w:tab w:val="left" w:pos="567"/>
      </w:tabs>
      <w:ind w:left="567" w:hanging="567"/>
    </w:pPr>
    <w:rPr>
      <w:lang w:val="en-GB"/>
    </w:rPr>
  </w:style>
  <w:style w:type="paragraph" w:customStyle="1" w:styleId="Appendix">
    <w:name w:val="Appendix"/>
    <w:basedOn w:val="Heading1"/>
    <w:qFormat/>
    <w:rsid w:val="00365EA3"/>
    <w:pPr>
      <w:numPr>
        <w:numId w:val="2"/>
      </w:numPr>
    </w:pPr>
    <w:rPr>
      <w:lang w:val="en-GB"/>
    </w:rPr>
  </w:style>
  <w:style w:type="paragraph" w:customStyle="1" w:styleId="Appendix2">
    <w:name w:val="Appendix 2"/>
    <w:basedOn w:val="Heading2"/>
    <w:qFormat/>
    <w:rsid w:val="00365EA3"/>
    <w:pPr>
      <w:numPr>
        <w:numId w:val="2"/>
      </w:numPr>
    </w:pPr>
    <w:rPr>
      <w:lang w:val="en-GB"/>
    </w:rPr>
  </w:style>
  <w:style w:type="paragraph" w:customStyle="1" w:styleId="Appendix3">
    <w:name w:val="Appendix 3"/>
    <w:basedOn w:val="Heading3"/>
    <w:qFormat/>
    <w:rsid w:val="00365EA3"/>
    <w:pPr>
      <w:numPr>
        <w:numId w:val="2"/>
      </w:numPr>
    </w:pPr>
    <w:rPr>
      <w:lang w:val="en-GB"/>
    </w:rPr>
  </w:style>
  <w:style w:type="paragraph" w:styleId="TOCHeading">
    <w:name w:val="TOC Heading"/>
    <w:basedOn w:val="Heading1"/>
    <w:next w:val="Normal"/>
    <w:link w:val="TOCHeadingChar"/>
    <w:uiPriority w:val="39"/>
    <w:semiHidden/>
    <w:unhideWhenUsed/>
    <w:qFormat/>
    <w:rsid w:val="00365EA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365EA3"/>
    <w:rPr>
      <w:color w:val="800080"/>
      <w:u w:val="single"/>
    </w:rPr>
  </w:style>
  <w:style w:type="paragraph" w:customStyle="1" w:styleId="RequirementG">
    <w:name w:val="RequirementG"/>
    <w:basedOn w:val="Normal"/>
    <w:link w:val="RequirementGChar"/>
    <w:qFormat/>
    <w:rsid w:val="00365EA3"/>
    <w:pPr>
      <w:numPr>
        <w:numId w:val="4"/>
      </w:numPr>
      <w:ind w:left="426" w:hanging="426"/>
    </w:pPr>
    <w:rPr>
      <w:lang w:val="en-GB"/>
    </w:rPr>
  </w:style>
  <w:style w:type="paragraph" w:customStyle="1" w:styleId="RequirementS">
    <w:name w:val="RequirementS"/>
    <w:basedOn w:val="RequirementG"/>
    <w:link w:val="RequirementSChar"/>
    <w:qFormat/>
    <w:rsid w:val="00365EA3"/>
  </w:style>
  <w:style w:type="character" w:customStyle="1" w:styleId="RequirementGChar">
    <w:name w:val="RequirementG Char"/>
    <w:basedOn w:val="DefaultParagraphFont"/>
    <w:link w:val="RequirementG"/>
    <w:rsid w:val="00365EA3"/>
    <w:rPr>
      <w:rFonts w:ascii="Calibri" w:eastAsia="Times New Roman" w:hAnsi="Calibri" w:cs="Times New Roman"/>
      <w:sz w:val="24"/>
      <w:szCs w:val="24"/>
      <w:lang w:val="en-GB" w:eastAsia="de-DE"/>
    </w:rPr>
  </w:style>
  <w:style w:type="paragraph" w:customStyle="1" w:styleId="RequirementI">
    <w:name w:val="RequirementI"/>
    <w:basedOn w:val="Normal"/>
    <w:link w:val="RequirementIChar"/>
    <w:qFormat/>
    <w:rsid w:val="00365EA3"/>
    <w:pPr>
      <w:numPr>
        <w:numId w:val="5"/>
      </w:numPr>
    </w:pPr>
    <w:rPr>
      <w:lang w:val="en-GB"/>
    </w:rPr>
  </w:style>
  <w:style w:type="character" w:customStyle="1" w:styleId="RequirementSChar">
    <w:name w:val="RequirementS Char"/>
    <w:basedOn w:val="RequirementGChar"/>
    <w:link w:val="RequirementS"/>
    <w:rsid w:val="00365EA3"/>
    <w:rPr>
      <w:rFonts w:ascii="Calibri" w:eastAsia="Times New Roman" w:hAnsi="Calibri" w:cs="Times New Roman"/>
      <w:sz w:val="24"/>
      <w:szCs w:val="24"/>
      <w:lang w:val="en-GB" w:eastAsia="de-DE"/>
    </w:rPr>
  </w:style>
  <w:style w:type="character" w:customStyle="1" w:styleId="RequirementIChar">
    <w:name w:val="RequirementI Char"/>
    <w:basedOn w:val="DefaultParagraphFont"/>
    <w:link w:val="RequirementI"/>
    <w:rsid w:val="00365EA3"/>
    <w:rPr>
      <w:rFonts w:ascii="Calibri" w:eastAsia="Times New Roman" w:hAnsi="Calibri" w:cs="Times New Roman"/>
      <w:sz w:val="24"/>
      <w:szCs w:val="24"/>
      <w:lang w:val="en-GB" w:eastAsia="de-DE"/>
    </w:rPr>
  </w:style>
  <w:style w:type="paragraph" w:styleId="EndnoteText">
    <w:name w:val="endnote text"/>
    <w:basedOn w:val="Normal"/>
    <w:link w:val="EndnoteTextChar"/>
    <w:rsid w:val="00365EA3"/>
    <w:pPr>
      <w:spacing w:after="0"/>
    </w:pPr>
    <w:rPr>
      <w:sz w:val="20"/>
      <w:szCs w:val="20"/>
    </w:rPr>
  </w:style>
  <w:style w:type="character" w:customStyle="1" w:styleId="EndnoteTextChar">
    <w:name w:val="Endnote Text Char"/>
    <w:basedOn w:val="DefaultParagraphFont"/>
    <w:link w:val="EndnoteText"/>
    <w:rsid w:val="00365EA3"/>
    <w:rPr>
      <w:rFonts w:ascii="Calibri" w:eastAsia="Times New Roman" w:hAnsi="Calibri" w:cs="Times New Roman"/>
      <w:sz w:val="20"/>
      <w:szCs w:val="20"/>
      <w:lang w:eastAsia="de-DE"/>
    </w:rPr>
  </w:style>
  <w:style w:type="character" w:styleId="EndnoteReference">
    <w:name w:val="endnote reference"/>
    <w:basedOn w:val="DefaultParagraphFont"/>
    <w:rsid w:val="00365EA3"/>
    <w:rPr>
      <w:vertAlign w:val="superscript"/>
    </w:rPr>
  </w:style>
  <w:style w:type="paragraph" w:customStyle="1" w:styleId="IVZHeading">
    <w:name w:val="IVZHeading"/>
    <w:basedOn w:val="TOCHeading"/>
    <w:link w:val="IVZHeadingChar"/>
    <w:qFormat/>
    <w:rsid w:val="00365EA3"/>
    <w:rPr>
      <w:color w:val="auto"/>
      <w:lang w:val="en-GB"/>
    </w:rPr>
  </w:style>
  <w:style w:type="character" w:customStyle="1" w:styleId="TOCHeadingChar">
    <w:name w:val="TOC Heading Char"/>
    <w:basedOn w:val="Heading1Char"/>
    <w:link w:val="TOCHeading"/>
    <w:uiPriority w:val="39"/>
    <w:semiHidden/>
    <w:rsid w:val="00365EA3"/>
    <w:rPr>
      <w:rFonts w:ascii="Calibri" w:eastAsia="Times New Roman" w:hAnsi="Calibri" w:cs="Times New Roman"/>
      <w:b/>
      <w:bCs/>
      <w:color w:val="365F91"/>
      <w:kern w:val="32"/>
      <w:sz w:val="28"/>
      <w:szCs w:val="28"/>
      <w:lang w:val="en-US" w:eastAsia="de-DE"/>
    </w:rPr>
  </w:style>
  <w:style w:type="character" w:customStyle="1" w:styleId="IVZHeadingChar">
    <w:name w:val="IVZHeading Char"/>
    <w:basedOn w:val="TOCHeadingChar"/>
    <w:link w:val="IVZHeading"/>
    <w:rsid w:val="00365EA3"/>
    <w:rPr>
      <w:rFonts w:ascii="Calibri" w:eastAsia="Times New Roman" w:hAnsi="Calibri" w:cs="Times New Roman"/>
      <w:b/>
      <w:bCs/>
      <w:color w:val="365F91"/>
      <w:kern w:val="32"/>
      <w:sz w:val="28"/>
      <w:szCs w:val="28"/>
      <w:lang w:val="en-GB" w:eastAsia="de-DE"/>
    </w:rPr>
  </w:style>
  <w:style w:type="paragraph" w:customStyle="1" w:styleId="Standard1">
    <w:name w:val="Standard1"/>
    <w:rsid w:val="00365EA3"/>
    <w:pPr>
      <w:spacing w:after="0"/>
    </w:pPr>
    <w:rPr>
      <w:rFonts w:ascii="Arial" w:eastAsia="Arial" w:hAnsi="Arial" w:cs="Arial"/>
      <w:color w:val="000000"/>
      <w:szCs w:val="20"/>
      <w:lang w:eastAsia="de-DE"/>
    </w:rPr>
  </w:style>
  <w:style w:type="paragraph" w:customStyle="1" w:styleId="MainText">
    <w:name w:val="MainText"/>
    <w:basedOn w:val="Normal"/>
    <w:link w:val="MainTextChar"/>
    <w:qFormat/>
    <w:rsid w:val="00365EA3"/>
    <w:rPr>
      <w:rFonts w:ascii="Arial" w:hAnsi="Arial"/>
      <w:sz w:val="22"/>
      <w:szCs w:val="20"/>
      <w:lang w:val="en-US" w:eastAsia="en-US"/>
    </w:rPr>
  </w:style>
  <w:style w:type="character" w:customStyle="1" w:styleId="MainTextChar">
    <w:name w:val="MainText Char"/>
    <w:basedOn w:val="DefaultParagraphFont"/>
    <w:link w:val="MainText"/>
    <w:rsid w:val="00365EA3"/>
    <w:rPr>
      <w:rFonts w:ascii="Arial" w:eastAsia="Times New Roman" w:hAnsi="Arial" w:cs="Times New Roman"/>
      <w:szCs w:val="20"/>
      <w:lang w:val="en-US"/>
    </w:rPr>
  </w:style>
  <w:style w:type="character" w:styleId="UnresolvedMention">
    <w:name w:val="Unresolved Mention"/>
    <w:basedOn w:val="DefaultParagraphFont"/>
    <w:uiPriority w:val="99"/>
    <w:semiHidden/>
    <w:unhideWhenUsed/>
    <w:rsid w:val="00A97392"/>
    <w:rPr>
      <w:color w:val="605E5C"/>
      <w:shd w:val="clear" w:color="auto" w:fill="E1DFDD"/>
    </w:rPr>
  </w:style>
  <w:style w:type="paragraph" w:customStyle="1" w:styleId="Standard">
    <w:name w:val="Standard"/>
    <w:rsid w:val="00625F9F"/>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mailto:?@dir?\\main\\Main.xvc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61A08-26DE-44CD-B7F7-703506946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7717</Words>
  <Characters>43993</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51607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Holger Eichelberger</cp:lastModifiedBy>
  <cp:revision>140</cp:revision>
  <cp:lastPrinted>2024-08-19T07:56:00Z</cp:lastPrinted>
  <dcterms:created xsi:type="dcterms:W3CDTF">2017-06-22T06:30:00Z</dcterms:created>
  <dcterms:modified xsi:type="dcterms:W3CDTF">2024-08-19T07:56:00Z</dcterms:modified>
</cp:coreProperties>
</file>