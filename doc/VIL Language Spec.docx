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64660"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64660"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64660"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64660"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64660"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64660"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64660"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64660"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64660"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64660"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303CAC63"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95A43">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95A43">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95A43">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95A43">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64660"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D64660"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64660"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bl>
    <w:p w14:paraId="442D06A9" w14:textId="6515A351" w:rsidR="002F20C6" w:rsidRPr="00A20D3E" w:rsidDel="00D64660" w:rsidRDefault="002F20C6" w:rsidP="00BE548F">
      <w:pPr>
        <w:rPr>
          <w:del w:id="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rsidP="00D02AA5">
      <w:pPr>
        <w:pStyle w:val="ListParagraph"/>
        <w:numPr>
          <w:ilvl w:val="0"/>
          <w:numId w:val="25"/>
        </w:numPr>
        <w:jc w:val="left"/>
        <w:rPr>
          <w:rFonts w:ascii="Arial" w:hAnsi="Arial" w:cs="Arial"/>
          <w:sz w:val="20"/>
          <w:szCs w:val="20"/>
          <w:lang w:val="en-GB"/>
          <w:rPrChange w:id="3" w:author="Holger Eichelberger" w:date="2021-05-18T23:40:00Z">
            <w:rPr>
              <w:lang w:val="en-GB"/>
            </w:rPr>
          </w:rPrChange>
        </w:rPr>
        <w:pPrChange w:id="4" w:author="Holger Eichelberger" w:date="2021-05-18T23:40:00Z">
          <w:pPr>
            <w:pStyle w:val="ListParagraph"/>
            <w:numPr>
              <w:numId w:val="25"/>
            </w:numPr>
            <w:ind w:hanging="360"/>
            <w:jc w:val="left"/>
          </w:pPr>
        </w:pPrChange>
      </w:pPr>
      <w:ins w:id="5" w:author="Holger Eichelberger" w:date="2021-05-18T23:40:00Z">
        <w:r>
          <w:rPr>
            <w:rFonts w:ascii="Arial" w:hAnsi="Arial" w:cs="Arial"/>
            <w:sz w:val="20"/>
            <w:szCs w:val="20"/>
            <w:lang w:val="en-GB"/>
          </w:rPr>
          <w:t xml:space="preserve">German Ministry of </w:t>
        </w:r>
        <w:commentRangeStart w:id="6"/>
        <w:r>
          <w:rPr>
            <w:rFonts w:ascii="Arial" w:hAnsi="Arial" w:cs="Arial"/>
            <w:sz w:val="20"/>
            <w:szCs w:val="20"/>
            <w:lang w:val="en-GB"/>
          </w:rPr>
          <w:t>Economic Affairs</w:t>
        </w:r>
        <w:commentRangeEnd w:id="6"/>
        <w:r>
          <w:rPr>
            <w:rStyle w:val="CommentReference"/>
          </w:rPr>
          <w:commentReference w:id="6"/>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bookmarkStart w:id="7" w:name="_GoBack"/>
      <w:bookmarkEnd w:id="7"/>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8" w:name="_Toc494806909"/>
      <w:r w:rsidRPr="00725A64">
        <w:rPr>
          <w:b/>
          <w:sz w:val="32"/>
          <w:lang w:val="en-GB"/>
        </w:rPr>
        <w:lastRenderedPageBreak/>
        <w:t>Table of Contents</w:t>
      </w:r>
      <w:bookmarkEnd w:id="8"/>
    </w:p>
    <w:p w14:paraId="5C03B806" w14:textId="2EC78430"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A95A43">
          <w:rPr>
            <w:noProof/>
            <w:webHidden/>
          </w:rPr>
          <w:t>5</w:t>
        </w:r>
        <w:r>
          <w:rPr>
            <w:noProof/>
            <w:webHidden/>
          </w:rPr>
          <w:fldChar w:fldCharType="end"/>
        </w:r>
      </w:hyperlink>
    </w:p>
    <w:p w14:paraId="15B7A61C" w14:textId="6A398536" w:rsidR="00464FCD" w:rsidRDefault="00D0698A">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A95A43">
          <w:rPr>
            <w:noProof/>
            <w:webHidden/>
          </w:rPr>
          <w:t>9</w:t>
        </w:r>
        <w:r w:rsidR="000D7CA7">
          <w:rPr>
            <w:noProof/>
            <w:webHidden/>
          </w:rPr>
          <w:fldChar w:fldCharType="end"/>
        </w:r>
      </w:hyperlink>
    </w:p>
    <w:p w14:paraId="416C312D" w14:textId="27C049D5" w:rsidR="00464FCD" w:rsidRDefault="00D0698A">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A95A43">
          <w:rPr>
            <w:noProof/>
            <w:webHidden/>
          </w:rPr>
          <w:t>10</w:t>
        </w:r>
        <w:r w:rsidR="000D7CA7">
          <w:rPr>
            <w:noProof/>
            <w:webHidden/>
          </w:rPr>
          <w:fldChar w:fldCharType="end"/>
        </w:r>
      </w:hyperlink>
    </w:p>
    <w:p w14:paraId="6EA75D3E" w14:textId="3EFA001B" w:rsidR="00464FCD" w:rsidRDefault="00D0698A">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A95A43">
          <w:rPr>
            <w:noProof/>
            <w:webHidden/>
          </w:rPr>
          <w:t>11</w:t>
        </w:r>
        <w:r w:rsidR="000D7CA7">
          <w:rPr>
            <w:noProof/>
            <w:webHidden/>
          </w:rPr>
          <w:fldChar w:fldCharType="end"/>
        </w:r>
      </w:hyperlink>
    </w:p>
    <w:p w14:paraId="25B101D2" w14:textId="783A4FD5" w:rsidR="00464FCD" w:rsidRDefault="00D0698A">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A95A43">
          <w:rPr>
            <w:noProof/>
            <w:webHidden/>
          </w:rPr>
          <w:t>12</w:t>
        </w:r>
        <w:r w:rsidR="000D7CA7">
          <w:rPr>
            <w:noProof/>
            <w:webHidden/>
          </w:rPr>
          <w:fldChar w:fldCharType="end"/>
        </w:r>
      </w:hyperlink>
    </w:p>
    <w:p w14:paraId="129F9727" w14:textId="08F5C5EE"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A95A43">
          <w:rPr>
            <w:noProof/>
            <w:webHidden/>
          </w:rPr>
          <w:t>13</w:t>
        </w:r>
        <w:r w:rsidR="000D7CA7">
          <w:rPr>
            <w:noProof/>
            <w:webHidden/>
          </w:rPr>
          <w:fldChar w:fldCharType="end"/>
        </w:r>
      </w:hyperlink>
    </w:p>
    <w:p w14:paraId="0F76800C" w14:textId="214C6F9A"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A95A43">
          <w:rPr>
            <w:noProof/>
            <w:webHidden/>
          </w:rPr>
          <w:t>14</w:t>
        </w:r>
        <w:r w:rsidR="000D7CA7">
          <w:rPr>
            <w:noProof/>
            <w:webHidden/>
          </w:rPr>
          <w:fldChar w:fldCharType="end"/>
        </w:r>
      </w:hyperlink>
    </w:p>
    <w:p w14:paraId="501B0DC5" w14:textId="2C685E37"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A95A43">
          <w:rPr>
            <w:noProof/>
            <w:webHidden/>
          </w:rPr>
          <w:t>14</w:t>
        </w:r>
        <w:r w:rsidR="000D7CA7">
          <w:rPr>
            <w:noProof/>
            <w:webHidden/>
          </w:rPr>
          <w:fldChar w:fldCharType="end"/>
        </w:r>
      </w:hyperlink>
    </w:p>
    <w:p w14:paraId="38EC2E5C" w14:textId="1F724028"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A95A43">
          <w:rPr>
            <w:noProof/>
            <w:webHidden/>
          </w:rPr>
          <w:t>16</w:t>
        </w:r>
        <w:r w:rsidR="000D7CA7">
          <w:rPr>
            <w:noProof/>
            <w:webHidden/>
          </w:rPr>
          <w:fldChar w:fldCharType="end"/>
        </w:r>
      </w:hyperlink>
    </w:p>
    <w:p w14:paraId="57BB598F" w14:textId="00E78C06"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A95A43">
          <w:rPr>
            <w:noProof/>
            <w:webHidden/>
          </w:rPr>
          <w:t>17</w:t>
        </w:r>
        <w:r w:rsidR="000D7CA7">
          <w:rPr>
            <w:noProof/>
            <w:webHidden/>
          </w:rPr>
          <w:fldChar w:fldCharType="end"/>
        </w:r>
      </w:hyperlink>
    </w:p>
    <w:p w14:paraId="4967B07E" w14:textId="0FF57FB5"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A95A43">
          <w:rPr>
            <w:noProof/>
            <w:webHidden/>
          </w:rPr>
          <w:t>18</w:t>
        </w:r>
        <w:r w:rsidR="000D7CA7">
          <w:rPr>
            <w:noProof/>
            <w:webHidden/>
          </w:rPr>
          <w:fldChar w:fldCharType="end"/>
        </w:r>
      </w:hyperlink>
    </w:p>
    <w:p w14:paraId="29EAC10B" w14:textId="6B099418"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A95A43">
          <w:rPr>
            <w:noProof/>
            <w:webHidden/>
          </w:rPr>
          <w:t>19</w:t>
        </w:r>
        <w:r w:rsidR="000D7CA7">
          <w:rPr>
            <w:noProof/>
            <w:webHidden/>
          </w:rPr>
          <w:fldChar w:fldCharType="end"/>
        </w:r>
      </w:hyperlink>
    </w:p>
    <w:p w14:paraId="2DFC92B9" w14:textId="6AF3308F"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A95A43">
          <w:rPr>
            <w:noProof/>
            <w:webHidden/>
          </w:rPr>
          <w:t>19</w:t>
        </w:r>
        <w:r w:rsidR="000D7CA7">
          <w:rPr>
            <w:noProof/>
            <w:webHidden/>
          </w:rPr>
          <w:fldChar w:fldCharType="end"/>
        </w:r>
      </w:hyperlink>
    </w:p>
    <w:p w14:paraId="4D9580DF" w14:textId="6155A905"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A95A43">
          <w:rPr>
            <w:noProof/>
            <w:webHidden/>
          </w:rPr>
          <w:t>19</w:t>
        </w:r>
        <w:r w:rsidR="000D7CA7">
          <w:rPr>
            <w:noProof/>
            <w:webHidden/>
          </w:rPr>
          <w:fldChar w:fldCharType="end"/>
        </w:r>
      </w:hyperlink>
    </w:p>
    <w:p w14:paraId="7B7DD7A8" w14:textId="38FDB4B9"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A95A43">
          <w:rPr>
            <w:noProof/>
            <w:webHidden/>
          </w:rPr>
          <w:t>20</w:t>
        </w:r>
        <w:r w:rsidR="000D7CA7">
          <w:rPr>
            <w:noProof/>
            <w:webHidden/>
          </w:rPr>
          <w:fldChar w:fldCharType="end"/>
        </w:r>
      </w:hyperlink>
    </w:p>
    <w:p w14:paraId="25C73069" w14:textId="587AB01B"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A95A43">
          <w:rPr>
            <w:noProof/>
            <w:webHidden/>
          </w:rPr>
          <w:t>21</w:t>
        </w:r>
        <w:r w:rsidR="000D7CA7">
          <w:rPr>
            <w:noProof/>
            <w:webHidden/>
          </w:rPr>
          <w:fldChar w:fldCharType="end"/>
        </w:r>
      </w:hyperlink>
    </w:p>
    <w:p w14:paraId="6598E0AB" w14:textId="51DDECB2"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A95A43">
          <w:rPr>
            <w:noProof/>
            <w:webHidden/>
          </w:rPr>
          <w:t>22</w:t>
        </w:r>
        <w:r w:rsidR="000D7CA7">
          <w:rPr>
            <w:noProof/>
            <w:webHidden/>
          </w:rPr>
          <w:fldChar w:fldCharType="end"/>
        </w:r>
      </w:hyperlink>
    </w:p>
    <w:p w14:paraId="34EFE6A0" w14:textId="09F9939B"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A95A43">
          <w:rPr>
            <w:noProof/>
            <w:webHidden/>
          </w:rPr>
          <w:t>23</w:t>
        </w:r>
        <w:r w:rsidR="000D7CA7">
          <w:rPr>
            <w:noProof/>
            <w:webHidden/>
          </w:rPr>
          <w:fldChar w:fldCharType="end"/>
        </w:r>
      </w:hyperlink>
    </w:p>
    <w:p w14:paraId="726F4E2E" w14:textId="114BA466"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A95A43">
          <w:rPr>
            <w:noProof/>
            <w:webHidden/>
          </w:rPr>
          <w:t>24</w:t>
        </w:r>
        <w:r w:rsidR="000D7CA7">
          <w:rPr>
            <w:noProof/>
            <w:webHidden/>
          </w:rPr>
          <w:fldChar w:fldCharType="end"/>
        </w:r>
      </w:hyperlink>
    </w:p>
    <w:p w14:paraId="3317348C" w14:textId="66C66513"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A95A43">
          <w:rPr>
            <w:noProof/>
            <w:webHidden/>
          </w:rPr>
          <w:t>25</w:t>
        </w:r>
        <w:r w:rsidR="000D7CA7">
          <w:rPr>
            <w:noProof/>
            <w:webHidden/>
          </w:rPr>
          <w:fldChar w:fldCharType="end"/>
        </w:r>
      </w:hyperlink>
    </w:p>
    <w:p w14:paraId="1C479FD3" w14:textId="4A00FD4C"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A95A43">
          <w:rPr>
            <w:noProof/>
            <w:webHidden/>
          </w:rPr>
          <w:t>28</w:t>
        </w:r>
        <w:r w:rsidR="000D7CA7">
          <w:rPr>
            <w:noProof/>
            <w:webHidden/>
          </w:rPr>
          <w:fldChar w:fldCharType="end"/>
        </w:r>
      </w:hyperlink>
    </w:p>
    <w:p w14:paraId="02CB27A4" w14:textId="26784535"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A95A43">
          <w:rPr>
            <w:noProof/>
            <w:webHidden/>
          </w:rPr>
          <w:t>29</w:t>
        </w:r>
        <w:r w:rsidR="000D7CA7">
          <w:rPr>
            <w:noProof/>
            <w:webHidden/>
          </w:rPr>
          <w:fldChar w:fldCharType="end"/>
        </w:r>
      </w:hyperlink>
    </w:p>
    <w:p w14:paraId="46BC64B7" w14:textId="7F50B6B8"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A95A43">
          <w:rPr>
            <w:noProof/>
            <w:webHidden/>
          </w:rPr>
          <w:t>29</w:t>
        </w:r>
        <w:r w:rsidR="000D7CA7">
          <w:rPr>
            <w:noProof/>
            <w:webHidden/>
          </w:rPr>
          <w:fldChar w:fldCharType="end"/>
        </w:r>
      </w:hyperlink>
    </w:p>
    <w:p w14:paraId="4470ABC8" w14:textId="5474F574"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68" w:history="1">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r w:rsidR="00A95A43">
          <w:rPr>
            <w:noProof/>
            <w:webHidden/>
          </w:rPr>
          <w:t>31</w:t>
        </w:r>
        <w:r w:rsidR="000D7CA7">
          <w:rPr>
            <w:noProof/>
            <w:webHidden/>
          </w:rPr>
          <w:fldChar w:fldCharType="end"/>
        </w:r>
      </w:hyperlink>
    </w:p>
    <w:p w14:paraId="317AE655" w14:textId="64496A81"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A95A43">
          <w:rPr>
            <w:noProof/>
            <w:webHidden/>
          </w:rPr>
          <w:t>32</w:t>
        </w:r>
        <w:r w:rsidR="000D7CA7">
          <w:rPr>
            <w:noProof/>
            <w:webHidden/>
          </w:rPr>
          <w:fldChar w:fldCharType="end"/>
        </w:r>
      </w:hyperlink>
    </w:p>
    <w:p w14:paraId="52E31A14" w14:textId="437E9BF8"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A95A43">
          <w:rPr>
            <w:noProof/>
            <w:webHidden/>
          </w:rPr>
          <w:t>33</w:t>
        </w:r>
        <w:r w:rsidR="000D7CA7">
          <w:rPr>
            <w:noProof/>
            <w:webHidden/>
          </w:rPr>
          <w:fldChar w:fldCharType="end"/>
        </w:r>
      </w:hyperlink>
    </w:p>
    <w:p w14:paraId="6D6C4AE1" w14:textId="0328FD92"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A95A43">
          <w:rPr>
            <w:noProof/>
            <w:webHidden/>
          </w:rPr>
          <w:t>34</w:t>
        </w:r>
        <w:r w:rsidR="000D7CA7">
          <w:rPr>
            <w:noProof/>
            <w:webHidden/>
          </w:rPr>
          <w:fldChar w:fldCharType="end"/>
        </w:r>
      </w:hyperlink>
    </w:p>
    <w:p w14:paraId="6E817CDE" w14:textId="1A9CF740"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A95A43">
          <w:rPr>
            <w:noProof/>
            <w:webHidden/>
          </w:rPr>
          <w:t>35</w:t>
        </w:r>
        <w:r w:rsidR="000D7CA7">
          <w:rPr>
            <w:noProof/>
            <w:webHidden/>
          </w:rPr>
          <w:fldChar w:fldCharType="end"/>
        </w:r>
      </w:hyperlink>
    </w:p>
    <w:p w14:paraId="78A03679" w14:textId="529CD951"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73" w:history="1">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r w:rsidR="00A95A43">
          <w:rPr>
            <w:noProof/>
            <w:webHidden/>
          </w:rPr>
          <w:t>35</w:t>
        </w:r>
        <w:r w:rsidR="000D7CA7">
          <w:rPr>
            <w:noProof/>
            <w:webHidden/>
          </w:rPr>
          <w:fldChar w:fldCharType="end"/>
        </w:r>
      </w:hyperlink>
    </w:p>
    <w:p w14:paraId="3556BA77" w14:textId="3C644639" w:rsidR="00464FCD" w:rsidRDefault="00D0698A">
      <w:pPr>
        <w:pStyle w:val="TOC3"/>
        <w:tabs>
          <w:tab w:val="left" w:pos="1680"/>
          <w:tab w:val="right" w:leader="dot" w:pos="8302"/>
        </w:tabs>
        <w:rPr>
          <w:rFonts w:asciiTheme="minorHAnsi" w:eastAsiaTheme="minorEastAsia" w:hAnsiTheme="minorHAnsi" w:cstheme="minorBidi"/>
          <w:noProof/>
          <w:sz w:val="22"/>
          <w:szCs w:val="22"/>
        </w:rPr>
      </w:pPr>
      <w:hyperlink w:anchor="_Toc494806974" w:history="1">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r w:rsidR="00A95A43">
          <w:rPr>
            <w:noProof/>
            <w:webHidden/>
          </w:rPr>
          <w:t>36</w:t>
        </w:r>
        <w:r w:rsidR="000D7CA7">
          <w:rPr>
            <w:noProof/>
            <w:webHidden/>
          </w:rPr>
          <w:fldChar w:fldCharType="end"/>
        </w:r>
      </w:hyperlink>
    </w:p>
    <w:p w14:paraId="5B3C4078" w14:textId="4CDFE2BE"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A95A43">
          <w:rPr>
            <w:noProof/>
            <w:webHidden/>
          </w:rPr>
          <w:t>38</w:t>
        </w:r>
        <w:r w:rsidR="000D7CA7">
          <w:rPr>
            <w:noProof/>
            <w:webHidden/>
          </w:rPr>
          <w:fldChar w:fldCharType="end"/>
        </w:r>
      </w:hyperlink>
    </w:p>
    <w:p w14:paraId="3182223F" w14:textId="622F873A"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A95A43">
          <w:rPr>
            <w:noProof/>
            <w:webHidden/>
          </w:rPr>
          <w:t>38</w:t>
        </w:r>
        <w:r w:rsidR="000D7CA7">
          <w:rPr>
            <w:noProof/>
            <w:webHidden/>
          </w:rPr>
          <w:fldChar w:fldCharType="end"/>
        </w:r>
      </w:hyperlink>
    </w:p>
    <w:p w14:paraId="68689EE1" w14:textId="0E3DFD81"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A95A43">
          <w:rPr>
            <w:noProof/>
            <w:webHidden/>
          </w:rPr>
          <w:t>38</w:t>
        </w:r>
        <w:r w:rsidR="000D7CA7">
          <w:rPr>
            <w:noProof/>
            <w:webHidden/>
          </w:rPr>
          <w:fldChar w:fldCharType="end"/>
        </w:r>
      </w:hyperlink>
    </w:p>
    <w:p w14:paraId="10A40F55" w14:textId="6F9D4307"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A95A43">
          <w:rPr>
            <w:noProof/>
            <w:webHidden/>
          </w:rPr>
          <w:t>41</w:t>
        </w:r>
        <w:r w:rsidR="000D7CA7">
          <w:rPr>
            <w:noProof/>
            <w:webHidden/>
          </w:rPr>
          <w:fldChar w:fldCharType="end"/>
        </w:r>
      </w:hyperlink>
    </w:p>
    <w:p w14:paraId="00ECF172" w14:textId="3F4CE483"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A95A43">
          <w:rPr>
            <w:noProof/>
            <w:webHidden/>
          </w:rPr>
          <w:t>41</w:t>
        </w:r>
        <w:r w:rsidR="000D7CA7">
          <w:rPr>
            <w:noProof/>
            <w:webHidden/>
          </w:rPr>
          <w:fldChar w:fldCharType="end"/>
        </w:r>
      </w:hyperlink>
    </w:p>
    <w:p w14:paraId="1CF7536B" w14:textId="5CD075C5"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A95A43">
          <w:rPr>
            <w:noProof/>
            <w:webHidden/>
          </w:rPr>
          <w:t>41</w:t>
        </w:r>
        <w:r w:rsidR="000D7CA7">
          <w:rPr>
            <w:noProof/>
            <w:webHidden/>
          </w:rPr>
          <w:fldChar w:fldCharType="end"/>
        </w:r>
      </w:hyperlink>
    </w:p>
    <w:p w14:paraId="574801C5" w14:textId="547409C8"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A95A43">
          <w:rPr>
            <w:noProof/>
            <w:webHidden/>
          </w:rPr>
          <w:t>41</w:t>
        </w:r>
        <w:r w:rsidR="000D7CA7">
          <w:rPr>
            <w:noProof/>
            <w:webHidden/>
          </w:rPr>
          <w:fldChar w:fldCharType="end"/>
        </w:r>
      </w:hyperlink>
    </w:p>
    <w:p w14:paraId="0078B601" w14:textId="052739FC"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A95A43">
          <w:rPr>
            <w:noProof/>
            <w:webHidden/>
          </w:rPr>
          <w:t>42</w:t>
        </w:r>
        <w:r w:rsidR="000D7CA7">
          <w:rPr>
            <w:noProof/>
            <w:webHidden/>
          </w:rPr>
          <w:fldChar w:fldCharType="end"/>
        </w:r>
      </w:hyperlink>
    </w:p>
    <w:p w14:paraId="31EAEE79" w14:textId="039177F8"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A95A43">
          <w:rPr>
            <w:noProof/>
            <w:webHidden/>
          </w:rPr>
          <w:t>42</w:t>
        </w:r>
        <w:r w:rsidR="000D7CA7">
          <w:rPr>
            <w:noProof/>
            <w:webHidden/>
          </w:rPr>
          <w:fldChar w:fldCharType="end"/>
        </w:r>
      </w:hyperlink>
    </w:p>
    <w:p w14:paraId="1CCB74F2" w14:textId="5C39A091"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A95A43">
          <w:rPr>
            <w:noProof/>
            <w:webHidden/>
          </w:rPr>
          <w:t>42</w:t>
        </w:r>
        <w:r w:rsidR="000D7CA7">
          <w:rPr>
            <w:noProof/>
            <w:webHidden/>
          </w:rPr>
          <w:fldChar w:fldCharType="end"/>
        </w:r>
      </w:hyperlink>
    </w:p>
    <w:p w14:paraId="445236DA" w14:textId="6DDBB40D"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A95A43">
          <w:rPr>
            <w:noProof/>
            <w:webHidden/>
          </w:rPr>
          <w:t>44</w:t>
        </w:r>
        <w:r w:rsidR="000D7CA7">
          <w:rPr>
            <w:noProof/>
            <w:webHidden/>
          </w:rPr>
          <w:fldChar w:fldCharType="end"/>
        </w:r>
      </w:hyperlink>
    </w:p>
    <w:p w14:paraId="210F1D9B" w14:textId="69281141"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A95A43">
          <w:rPr>
            <w:noProof/>
            <w:webHidden/>
          </w:rPr>
          <w:t>44</w:t>
        </w:r>
        <w:r w:rsidR="000D7CA7">
          <w:rPr>
            <w:noProof/>
            <w:webHidden/>
          </w:rPr>
          <w:fldChar w:fldCharType="end"/>
        </w:r>
      </w:hyperlink>
    </w:p>
    <w:p w14:paraId="5BEF7B5B" w14:textId="269EC42D"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A95A43">
          <w:rPr>
            <w:noProof/>
            <w:webHidden/>
          </w:rPr>
          <w:t>44</w:t>
        </w:r>
        <w:r w:rsidR="000D7CA7">
          <w:rPr>
            <w:noProof/>
            <w:webHidden/>
          </w:rPr>
          <w:fldChar w:fldCharType="end"/>
        </w:r>
      </w:hyperlink>
    </w:p>
    <w:p w14:paraId="0D5C26CE" w14:textId="1E018BEA"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A95A43">
          <w:rPr>
            <w:noProof/>
            <w:webHidden/>
          </w:rPr>
          <w:t>45</w:t>
        </w:r>
        <w:r w:rsidR="000D7CA7">
          <w:rPr>
            <w:noProof/>
            <w:webHidden/>
          </w:rPr>
          <w:fldChar w:fldCharType="end"/>
        </w:r>
      </w:hyperlink>
    </w:p>
    <w:p w14:paraId="23497106" w14:textId="7DFBB476"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A95A43">
          <w:rPr>
            <w:noProof/>
            <w:webHidden/>
          </w:rPr>
          <w:t>46</w:t>
        </w:r>
        <w:r w:rsidR="000D7CA7">
          <w:rPr>
            <w:noProof/>
            <w:webHidden/>
          </w:rPr>
          <w:fldChar w:fldCharType="end"/>
        </w:r>
      </w:hyperlink>
    </w:p>
    <w:p w14:paraId="5381B1E5" w14:textId="0C185DB5"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A95A43">
          <w:rPr>
            <w:noProof/>
            <w:webHidden/>
          </w:rPr>
          <w:t>47</w:t>
        </w:r>
        <w:r w:rsidR="000D7CA7">
          <w:rPr>
            <w:noProof/>
            <w:webHidden/>
          </w:rPr>
          <w:fldChar w:fldCharType="end"/>
        </w:r>
      </w:hyperlink>
    </w:p>
    <w:p w14:paraId="3192794E" w14:textId="42ABDDF5"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A95A43">
          <w:rPr>
            <w:noProof/>
            <w:webHidden/>
          </w:rPr>
          <w:t>48</w:t>
        </w:r>
        <w:r w:rsidR="000D7CA7">
          <w:rPr>
            <w:noProof/>
            <w:webHidden/>
          </w:rPr>
          <w:fldChar w:fldCharType="end"/>
        </w:r>
      </w:hyperlink>
    </w:p>
    <w:p w14:paraId="5B447A61" w14:textId="7446750B"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6993" w:history="1">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r w:rsidR="00A95A43">
          <w:rPr>
            <w:noProof/>
            <w:webHidden/>
          </w:rPr>
          <w:t>50</w:t>
        </w:r>
        <w:r w:rsidR="000D7CA7">
          <w:rPr>
            <w:noProof/>
            <w:webHidden/>
          </w:rPr>
          <w:fldChar w:fldCharType="end"/>
        </w:r>
      </w:hyperlink>
    </w:p>
    <w:p w14:paraId="6D17BB4B" w14:textId="37E5B407"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A95A43">
          <w:rPr>
            <w:noProof/>
            <w:webHidden/>
          </w:rPr>
          <w:t>52</w:t>
        </w:r>
        <w:r w:rsidR="000D7CA7">
          <w:rPr>
            <w:noProof/>
            <w:webHidden/>
          </w:rPr>
          <w:fldChar w:fldCharType="end"/>
        </w:r>
      </w:hyperlink>
    </w:p>
    <w:p w14:paraId="42792734" w14:textId="4630F043"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A95A43">
          <w:rPr>
            <w:noProof/>
            <w:webHidden/>
          </w:rPr>
          <w:t>52</w:t>
        </w:r>
        <w:r w:rsidR="000D7CA7">
          <w:rPr>
            <w:noProof/>
            <w:webHidden/>
          </w:rPr>
          <w:fldChar w:fldCharType="end"/>
        </w:r>
      </w:hyperlink>
    </w:p>
    <w:p w14:paraId="3CE1D294" w14:textId="26FB6453"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A95A43">
          <w:rPr>
            <w:noProof/>
            <w:webHidden/>
          </w:rPr>
          <w:t>52</w:t>
        </w:r>
        <w:r w:rsidR="000D7CA7">
          <w:rPr>
            <w:noProof/>
            <w:webHidden/>
          </w:rPr>
          <w:fldChar w:fldCharType="end"/>
        </w:r>
      </w:hyperlink>
    </w:p>
    <w:p w14:paraId="3E5845B1" w14:textId="03DE316A"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A95A43">
          <w:rPr>
            <w:noProof/>
            <w:webHidden/>
          </w:rPr>
          <w:t>53</w:t>
        </w:r>
        <w:r w:rsidR="000D7CA7">
          <w:rPr>
            <w:noProof/>
            <w:webHidden/>
          </w:rPr>
          <w:fldChar w:fldCharType="end"/>
        </w:r>
      </w:hyperlink>
    </w:p>
    <w:p w14:paraId="5B766D8B" w14:textId="5765176C"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A95A43">
          <w:rPr>
            <w:noProof/>
            <w:webHidden/>
          </w:rPr>
          <w:t>53</w:t>
        </w:r>
        <w:r w:rsidR="000D7CA7">
          <w:rPr>
            <w:noProof/>
            <w:webHidden/>
          </w:rPr>
          <w:fldChar w:fldCharType="end"/>
        </w:r>
      </w:hyperlink>
    </w:p>
    <w:p w14:paraId="695549F5" w14:textId="2E996F93"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A95A43">
          <w:rPr>
            <w:noProof/>
            <w:webHidden/>
          </w:rPr>
          <w:t>53</w:t>
        </w:r>
        <w:r w:rsidR="000D7CA7">
          <w:rPr>
            <w:noProof/>
            <w:webHidden/>
          </w:rPr>
          <w:fldChar w:fldCharType="end"/>
        </w:r>
      </w:hyperlink>
    </w:p>
    <w:p w14:paraId="08031B64" w14:textId="4FDB5F7E"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A95A43">
          <w:rPr>
            <w:noProof/>
            <w:webHidden/>
          </w:rPr>
          <w:t>54</w:t>
        </w:r>
        <w:r w:rsidR="000D7CA7">
          <w:rPr>
            <w:noProof/>
            <w:webHidden/>
          </w:rPr>
          <w:fldChar w:fldCharType="end"/>
        </w:r>
      </w:hyperlink>
    </w:p>
    <w:p w14:paraId="7A3E8791" w14:textId="34B6DFBE"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A95A43">
          <w:rPr>
            <w:noProof/>
            <w:webHidden/>
          </w:rPr>
          <w:t>54</w:t>
        </w:r>
        <w:r w:rsidR="000D7CA7">
          <w:rPr>
            <w:noProof/>
            <w:webHidden/>
          </w:rPr>
          <w:fldChar w:fldCharType="end"/>
        </w:r>
      </w:hyperlink>
    </w:p>
    <w:p w14:paraId="4BE3C760" w14:textId="61B49B0B"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A95A43">
          <w:rPr>
            <w:noProof/>
            <w:webHidden/>
          </w:rPr>
          <w:t>54</w:t>
        </w:r>
        <w:r w:rsidR="000D7CA7">
          <w:rPr>
            <w:noProof/>
            <w:webHidden/>
          </w:rPr>
          <w:fldChar w:fldCharType="end"/>
        </w:r>
      </w:hyperlink>
    </w:p>
    <w:p w14:paraId="7C6497E5" w14:textId="4AA4211A"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A95A43">
          <w:rPr>
            <w:noProof/>
            <w:webHidden/>
          </w:rPr>
          <w:t>55</w:t>
        </w:r>
        <w:r w:rsidR="000D7CA7">
          <w:rPr>
            <w:noProof/>
            <w:webHidden/>
          </w:rPr>
          <w:fldChar w:fldCharType="end"/>
        </w:r>
      </w:hyperlink>
    </w:p>
    <w:p w14:paraId="3A242D38" w14:textId="51915BE6"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A95A43">
          <w:rPr>
            <w:noProof/>
            <w:webHidden/>
          </w:rPr>
          <w:t>55</w:t>
        </w:r>
        <w:r w:rsidR="000D7CA7">
          <w:rPr>
            <w:noProof/>
            <w:webHidden/>
          </w:rPr>
          <w:fldChar w:fldCharType="end"/>
        </w:r>
      </w:hyperlink>
    </w:p>
    <w:p w14:paraId="18E78F18" w14:textId="43C9BB88"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A95A43">
          <w:rPr>
            <w:noProof/>
            <w:webHidden/>
          </w:rPr>
          <w:t>56</w:t>
        </w:r>
        <w:r w:rsidR="000D7CA7">
          <w:rPr>
            <w:noProof/>
            <w:webHidden/>
          </w:rPr>
          <w:fldChar w:fldCharType="end"/>
        </w:r>
      </w:hyperlink>
    </w:p>
    <w:p w14:paraId="066945B8" w14:textId="14742C82"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A95A43">
          <w:rPr>
            <w:noProof/>
            <w:webHidden/>
          </w:rPr>
          <w:t>58</w:t>
        </w:r>
        <w:r w:rsidR="000D7CA7">
          <w:rPr>
            <w:noProof/>
            <w:webHidden/>
          </w:rPr>
          <w:fldChar w:fldCharType="end"/>
        </w:r>
      </w:hyperlink>
    </w:p>
    <w:p w14:paraId="0FA44796" w14:textId="646A8C8B"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A95A43">
          <w:rPr>
            <w:noProof/>
            <w:webHidden/>
          </w:rPr>
          <w:t>59</w:t>
        </w:r>
        <w:r w:rsidR="000D7CA7">
          <w:rPr>
            <w:noProof/>
            <w:webHidden/>
          </w:rPr>
          <w:fldChar w:fldCharType="end"/>
        </w:r>
      </w:hyperlink>
    </w:p>
    <w:p w14:paraId="2C5B119F" w14:textId="6E63F1ED"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A95A43">
          <w:rPr>
            <w:noProof/>
            <w:webHidden/>
          </w:rPr>
          <w:t>60</w:t>
        </w:r>
        <w:r w:rsidR="000D7CA7">
          <w:rPr>
            <w:noProof/>
            <w:webHidden/>
          </w:rPr>
          <w:fldChar w:fldCharType="end"/>
        </w:r>
      </w:hyperlink>
    </w:p>
    <w:p w14:paraId="3CBFC938" w14:textId="6F7CB958"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A95A43">
          <w:rPr>
            <w:noProof/>
            <w:webHidden/>
          </w:rPr>
          <w:t>60</w:t>
        </w:r>
        <w:r w:rsidR="000D7CA7">
          <w:rPr>
            <w:noProof/>
            <w:webHidden/>
          </w:rPr>
          <w:fldChar w:fldCharType="end"/>
        </w:r>
      </w:hyperlink>
    </w:p>
    <w:p w14:paraId="2497359F" w14:textId="78B257E7"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A95A43">
          <w:rPr>
            <w:noProof/>
            <w:webHidden/>
          </w:rPr>
          <w:t>60</w:t>
        </w:r>
        <w:r w:rsidR="000D7CA7">
          <w:rPr>
            <w:noProof/>
            <w:webHidden/>
          </w:rPr>
          <w:fldChar w:fldCharType="end"/>
        </w:r>
      </w:hyperlink>
    </w:p>
    <w:p w14:paraId="57F0EB27" w14:textId="6152EBC4"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A95A43">
          <w:rPr>
            <w:noProof/>
            <w:webHidden/>
          </w:rPr>
          <w:t>61</w:t>
        </w:r>
        <w:r w:rsidR="000D7CA7">
          <w:rPr>
            <w:noProof/>
            <w:webHidden/>
          </w:rPr>
          <w:fldChar w:fldCharType="end"/>
        </w:r>
      </w:hyperlink>
    </w:p>
    <w:p w14:paraId="507A2191" w14:textId="3851832E"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A95A43">
          <w:rPr>
            <w:noProof/>
            <w:webHidden/>
          </w:rPr>
          <w:t>61</w:t>
        </w:r>
        <w:r w:rsidR="000D7CA7">
          <w:rPr>
            <w:noProof/>
            <w:webHidden/>
          </w:rPr>
          <w:fldChar w:fldCharType="end"/>
        </w:r>
      </w:hyperlink>
    </w:p>
    <w:p w14:paraId="78668ED0" w14:textId="026C9192"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A95A43">
          <w:rPr>
            <w:noProof/>
            <w:webHidden/>
          </w:rPr>
          <w:t>61</w:t>
        </w:r>
        <w:r w:rsidR="000D7CA7">
          <w:rPr>
            <w:noProof/>
            <w:webHidden/>
          </w:rPr>
          <w:fldChar w:fldCharType="end"/>
        </w:r>
      </w:hyperlink>
    </w:p>
    <w:p w14:paraId="1181CB49" w14:textId="5643B301"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A95A43">
          <w:rPr>
            <w:noProof/>
            <w:webHidden/>
          </w:rPr>
          <w:t>61</w:t>
        </w:r>
        <w:r w:rsidR="000D7CA7">
          <w:rPr>
            <w:noProof/>
            <w:webHidden/>
          </w:rPr>
          <w:fldChar w:fldCharType="end"/>
        </w:r>
      </w:hyperlink>
    </w:p>
    <w:p w14:paraId="3B605D9A" w14:textId="2371E128"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A95A43">
          <w:rPr>
            <w:noProof/>
            <w:webHidden/>
          </w:rPr>
          <w:t>62</w:t>
        </w:r>
        <w:r w:rsidR="000D7CA7">
          <w:rPr>
            <w:noProof/>
            <w:webHidden/>
          </w:rPr>
          <w:fldChar w:fldCharType="end"/>
        </w:r>
      </w:hyperlink>
    </w:p>
    <w:p w14:paraId="7AF3AB9E" w14:textId="7E48EBB4"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A95A43">
          <w:rPr>
            <w:noProof/>
            <w:webHidden/>
          </w:rPr>
          <w:t>63</w:t>
        </w:r>
        <w:r w:rsidR="000D7CA7">
          <w:rPr>
            <w:noProof/>
            <w:webHidden/>
          </w:rPr>
          <w:fldChar w:fldCharType="end"/>
        </w:r>
      </w:hyperlink>
    </w:p>
    <w:p w14:paraId="710BC1F5" w14:textId="3ADFBFA3"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A95A43">
          <w:rPr>
            <w:noProof/>
            <w:webHidden/>
          </w:rPr>
          <w:t>64</w:t>
        </w:r>
        <w:r w:rsidR="000D7CA7">
          <w:rPr>
            <w:noProof/>
            <w:webHidden/>
          </w:rPr>
          <w:fldChar w:fldCharType="end"/>
        </w:r>
      </w:hyperlink>
    </w:p>
    <w:p w14:paraId="6B1CD40E" w14:textId="69891BA1"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A95A43">
          <w:rPr>
            <w:noProof/>
            <w:webHidden/>
          </w:rPr>
          <w:t>67</w:t>
        </w:r>
        <w:r w:rsidR="000D7CA7">
          <w:rPr>
            <w:noProof/>
            <w:webHidden/>
          </w:rPr>
          <w:fldChar w:fldCharType="end"/>
        </w:r>
      </w:hyperlink>
    </w:p>
    <w:p w14:paraId="4C000742" w14:textId="3130768F"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A95A43">
          <w:rPr>
            <w:noProof/>
            <w:webHidden/>
          </w:rPr>
          <w:t>67</w:t>
        </w:r>
        <w:r w:rsidR="000D7CA7">
          <w:rPr>
            <w:noProof/>
            <w:webHidden/>
          </w:rPr>
          <w:fldChar w:fldCharType="end"/>
        </w:r>
      </w:hyperlink>
    </w:p>
    <w:p w14:paraId="382357A7" w14:textId="78AA9DB9"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A95A43">
          <w:rPr>
            <w:noProof/>
            <w:webHidden/>
          </w:rPr>
          <w:t>67</w:t>
        </w:r>
        <w:r w:rsidR="000D7CA7">
          <w:rPr>
            <w:noProof/>
            <w:webHidden/>
          </w:rPr>
          <w:fldChar w:fldCharType="end"/>
        </w:r>
      </w:hyperlink>
    </w:p>
    <w:p w14:paraId="3EE671FE" w14:textId="58C0C48C"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A95A43">
          <w:rPr>
            <w:noProof/>
            <w:webHidden/>
          </w:rPr>
          <w:t>70</w:t>
        </w:r>
        <w:r w:rsidR="000D7CA7">
          <w:rPr>
            <w:noProof/>
            <w:webHidden/>
          </w:rPr>
          <w:fldChar w:fldCharType="end"/>
        </w:r>
      </w:hyperlink>
    </w:p>
    <w:p w14:paraId="29AFEC53" w14:textId="387EA69F"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A95A43">
          <w:rPr>
            <w:noProof/>
            <w:webHidden/>
          </w:rPr>
          <w:t>71</w:t>
        </w:r>
        <w:r w:rsidR="000D7CA7">
          <w:rPr>
            <w:noProof/>
            <w:webHidden/>
          </w:rPr>
          <w:fldChar w:fldCharType="end"/>
        </w:r>
      </w:hyperlink>
    </w:p>
    <w:p w14:paraId="5D09F7D4" w14:textId="1ECCD880"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A95A43">
          <w:rPr>
            <w:noProof/>
            <w:webHidden/>
          </w:rPr>
          <w:t>74</w:t>
        </w:r>
        <w:r w:rsidR="000D7CA7">
          <w:rPr>
            <w:noProof/>
            <w:webHidden/>
          </w:rPr>
          <w:fldChar w:fldCharType="end"/>
        </w:r>
      </w:hyperlink>
    </w:p>
    <w:p w14:paraId="62756B63" w14:textId="44B10F86"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A95A43">
          <w:rPr>
            <w:noProof/>
            <w:webHidden/>
          </w:rPr>
          <w:t>75</w:t>
        </w:r>
        <w:r w:rsidR="000D7CA7">
          <w:rPr>
            <w:noProof/>
            <w:webHidden/>
          </w:rPr>
          <w:fldChar w:fldCharType="end"/>
        </w:r>
      </w:hyperlink>
    </w:p>
    <w:p w14:paraId="4DA599F8" w14:textId="33BC2362"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A95A43">
          <w:rPr>
            <w:noProof/>
            <w:webHidden/>
          </w:rPr>
          <w:t>75</w:t>
        </w:r>
        <w:r w:rsidR="000D7CA7">
          <w:rPr>
            <w:noProof/>
            <w:webHidden/>
          </w:rPr>
          <w:fldChar w:fldCharType="end"/>
        </w:r>
      </w:hyperlink>
    </w:p>
    <w:p w14:paraId="6510933C" w14:textId="2A651359"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9" w:author="Holger Eichelberger" w:date="2021-05-18T23:41:00Z">
        <w:r w:rsidR="00A95A43">
          <w:rPr>
            <w:noProof/>
            <w:webHidden/>
          </w:rPr>
          <w:t>75</w:t>
        </w:r>
      </w:ins>
      <w:del w:id="1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68FAA89B"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A95A43">
          <w:rPr>
            <w:noProof/>
            <w:webHidden/>
          </w:rPr>
          <w:t>76</w:t>
        </w:r>
        <w:r w:rsidR="000D7CA7">
          <w:rPr>
            <w:noProof/>
            <w:webHidden/>
          </w:rPr>
          <w:fldChar w:fldCharType="end"/>
        </w:r>
      </w:hyperlink>
    </w:p>
    <w:p w14:paraId="792EA3D5" w14:textId="29E10E18"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A95A43">
          <w:rPr>
            <w:noProof/>
            <w:webHidden/>
          </w:rPr>
          <w:t>77</w:t>
        </w:r>
        <w:r w:rsidR="000D7CA7">
          <w:rPr>
            <w:noProof/>
            <w:webHidden/>
          </w:rPr>
          <w:fldChar w:fldCharType="end"/>
        </w:r>
      </w:hyperlink>
    </w:p>
    <w:p w14:paraId="0D5020DC" w14:textId="5B98ED0D"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A95A43">
          <w:rPr>
            <w:noProof/>
            <w:webHidden/>
          </w:rPr>
          <w:t>78</w:t>
        </w:r>
        <w:r w:rsidR="000D7CA7">
          <w:rPr>
            <w:noProof/>
            <w:webHidden/>
          </w:rPr>
          <w:fldChar w:fldCharType="end"/>
        </w:r>
      </w:hyperlink>
    </w:p>
    <w:p w14:paraId="560962C6" w14:textId="49B575E0"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A95A43">
          <w:rPr>
            <w:noProof/>
            <w:webHidden/>
          </w:rPr>
          <w:t>79</w:t>
        </w:r>
        <w:r w:rsidR="000D7CA7">
          <w:rPr>
            <w:noProof/>
            <w:webHidden/>
          </w:rPr>
          <w:fldChar w:fldCharType="end"/>
        </w:r>
      </w:hyperlink>
    </w:p>
    <w:p w14:paraId="411F3161" w14:textId="037C6B53"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A95A43">
          <w:rPr>
            <w:noProof/>
            <w:webHidden/>
          </w:rPr>
          <w:t>79</w:t>
        </w:r>
        <w:r w:rsidR="000D7CA7">
          <w:rPr>
            <w:noProof/>
            <w:webHidden/>
          </w:rPr>
          <w:fldChar w:fldCharType="end"/>
        </w:r>
      </w:hyperlink>
    </w:p>
    <w:p w14:paraId="64B61BD8" w14:textId="1BEB235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1" w:author="Holger Eichelberger" w:date="2021-05-18T23:41:00Z">
        <w:r w:rsidR="00A95A43">
          <w:rPr>
            <w:noProof/>
            <w:webHidden/>
          </w:rPr>
          <w:t>79</w:t>
        </w:r>
      </w:ins>
      <w:del w:id="1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13195E89"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A95A43">
          <w:rPr>
            <w:noProof/>
            <w:webHidden/>
          </w:rPr>
          <w:t>81</w:t>
        </w:r>
        <w:r w:rsidR="000D7CA7">
          <w:rPr>
            <w:noProof/>
            <w:webHidden/>
          </w:rPr>
          <w:fldChar w:fldCharType="end"/>
        </w:r>
      </w:hyperlink>
    </w:p>
    <w:p w14:paraId="5F076219" w14:textId="427A65B2"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A95A43">
          <w:rPr>
            <w:noProof/>
            <w:webHidden/>
          </w:rPr>
          <w:t>81</w:t>
        </w:r>
        <w:r w:rsidR="000D7CA7">
          <w:rPr>
            <w:noProof/>
            <w:webHidden/>
          </w:rPr>
          <w:fldChar w:fldCharType="end"/>
        </w:r>
      </w:hyperlink>
    </w:p>
    <w:p w14:paraId="394B353F" w14:textId="3D300262"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A95A43">
          <w:rPr>
            <w:noProof/>
            <w:webHidden/>
          </w:rPr>
          <w:t>82</w:t>
        </w:r>
        <w:r w:rsidR="000D7CA7">
          <w:rPr>
            <w:noProof/>
            <w:webHidden/>
          </w:rPr>
          <w:fldChar w:fldCharType="end"/>
        </w:r>
      </w:hyperlink>
    </w:p>
    <w:p w14:paraId="15467566" w14:textId="0632859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3" w:author="Holger Eichelberger" w:date="2021-05-18T23:41:00Z">
        <w:r w:rsidR="00A95A43">
          <w:rPr>
            <w:noProof/>
            <w:webHidden/>
          </w:rPr>
          <w:t>82</w:t>
        </w:r>
      </w:ins>
      <w:del w:id="14"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47FB70F0"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A95A43">
          <w:rPr>
            <w:noProof/>
            <w:webHidden/>
          </w:rPr>
          <w:t>83</w:t>
        </w:r>
        <w:r w:rsidR="000D7CA7">
          <w:rPr>
            <w:noProof/>
            <w:webHidden/>
          </w:rPr>
          <w:fldChar w:fldCharType="end"/>
        </w:r>
      </w:hyperlink>
    </w:p>
    <w:p w14:paraId="232F507F" w14:textId="6E6C97EC"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A95A43">
          <w:rPr>
            <w:noProof/>
            <w:webHidden/>
          </w:rPr>
          <w:t>84</w:t>
        </w:r>
        <w:r w:rsidR="000D7CA7">
          <w:rPr>
            <w:noProof/>
            <w:webHidden/>
          </w:rPr>
          <w:fldChar w:fldCharType="end"/>
        </w:r>
      </w:hyperlink>
    </w:p>
    <w:p w14:paraId="692FE9CE" w14:textId="305CABCD"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15" w:author="Holger Eichelberger" w:date="2021-05-18T23:41:00Z">
        <w:r w:rsidR="00A95A43">
          <w:rPr>
            <w:noProof/>
            <w:webHidden/>
          </w:rPr>
          <w:t>84</w:t>
        </w:r>
      </w:ins>
      <w:del w:id="1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64F6F125"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A95A43">
          <w:rPr>
            <w:noProof/>
            <w:webHidden/>
          </w:rPr>
          <w:t>85</w:t>
        </w:r>
        <w:r w:rsidR="000D7CA7">
          <w:rPr>
            <w:noProof/>
            <w:webHidden/>
          </w:rPr>
          <w:fldChar w:fldCharType="end"/>
        </w:r>
      </w:hyperlink>
    </w:p>
    <w:p w14:paraId="49AA0615" w14:textId="129FAE4B" w:rsidR="00464FCD" w:rsidRDefault="00D0698A">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A95A43">
          <w:rPr>
            <w:noProof/>
            <w:webHidden/>
          </w:rPr>
          <w:t>85</w:t>
        </w:r>
        <w:r w:rsidR="000D7CA7">
          <w:rPr>
            <w:noProof/>
            <w:webHidden/>
          </w:rPr>
          <w:fldChar w:fldCharType="end"/>
        </w:r>
      </w:hyperlink>
    </w:p>
    <w:p w14:paraId="1AB81F62" w14:textId="57D43BE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17" w:author="Holger Eichelberger" w:date="2021-05-18T23:41:00Z">
        <w:r w:rsidR="00A95A43">
          <w:rPr>
            <w:noProof/>
            <w:webHidden/>
          </w:rPr>
          <w:t>85</w:t>
        </w:r>
      </w:ins>
      <w:del w:id="18"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3C55B2A2" w:rsidR="00464FCD" w:rsidRDefault="00D0698A">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A95A43">
          <w:rPr>
            <w:noProof/>
            <w:webHidden/>
          </w:rPr>
          <w:t>86</w:t>
        </w:r>
        <w:r w:rsidR="000D7CA7">
          <w:rPr>
            <w:noProof/>
            <w:webHidden/>
          </w:rPr>
          <w:fldChar w:fldCharType="end"/>
        </w:r>
      </w:hyperlink>
    </w:p>
    <w:p w14:paraId="12D414A7" w14:textId="6C7E3551" w:rsidR="00464FCD" w:rsidRDefault="00D0698A">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A95A43">
          <w:rPr>
            <w:noProof/>
            <w:webHidden/>
          </w:rPr>
          <w:t>86</w:t>
        </w:r>
        <w:r w:rsidR="000D7CA7">
          <w:rPr>
            <w:noProof/>
            <w:webHidden/>
          </w:rPr>
          <w:fldChar w:fldCharType="end"/>
        </w:r>
      </w:hyperlink>
    </w:p>
    <w:p w14:paraId="6D28F8D2" w14:textId="10A3C06F" w:rsidR="00464FCD" w:rsidRDefault="00D0698A">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A95A43">
          <w:rPr>
            <w:noProof/>
            <w:webHidden/>
          </w:rPr>
          <w:t>86</w:t>
        </w:r>
        <w:r w:rsidR="000D7CA7">
          <w:rPr>
            <w:noProof/>
            <w:webHidden/>
          </w:rPr>
          <w:fldChar w:fldCharType="end"/>
        </w:r>
      </w:hyperlink>
    </w:p>
    <w:p w14:paraId="57DE8C4B" w14:textId="07B16965"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A95A43">
          <w:rPr>
            <w:noProof/>
            <w:webHidden/>
          </w:rPr>
          <w:t>90</w:t>
        </w:r>
        <w:r w:rsidR="000D7CA7">
          <w:rPr>
            <w:noProof/>
            <w:webHidden/>
          </w:rPr>
          <w:fldChar w:fldCharType="end"/>
        </w:r>
      </w:hyperlink>
    </w:p>
    <w:p w14:paraId="0FB90AC4" w14:textId="717F756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19" w:author="Holger Eichelberger" w:date="2021-05-18T23:41:00Z">
        <w:r w:rsidR="00A95A43">
          <w:rPr>
            <w:noProof/>
            <w:webHidden/>
          </w:rPr>
          <w:t>90</w:t>
        </w:r>
      </w:ins>
      <w:del w:id="20"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206936A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1" w:author="Holger Eichelberger" w:date="2021-05-18T23:41:00Z">
        <w:r w:rsidR="00A95A43">
          <w:rPr>
            <w:noProof/>
            <w:webHidden/>
          </w:rPr>
          <w:t>92</w:t>
        </w:r>
      </w:ins>
      <w:del w:id="22"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7AF633F2" w:rsidR="00464FCD" w:rsidRDefault="00D0698A">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A95A43">
          <w:rPr>
            <w:noProof/>
            <w:webHidden/>
          </w:rPr>
          <w:t>94</w:t>
        </w:r>
        <w:r w:rsidR="000D7CA7">
          <w:rPr>
            <w:noProof/>
            <w:webHidden/>
          </w:rPr>
          <w:fldChar w:fldCharType="end"/>
        </w:r>
      </w:hyperlink>
    </w:p>
    <w:p w14:paraId="18082B1B" w14:textId="28268E18"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A95A43">
          <w:rPr>
            <w:noProof/>
            <w:webHidden/>
          </w:rPr>
          <w:t>94</w:t>
        </w:r>
        <w:r w:rsidR="000D7CA7">
          <w:rPr>
            <w:noProof/>
            <w:webHidden/>
          </w:rPr>
          <w:fldChar w:fldCharType="end"/>
        </w:r>
      </w:hyperlink>
    </w:p>
    <w:p w14:paraId="0C6A7644" w14:textId="4F73CF82"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A95A43">
          <w:rPr>
            <w:noProof/>
            <w:webHidden/>
          </w:rPr>
          <w:t>94</w:t>
        </w:r>
        <w:r w:rsidR="000D7CA7">
          <w:rPr>
            <w:noProof/>
            <w:webHidden/>
          </w:rPr>
          <w:fldChar w:fldCharType="end"/>
        </w:r>
      </w:hyperlink>
    </w:p>
    <w:p w14:paraId="6B47BECE" w14:textId="18490207"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A95A43">
          <w:rPr>
            <w:noProof/>
            <w:webHidden/>
          </w:rPr>
          <w:t>95</w:t>
        </w:r>
        <w:r w:rsidR="000D7CA7">
          <w:rPr>
            <w:noProof/>
            <w:webHidden/>
          </w:rPr>
          <w:fldChar w:fldCharType="end"/>
        </w:r>
      </w:hyperlink>
    </w:p>
    <w:p w14:paraId="3A6FD634" w14:textId="70AEF419"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A95A43">
          <w:rPr>
            <w:noProof/>
            <w:webHidden/>
          </w:rPr>
          <w:t>95</w:t>
        </w:r>
        <w:r w:rsidR="000D7CA7">
          <w:rPr>
            <w:noProof/>
            <w:webHidden/>
          </w:rPr>
          <w:fldChar w:fldCharType="end"/>
        </w:r>
      </w:hyperlink>
    </w:p>
    <w:p w14:paraId="6F795BFC" w14:textId="1776CDD4"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A95A43">
          <w:rPr>
            <w:noProof/>
            <w:webHidden/>
          </w:rPr>
          <w:t>96</w:t>
        </w:r>
        <w:r w:rsidR="000D7CA7">
          <w:rPr>
            <w:noProof/>
            <w:webHidden/>
          </w:rPr>
          <w:fldChar w:fldCharType="end"/>
        </w:r>
      </w:hyperlink>
    </w:p>
    <w:p w14:paraId="1DCABD3F" w14:textId="2CCAC881"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A95A43">
          <w:rPr>
            <w:noProof/>
            <w:webHidden/>
          </w:rPr>
          <w:t>96</w:t>
        </w:r>
        <w:r w:rsidR="000D7CA7">
          <w:rPr>
            <w:noProof/>
            <w:webHidden/>
          </w:rPr>
          <w:fldChar w:fldCharType="end"/>
        </w:r>
      </w:hyperlink>
    </w:p>
    <w:p w14:paraId="05CAE68B" w14:textId="54271919"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A95A43">
          <w:rPr>
            <w:noProof/>
            <w:webHidden/>
          </w:rPr>
          <w:t>96</w:t>
        </w:r>
        <w:r w:rsidR="000D7CA7">
          <w:rPr>
            <w:noProof/>
            <w:webHidden/>
          </w:rPr>
          <w:fldChar w:fldCharType="end"/>
        </w:r>
      </w:hyperlink>
    </w:p>
    <w:p w14:paraId="53FB0F01" w14:textId="7FBAF3B6"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A95A43">
          <w:rPr>
            <w:noProof/>
            <w:webHidden/>
          </w:rPr>
          <w:t>97</w:t>
        </w:r>
        <w:r w:rsidR="000D7CA7">
          <w:rPr>
            <w:noProof/>
            <w:webHidden/>
          </w:rPr>
          <w:fldChar w:fldCharType="end"/>
        </w:r>
      </w:hyperlink>
    </w:p>
    <w:p w14:paraId="617B6F28" w14:textId="0E2EE179"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A95A43">
          <w:rPr>
            <w:noProof/>
            <w:webHidden/>
          </w:rPr>
          <w:t>97</w:t>
        </w:r>
        <w:r w:rsidR="000D7CA7">
          <w:rPr>
            <w:noProof/>
            <w:webHidden/>
          </w:rPr>
          <w:fldChar w:fldCharType="end"/>
        </w:r>
      </w:hyperlink>
    </w:p>
    <w:p w14:paraId="57642A8C" w14:textId="265923D1"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A95A43">
          <w:rPr>
            <w:noProof/>
            <w:webHidden/>
          </w:rPr>
          <w:t>98</w:t>
        </w:r>
        <w:r w:rsidR="000D7CA7">
          <w:rPr>
            <w:noProof/>
            <w:webHidden/>
          </w:rPr>
          <w:fldChar w:fldCharType="end"/>
        </w:r>
      </w:hyperlink>
    </w:p>
    <w:p w14:paraId="38C10E9B" w14:textId="0F65B6A6"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A95A43">
          <w:rPr>
            <w:noProof/>
            <w:webHidden/>
          </w:rPr>
          <w:t>98</w:t>
        </w:r>
        <w:r w:rsidR="000D7CA7">
          <w:rPr>
            <w:noProof/>
            <w:webHidden/>
          </w:rPr>
          <w:fldChar w:fldCharType="end"/>
        </w:r>
      </w:hyperlink>
    </w:p>
    <w:p w14:paraId="615A30AA" w14:textId="028146FB"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A95A43">
          <w:rPr>
            <w:noProof/>
            <w:webHidden/>
          </w:rPr>
          <w:t>99</w:t>
        </w:r>
        <w:r w:rsidR="000D7CA7">
          <w:rPr>
            <w:noProof/>
            <w:webHidden/>
          </w:rPr>
          <w:fldChar w:fldCharType="end"/>
        </w:r>
      </w:hyperlink>
    </w:p>
    <w:p w14:paraId="5C09DA39" w14:textId="16670BFA"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A95A43">
          <w:rPr>
            <w:noProof/>
            <w:webHidden/>
          </w:rPr>
          <w:t>100</w:t>
        </w:r>
        <w:r w:rsidR="000D7CA7">
          <w:rPr>
            <w:noProof/>
            <w:webHidden/>
          </w:rPr>
          <w:fldChar w:fldCharType="end"/>
        </w:r>
      </w:hyperlink>
    </w:p>
    <w:p w14:paraId="0105AF34" w14:textId="4F8843C7"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A95A43">
          <w:rPr>
            <w:noProof/>
            <w:webHidden/>
          </w:rPr>
          <w:t>100</w:t>
        </w:r>
        <w:r w:rsidR="000D7CA7">
          <w:rPr>
            <w:noProof/>
            <w:webHidden/>
          </w:rPr>
          <w:fldChar w:fldCharType="end"/>
        </w:r>
      </w:hyperlink>
    </w:p>
    <w:p w14:paraId="521EFFFB" w14:textId="5942ED5D"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A95A43">
          <w:rPr>
            <w:noProof/>
            <w:webHidden/>
          </w:rPr>
          <w:t>100</w:t>
        </w:r>
        <w:r w:rsidR="000D7CA7">
          <w:rPr>
            <w:noProof/>
            <w:webHidden/>
          </w:rPr>
          <w:fldChar w:fldCharType="end"/>
        </w:r>
      </w:hyperlink>
    </w:p>
    <w:p w14:paraId="0A4F32D4" w14:textId="43067A16" w:rsidR="00464FCD" w:rsidRDefault="00D0698A">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A95A43">
          <w:rPr>
            <w:noProof/>
            <w:webHidden/>
          </w:rPr>
          <w:t>101</w:t>
        </w:r>
        <w:r w:rsidR="000D7CA7">
          <w:rPr>
            <w:noProof/>
            <w:webHidden/>
          </w:rPr>
          <w:fldChar w:fldCharType="end"/>
        </w:r>
      </w:hyperlink>
    </w:p>
    <w:p w14:paraId="1B5DAA83" w14:textId="41D88D43" w:rsidR="00464FCD" w:rsidRDefault="00D0698A">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A95A43">
          <w:rPr>
            <w:noProof/>
            <w:webHidden/>
          </w:rPr>
          <w:t>102</w:t>
        </w:r>
        <w:r w:rsidR="000D7CA7">
          <w:rPr>
            <w:noProof/>
            <w:webHidden/>
          </w:rPr>
          <w:fldChar w:fldCharType="end"/>
        </w:r>
      </w:hyperlink>
    </w:p>
    <w:p w14:paraId="73631F9B" w14:textId="1C179982" w:rsidR="00464FCD" w:rsidRDefault="00D0698A">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A95A43">
          <w:rPr>
            <w:noProof/>
            <w:webHidden/>
          </w:rPr>
          <w:t>102</w:t>
        </w:r>
        <w:r w:rsidR="000D7CA7">
          <w:rPr>
            <w:noProof/>
            <w:webHidden/>
          </w:rPr>
          <w:fldChar w:fldCharType="end"/>
        </w:r>
      </w:hyperlink>
    </w:p>
    <w:p w14:paraId="3CC06A1B" w14:textId="621C748A" w:rsidR="00464FCD" w:rsidRDefault="00D0698A">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A95A43">
          <w:rPr>
            <w:noProof/>
            <w:webHidden/>
          </w:rPr>
          <w:t>103</w:t>
        </w:r>
        <w:r w:rsidR="000D7CA7">
          <w:rPr>
            <w:noProof/>
            <w:webHidden/>
          </w:rPr>
          <w:fldChar w:fldCharType="end"/>
        </w:r>
      </w:hyperlink>
    </w:p>
    <w:p w14:paraId="3CB35DC2" w14:textId="0767F57E"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A95A43">
          <w:rPr>
            <w:noProof/>
            <w:webHidden/>
          </w:rPr>
          <w:t>103</w:t>
        </w:r>
        <w:r w:rsidR="000D7CA7">
          <w:rPr>
            <w:noProof/>
            <w:webHidden/>
          </w:rPr>
          <w:fldChar w:fldCharType="end"/>
        </w:r>
      </w:hyperlink>
    </w:p>
    <w:p w14:paraId="4820AE0C" w14:textId="030551B7"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A95A43">
          <w:rPr>
            <w:noProof/>
            <w:webHidden/>
          </w:rPr>
          <w:t>105</w:t>
        </w:r>
        <w:r w:rsidR="000D7CA7">
          <w:rPr>
            <w:noProof/>
            <w:webHidden/>
          </w:rPr>
          <w:fldChar w:fldCharType="end"/>
        </w:r>
      </w:hyperlink>
    </w:p>
    <w:p w14:paraId="28C1E2A5" w14:textId="2A7A8C1C" w:rsidR="00464FCD" w:rsidRDefault="00D0698A">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A95A43">
          <w:rPr>
            <w:noProof/>
            <w:webHidden/>
          </w:rPr>
          <w:t>106</w:t>
        </w:r>
        <w:r w:rsidR="000D7CA7">
          <w:rPr>
            <w:noProof/>
            <w:webHidden/>
          </w:rPr>
          <w:fldChar w:fldCharType="end"/>
        </w:r>
      </w:hyperlink>
    </w:p>
    <w:p w14:paraId="31209714" w14:textId="3AE34314" w:rsidR="00464FCD" w:rsidRDefault="00D0698A">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A95A43">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3" w:name="_Toc494806910"/>
      <w:r w:rsidRPr="00725A64">
        <w:rPr>
          <w:b/>
          <w:sz w:val="32"/>
          <w:szCs w:val="32"/>
          <w:lang w:val="en-GB"/>
        </w:rPr>
        <w:lastRenderedPageBreak/>
        <w:t>Table of Figures</w:t>
      </w:r>
      <w:bookmarkEnd w:id="23"/>
    </w:p>
    <w:p w14:paraId="0819F312" w14:textId="4C8A867F"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A95A43">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4" w:name="_Toc186688504"/>
      <w:bookmarkStart w:id="25" w:name="_Toc313096720"/>
      <w:bookmarkStart w:id="26" w:name="_Ref368048271"/>
      <w:bookmarkStart w:id="27" w:name="_Ref368048275"/>
      <w:bookmarkStart w:id="28" w:name="_Ref402953001"/>
      <w:bookmarkStart w:id="29" w:name="_Ref402953004"/>
      <w:bookmarkStart w:id="30" w:name="_Ref402953008"/>
      <w:bookmarkStart w:id="31" w:name="_Toc494806911"/>
      <w:bookmarkStart w:id="32" w:name="_Toc179456027"/>
      <w:r w:rsidRPr="00725A64">
        <w:rPr>
          <w:lang w:val="en-GB"/>
        </w:rPr>
        <w:lastRenderedPageBreak/>
        <w:t>Introduction</w:t>
      </w:r>
      <w:bookmarkEnd w:id="24"/>
      <w:bookmarkEnd w:id="25"/>
      <w:bookmarkEnd w:id="26"/>
      <w:bookmarkEnd w:id="27"/>
      <w:bookmarkEnd w:id="28"/>
      <w:bookmarkEnd w:id="29"/>
      <w:bookmarkEnd w:id="30"/>
      <w:bookmarkEnd w:id="31"/>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2B04DFD1"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A95A43" w:rsidRPr="001E46F3">
        <w:rPr>
          <w:lang w:val="en-GB"/>
        </w:rPr>
        <w:t>3</w:t>
      </w:r>
      <w:r w:rsidR="00E56A21">
        <w:rPr>
          <w:lang w:val="en-GB"/>
        </w:rPr>
        <w:fldChar w:fldCharType="end"/>
      </w:r>
      <w:r w:rsidR="00AF5D0F" w:rsidRPr="00725A64">
        <w:rPr>
          <w:lang w:val="en-GB"/>
        </w:rPr>
        <w:t xml:space="preserve">]. </w:t>
      </w:r>
    </w:p>
    <w:p w14:paraId="76B2F6C8" w14:textId="44E58052"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A95A43">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A95A43">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A95A43">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A95A43">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A95A43">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33" w:name="_Ref310321930"/>
      <w:bookmarkStart w:id="34" w:name="_Ref310323511"/>
      <w:bookmarkStart w:id="35" w:name="_Ref310325214"/>
      <w:bookmarkStart w:id="36" w:name="_Toc313096741"/>
      <w:bookmarkStart w:id="37" w:name="_Ref313551207"/>
      <w:bookmarkStart w:id="38" w:name="_Ref314222993"/>
      <w:bookmarkStart w:id="39" w:name="_Ref314557989"/>
      <w:bookmarkStart w:id="40" w:name="_Ref314653731"/>
      <w:bookmarkStart w:id="41" w:name="_Toc494806912"/>
      <w:bookmarkEnd w:id="32"/>
      <w:r w:rsidRPr="00725A64">
        <w:rPr>
          <w:lang w:val="en-GB"/>
        </w:rPr>
        <w:lastRenderedPageBreak/>
        <w:t>The</w:t>
      </w:r>
      <w:r w:rsidR="00A7157B" w:rsidRPr="00725A64">
        <w:rPr>
          <w:lang w:val="en-GB"/>
        </w:rPr>
        <w:t xml:space="preserve"> Approach</w:t>
      </w:r>
      <w:bookmarkEnd w:id="33"/>
      <w:bookmarkEnd w:id="34"/>
      <w:bookmarkEnd w:id="35"/>
      <w:bookmarkEnd w:id="36"/>
      <w:bookmarkEnd w:id="37"/>
      <w:bookmarkEnd w:id="38"/>
      <w:bookmarkEnd w:id="39"/>
      <w:bookmarkEnd w:id="40"/>
      <w:bookmarkEnd w:id="41"/>
    </w:p>
    <w:p w14:paraId="3546C861" w14:textId="6C7D290A"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A95A43"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69A6F809"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A95A43"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42" w:name="_Ref368648478"/>
      <w:bookmarkStart w:id="43" w:name="_Toc494806913"/>
      <w:r w:rsidRPr="00725A64">
        <w:rPr>
          <w:lang w:val="en-GB"/>
        </w:rPr>
        <w:lastRenderedPageBreak/>
        <w:t>The VIL Languages</w:t>
      </w:r>
      <w:bookmarkEnd w:id="42"/>
      <w:bookmarkEnd w:id="43"/>
    </w:p>
    <w:p w14:paraId="581E2456" w14:textId="77FB3E22"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A95A43">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A95A43">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A95A43">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A95A43">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A95A43"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5DBA2B38"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A95A43"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AB23AA9"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44" w:author="Holger Eichelberger" w:date="2021-05-18T23:41:00Z">
        <w:r w:rsidR="00A95A43" w:rsidRPr="00A95A43">
          <w:rPr>
            <w:lang w:val="en-GB"/>
            <w:rPrChange w:id="45" w:author="Holger Eichelberger" w:date="2021-05-18T23:41:00Z">
              <w:rPr>
                <w:lang w:val="en-US"/>
              </w:rPr>
            </w:rPrChange>
          </w:rPr>
          <w:t>3.1</w:t>
        </w:r>
      </w:ins>
      <w:del w:id="46"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47" w:author="Holger Eichelberger" w:date="2021-05-18T23:41:00Z">
        <w:r w:rsidR="00A95A43" w:rsidRPr="00A95A43">
          <w:rPr>
            <w:lang w:val="en-GB"/>
            <w:rPrChange w:id="48" w:author="Holger Eichelberger" w:date="2021-05-18T23:41:00Z">
              <w:rPr>
                <w:lang w:val="en-US"/>
              </w:rPr>
            </w:rPrChange>
          </w:rPr>
          <w:t>3.2</w:t>
        </w:r>
      </w:ins>
      <w:del w:id="49"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A95A43">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A95A43">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50" w:name="_Toc313096742"/>
      <w:bookmarkStart w:id="51" w:name="_Ref314223714"/>
      <w:bookmarkStart w:id="52" w:name="_Ref430069010"/>
      <w:bookmarkStart w:id="53"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
      <w:bookmarkEnd w:id="51"/>
      <w:bookmarkEnd w:id="52"/>
      <w:bookmarkEnd w:id="53"/>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54" w:name="_Ref368908700"/>
      <w:bookmarkStart w:id="55" w:name="_Toc494806915"/>
      <w:r w:rsidRPr="00725A64">
        <w:rPr>
          <w:lang w:val="en-GB"/>
        </w:rPr>
        <w:lastRenderedPageBreak/>
        <w:t>Reserved Keywords</w:t>
      </w:r>
      <w:bookmarkEnd w:id="54"/>
      <w:bookmarkEnd w:id="55"/>
    </w:p>
    <w:p w14:paraId="62216093" w14:textId="5EE5E633"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6" w:author="Holger Eichelberger" w:date="2021-05-18T23:41:00Z">
        <w:r w:rsidR="00A95A43" w:rsidRPr="00A95A43">
          <w:rPr>
            <w:lang w:val="en-GB"/>
            <w:rPrChange w:id="57" w:author="Holger Eichelberger" w:date="2021-05-18T23:41:00Z">
              <w:rPr>
                <w:lang w:val="en-US"/>
              </w:rPr>
            </w:rPrChange>
          </w:rPr>
          <w:t>3.3.1</w:t>
        </w:r>
      </w:ins>
      <w:del w:id="58"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59" w:name="_Ref368654456"/>
      <w:bookmarkStart w:id="60" w:name="_Ref368654603"/>
      <w:bookmarkStart w:id="61" w:name="_Toc494806916"/>
      <w:r w:rsidRPr="00725A64">
        <w:rPr>
          <w:lang w:val="en-GB"/>
        </w:rPr>
        <w:t>Scripts</w:t>
      </w:r>
      <w:bookmarkEnd w:id="59"/>
      <w:bookmarkEnd w:id="60"/>
      <w:bookmarkEnd w:id="61"/>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5356C668"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A95A43">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670BA561"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62" w:author="Holger Eichelberger" w:date="2021-05-18T23:41:00Z">
        <w:r w:rsidR="00A95A43" w:rsidRPr="00A95A43">
          <w:rPr>
            <w:lang w:val="en-GB"/>
            <w:rPrChange w:id="63" w:author="Holger Eichelberger" w:date="2021-05-18T23:41:00Z">
              <w:rPr>
                <w:lang w:val="en-US"/>
              </w:rPr>
            </w:rPrChange>
          </w:rPr>
          <w:t>3.1.5.4</w:t>
        </w:r>
      </w:ins>
      <w:del w:id="64"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65" w:name="_Ref368140846"/>
      <w:bookmarkStart w:id="66" w:name="_Toc494806917"/>
      <w:bookmarkStart w:id="67" w:name="_Toc313096743"/>
      <w:bookmarkStart w:id="68" w:name="_Ref314751571"/>
      <w:bookmarkStart w:id="69" w:name="_Ref315422188"/>
      <w:r w:rsidRPr="00725A64">
        <w:rPr>
          <w:lang w:val="en-GB"/>
        </w:rPr>
        <w:t>Version</w:t>
      </w:r>
      <w:bookmarkEnd w:id="65"/>
      <w:bookmarkEnd w:id="66"/>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70" w:name="_Ref368381282"/>
      <w:bookmarkStart w:id="71" w:name="_Toc494806918"/>
      <w:r w:rsidRPr="00725A64">
        <w:rPr>
          <w:lang w:val="en-GB"/>
        </w:rPr>
        <w:t>Imports</w:t>
      </w:r>
      <w:bookmarkEnd w:id="70"/>
      <w:bookmarkEnd w:id="71"/>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77777777"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r w:rsidR="003018EA">
        <w:rPr>
          <w:lang w:val="en-GB"/>
        </w:rPr>
        <w:t>increase</w:t>
      </w:r>
      <w:r w:rsidR="00D0017B">
        <w:rPr>
          <w:lang w:val="en-GB"/>
        </w:rPr>
        <w:t xml:space="preserve"> reuse.</w:t>
      </w:r>
    </w:p>
    <w:p w14:paraId="01149F61" w14:textId="235C35E7"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95A43">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72" w:name="_Toc385852267"/>
      <w:bookmarkStart w:id="73" w:name="_Toc385852381"/>
      <w:bookmarkStart w:id="74" w:name="_Ref368041089"/>
      <w:bookmarkStart w:id="75" w:name="_Toc494806919"/>
      <w:bookmarkEnd w:id="72"/>
      <w:bookmarkEnd w:id="73"/>
      <w:r w:rsidRPr="00725A64">
        <w:rPr>
          <w:lang w:val="en-GB"/>
        </w:rPr>
        <w:t>Types</w:t>
      </w:r>
      <w:bookmarkEnd w:id="74"/>
      <w:bookmarkEnd w:id="75"/>
    </w:p>
    <w:p w14:paraId="6D484401" w14:textId="21FF5C98"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A95A43">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A95A43">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A95A43">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76" w:name="_Ref314746418"/>
      <w:bookmarkStart w:id="77" w:name="_Toc494806920"/>
      <w:r w:rsidRPr="00725A64">
        <w:rPr>
          <w:lang w:val="en-GB"/>
        </w:rPr>
        <w:lastRenderedPageBreak/>
        <w:t>Basic Types</w:t>
      </w:r>
      <w:bookmarkEnd w:id="76"/>
      <w:bookmarkEnd w:id="77"/>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78" w:name="_Ref368044657"/>
      <w:bookmarkStart w:id="79" w:name="_Toc494806921"/>
      <w:r w:rsidRPr="00725A64">
        <w:rPr>
          <w:lang w:val="en-GB"/>
        </w:rPr>
        <w:t>Configuration Types</w:t>
      </w:r>
      <w:bookmarkEnd w:id="78"/>
      <w:bookmarkEnd w:id="79"/>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19A2F48B"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A95A43">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80" w:name="_Toc494806922"/>
      <w:bookmarkStart w:id="81" w:name="_Toc494806923"/>
      <w:bookmarkEnd w:id="80"/>
      <w:r w:rsidRPr="00725A64">
        <w:rPr>
          <w:lang w:val="en-GB"/>
        </w:rPr>
        <w:t>Art</w:t>
      </w:r>
      <w:r>
        <w:rPr>
          <w:lang w:val="en-GB"/>
        </w:rPr>
        <w:t>i</w:t>
      </w:r>
      <w:r w:rsidRPr="00725A64">
        <w:rPr>
          <w:lang w:val="en-GB"/>
        </w:rPr>
        <w:t xml:space="preserve">fact </w:t>
      </w:r>
      <w:r w:rsidR="00CC5CE4" w:rsidRPr="00725A64">
        <w:rPr>
          <w:lang w:val="en-GB"/>
        </w:rPr>
        <w:t>Types</w:t>
      </w:r>
      <w:bookmarkEnd w:id="81"/>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447B56A7"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A95A43"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1679BBC0"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A95A43">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82" w:name="_Ref315335785"/>
      <w:bookmarkStart w:id="83" w:name="_Ref315419594"/>
      <w:bookmarkStart w:id="84" w:name="_Ref315420320"/>
      <w:bookmarkStart w:id="85" w:name="_Ref315420673"/>
      <w:bookmarkStart w:id="86" w:name="_Ref315420793"/>
      <w:bookmarkStart w:id="87" w:name="_Toc494806924"/>
      <w:r>
        <w:rPr>
          <w:lang w:val="en-GB"/>
        </w:rPr>
        <w:t>Collection</w:t>
      </w:r>
      <w:r w:rsidRPr="00725A64">
        <w:rPr>
          <w:lang w:val="en-GB"/>
        </w:rPr>
        <w:t xml:space="preserve"> </w:t>
      </w:r>
      <w:r w:rsidR="00C37BE1" w:rsidRPr="00725A64">
        <w:rPr>
          <w:lang w:val="en-GB"/>
        </w:rPr>
        <w:t>Types</w:t>
      </w:r>
      <w:bookmarkEnd w:id="82"/>
      <w:bookmarkEnd w:id="83"/>
      <w:bookmarkEnd w:id="84"/>
      <w:bookmarkEnd w:id="85"/>
      <w:bookmarkEnd w:id="86"/>
      <w:bookmarkEnd w:id="87"/>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2F1D7870"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A95A43">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88" w:name="_Ref494643749"/>
      <w:bookmarkStart w:id="89" w:name="_Toc494806925"/>
      <w:bookmarkStart w:id="90" w:name="_Ref426990866"/>
      <w:bookmarkStart w:id="91" w:name="_Ref368048281"/>
      <w:bookmarkStart w:id="92" w:name="_Ref368040896"/>
      <w:r>
        <w:rPr>
          <w:lang w:val="en-GB"/>
        </w:rPr>
        <w:t>Compound Types</w:t>
      </w:r>
      <w:bookmarkEnd w:id="88"/>
      <w:bookmarkEnd w:id="89"/>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93" w:name="_Toc494806926"/>
      <w:r w:rsidRPr="00725A64">
        <w:rPr>
          <w:lang w:val="en-GB"/>
        </w:rPr>
        <w:t>Variables</w:t>
      </w:r>
      <w:bookmarkEnd w:id="93"/>
    </w:p>
    <w:p w14:paraId="77A4F656" w14:textId="1E14739D"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A95A43">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65C35DEE"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A95A43"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A95A43">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5F8622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95A43">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94" w:author="Holger Eichelberger" w:date="2021-05-18T15:17:00Z">
        <w:r w:rsidR="005C2357">
          <w:rPr>
            <w:lang w:val="en-GB"/>
          </w:rPr>
          <w:t>quoted/</w:t>
        </w:r>
      </w:ins>
      <w:r w:rsidRPr="001E4616">
        <w:rPr>
          <w:lang w:val="en-GB"/>
        </w:rPr>
        <w:t>escaped by prefixing a backslash</w:t>
      </w:r>
      <w:ins w:id="95"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96" w:author="Holger Eichelberger" w:date="2021-05-18T15:16:00Z">
        <w:r w:rsidR="004B05DC" w:rsidDel="005C2357">
          <w:fldChar w:fldCharType="begin"/>
        </w:r>
        <w:r w:rsidR="004B05DC" w:rsidRPr="005C2357" w:rsidDel="005C2357">
          <w:rPr>
            <w:lang w:val="en-US"/>
            <w:rPrChange w:id="97"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98"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99"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00" w:author="Holger Eichelberger" w:date="2021-05-18T15:16:00Z">
        <w:r w:rsidR="005C2357" w:rsidRPr="00D64660">
          <w:rPr>
            <w:lang w:val="en-US"/>
            <w:rPrChange w:id="101" w:author="Holger Eichelberger" w:date="2021-05-18T23:39:00Z">
              <w:rPr>
                <w:rStyle w:val="Hyperlink"/>
                <w:rFonts w:ascii="Courier New" w:hAnsi="Courier New" w:cs="Courier New"/>
                <w:sz w:val="22"/>
                <w:szCs w:val="22"/>
                <w:lang w:val="en-GB"/>
              </w:rPr>
            </w:rPrChange>
          </w:rPr>
          <w:t>\\</w:t>
        </w:r>
        <w:r w:rsidR="005C2357" w:rsidRPr="00D64660">
          <w:rPr>
            <w:lang w:val="en-US"/>
            <w:rPrChange w:id="102"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03" w:name="_Toc494806927"/>
      <w:r w:rsidRPr="00725A64">
        <w:rPr>
          <w:lang w:val="en-GB"/>
        </w:rPr>
        <w:t>Externally Defined Values of Global Variables</w:t>
      </w:r>
      <w:bookmarkEnd w:id="103"/>
    </w:p>
    <w:p w14:paraId="58DFA5C5" w14:textId="118870EA"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A95A43"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2255DFBA"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A95A43">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04" w:name="_Toc494806928"/>
      <w:r>
        <w:rPr>
          <w:lang w:val="en-GB"/>
        </w:rPr>
        <w:t>Typedefs</w:t>
      </w:r>
      <w:bookmarkEnd w:id="90"/>
      <w:bookmarkEnd w:id="104"/>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05" w:name="_Toc494643456"/>
      <w:bookmarkStart w:id="106" w:name="_Toc494806929"/>
      <w:bookmarkStart w:id="107" w:name="_Toc494643457"/>
      <w:bookmarkStart w:id="108" w:name="_Toc494806930"/>
      <w:bookmarkStart w:id="109" w:name="_Toc494643458"/>
      <w:bookmarkStart w:id="110" w:name="_Toc494806931"/>
      <w:bookmarkStart w:id="111" w:name="_Toc494643459"/>
      <w:bookmarkStart w:id="112" w:name="_Toc494806932"/>
      <w:bookmarkStart w:id="113" w:name="_Toc494643460"/>
      <w:bookmarkStart w:id="114" w:name="_Toc494806933"/>
      <w:bookmarkStart w:id="115" w:name="_Toc494643461"/>
      <w:bookmarkStart w:id="116" w:name="_Toc494806934"/>
      <w:bookmarkStart w:id="117" w:name="_Toc494643462"/>
      <w:bookmarkStart w:id="118" w:name="_Toc494806935"/>
      <w:bookmarkStart w:id="119" w:name="_Toc494643463"/>
      <w:bookmarkStart w:id="120" w:name="_Toc494806936"/>
      <w:bookmarkStart w:id="121" w:name="_Toc494643464"/>
      <w:bookmarkStart w:id="122" w:name="_Toc494806937"/>
      <w:bookmarkStart w:id="123" w:name="_Toc494643465"/>
      <w:bookmarkStart w:id="124" w:name="_Toc494806938"/>
      <w:bookmarkStart w:id="125" w:name="_Toc494643466"/>
      <w:bookmarkStart w:id="126" w:name="_Toc494806939"/>
      <w:bookmarkStart w:id="127" w:name="_Toc494643467"/>
      <w:bookmarkStart w:id="128" w:name="_Toc494806940"/>
      <w:bookmarkStart w:id="129" w:name="_Toc494643468"/>
      <w:bookmarkStart w:id="130" w:name="_Toc494806941"/>
      <w:bookmarkStart w:id="131" w:name="_Toc494643469"/>
      <w:bookmarkStart w:id="132" w:name="_Toc494806942"/>
      <w:bookmarkStart w:id="133" w:name="_Toc494643470"/>
      <w:bookmarkStart w:id="134" w:name="_Toc494806943"/>
      <w:bookmarkStart w:id="135" w:name="_Toc494643471"/>
      <w:bookmarkStart w:id="136" w:name="_Toc494806944"/>
      <w:bookmarkStart w:id="137" w:name="_Toc494643472"/>
      <w:bookmarkStart w:id="138" w:name="_Toc494806945"/>
      <w:bookmarkStart w:id="139" w:name="_Toc494643473"/>
      <w:bookmarkStart w:id="140" w:name="_Toc494806946"/>
      <w:bookmarkStart w:id="141" w:name="_Toc494643474"/>
      <w:bookmarkStart w:id="142" w:name="_Toc494806947"/>
      <w:bookmarkStart w:id="143" w:name="_Toc494643475"/>
      <w:bookmarkStart w:id="144" w:name="_Toc494806948"/>
      <w:bookmarkStart w:id="145" w:name="_Toc494643476"/>
      <w:bookmarkStart w:id="146" w:name="_Toc494806949"/>
      <w:bookmarkStart w:id="147" w:name="_Toc494643477"/>
      <w:bookmarkStart w:id="148" w:name="_Toc494806950"/>
      <w:bookmarkStart w:id="149" w:name="_Ref494801838"/>
      <w:bookmarkStart w:id="150" w:name="_Toc494806964"/>
      <w:bookmarkEnd w:id="9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725A64">
        <w:rPr>
          <w:lang w:val="en-GB"/>
        </w:rPr>
        <w:t>Rules</w:t>
      </w:r>
      <w:bookmarkEnd w:id="92"/>
      <w:bookmarkEnd w:id="149"/>
      <w:bookmarkEnd w:id="150"/>
    </w:p>
    <w:p w14:paraId="7D60CD4E" w14:textId="706F12D9"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95A43"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51" w:name="_Ref368045237"/>
      <w:r w:rsidR="00D74804" w:rsidRPr="00725A64">
        <w:rPr>
          <w:rStyle w:val="FootnoteReference"/>
          <w:lang w:val="en-GB"/>
        </w:rPr>
        <w:footnoteReference w:id="6"/>
      </w:r>
      <w:bookmarkEnd w:id="151"/>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4B66C612"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A95A43">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95A43"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0E9373F4"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A95A43">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31C7EDC0"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A95A43"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7"/>
    <w:bookmarkEnd w:id="68"/>
    <w:bookmarkEnd w:id="69"/>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DC8D5CC"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A95A43"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52" w:name="_Toc315425764"/>
      <w:bookmarkStart w:id="153" w:name="_Toc315425765"/>
      <w:bookmarkStart w:id="154" w:name="_Toc315425766"/>
      <w:bookmarkStart w:id="155" w:name="_Toc315425767"/>
      <w:bookmarkStart w:id="156" w:name="_Toc315425768"/>
      <w:bookmarkEnd w:id="152"/>
      <w:bookmarkEnd w:id="153"/>
      <w:bookmarkEnd w:id="154"/>
      <w:bookmarkEnd w:id="155"/>
      <w:bookmarkEnd w:id="156"/>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57" w:name="_Toc494806965"/>
      <w:r w:rsidRPr="00725A64">
        <w:rPr>
          <w:lang w:val="en-GB"/>
        </w:rPr>
        <w:t>Variable Declarations</w:t>
      </w:r>
      <w:bookmarkEnd w:id="157"/>
    </w:p>
    <w:p w14:paraId="40BC5A26" w14:textId="7985349A"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158" w:author="Holger Eichelberger" w:date="2021-05-18T23:41:00Z">
        <w:r w:rsidR="00A95A43" w:rsidRPr="00A95A43">
          <w:rPr>
            <w:lang w:val="en-GB"/>
            <w:rPrChange w:id="159" w:author="Holger Eichelberger" w:date="2021-05-18T23:41:00Z">
              <w:rPr>
                <w:lang w:val="en-US"/>
              </w:rPr>
            </w:rPrChange>
          </w:rPr>
          <w:t>3.1.5.5</w:t>
        </w:r>
      </w:ins>
      <w:del w:id="160"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61" w:name="_Ref368655740"/>
      <w:bookmarkStart w:id="162" w:name="_Toc494806966"/>
      <w:r w:rsidRPr="00725A64">
        <w:rPr>
          <w:lang w:val="en-GB"/>
        </w:rPr>
        <w:t>Expressions</w:t>
      </w:r>
      <w:bookmarkEnd w:id="161"/>
      <w:bookmarkEnd w:id="162"/>
    </w:p>
    <w:p w14:paraId="38D60041" w14:textId="5B7F253F"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A95A43">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55392DA"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95A43">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63" w:name="_Ref368407518"/>
      <w:bookmarkStart w:id="164" w:name="_Ref368655795"/>
      <w:bookmarkStart w:id="165" w:name="_Toc494806967"/>
      <w:r w:rsidRPr="00725A64">
        <w:rPr>
          <w:lang w:val="en-GB"/>
        </w:rPr>
        <w:t>Call</w:t>
      </w:r>
      <w:r w:rsidR="00CD7D9D" w:rsidRPr="00725A64">
        <w:rPr>
          <w:lang w:val="en-GB"/>
        </w:rPr>
        <w:t>s</w:t>
      </w:r>
      <w:bookmarkEnd w:id="163"/>
      <w:bookmarkEnd w:id="164"/>
      <w:bookmarkEnd w:id="165"/>
    </w:p>
    <w:p w14:paraId="14BF8F76" w14:textId="179E2D68"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A95A43">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0EFC145D"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A95A43">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348011AD"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A95A43">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2982A93D"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A95A43">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62EA8A1E"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A95A43"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166" w:name="_Ref368652008"/>
      <w:bookmarkStart w:id="167" w:name="_Toc494806968"/>
      <w:r w:rsidRPr="00725A64">
        <w:rPr>
          <w:lang w:val="en-GB"/>
        </w:rPr>
        <w:t>Operating System Commands</w:t>
      </w:r>
      <w:bookmarkEnd w:id="166"/>
      <w:bookmarkEnd w:id="167"/>
    </w:p>
    <w:p w14:paraId="2DC3F171" w14:textId="504B7FC1"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A95A43">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5D6429D0"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fldChar w:fldCharType="separate"/>
      </w:r>
      <w:ins w:id="168" w:author="Holger Eichelberger" w:date="2021-05-18T23:41:00Z">
        <w:r w:rsidR="00A95A43">
          <w:rPr>
            <w:b/>
            <w:bCs/>
            <w:lang w:val="en-US"/>
          </w:rPr>
          <w:t>Error! Reference source not found.</w:t>
        </w:r>
      </w:ins>
      <w:del w:id="169" w:author="Holger Eichelberger" w:date="2021-05-18T15:18:00Z">
        <w:r w:rsidR="00266717" w:rsidDel="001E2452">
          <w:rPr>
            <w:lang w:val="en-GB"/>
          </w:rPr>
          <w:delText>1.1.1</w:delText>
        </w:r>
      </w:del>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170" w:name="_Toc494806969"/>
      <w:r>
        <w:rPr>
          <w:lang w:val="en-GB"/>
        </w:rPr>
        <w:t>Alternative</w:t>
      </w:r>
      <w:r w:rsidRPr="00725A64">
        <w:rPr>
          <w:lang w:val="en-GB"/>
        </w:rPr>
        <w:t xml:space="preserve"> Execution</w:t>
      </w:r>
      <w:bookmarkEnd w:id="170"/>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171" w:name="_Toc402953141"/>
      <w:bookmarkStart w:id="172" w:name="_Ref368407271"/>
      <w:bookmarkStart w:id="173" w:name="_Toc494806970"/>
      <w:bookmarkEnd w:id="171"/>
      <w:r w:rsidRPr="00725A64">
        <w:rPr>
          <w:lang w:val="en-GB"/>
        </w:rPr>
        <w:t>Iterated</w:t>
      </w:r>
      <w:r w:rsidR="00D13AAE" w:rsidRPr="00725A64">
        <w:rPr>
          <w:lang w:val="en-GB"/>
        </w:rPr>
        <w:t xml:space="preserve"> Execution</w:t>
      </w:r>
      <w:bookmarkEnd w:id="172"/>
      <w:bookmarkEnd w:id="173"/>
    </w:p>
    <w:p w14:paraId="61CD0565" w14:textId="5AC7F0FE"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A95A43">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A95A43">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76525AB3"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A95A43">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386D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174" w:author="Holger Eichelberger" w:date="2021-05-18T23:41:00Z">
        <w:r w:rsidR="00A95A43" w:rsidRPr="00A95A43">
          <w:rPr>
            <w:rFonts w:ascii="Courier New" w:hAnsi="Courier New" w:cs="Courier New"/>
            <w:sz w:val="22"/>
            <w:szCs w:val="22"/>
            <w:lang w:val="en-GB"/>
            <w:rPrChange w:id="175" w:author="Holger Eichelberger" w:date="2021-05-18T23:41:00Z">
              <w:rPr>
                <w:lang w:val="en-US"/>
              </w:rPr>
            </w:rPrChange>
          </w:rPr>
          <w:t>3.4.7.6</w:t>
        </w:r>
      </w:ins>
      <w:del w:id="176"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6761CFB9"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177" w:author="Holger Eichelberger" w:date="2021-05-18T23:41:00Z">
        <w:r w:rsidR="00A95A43" w:rsidRPr="00A95A43">
          <w:rPr>
            <w:rFonts w:ascii="Courier New" w:hAnsi="Courier New" w:cs="Courier New"/>
            <w:sz w:val="22"/>
            <w:szCs w:val="22"/>
            <w:lang w:val="en-GB"/>
            <w:rPrChange w:id="178" w:author="Holger Eichelberger" w:date="2021-05-18T23:41:00Z">
              <w:rPr/>
            </w:rPrChange>
          </w:rPr>
          <w:t>3.4.7.6</w:t>
        </w:r>
      </w:ins>
      <w:del w:id="179"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180" w:name="_Ref445905949"/>
      <w:bookmarkStart w:id="181" w:name="_Toc494806971"/>
      <w:bookmarkStart w:id="182" w:name="_Ref368407485"/>
      <w:r>
        <w:rPr>
          <w:lang w:val="en-GB"/>
        </w:rPr>
        <w:t>For Loop</w:t>
      </w:r>
      <w:bookmarkEnd w:id="180"/>
      <w:bookmarkEnd w:id="181"/>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lastRenderedPageBreak/>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23D70C2"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183" w:author="Holger Eichelberger" w:date="2021-05-18T23:41:00Z">
        <w:r w:rsidR="00A95A43" w:rsidRPr="00A95A43">
          <w:rPr>
            <w:rFonts w:ascii="Courier New" w:hAnsi="Courier New" w:cs="Courier New"/>
            <w:sz w:val="22"/>
            <w:szCs w:val="22"/>
            <w:lang w:val="en-GB"/>
            <w:rPrChange w:id="184" w:author="Holger Eichelberger" w:date="2021-05-18T23:41:00Z">
              <w:rPr>
                <w:lang w:val="en-GB"/>
              </w:rPr>
            </w:rPrChange>
          </w:rPr>
          <w:t>3.4.7.6</w:t>
        </w:r>
      </w:ins>
      <w:del w:id="185"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59EDAA4C"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186" w:author="Holger Eichelberger" w:date="2021-05-18T23:41:00Z">
        <w:r w:rsidR="00A95A43" w:rsidRPr="00A95A43">
          <w:rPr>
            <w:rFonts w:ascii="Courier New" w:hAnsi="Courier New" w:cs="Courier New"/>
            <w:sz w:val="22"/>
            <w:szCs w:val="22"/>
            <w:lang w:val="en-GB"/>
            <w:rPrChange w:id="187" w:author="Holger Eichelberger" w:date="2021-05-18T23:41:00Z">
              <w:rPr/>
            </w:rPrChange>
          </w:rPr>
          <w:t>3.4.7.6</w:t>
        </w:r>
      </w:ins>
      <w:del w:id="188"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189" w:name="_Ref445905946"/>
      <w:bookmarkStart w:id="190" w:name="_Toc494806972"/>
      <w:r>
        <w:rPr>
          <w:lang w:val="en-GB"/>
        </w:rPr>
        <w:t>While-</w:t>
      </w:r>
      <w:r w:rsidRPr="00725A64">
        <w:rPr>
          <w:lang w:val="en-GB"/>
        </w:rPr>
        <w:t>Loop</w:t>
      </w:r>
      <w:bookmarkEnd w:id="189"/>
      <w:bookmarkEnd w:id="190"/>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191" w:name="_Toc494806973"/>
      <w:r w:rsidRPr="00725A64">
        <w:rPr>
          <w:lang w:val="en-GB"/>
        </w:rPr>
        <w:t>Join Expression</w:t>
      </w:r>
      <w:bookmarkEnd w:id="182"/>
      <w:bookmarkEnd w:id="191"/>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192" w:name="_Toc494806974"/>
      <w:r>
        <w:rPr>
          <w:lang w:val="en-GB"/>
        </w:rPr>
        <w:t>Instantiate</w:t>
      </w:r>
      <w:r w:rsidRPr="00725A64">
        <w:rPr>
          <w:lang w:val="en-GB"/>
        </w:rPr>
        <w:t xml:space="preserve"> Expression</w:t>
      </w:r>
      <w:bookmarkEnd w:id="192"/>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lastRenderedPageBreak/>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193" w:name="_Toc402953145"/>
      <w:bookmarkStart w:id="194" w:name="_Ref368405170"/>
      <w:bookmarkStart w:id="195" w:name="_Ref368405174"/>
      <w:bookmarkStart w:id="196" w:name="_Ref393195232"/>
      <w:bookmarkStart w:id="197" w:name="_Toc494806975"/>
      <w:bookmarkEnd w:id="193"/>
      <w:r w:rsidRPr="00725A64">
        <w:rPr>
          <w:lang w:val="en-GB"/>
        </w:rPr>
        <w:lastRenderedPageBreak/>
        <w:t xml:space="preserve">VIL </w:t>
      </w:r>
      <w:r w:rsidR="00361FD3">
        <w:rPr>
          <w:lang w:val="en-GB"/>
        </w:rPr>
        <w:t>Artifact/</w:t>
      </w:r>
      <w:r w:rsidRPr="00725A64">
        <w:rPr>
          <w:lang w:val="en-GB"/>
        </w:rPr>
        <w:t>Template Language</w:t>
      </w:r>
      <w:bookmarkEnd w:id="194"/>
      <w:bookmarkEnd w:id="195"/>
      <w:bookmarkEnd w:id="196"/>
      <w:bookmarkEnd w:id="197"/>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198" w:name="_Ref368908704"/>
      <w:bookmarkStart w:id="199" w:name="_Toc494806976"/>
      <w:r w:rsidRPr="00725A64">
        <w:rPr>
          <w:lang w:val="en-GB"/>
        </w:rPr>
        <w:t>Reserved Keywords</w:t>
      </w:r>
      <w:bookmarkEnd w:id="198"/>
      <w:bookmarkEnd w:id="199"/>
    </w:p>
    <w:p w14:paraId="7138DDAE" w14:textId="53F14CDD"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00" w:author="Holger Eichelberger" w:date="2021-05-18T23:41:00Z">
        <w:r w:rsidR="00A95A43" w:rsidRPr="00A95A43">
          <w:rPr>
            <w:lang w:val="en-GB"/>
            <w:rPrChange w:id="201" w:author="Holger Eichelberger" w:date="2021-05-18T23:41:00Z">
              <w:rPr>
                <w:lang w:val="en-US"/>
              </w:rPr>
            </w:rPrChange>
          </w:rPr>
          <w:t>3.3.1</w:t>
        </w:r>
      </w:ins>
      <w:del w:id="202"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03" w:name="_Toc494806977"/>
      <w:r w:rsidRPr="00725A64">
        <w:rPr>
          <w:lang w:val="en-GB"/>
        </w:rPr>
        <w:t>Template</w:t>
      </w:r>
      <w:bookmarkEnd w:id="203"/>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0FB7FAB4"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A95A43">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7FADEA03"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A95A43"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A95A43">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2939118C"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A95A43">
        <w:rPr>
          <w:lang w:val="en-GB"/>
        </w:rPr>
        <w:t>3.1.2</w:t>
      </w:r>
      <w:r w:rsidR="000D7CA7" w:rsidRPr="00EC7934">
        <w:rPr>
          <w:lang w:val="en-GB"/>
        </w:rPr>
        <w:fldChar w:fldCharType="end"/>
      </w:r>
      <w:r w:rsidR="00A57451" w:rsidRPr="00725A64">
        <w:rPr>
          <w:lang w:val="en-GB"/>
        </w:rPr>
        <w:t>).</w:t>
      </w:r>
    </w:p>
    <w:p w14:paraId="0385C92A" w14:textId="2728C586"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A95A43">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2B6653EE"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A95A43">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04" w:name="_Toc494806978"/>
      <w:r w:rsidRPr="00725A64">
        <w:rPr>
          <w:lang w:val="en-GB"/>
        </w:rPr>
        <w:lastRenderedPageBreak/>
        <w:t>Version</w:t>
      </w:r>
      <w:bookmarkEnd w:id="204"/>
      <w:r w:rsidRPr="00725A64">
        <w:rPr>
          <w:lang w:val="en-GB"/>
        </w:rPr>
        <w:t xml:space="preserve"> </w:t>
      </w:r>
    </w:p>
    <w:p w14:paraId="3ECF43B5" w14:textId="446AB7F1"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05" w:author="Holger Eichelberger" w:date="2021-05-18T23:41:00Z">
        <w:r w:rsidR="00A95A43" w:rsidRPr="00A95A43">
          <w:rPr>
            <w:lang w:val="en-GB"/>
            <w:rPrChange w:id="206" w:author="Holger Eichelberger" w:date="2021-05-18T23:41:00Z">
              <w:rPr>
                <w:lang w:val="en-US"/>
              </w:rPr>
            </w:rPrChange>
          </w:rPr>
          <w:t>3.1.3</w:t>
        </w:r>
      </w:ins>
      <w:del w:id="207"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08" w:name="_Toc494806979"/>
      <w:r w:rsidRPr="00FF7947">
        <w:rPr>
          <w:lang w:val="en-GB"/>
        </w:rPr>
        <w:t>Impor</w:t>
      </w:r>
      <w:r w:rsidRPr="00725A64">
        <w:rPr>
          <w:lang w:val="en-GB"/>
        </w:rPr>
        <w:t>ts</w:t>
      </w:r>
      <w:bookmarkEnd w:id="208"/>
      <w:r w:rsidRPr="00725A64">
        <w:rPr>
          <w:lang w:val="en-GB"/>
        </w:rPr>
        <w:t xml:space="preserve"> </w:t>
      </w:r>
    </w:p>
    <w:p w14:paraId="38E313A0" w14:textId="4A743800"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A95A43">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09" w:name="_Toc494806980"/>
      <w:r>
        <w:rPr>
          <w:lang w:val="en-GB"/>
        </w:rPr>
        <w:t>Typedefs</w:t>
      </w:r>
      <w:bookmarkEnd w:id="209"/>
      <w:r>
        <w:rPr>
          <w:lang w:val="en-GB"/>
        </w:rPr>
        <w:t xml:space="preserve"> </w:t>
      </w:r>
    </w:p>
    <w:p w14:paraId="6AA88DBD" w14:textId="6194978D"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A95A43">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10" w:name="_Toc426990925"/>
      <w:bookmarkStart w:id="211" w:name="_Toc426991066"/>
      <w:bookmarkStart w:id="212" w:name="_Toc430067858"/>
      <w:bookmarkStart w:id="213" w:name="_Toc430078888"/>
      <w:bookmarkStart w:id="214" w:name="_Toc434595810"/>
      <w:bookmarkStart w:id="215" w:name="_Ref394660897"/>
      <w:bookmarkStart w:id="216" w:name="_Toc494806981"/>
      <w:bookmarkEnd w:id="210"/>
      <w:bookmarkEnd w:id="211"/>
      <w:bookmarkEnd w:id="212"/>
      <w:bookmarkEnd w:id="213"/>
      <w:bookmarkEnd w:id="214"/>
      <w:r w:rsidRPr="00FF7947">
        <w:rPr>
          <w:lang w:val="en-GB"/>
        </w:rPr>
        <w:t>Functional Extension</w:t>
      </w:r>
      <w:bookmarkEnd w:id="215"/>
      <w:bookmarkEnd w:id="216"/>
    </w:p>
    <w:p w14:paraId="7882605B" w14:textId="17D16BB0"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A95A43"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69F6F964"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17" w:author="Holger Eichelberger" w:date="2021-05-18T23:41:00Z">
        <w:r w:rsidR="00A95A43" w:rsidRPr="00A95A43">
          <w:rPr>
            <w:lang w:val="en-GB"/>
            <w:rPrChange w:id="218" w:author="Holger Eichelberger" w:date="2021-05-18T23:41:00Z">
              <w:rPr>
                <w:lang w:val="en-US"/>
              </w:rPr>
            </w:rPrChange>
          </w:rPr>
          <w:t>3.3</w:t>
        </w:r>
      </w:ins>
      <w:del w:id="219"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20" w:name="_Toc402953152"/>
      <w:bookmarkStart w:id="221" w:name="_Toc402953153"/>
      <w:bookmarkStart w:id="222" w:name="_Toc402953154"/>
      <w:bookmarkStart w:id="223" w:name="_Toc402953155"/>
      <w:bookmarkStart w:id="224" w:name="_Toc395683444"/>
      <w:bookmarkStart w:id="225" w:name="_Toc494806982"/>
      <w:bookmarkEnd w:id="220"/>
      <w:bookmarkEnd w:id="221"/>
      <w:bookmarkEnd w:id="222"/>
      <w:bookmarkEnd w:id="223"/>
      <w:bookmarkEnd w:id="224"/>
      <w:r w:rsidRPr="00725A64">
        <w:rPr>
          <w:lang w:val="en-GB"/>
        </w:rPr>
        <w:t>Types</w:t>
      </w:r>
      <w:bookmarkEnd w:id="225"/>
    </w:p>
    <w:p w14:paraId="4B255345" w14:textId="6B865F2C"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A95A43">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26" w:name="_Ref368383463"/>
      <w:bookmarkStart w:id="227" w:name="_Toc494806983"/>
      <w:r w:rsidRPr="00725A64">
        <w:rPr>
          <w:lang w:val="en-GB"/>
        </w:rPr>
        <w:t>Variable</w:t>
      </w:r>
      <w:r w:rsidR="00EC22F1" w:rsidRPr="00725A64">
        <w:rPr>
          <w:lang w:val="en-GB"/>
        </w:rPr>
        <w:t>s</w:t>
      </w:r>
      <w:bookmarkEnd w:id="226"/>
      <w:bookmarkEnd w:id="227"/>
    </w:p>
    <w:p w14:paraId="626A8D42" w14:textId="5701E4AD"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A95A43">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0B62C442"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95A43">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28" w:name="_Ref494801865"/>
      <w:bookmarkStart w:id="229" w:name="_Toc494806984"/>
      <w:r w:rsidRPr="00725A64">
        <w:rPr>
          <w:lang w:val="en-GB"/>
        </w:rPr>
        <w:t>Sub-Templates (defs)</w:t>
      </w:r>
      <w:bookmarkEnd w:id="228"/>
      <w:bookmarkEnd w:id="229"/>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B876B9D"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A95A43">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A95A43">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30" w:name="_Toc494806985"/>
      <w:r w:rsidRPr="00725A64">
        <w:rPr>
          <w:lang w:val="en-GB"/>
        </w:rPr>
        <w:t>Variable Declaration</w:t>
      </w:r>
      <w:bookmarkEnd w:id="230"/>
    </w:p>
    <w:p w14:paraId="466E21F6" w14:textId="79171022"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31" w:author="Holger Eichelberger" w:date="2021-05-18T23:41:00Z">
        <w:r w:rsidR="00A95A43" w:rsidRPr="00A95A43">
          <w:rPr>
            <w:lang w:val="en-GB"/>
            <w:rPrChange w:id="232" w:author="Holger Eichelberger" w:date="2021-05-18T23:41:00Z">
              <w:rPr>
                <w:lang w:val="en-US"/>
              </w:rPr>
            </w:rPrChange>
          </w:rPr>
          <w:t>3.2.8</w:t>
        </w:r>
      </w:ins>
      <w:del w:id="233"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234" w:name="_Toc494806986"/>
      <w:r w:rsidRPr="00725A64">
        <w:rPr>
          <w:lang w:val="en-GB"/>
        </w:rPr>
        <w:t>Expression Statement</w:t>
      </w:r>
      <w:bookmarkEnd w:id="234"/>
    </w:p>
    <w:p w14:paraId="163A5167" w14:textId="3B1DB226"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95A43">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A95A43">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A95A43">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235" w:name="_Ref488046389"/>
      <w:bookmarkStart w:id="236" w:name="_Toc494806987"/>
      <w:r w:rsidRPr="00725A64">
        <w:rPr>
          <w:lang w:val="en-GB"/>
        </w:rPr>
        <w:t>Alternative</w:t>
      </w:r>
      <w:bookmarkEnd w:id="235"/>
      <w:bookmarkEnd w:id="236"/>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237" w:name="_Ref397260663"/>
      <w:bookmarkStart w:id="238" w:name="_Toc494806988"/>
      <w:r w:rsidRPr="00725A64">
        <w:rPr>
          <w:lang w:val="en-GB"/>
        </w:rPr>
        <w:t>Switch</w:t>
      </w:r>
      <w:bookmarkEnd w:id="237"/>
      <w:bookmarkEnd w:id="238"/>
    </w:p>
    <w:p w14:paraId="3F7F7439" w14:textId="553EF81F"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239" w:author="Holger Eichelberger" w:date="2021-05-18T23:41:00Z">
        <w:r w:rsidR="00A95A43" w:rsidRPr="00A95A43">
          <w:rPr>
            <w:lang w:val="en-GB"/>
            <w:rPrChange w:id="240" w:author="Holger Eichelberger" w:date="2021-05-18T23:41:00Z">
              <w:rPr>
                <w:lang w:val="en-US"/>
              </w:rPr>
            </w:rPrChange>
          </w:rPr>
          <w:t>3.1.5.4</w:t>
        </w:r>
      </w:ins>
      <w:del w:id="241"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242" w:name="_Ref368407251"/>
      <w:bookmarkStart w:id="243" w:name="_Toc494806989"/>
      <w:r>
        <w:rPr>
          <w:lang w:val="en-GB"/>
        </w:rPr>
        <w:t>For-</w:t>
      </w:r>
      <w:r w:rsidR="00CD1302" w:rsidRPr="00725A64">
        <w:rPr>
          <w:lang w:val="en-GB"/>
        </w:rPr>
        <w:t>Loop</w:t>
      </w:r>
      <w:bookmarkEnd w:id="242"/>
      <w:bookmarkEnd w:id="243"/>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244" w:name="_Toc494806990"/>
      <w:r>
        <w:rPr>
          <w:lang w:val="en-GB"/>
        </w:rPr>
        <w:t>While-</w:t>
      </w:r>
      <w:r w:rsidRPr="00725A64">
        <w:rPr>
          <w:lang w:val="en-GB"/>
        </w:rPr>
        <w:t>Loop</w:t>
      </w:r>
      <w:bookmarkEnd w:id="244"/>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245" w:name="_Toc493054412"/>
      <w:bookmarkStart w:id="246" w:name="_Toc494643518"/>
      <w:bookmarkStart w:id="247" w:name="_Toc494806991"/>
      <w:bookmarkStart w:id="248" w:name="_Toc385852297"/>
      <w:bookmarkStart w:id="249" w:name="_Toc385852411"/>
      <w:bookmarkStart w:id="250" w:name="_Ref368380103"/>
      <w:bookmarkStart w:id="251" w:name="_Toc494806992"/>
      <w:bookmarkEnd w:id="245"/>
      <w:bookmarkEnd w:id="246"/>
      <w:bookmarkEnd w:id="247"/>
      <w:bookmarkEnd w:id="248"/>
      <w:bookmarkEnd w:id="249"/>
      <w:r w:rsidRPr="00725A64">
        <w:rPr>
          <w:lang w:val="en-GB"/>
        </w:rPr>
        <w:t>Content</w:t>
      </w:r>
      <w:bookmarkEnd w:id="250"/>
      <w:bookmarkEnd w:id="251"/>
    </w:p>
    <w:p w14:paraId="3598DC7A" w14:textId="7FF92DA5"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A95A43">
        <w:rPr>
          <w:lang w:val="en-GB"/>
        </w:rPr>
        <w:t>3.2.8</w:t>
      </w:r>
      <w:r w:rsidR="000D7CA7" w:rsidRPr="00FF7947">
        <w:rPr>
          <w:lang w:val="en-GB"/>
        </w:rPr>
        <w:fldChar w:fldCharType="end"/>
      </w:r>
      <w:r w:rsidR="009B2001" w:rsidRPr="00725A64">
        <w:rPr>
          <w:lang w:val="en-GB"/>
        </w:rPr>
        <w:t xml:space="preserve">. </w:t>
      </w:r>
    </w:p>
    <w:p w14:paraId="444F1221" w14:textId="77777777"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9"/>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47240D95"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A95A43">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95A43">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5B57EC39"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95A43">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252" w:name="_Toc494806993"/>
      <w:r>
        <w:rPr>
          <w:lang w:val="en-GB"/>
        </w:rPr>
        <w:t>Content Flush</w:t>
      </w:r>
      <w:bookmarkEnd w:id="252"/>
    </w:p>
    <w:p w14:paraId="374C842B" w14:textId="542E8A97"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95A43">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253" w:name="_Ref330727065"/>
      <w:bookmarkStart w:id="254" w:name="_Toc494806994"/>
      <w:r w:rsidRPr="00725A64">
        <w:rPr>
          <w:lang w:val="en-GB"/>
        </w:rPr>
        <w:t xml:space="preserve">VIL Expression </w:t>
      </w:r>
      <w:r w:rsidR="00F02893" w:rsidRPr="00725A64">
        <w:rPr>
          <w:lang w:val="en-GB"/>
        </w:rPr>
        <w:t>L</w:t>
      </w:r>
      <w:r w:rsidR="00014943" w:rsidRPr="00725A64">
        <w:rPr>
          <w:lang w:val="en-GB"/>
        </w:rPr>
        <w:t>anguage</w:t>
      </w:r>
      <w:bookmarkEnd w:id="253"/>
      <w:bookmarkEnd w:id="254"/>
    </w:p>
    <w:p w14:paraId="3A049CB3" w14:textId="11FACC0D"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A95A43"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A95A43"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255" w:author="Holger Eichelberger" w:date="2021-05-18T23:41:00Z">
        <w:r w:rsidR="00A95A43" w:rsidRPr="00A95A43">
          <w:rPr>
            <w:lang w:val="en-GB"/>
            <w:rPrChange w:id="256" w:author="Holger Eichelberger" w:date="2021-05-18T23:41:00Z">
              <w:rPr>
                <w:lang w:val="en-US"/>
              </w:rPr>
            </w:rPrChange>
          </w:rPr>
          <w:t>7</w:t>
        </w:r>
      </w:ins>
      <w:del w:id="257"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258" w:name="_Ref368140216"/>
      <w:bookmarkStart w:id="259" w:name="_Toc494806995"/>
      <w:r w:rsidRPr="00725A64">
        <w:rPr>
          <w:lang w:val="en-GB"/>
        </w:rPr>
        <w:t xml:space="preserve">Reserved </w:t>
      </w:r>
      <w:r w:rsidR="00014943" w:rsidRPr="00725A64">
        <w:rPr>
          <w:lang w:val="en-GB"/>
        </w:rPr>
        <w:t>Keywords</w:t>
      </w:r>
      <w:bookmarkEnd w:id="258"/>
      <w:bookmarkEnd w:id="259"/>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75A029A5"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A95A43">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A95A43">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260" w:name="_Toc370915068"/>
      <w:bookmarkStart w:id="261" w:name="_Toc370915172"/>
      <w:bookmarkStart w:id="262" w:name="_Toc385852301"/>
      <w:bookmarkStart w:id="263" w:name="_Toc385852415"/>
      <w:bookmarkStart w:id="264" w:name="_Toc370915069"/>
      <w:bookmarkStart w:id="265" w:name="_Toc370915173"/>
      <w:bookmarkStart w:id="266" w:name="_Toc385852302"/>
      <w:bookmarkStart w:id="267" w:name="_Toc385852416"/>
      <w:bookmarkStart w:id="268" w:name="_Toc370915070"/>
      <w:bookmarkStart w:id="269" w:name="_Toc370915174"/>
      <w:bookmarkStart w:id="270" w:name="_Toc385852303"/>
      <w:bookmarkStart w:id="271" w:name="_Toc385852417"/>
      <w:bookmarkStart w:id="272" w:name="_Toc370915071"/>
      <w:bookmarkStart w:id="273" w:name="_Toc370915175"/>
      <w:bookmarkStart w:id="274" w:name="_Toc385852304"/>
      <w:bookmarkStart w:id="275" w:name="_Toc385852418"/>
      <w:bookmarkStart w:id="276" w:name="_Toc49480699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725A64">
        <w:rPr>
          <w:lang w:val="en-GB"/>
        </w:rPr>
        <w:t>Prefix operators</w:t>
      </w:r>
      <w:bookmarkEnd w:id="276"/>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277" w:name="_Ref368059479"/>
      <w:bookmarkStart w:id="278" w:name="_Toc494806997"/>
      <w:r w:rsidRPr="00725A64">
        <w:rPr>
          <w:lang w:val="en-GB"/>
        </w:rPr>
        <w:t>Infix operators</w:t>
      </w:r>
      <w:bookmarkEnd w:id="277"/>
      <w:bookmarkEnd w:id="278"/>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4014EF73"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A95A43">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279" w:name="_Toc494806998"/>
      <w:r w:rsidRPr="00725A64">
        <w:rPr>
          <w:lang w:val="en-GB"/>
        </w:rPr>
        <w:t>Precedence rules</w:t>
      </w:r>
      <w:bookmarkEnd w:id="279"/>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280" w:name="_Toc494806999"/>
      <w:r w:rsidRPr="00725A64">
        <w:rPr>
          <w:lang w:val="en-GB"/>
        </w:rPr>
        <w:t>Datatypes</w:t>
      </w:r>
      <w:bookmarkEnd w:id="280"/>
    </w:p>
    <w:p w14:paraId="5264F294" w14:textId="4B47E80E"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281" w:author="Holger Eichelberger" w:date="2021-05-18T23:41:00Z">
        <w:r w:rsidR="00A95A43" w:rsidRPr="00A95A43">
          <w:rPr>
            <w:lang w:val="en-GB"/>
            <w:rPrChange w:id="282" w:author="Holger Eichelberger" w:date="2021-05-18T23:41:00Z">
              <w:rPr>
                <w:sz w:val="22"/>
                <w:szCs w:val="22"/>
                <w:lang w:val="en-GB"/>
              </w:rPr>
            </w:rPrChange>
          </w:rPr>
          <w:t xml:space="preserve">Figure </w:t>
        </w:r>
        <w:r w:rsidR="00A95A43" w:rsidRPr="00A95A43">
          <w:rPr>
            <w:lang w:val="en-GB"/>
            <w:rPrChange w:id="283" w:author="Holger Eichelberger" w:date="2021-05-18T23:41:00Z">
              <w:rPr>
                <w:noProof/>
                <w:sz w:val="22"/>
                <w:szCs w:val="22"/>
                <w:lang w:val="en-GB"/>
              </w:rPr>
            </w:rPrChange>
          </w:rPr>
          <w:t>1</w:t>
        </w:r>
      </w:ins>
      <w:del w:id="284"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3097568A" w:rsidR="00CF5307" w:rsidRDefault="00A749B6" w:rsidP="00CF5307">
      <w:pPr>
        <w:jc w:val="center"/>
        <w:rPr>
          <w:szCs w:val="22"/>
          <w:lang w:val="en-GB"/>
        </w:rPr>
      </w:pPr>
      <w:bookmarkStart w:id="285" w:name="_Ref368407090"/>
      <w:bookmarkStart w:id="286"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A95A43">
        <w:rPr>
          <w:noProof/>
          <w:sz w:val="22"/>
          <w:szCs w:val="22"/>
          <w:lang w:val="en-GB"/>
        </w:rPr>
        <w:t>1</w:t>
      </w:r>
      <w:r w:rsidR="000D7CA7" w:rsidRPr="00A749B6">
        <w:rPr>
          <w:sz w:val="22"/>
          <w:szCs w:val="22"/>
          <w:lang w:val="en-GB"/>
        </w:rPr>
        <w:fldChar w:fldCharType="end"/>
      </w:r>
      <w:bookmarkEnd w:id="285"/>
      <w:r w:rsidRPr="00A749B6">
        <w:rPr>
          <w:sz w:val="22"/>
          <w:szCs w:val="22"/>
          <w:lang w:val="en-GB"/>
        </w:rPr>
        <w:t>: Overview of the VIL type system</w:t>
      </w:r>
      <w:bookmarkEnd w:id="286"/>
    </w:p>
    <w:p w14:paraId="20733F8A" w14:textId="77777777" w:rsidR="00194AC1" w:rsidRPr="00725A64" w:rsidRDefault="00014943" w:rsidP="00EA17BB">
      <w:pPr>
        <w:pStyle w:val="Heading3"/>
        <w:rPr>
          <w:lang w:val="en-GB"/>
        </w:rPr>
      </w:pPr>
      <w:bookmarkStart w:id="287" w:name="_Toc494807000"/>
      <w:r w:rsidRPr="00725A64">
        <w:rPr>
          <w:lang w:val="en-GB"/>
        </w:rPr>
        <w:t>Type conformance</w:t>
      </w:r>
      <w:bookmarkEnd w:id="287"/>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0CAAA09F"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288" w:author="Holger Eichelberger" w:date="2021-05-18T23:41:00Z">
        <w:r w:rsidR="00A95A43" w:rsidRPr="00A95A43">
          <w:rPr>
            <w:lang w:val="en-GB"/>
            <w:rPrChange w:id="289" w:author="Holger Eichelberger" w:date="2021-05-18T23:41:00Z">
              <w:rPr>
                <w:sz w:val="22"/>
                <w:szCs w:val="22"/>
                <w:lang w:val="en-GB"/>
              </w:rPr>
            </w:rPrChange>
          </w:rPr>
          <w:t xml:space="preserve">Figure </w:t>
        </w:r>
        <w:r w:rsidR="00A95A43" w:rsidRPr="00A95A43">
          <w:rPr>
            <w:lang w:val="en-GB"/>
            <w:rPrChange w:id="290" w:author="Holger Eichelberger" w:date="2021-05-18T23:41:00Z">
              <w:rPr>
                <w:noProof/>
                <w:sz w:val="22"/>
                <w:szCs w:val="22"/>
                <w:lang w:val="en-GB"/>
              </w:rPr>
            </w:rPrChange>
          </w:rPr>
          <w:t>1</w:t>
        </w:r>
      </w:ins>
      <w:del w:id="291"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292" w:name="_Toc494807001"/>
      <w:r w:rsidRPr="00725A64">
        <w:rPr>
          <w:lang w:val="en-GB"/>
        </w:rPr>
        <w:t>Side effects</w:t>
      </w:r>
      <w:bookmarkEnd w:id="292"/>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293" w:name="_Ref388970979"/>
      <w:bookmarkStart w:id="294" w:name="_Ref388973881"/>
      <w:bookmarkStart w:id="295" w:name="_Toc494807002"/>
      <w:r w:rsidRPr="00725A64">
        <w:rPr>
          <w:lang w:val="en-GB"/>
        </w:rPr>
        <w:t>Undefined values</w:t>
      </w:r>
      <w:bookmarkEnd w:id="293"/>
      <w:bookmarkEnd w:id="294"/>
      <w:bookmarkEnd w:id="295"/>
    </w:p>
    <w:p w14:paraId="6A633CD1" w14:textId="3051003E"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A95A43">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296" w:name="_Ref388974151"/>
      <w:bookmarkStart w:id="297" w:name="_Toc494807003"/>
      <w:r w:rsidRPr="00AC08A0">
        <w:rPr>
          <w:lang w:val="en-GB"/>
        </w:rPr>
        <w:t>Null</w:t>
      </w:r>
      <w:bookmarkEnd w:id="296"/>
      <w:bookmarkEnd w:id="297"/>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779E1AE3"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A95A43">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298" w:name="_Ref389217918"/>
      <w:bookmarkStart w:id="299" w:name="_Toc494807004"/>
      <w:r w:rsidRPr="00725A64">
        <w:rPr>
          <w:lang w:val="en-GB"/>
        </w:rPr>
        <w:t>Collection operations</w:t>
      </w:r>
      <w:bookmarkEnd w:id="298"/>
      <w:bookmarkEnd w:id="299"/>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4906286A"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A95A43">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A95A43">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A95A43">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2"/>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6AB2BAB9"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fldChar w:fldCharType="separate"/>
      </w:r>
      <w:ins w:id="300" w:author="Holger Eichelberger" w:date="2021-05-18T23:41:00Z">
        <w:r w:rsidR="00A95A43">
          <w:rPr>
            <w:b/>
            <w:bCs/>
            <w:lang w:val="en-US"/>
          </w:rPr>
          <w:t>Error! Reference source not found.</w:t>
        </w:r>
      </w:ins>
      <w:del w:id="301" w:author="Holger Eichelberger" w:date="2021-05-18T15:18:00Z">
        <w:r w:rsidR="00266717" w:rsidDel="001E2452">
          <w:rPr>
            <w:lang w:val="en-GB"/>
          </w:rPr>
          <w:delText>0</w:delText>
        </w:r>
      </w:del>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302" w:name="_Ref389205656"/>
      <w:bookmarkStart w:id="303" w:name="_Toc494807005"/>
      <w:bookmarkStart w:id="304" w:name="_Ref340234766"/>
      <w:r>
        <w:rPr>
          <w:lang w:val="en-GB"/>
        </w:rPr>
        <w:t>Dynamic extension of the type system through IVML</w:t>
      </w:r>
      <w:bookmarkEnd w:id="302"/>
      <w:bookmarkEnd w:id="303"/>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7F638218"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A95A43">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624CA92F"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A95A43">
        <w:rPr>
          <w:lang w:val="en-GB"/>
        </w:rPr>
        <w:t>3.4.7.3</w:t>
      </w:r>
      <w:r w:rsidR="000D7CA7">
        <w:rPr>
          <w:lang w:val="en-GB"/>
        </w:rPr>
        <w:fldChar w:fldCharType="end"/>
      </w:r>
      <w:r w:rsidR="00491C36">
        <w:rPr>
          <w:lang w:val="en-GB"/>
        </w:rPr>
        <w:t xml:space="preserve"> for details).</w:t>
      </w:r>
    </w:p>
    <w:p w14:paraId="6CCE3AB7" w14:textId="46DD9DA6"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A95A43">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305" w:name="_Toc494807006"/>
      <w:bookmarkStart w:id="306" w:name="_Ref411839779"/>
      <w:bookmarkStart w:id="307" w:name="_Ref411841201"/>
      <w:r w:rsidRPr="00A20D3E">
        <w:t>Function Types</w:t>
      </w:r>
      <w:bookmarkEnd w:id="305"/>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308" w:name="_Toc494807007"/>
      <w:r w:rsidRPr="00725A64">
        <w:rPr>
          <w:lang w:val="en-GB"/>
        </w:rPr>
        <w:t>Built-in operations</w:t>
      </w:r>
      <w:bookmarkEnd w:id="304"/>
      <w:bookmarkEnd w:id="306"/>
      <w:bookmarkEnd w:id="307"/>
      <w:bookmarkEnd w:id="308"/>
    </w:p>
    <w:p w14:paraId="1A431BCF" w14:textId="75BC4F11"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309" w:author="Holger Eichelberger" w:date="2021-05-18T23:41:00Z">
        <w:r w:rsidR="00A95A43" w:rsidRPr="00A95A43">
          <w:rPr>
            <w:lang w:val="en-GB"/>
            <w:rPrChange w:id="310" w:author="Holger Eichelberger" w:date="2021-05-18T23:41:00Z">
              <w:rPr>
                <w:lang w:val="en-US"/>
              </w:rPr>
            </w:rPrChange>
          </w:rPr>
          <w:t>3.3.3</w:t>
        </w:r>
      </w:ins>
      <w:del w:id="311"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312" w:name="_Toc494807008"/>
      <w:r>
        <w:rPr>
          <w:lang w:val="en-GB"/>
        </w:rPr>
        <w:t>Global operations</w:t>
      </w:r>
      <w:bookmarkEnd w:id="312"/>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313" w:name="_Toc488046177"/>
      <w:bookmarkStart w:id="314" w:name="_Toc493054430"/>
      <w:bookmarkStart w:id="315" w:name="_Toc494643536"/>
      <w:bookmarkStart w:id="316" w:name="_Toc494807009"/>
      <w:bookmarkStart w:id="317" w:name="_Toc494807010"/>
      <w:bookmarkEnd w:id="313"/>
      <w:bookmarkEnd w:id="314"/>
      <w:bookmarkEnd w:id="315"/>
      <w:bookmarkEnd w:id="316"/>
      <w:r w:rsidRPr="00725A64">
        <w:rPr>
          <w:lang w:val="en-GB"/>
        </w:rPr>
        <w:t>Internal Types</w:t>
      </w:r>
      <w:bookmarkEnd w:id="317"/>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318" w:name="_Toc494807011"/>
      <w:r w:rsidRPr="00725A64">
        <w:rPr>
          <w:lang w:val="en-GB"/>
        </w:rPr>
        <w:t>Any</w:t>
      </w:r>
      <w:bookmarkEnd w:id="318"/>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319"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320"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321"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32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323"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324" w:name="_Toc488046180"/>
      <w:bookmarkStart w:id="325" w:name="_Toc493054433"/>
      <w:bookmarkStart w:id="326" w:name="_Toc494643539"/>
      <w:bookmarkStart w:id="327" w:name="_Toc494807012"/>
      <w:bookmarkStart w:id="328" w:name="_Toc494807013"/>
      <w:bookmarkEnd w:id="324"/>
      <w:bookmarkEnd w:id="325"/>
      <w:bookmarkEnd w:id="326"/>
      <w:bookmarkEnd w:id="327"/>
      <w:r w:rsidRPr="00725A64">
        <w:rPr>
          <w:lang w:val="en-GB"/>
        </w:rPr>
        <w:t>Type</w:t>
      </w:r>
      <w:bookmarkEnd w:id="328"/>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329" w:name="_Toc494807014"/>
      <w:r>
        <w:rPr>
          <w:lang w:val="en-GB"/>
        </w:rPr>
        <w:t>Void</w:t>
      </w:r>
      <w:bookmarkEnd w:id="329"/>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330" w:name="_Toc488046183"/>
      <w:bookmarkStart w:id="331" w:name="_Toc493054436"/>
      <w:bookmarkStart w:id="332" w:name="_Toc494643542"/>
      <w:bookmarkStart w:id="333" w:name="_Toc494807015"/>
      <w:bookmarkStart w:id="334" w:name="_Ref368656755"/>
      <w:bookmarkStart w:id="335" w:name="_Toc494807016"/>
      <w:bookmarkEnd w:id="330"/>
      <w:bookmarkEnd w:id="331"/>
      <w:bookmarkEnd w:id="332"/>
      <w:bookmarkEnd w:id="333"/>
      <w:r w:rsidRPr="00725A64">
        <w:rPr>
          <w:lang w:val="en-GB"/>
        </w:rPr>
        <w:t>Basic Types</w:t>
      </w:r>
      <w:bookmarkEnd w:id="334"/>
      <w:bookmarkEnd w:id="335"/>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336" w:name="_Ref394661066"/>
      <w:bookmarkStart w:id="337" w:name="_Toc494807017"/>
      <w:r w:rsidRPr="00725A64">
        <w:rPr>
          <w:lang w:val="en-GB"/>
        </w:rPr>
        <w:t>Real</w:t>
      </w:r>
      <w:bookmarkEnd w:id="336"/>
      <w:bookmarkEnd w:id="337"/>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338" w:name="_Toc488046186"/>
      <w:bookmarkStart w:id="339" w:name="_Toc493054439"/>
      <w:bookmarkStart w:id="340" w:name="_Toc494643545"/>
      <w:bookmarkStart w:id="341" w:name="_Toc494807018"/>
      <w:bookmarkStart w:id="342" w:name="_Toc402953183"/>
      <w:bookmarkStart w:id="343" w:name="_Ref394661068"/>
      <w:bookmarkStart w:id="344" w:name="_Toc494807019"/>
      <w:bookmarkEnd w:id="338"/>
      <w:bookmarkEnd w:id="339"/>
      <w:bookmarkEnd w:id="340"/>
      <w:bookmarkEnd w:id="341"/>
      <w:bookmarkEnd w:id="342"/>
      <w:r w:rsidRPr="00725A64">
        <w:rPr>
          <w:lang w:val="en-GB"/>
        </w:rPr>
        <w:t>Integer</w:t>
      </w:r>
      <w:bookmarkEnd w:id="343"/>
      <w:bookmarkEnd w:id="344"/>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345" w:name="_Toc494807020"/>
      <w:r w:rsidRPr="00725A64">
        <w:rPr>
          <w:lang w:val="en-GB"/>
        </w:rPr>
        <w:t>Boolean</w:t>
      </w:r>
      <w:bookmarkEnd w:id="345"/>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346" w:name="_Toc488046193"/>
      <w:bookmarkStart w:id="347" w:name="_Toc493054446"/>
      <w:bookmarkStart w:id="348" w:name="_Toc494643552"/>
      <w:bookmarkStart w:id="349" w:name="_Toc494807025"/>
      <w:bookmarkStart w:id="350" w:name="_Toc488046194"/>
      <w:bookmarkStart w:id="351" w:name="_Toc493054447"/>
      <w:bookmarkStart w:id="352" w:name="_Toc494643553"/>
      <w:bookmarkStart w:id="353" w:name="_Toc494807026"/>
      <w:bookmarkStart w:id="354" w:name="_Toc494807027"/>
      <w:bookmarkEnd w:id="346"/>
      <w:bookmarkEnd w:id="347"/>
      <w:bookmarkEnd w:id="348"/>
      <w:bookmarkEnd w:id="349"/>
      <w:bookmarkEnd w:id="350"/>
      <w:bookmarkEnd w:id="351"/>
      <w:bookmarkEnd w:id="352"/>
      <w:bookmarkEnd w:id="353"/>
      <w:r w:rsidRPr="00725A64">
        <w:rPr>
          <w:lang w:val="en-GB"/>
        </w:rPr>
        <w:t>String</w:t>
      </w:r>
      <w:bookmarkEnd w:id="354"/>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355" w:name="_Toc494807028"/>
      <w:r>
        <w:rPr>
          <w:lang w:val="en-GB"/>
        </w:rPr>
        <w:t>Compound</w:t>
      </w:r>
      <w:r w:rsidR="00FA2444" w:rsidRPr="00725A64">
        <w:rPr>
          <w:lang w:val="en-GB"/>
        </w:rPr>
        <w:t xml:space="preserve"> Types</w:t>
      </w:r>
      <w:bookmarkEnd w:id="355"/>
    </w:p>
    <w:p w14:paraId="4EFEC825" w14:textId="258E2B3C"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A95A43">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356" w:name="_Toc488046198"/>
      <w:bookmarkStart w:id="357" w:name="_Toc493054451"/>
      <w:bookmarkStart w:id="358" w:name="_Toc494643558"/>
      <w:bookmarkStart w:id="359" w:name="_Toc494807031"/>
      <w:bookmarkStart w:id="360" w:name="_Toc488046199"/>
      <w:bookmarkStart w:id="361" w:name="_Toc493054452"/>
      <w:bookmarkStart w:id="362" w:name="_Toc494643559"/>
      <w:bookmarkStart w:id="363" w:name="_Toc494807032"/>
      <w:bookmarkStart w:id="364" w:name="_Toc488046200"/>
      <w:bookmarkStart w:id="365" w:name="_Toc493054453"/>
      <w:bookmarkStart w:id="366" w:name="_Toc494643560"/>
      <w:bookmarkStart w:id="367" w:name="_Toc494807033"/>
      <w:bookmarkStart w:id="368" w:name="_Toc488046201"/>
      <w:bookmarkStart w:id="369" w:name="_Toc493054454"/>
      <w:bookmarkStart w:id="370" w:name="_Toc494643561"/>
      <w:bookmarkStart w:id="371" w:name="_Toc494807034"/>
      <w:bookmarkStart w:id="372" w:name="_Toc488046202"/>
      <w:bookmarkStart w:id="373" w:name="_Toc493054455"/>
      <w:bookmarkStart w:id="374" w:name="_Toc494643562"/>
      <w:bookmarkStart w:id="375" w:name="_Toc494807035"/>
      <w:bookmarkStart w:id="376" w:name="_Toc488046203"/>
      <w:bookmarkStart w:id="377" w:name="_Toc493054456"/>
      <w:bookmarkStart w:id="378" w:name="_Toc494643563"/>
      <w:bookmarkStart w:id="379" w:name="_Toc494807036"/>
      <w:bookmarkStart w:id="380" w:name="_Toc488046204"/>
      <w:bookmarkStart w:id="381" w:name="_Toc493054457"/>
      <w:bookmarkStart w:id="382" w:name="_Toc494643564"/>
      <w:bookmarkStart w:id="383" w:name="_Toc494807037"/>
      <w:bookmarkStart w:id="384" w:name="_Toc488046205"/>
      <w:bookmarkStart w:id="385" w:name="_Toc493054458"/>
      <w:bookmarkStart w:id="386" w:name="_Toc494643565"/>
      <w:bookmarkStart w:id="387" w:name="_Toc494807038"/>
      <w:bookmarkStart w:id="388" w:name="_Toc488046211"/>
      <w:bookmarkStart w:id="389" w:name="_Toc493054464"/>
      <w:bookmarkStart w:id="390" w:name="_Toc494643571"/>
      <w:bookmarkStart w:id="391" w:name="_Toc494807044"/>
      <w:bookmarkStart w:id="392" w:name="_Toc488046212"/>
      <w:bookmarkStart w:id="393" w:name="_Toc493054465"/>
      <w:bookmarkStart w:id="394" w:name="_Toc494643572"/>
      <w:bookmarkStart w:id="395" w:name="_Toc494807045"/>
      <w:bookmarkStart w:id="396" w:name="_Toc488046213"/>
      <w:bookmarkStart w:id="397" w:name="_Toc493054466"/>
      <w:bookmarkStart w:id="398" w:name="_Toc494643573"/>
      <w:bookmarkStart w:id="399" w:name="_Toc494807046"/>
      <w:bookmarkStart w:id="400" w:name="_Ref368334460"/>
      <w:bookmarkStart w:id="401" w:name="_Toc494807047"/>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Pr>
          <w:lang w:val="en-GB"/>
        </w:rPr>
        <w:t>Collection</w:t>
      </w:r>
      <w:r w:rsidRPr="00725A64">
        <w:rPr>
          <w:lang w:val="en-GB"/>
        </w:rPr>
        <w:t xml:space="preserve"> </w:t>
      </w:r>
      <w:r w:rsidR="003E249F" w:rsidRPr="00725A64">
        <w:rPr>
          <w:lang w:val="en-GB"/>
        </w:rPr>
        <w:t>Types</w:t>
      </w:r>
      <w:bookmarkEnd w:id="400"/>
      <w:bookmarkEnd w:id="401"/>
    </w:p>
    <w:p w14:paraId="33CA00E6" w14:textId="31EAFB9C"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402" w:author="Holger Eichelberger" w:date="2021-05-18T23:41:00Z">
        <w:r w:rsidR="00A95A43" w:rsidRPr="00A95A43">
          <w:rPr>
            <w:lang w:val="en-GB"/>
            <w:rPrChange w:id="403" w:author="Holger Eichelberger" w:date="2021-05-18T23:41:00Z">
              <w:rPr>
                <w:lang w:val="en-US"/>
              </w:rPr>
            </w:rPrChange>
          </w:rPr>
          <w:t>3.4.5.1</w:t>
        </w:r>
      </w:ins>
      <w:del w:id="404"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405" w:name="_Ref422906312"/>
      <w:bookmarkStart w:id="406" w:name="_Toc494807048"/>
      <w:r w:rsidRPr="00725A64">
        <w:rPr>
          <w:lang w:val="en-GB"/>
        </w:rPr>
        <w:t>Collection</w:t>
      </w:r>
      <w:bookmarkEnd w:id="405"/>
      <w:bookmarkEnd w:id="406"/>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5"/>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4A34F271"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95A43">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407" w:name="_Toc488046216"/>
      <w:bookmarkStart w:id="408" w:name="_Toc493054469"/>
      <w:bookmarkStart w:id="409" w:name="_Toc494643576"/>
      <w:bookmarkStart w:id="410" w:name="_Toc494807049"/>
      <w:bookmarkStart w:id="411" w:name="_Toc494807050"/>
      <w:bookmarkEnd w:id="407"/>
      <w:bookmarkEnd w:id="408"/>
      <w:bookmarkEnd w:id="409"/>
      <w:bookmarkEnd w:id="410"/>
      <w:r w:rsidRPr="00725A64">
        <w:rPr>
          <w:lang w:val="en-GB"/>
        </w:rPr>
        <w:t>Set</w:t>
      </w:r>
      <w:bookmarkEnd w:id="411"/>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7"/>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77777777" w:rsidR="00C40B5F" w:rsidRDefault="00C40B5F" w:rsidP="00C40B5F">
      <w:pPr>
        <w:pStyle w:val="ListParagraph"/>
        <w:numPr>
          <w:ilvl w:val="0"/>
          <w:numId w:val="11"/>
        </w:numPr>
        <w:rPr>
          <w:b/>
          <w:lang w:val="en-US"/>
        </w:rPr>
      </w:pPr>
      <w:r>
        <w:rPr>
          <w:b/>
          <w:lang w:val="en-US"/>
        </w:rPr>
        <w:t>setOf(T) union (setOf(T) s)</w:t>
      </w:r>
    </w:p>
    <w:p w14:paraId="09BD9E8F" w14:textId="097534C5" w:rsidR="00194AC1" w:rsidRPr="00725A64" w:rsidRDefault="00C40B5F" w:rsidP="00EA17BB">
      <w:pPr>
        <w:pStyle w:val="Heading3"/>
        <w:numPr>
          <w:ilvl w:val="3"/>
          <w:numId w:val="1"/>
        </w:numPr>
        <w:tabs>
          <w:tab w:val="left" w:pos="1078"/>
        </w:tabs>
        <w:ind w:left="0" w:firstLine="0"/>
        <w:rPr>
          <w:lang w:val="en-GB"/>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bookmarkStart w:id="412" w:name="_Toc488046228"/>
      <w:bookmarkStart w:id="413" w:name="_Toc493054481"/>
      <w:bookmarkStart w:id="414" w:name="_Toc494643588"/>
      <w:bookmarkStart w:id="415" w:name="_Toc494807061"/>
      <w:bookmarkStart w:id="416" w:name="_Toc488046229"/>
      <w:bookmarkStart w:id="417" w:name="_Toc493054482"/>
      <w:bookmarkStart w:id="418" w:name="_Toc494643589"/>
      <w:bookmarkStart w:id="419" w:name="_Toc494807062"/>
      <w:bookmarkStart w:id="420" w:name="_Toc488046232"/>
      <w:bookmarkStart w:id="421" w:name="_Toc493054485"/>
      <w:bookmarkStart w:id="422" w:name="_Toc494643592"/>
      <w:bookmarkStart w:id="423" w:name="_Toc494807065"/>
      <w:bookmarkStart w:id="424" w:name="_Toc488046233"/>
      <w:bookmarkStart w:id="425" w:name="_Toc493054486"/>
      <w:bookmarkStart w:id="426" w:name="_Toc494643593"/>
      <w:bookmarkStart w:id="427" w:name="_Toc494807066"/>
      <w:bookmarkStart w:id="428" w:name="_Toc426990959"/>
      <w:bookmarkStart w:id="429" w:name="_Toc426991100"/>
      <w:bookmarkStart w:id="430" w:name="_Toc430067892"/>
      <w:bookmarkStart w:id="431" w:name="_Toc430078922"/>
      <w:bookmarkStart w:id="432" w:name="_Toc434595844"/>
      <w:bookmarkStart w:id="433" w:name="_Ref402952984"/>
      <w:bookmarkStart w:id="434" w:name="_Ref402953022"/>
      <w:bookmarkStart w:id="435" w:name="_Toc494807067"/>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r w:rsidR="00563F67" w:rsidRPr="00725A64">
        <w:rPr>
          <w:lang w:val="en-GB"/>
        </w:rPr>
        <w:t>Sequence</w:t>
      </w:r>
      <w:bookmarkEnd w:id="433"/>
      <w:bookmarkEnd w:id="434"/>
      <w:bookmarkEnd w:id="435"/>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8"/>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1"/>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49CFBC48"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95A43">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436" w:name="_Toc488046235"/>
      <w:bookmarkStart w:id="437" w:name="_Toc493054488"/>
      <w:bookmarkStart w:id="438" w:name="_Toc494643595"/>
      <w:bookmarkStart w:id="439" w:name="_Toc494807068"/>
      <w:bookmarkStart w:id="440" w:name="_Toc488046236"/>
      <w:bookmarkStart w:id="441" w:name="_Toc493054489"/>
      <w:bookmarkStart w:id="442" w:name="_Toc494643596"/>
      <w:bookmarkStart w:id="443" w:name="_Toc494807069"/>
      <w:bookmarkStart w:id="444" w:name="_Toc488046237"/>
      <w:bookmarkStart w:id="445" w:name="_Toc493054490"/>
      <w:bookmarkStart w:id="446" w:name="_Toc494643597"/>
      <w:bookmarkStart w:id="447" w:name="_Toc494807070"/>
      <w:bookmarkStart w:id="448" w:name="_Toc488046238"/>
      <w:bookmarkStart w:id="449" w:name="_Toc493054491"/>
      <w:bookmarkStart w:id="450" w:name="_Toc494643598"/>
      <w:bookmarkStart w:id="451" w:name="_Toc494807071"/>
      <w:bookmarkStart w:id="452" w:name="_Toc488046245"/>
      <w:bookmarkStart w:id="453" w:name="_Toc493054498"/>
      <w:bookmarkStart w:id="454" w:name="_Toc494643605"/>
      <w:bookmarkStart w:id="455" w:name="_Toc494807078"/>
      <w:bookmarkStart w:id="456" w:name="_Toc488046246"/>
      <w:bookmarkStart w:id="457" w:name="_Toc493054499"/>
      <w:bookmarkStart w:id="458" w:name="_Toc494643606"/>
      <w:bookmarkStart w:id="459" w:name="_Toc494807079"/>
      <w:bookmarkStart w:id="460" w:name="_Toc488046247"/>
      <w:bookmarkStart w:id="461" w:name="_Toc493054500"/>
      <w:bookmarkStart w:id="462" w:name="_Toc494643607"/>
      <w:bookmarkStart w:id="463" w:name="_Toc494807080"/>
      <w:bookmarkStart w:id="464" w:name="_Toc488046248"/>
      <w:bookmarkStart w:id="465" w:name="_Toc493054501"/>
      <w:bookmarkStart w:id="466" w:name="_Toc494643608"/>
      <w:bookmarkStart w:id="467" w:name="_Toc494807081"/>
      <w:bookmarkStart w:id="468" w:name="_Toc488046249"/>
      <w:bookmarkStart w:id="469" w:name="_Toc493054502"/>
      <w:bookmarkStart w:id="470" w:name="_Toc494643609"/>
      <w:bookmarkStart w:id="471" w:name="_Toc494807082"/>
      <w:bookmarkStart w:id="472" w:name="_Toc488046250"/>
      <w:bookmarkStart w:id="473" w:name="_Toc493054503"/>
      <w:bookmarkStart w:id="474" w:name="_Toc494643610"/>
      <w:bookmarkStart w:id="475" w:name="_Toc494807083"/>
      <w:bookmarkStart w:id="476" w:name="_Toc488046251"/>
      <w:bookmarkStart w:id="477" w:name="_Toc493054504"/>
      <w:bookmarkStart w:id="478" w:name="_Toc494643611"/>
      <w:bookmarkStart w:id="479" w:name="_Toc494807084"/>
      <w:bookmarkStart w:id="480" w:name="_Toc488046252"/>
      <w:bookmarkStart w:id="481" w:name="_Toc493054505"/>
      <w:bookmarkStart w:id="482" w:name="_Toc494643612"/>
      <w:bookmarkStart w:id="483" w:name="_Toc494807085"/>
      <w:bookmarkStart w:id="484" w:name="_Toc488046258"/>
      <w:bookmarkStart w:id="485" w:name="_Toc493054511"/>
      <w:bookmarkStart w:id="486" w:name="_Toc494643618"/>
      <w:bookmarkStart w:id="487" w:name="_Toc494807091"/>
      <w:bookmarkStart w:id="488" w:name="_Toc494807092"/>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r w:rsidRPr="00725A64">
        <w:rPr>
          <w:lang w:val="en-GB"/>
        </w:rPr>
        <w:t>Map</w:t>
      </w:r>
      <w:bookmarkEnd w:id="488"/>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77777777"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r w:rsidRPr="008624FD">
        <w:rPr>
          <w:i/>
          <w:lang w:val="en-GB"/>
        </w:rPr>
        <w:t>k</w:t>
      </w:r>
      <w:r>
        <w:rPr>
          <w:lang w:val="en-GB"/>
        </w:rPr>
        <w:t xml:space="preserve"> is returned.</w:t>
      </w:r>
    </w:p>
    <w:p w14:paraId="6D58F5EB" w14:textId="77777777"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489" w:name="_Toc494807093"/>
      <w:r>
        <w:rPr>
          <w:lang w:val="en-GB"/>
        </w:rPr>
        <w:t>Iterator</w:t>
      </w:r>
      <w:bookmarkEnd w:id="489"/>
    </w:p>
    <w:p w14:paraId="384189A8" w14:textId="1F14F7E6"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A95A43">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A95A43">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490" w:name="_Ref399276854"/>
      <w:bookmarkStart w:id="491" w:name="_Toc494807094"/>
      <w:bookmarkStart w:id="492" w:name="_Ref368650336"/>
      <w:r>
        <w:rPr>
          <w:lang w:val="en-GB"/>
        </w:rPr>
        <w:t>Version Type</w:t>
      </w:r>
      <w:bookmarkEnd w:id="490"/>
      <w:bookmarkEnd w:id="491"/>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49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494"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495" w:name="_Toc488046262"/>
      <w:bookmarkStart w:id="496" w:name="_Toc493054515"/>
      <w:bookmarkStart w:id="497" w:name="_Toc494643622"/>
      <w:bookmarkStart w:id="498" w:name="_Toc494807095"/>
      <w:bookmarkStart w:id="499" w:name="_Toc488046263"/>
      <w:bookmarkStart w:id="500" w:name="_Toc493054516"/>
      <w:bookmarkStart w:id="501" w:name="_Toc494643623"/>
      <w:bookmarkStart w:id="502" w:name="_Toc494807096"/>
      <w:bookmarkStart w:id="503" w:name="_Toc488046264"/>
      <w:bookmarkStart w:id="504" w:name="_Toc493054517"/>
      <w:bookmarkStart w:id="505" w:name="_Toc494643624"/>
      <w:bookmarkStart w:id="506" w:name="_Toc494807097"/>
      <w:bookmarkStart w:id="507" w:name="_Toc488046265"/>
      <w:bookmarkStart w:id="508" w:name="_Toc493054518"/>
      <w:bookmarkStart w:id="509" w:name="_Toc494643625"/>
      <w:bookmarkStart w:id="510" w:name="_Toc494807098"/>
      <w:bookmarkStart w:id="511" w:name="_Toc488046266"/>
      <w:bookmarkStart w:id="512" w:name="_Toc493054519"/>
      <w:bookmarkStart w:id="513" w:name="_Toc494643626"/>
      <w:bookmarkStart w:id="514" w:name="_Toc494807099"/>
      <w:bookmarkStart w:id="515" w:name="_Toc488046267"/>
      <w:bookmarkStart w:id="516" w:name="_Toc493054520"/>
      <w:bookmarkStart w:id="517" w:name="_Toc494643627"/>
      <w:bookmarkStart w:id="518" w:name="_Toc494807100"/>
      <w:bookmarkStart w:id="519" w:name="_Toc494807101"/>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r w:rsidRPr="00725A64">
        <w:rPr>
          <w:lang w:val="en-GB"/>
        </w:rPr>
        <w:t>Configuration Types</w:t>
      </w:r>
      <w:bookmarkEnd w:id="492"/>
      <w:bookmarkEnd w:id="519"/>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520" w:name="_Ref383008972"/>
      <w:bookmarkStart w:id="521" w:name="_Ref383008974"/>
      <w:bookmarkStart w:id="522" w:name="_Toc494807102"/>
      <w:r w:rsidRPr="00725A64">
        <w:rPr>
          <w:lang w:val="en-GB"/>
        </w:rPr>
        <w:t>IvmlElement</w:t>
      </w:r>
      <w:bookmarkEnd w:id="520"/>
      <w:bookmarkEnd w:id="521"/>
      <w:bookmarkEnd w:id="522"/>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2"/>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3"/>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2618D5F1"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A95A43">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523" w:name="_Toc494807103"/>
      <w:r>
        <w:rPr>
          <w:lang w:val="en-GB"/>
        </w:rPr>
        <w:t>Enumerations (EnumValue)</w:t>
      </w:r>
      <w:bookmarkEnd w:id="523"/>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690DEB7C"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A95A43">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524" w:name="_Toc488046271"/>
      <w:bookmarkStart w:id="525" w:name="_Toc493054524"/>
      <w:bookmarkStart w:id="526" w:name="_Toc494643631"/>
      <w:bookmarkStart w:id="527" w:name="_Toc494807104"/>
      <w:bookmarkStart w:id="528" w:name="_Toc393370953"/>
      <w:bookmarkStart w:id="529" w:name="_Toc394492743"/>
      <w:bookmarkStart w:id="530" w:name="_Toc395683483"/>
      <w:bookmarkStart w:id="531" w:name="_Toc393370954"/>
      <w:bookmarkStart w:id="532" w:name="_Toc394492744"/>
      <w:bookmarkStart w:id="533" w:name="_Toc395683484"/>
      <w:bookmarkStart w:id="534" w:name="_Ref413742245"/>
      <w:bookmarkStart w:id="535" w:name="_Toc494807105"/>
      <w:bookmarkEnd w:id="524"/>
      <w:bookmarkEnd w:id="525"/>
      <w:bookmarkEnd w:id="526"/>
      <w:bookmarkEnd w:id="527"/>
      <w:bookmarkEnd w:id="528"/>
      <w:bookmarkEnd w:id="529"/>
      <w:bookmarkEnd w:id="530"/>
      <w:bookmarkEnd w:id="531"/>
      <w:bookmarkEnd w:id="532"/>
      <w:bookmarkEnd w:id="533"/>
      <w:r w:rsidRPr="00725A64">
        <w:rPr>
          <w:lang w:val="en-GB"/>
        </w:rPr>
        <w:t>DecisionVariable</w:t>
      </w:r>
      <w:bookmarkEnd w:id="534"/>
      <w:bookmarkEnd w:id="535"/>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536" w:name="_Toc370915098"/>
      <w:bookmarkStart w:id="537" w:name="_Toc370915202"/>
      <w:bookmarkStart w:id="538" w:name="_Toc385852331"/>
      <w:bookmarkStart w:id="539" w:name="_Toc385852445"/>
      <w:bookmarkStart w:id="540" w:name="_Toc494807106"/>
      <w:bookmarkEnd w:id="536"/>
      <w:bookmarkEnd w:id="537"/>
      <w:bookmarkEnd w:id="538"/>
      <w:bookmarkEnd w:id="539"/>
      <w:r>
        <w:rPr>
          <w:lang w:val="en-GB"/>
        </w:rPr>
        <w:t>Annotation</w:t>
      </w:r>
      <w:r>
        <w:rPr>
          <w:rStyle w:val="FootnoteReference"/>
          <w:lang w:val="en-GB"/>
        </w:rPr>
        <w:footnoteReference w:id="24"/>
      </w:r>
      <w:bookmarkEnd w:id="540"/>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541" w:name="_Toc385852333"/>
      <w:bookmarkStart w:id="542" w:name="_Toc385852447"/>
      <w:bookmarkStart w:id="543" w:name="_Toc494807107"/>
      <w:bookmarkEnd w:id="541"/>
      <w:bookmarkEnd w:id="542"/>
      <w:r w:rsidRPr="00725A64">
        <w:rPr>
          <w:lang w:val="en-GB"/>
        </w:rPr>
        <w:t>IvmlDeclaration</w:t>
      </w:r>
      <w:bookmarkEnd w:id="543"/>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544" w:name="_Ref368653020"/>
      <w:bookmarkStart w:id="545" w:name="_Toc494807108"/>
      <w:r w:rsidRPr="00725A64">
        <w:rPr>
          <w:lang w:val="en-GB"/>
        </w:rPr>
        <w:t>Configuration</w:t>
      </w:r>
      <w:bookmarkEnd w:id="544"/>
      <w:bookmarkEnd w:id="545"/>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546" w:name="_Toc488046276"/>
      <w:bookmarkStart w:id="547" w:name="_Toc493054529"/>
      <w:bookmarkStart w:id="548" w:name="_Toc494643636"/>
      <w:bookmarkStart w:id="549" w:name="_Toc494807109"/>
      <w:bookmarkStart w:id="550" w:name="_Toc389206099"/>
      <w:bookmarkStart w:id="551" w:name="_Toc389206317"/>
      <w:bookmarkStart w:id="552" w:name="_Toc389206534"/>
      <w:bookmarkStart w:id="553" w:name="_Toc389206749"/>
      <w:bookmarkStart w:id="554" w:name="_Toc389206964"/>
      <w:bookmarkStart w:id="555" w:name="_Toc389207178"/>
      <w:bookmarkStart w:id="556" w:name="_Toc389207391"/>
      <w:bookmarkStart w:id="557" w:name="_Toc389207603"/>
      <w:bookmarkStart w:id="558" w:name="_Toc389207814"/>
      <w:bookmarkStart w:id="559" w:name="_Toc389208024"/>
      <w:bookmarkStart w:id="560" w:name="_Toc389208233"/>
      <w:bookmarkStart w:id="561" w:name="_Toc389208440"/>
      <w:bookmarkStart w:id="562" w:name="_Toc389208645"/>
      <w:bookmarkStart w:id="563" w:name="_Toc389208849"/>
      <w:bookmarkStart w:id="564" w:name="_Toc389209052"/>
      <w:bookmarkStart w:id="565" w:name="_Toc389209255"/>
      <w:bookmarkStart w:id="566" w:name="_Toc389209457"/>
      <w:bookmarkStart w:id="567" w:name="_Toc389209942"/>
      <w:bookmarkStart w:id="568" w:name="_Toc389210143"/>
      <w:bookmarkStart w:id="569" w:name="_Toc389210342"/>
      <w:bookmarkStart w:id="570" w:name="_Toc389210540"/>
      <w:bookmarkStart w:id="571" w:name="_Toc389210737"/>
      <w:bookmarkStart w:id="572" w:name="_Toc389210933"/>
      <w:bookmarkStart w:id="573" w:name="_Toc389211128"/>
      <w:bookmarkStart w:id="574" w:name="_Toc389211321"/>
      <w:bookmarkStart w:id="575" w:name="_Toc389211514"/>
      <w:bookmarkStart w:id="576" w:name="_Toc389211706"/>
      <w:bookmarkStart w:id="577" w:name="_Toc389211897"/>
      <w:bookmarkStart w:id="578" w:name="_Toc389212087"/>
      <w:bookmarkStart w:id="579" w:name="_Toc389212279"/>
      <w:bookmarkStart w:id="580" w:name="_Toc389212462"/>
      <w:bookmarkStart w:id="581" w:name="_Toc389212643"/>
      <w:bookmarkStart w:id="582" w:name="_Toc389212823"/>
      <w:bookmarkStart w:id="583" w:name="_Toc389213001"/>
      <w:bookmarkStart w:id="584" w:name="_Toc389213178"/>
      <w:bookmarkStart w:id="585" w:name="_Toc389213352"/>
      <w:bookmarkStart w:id="586" w:name="_Toc389213524"/>
      <w:bookmarkStart w:id="587" w:name="_Toc389213689"/>
      <w:bookmarkStart w:id="588" w:name="_Toc389213846"/>
      <w:bookmarkStart w:id="589" w:name="_Toc389214002"/>
      <w:bookmarkStart w:id="590" w:name="_Toc389214156"/>
      <w:bookmarkStart w:id="591" w:name="_Toc389214309"/>
      <w:bookmarkStart w:id="592" w:name="_Toc389214459"/>
      <w:bookmarkStart w:id="593" w:name="_Toc389214607"/>
      <w:bookmarkStart w:id="594" w:name="_Toc389214753"/>
      <w:bookmarkStart w:id="595" w:name="_Toc389214898"/>
      <w:bookmarkStart w:id="596" w:name="_Toc389215042"/>
      <w:bookmarkStart w:id="597" w:name="_Toc389215185"/>
      <w:bookmarkStart w:id="598" w:name="_Toc389215324"/>
      <w:bookmarkStart w:id="599" w:name="_Toc389215462"/>
      <w:bookmarkStart w:id="600" w:name="_Toc389215599"/>
      <w:bookmarkStart w:id="601" w:name="_Toc389215735"/>
      <w:bookmarkStart w:id="602" w:name="_Toc389215872"/>
      <w:bookmarkStart w:id="603" w:name="_Toc389216000"/>
      <w:bookmarkStart w:id="604" w:name="_Toc389216123"/>
      <w:bookmarkStart w:id="605" w:name="_Toc389216245"/>
      <w:bookmarkStart w:id="606" w:name="_Toc389216366"/>
      <w:bookmarkStart w:id="607" w:name="_Toc389216485"/>
      <w:bookmarkStart w:id="608" w:name="_Toc389216603"/>
      <w:bookmarkStart w:id="609" w:name="_Toc389216719"/>
      <w:bookmarkStart w:id="610" w:name="_Toc389216833"/>
      <w:bookmarkStart w:id="611" w:name="_Toc389216946"/>
      <w:bookmarkStart w:id="612" w:name="_Toc389217058"/>
      <w:bookmarkStart w:id="613" w:name="_Toc389217169"/>
      <w:bookmarkStart w:id="614" w:name="_Toc389217279"/>
      <w:bookmarkStart w:id="615" w:name="_Toc389217387"/>
      <w:bookmarkStart w:id="616" w:name="_Toc389218015"/>
      <w:bookmarkStart w:id="617" w:name="_Toc393195836"/>
      <w:bookmarkStart w:id="618" w:name="_Toc393271613"/>
      <w:bookmarkStart w:id="619" w:name="_Toc393271774"/>
      <w:bookmarkStart w:id="620" w:name="_Toc393273045"/>
      <w:bookmarkStart w:id="621" w:name="_Toc393348772"/>
      <w:bookmarkStart w:id="622" w:name="_Toc393370959"/>
      <w:bookmarkStart w:id="623" w:name="_Toc394492749"/>
      <w:bookmarkStart w:id="624" w:name="_Toc395683489"/>
      <w:bookmarkStart w:id="625" w:name="_Ref368650561"/>
      <w:bookmarkStart w:id="626" w:name="_Ref368652495"/>
      <w:bookmarkStart w:id="627" w:name="_Ref368652722"/>
      <w:bookmarkStart w:id="628" w:name="_Toc494807110"/>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625"/>
      <w:bookmarkEnd w:id="626"/>
      <w:bookmarkEnd w:id="627"/>
      <w:bookmarkEnd w:id="628"/>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629" w:name="_Toc494807111"/>
      <w:r w:rsidRPr="00725A64">
        <w:rPr>
          <w:lang w:val="en-GB"/>
        </w:rPr>
        <w:t>Path</w:t>
      </w:r>
      <w:bookmarkEnd w:id="629"/>
    </w:p>
    <w:p w14:paraId="4757F280" w14:textId="5DF83A57"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A95A43"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5"/>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630" w:name="_Toc494807112"/>
      <w:r w:rsidRPr="00725A64">
        <w:rPr>
          <w:lang w:val="en-GB"/>
        </w:rPr>
        <w:t>JavaPath</w:t>
      </w:r>
      <w:bookmarkEnd w:id="630"/>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631" w:name="_Toc494807113"/>
      <w:r>
        <w:rPr>
          <w:lang w:val="en-GB"/>
        </w:rPr>
        <w:t>ProjectSettings</w:t>
      </w:r>
      <w:bookmarkEnd w:id="631"/>
    </w:p>
    <w:p w14:paraId="10EA5218" w14:textId="29D2FC3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fldChar w:fldCharType="separate"/>
      </w:r>
      <w:ins w:id="632" w:author="Holger Eichelberger" w:date="2021-05-18T23:41:00Z">
        <w:r w:rsidR="00A95A43">
          <w:rPr>
            <w:b/>
            <w:bCs/>
            <w:lang w:val="en-US"/>
          </w:rPr>
          <w:t>Error! Reference source not found.</w:t>
        </w:r>
      </w:ins>
      <w:del w:id="633" w:author="Holger Eichelberger" w:date="2021-05-18T15:18:00Z">
        <w:r w:rsidR="00266717" w:rsidDel="001E2452">
          <w:rPr>
            <w:lang w:val="en-GB"/>
          </w:rPr>
          <w:delText>0</w:delText>
        </w:r>
      </w:del>
      <w:r w:rsidR="000D7CA7">
        <w:rPr>
          <w:lang w:val="en-GB"/>
        </w:rPr>
        <w:fldChar w:fldCharType="end"/>
      </w:r>
      <w:r>
        <w:rPr>
          <w:lang w:val="en-GB"/>
        </w:rPr>
        <w:t>)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634" w:name="_Toc494807114"/>
      <w:r w:rsidRPr="00725A64">
        <w:rPr>
          <w:lang w:val="en-GB"/>
        </w:rPr>
        <w:t>Project</w:t>
      </w:r>
      <w:bookmarkEnd w:id="634"/>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635" w:name="_Toc494807115"/>
      <w:r w:rsidRPr="00725A64">
        <w:rPr>
          <w:lang w:val="en-GB"/>
        </w:rPr>
        <w:t>Text</w:t>
      </w:r>
      <w:bookmarkEnd w:id="635"/>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636" w:name="_Toc494807116"/>
      <w:r w:rsidRPr="00725A64">
        <w:rPr>
          <w:lang w:val="en-GB"/>
        </w:rPr>
        <w:t>Binary</w:t>
      </w:r>
      <w:bookmarkEnd w:id="636"/>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637" w:name="_Toc494807117"/>
      <w:r w:rsidRPr="00725A64">
        <w:rPr>
          <w:lang w:val="en-GB"/>
        </w:rPr>
        <w:t>Artifact</w:t>
      </w:r>
      <w:bookmarkEnd w:id="637"/>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638" w:name="_Toc494807118"/>
      <w:r w:rsidRPr="00725A64">
        <w:rPr>
          <w:lang w:val="en-GB"/>
        </w:rPr>
        <w:t>FileSystemArtifact</w:t>
      </w:r>
      <w:bookmarkEnd w:id="638"/>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639" w:name="_Toc494807119"/>
      <w:r w:rsidRPr="00725A64">
        <w:rPr>
          <w:lang w:val="en-GB"/>
        </w:rPr>
        <w:t>FolderArtifact</w:t>
      </w:r>
      <w:bookmarkEnd w:id="639"/>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640" w:name="_Toc494807120"/>
      <w:r w:rsidRPr="00725A64">
        <w:rPr>
          <w:lang w:val="en-GB"/>
        </w:rPr>
        <w:t>FileArtifact</w:t>
      </w:r>
      <w:bookmarkEnd w:id="640"/>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641" w:name="_Toc494807121"/>
      <w:r w:rsidRPr="00725A64">
        <w:rPr>
          <w:lang w:val="en-GB"/>
        </w:rPr>
        <w:t>VtlFileArtifact</w:t>
      </w:r>
      <w:bookmarkEnd w:id="641"/>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642" w:name="_Toc494807122"/>
      <w:r w:rsidRPr="00725A64">
        <w:rPr>
          <w:lang w:val="en-GB"/>
        </w:rPr>
        <w:t>XmlFileArtifact</w:t>
      </w:r>
      <w:bookmarkEnd w:id="642"/>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643" w:name="_Ref419810320"/>
      <w:r>
        <w:rPr>
          <w:rStyle w:val="FootnoteReference"/>
          <w:lang w:val="en-GB"/>
        </w:rPr>
        <w:footnoteReference w:id="26"/>
      </w:r>
      <w:bookmarkEnd w:id="64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0F60EF29"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95A43">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3013DE63"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644" w:author="Holger Eichelberger" w:date="2021-05-18T23:41:00Z">
        <w:r w:rsidR="00A95A43" w:rsidRPr="00A95A43">
          <w:rPr>
            <w:vertAlign w:val="superscript"/>
            <w:lang w:val="en-GB"/>
            <w:rPrChange w:id="645" w:author="Holger Eichelberger" w:date="2021-05-18T23:41:00Z">
              <w:rPr>
                <w:lang w:val="en-US"/>
              </w:rPr>
            </w:rPrChange>
          </w:rPr>
          <w:t>26</w:t>
        </w:r>
      </w:ins>
      <w:del w:id="646"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647" w:name="_Toc393271626"/>
      <w:bookmarkStart w:id="648" w:name="_Toc393271787"/>
      <w:bookmarkStart w:id="649" w:name="_Toc393273058"/>
      <w:bookmarkStart w:id="650" w:name="_Toc393271627"/>
      <w:bookmarkStart w:id="651" w:name="_Toc393271788"/>
      <w:bookmarkStart w:id="652" w:name="_Toc393273059"/>
      <w:bookmarkStart w:id="653" w:name="_Toc393271628"/>
      <w:bookmarkStart w:id="654" w:name="_Toc393271789"/>
      <w:bookmarkStart w:id="655" w:name="_Toc393273060"/>
      <w:bookmarkStart w:id="656" w:name="_Toc393271629"/>
      <w:bookmarkStart w:id="657" w:name="_Toc393271790"/>
      <w:bookmarkStart w:id="658" w:name="_Toc393273061"/>
      <w:bookmarkStart w:id="659" w:name="_Toc393271630"/>
      <w:bookmarkStart w:id="660" w:name="_Toc393271791"/>
      <w:bookmarkStart w:id="661" w:name="_Toc393273062"/>
      <w:bookmarkStart w:id="662" w:name="_Toc393271631"/>
      <w:bookmarkStart w:id="663" w:name="_Toc393271792"/>
      <w:bookmarkStart w:id="664" w:name="_Toc393273063"/>
      <w:bookmarkStart w:id="665" w:name="_Toc393271632"/>
      <w:bookmarkStart w:id="666" w:name="_Toc393271793"/>
      <w:bookmarkStart w:id="667" w:name="_Toc393273064"/>
      <w:bookmarkStart w:id="668" w:name="_Toc393271633"/>
      <w:bookmarkStart w:id="669" w:name="_Toc393271794"/>
      <w:bookmarkStart w:id="670" w:name="_Toc393273065"/>
      <w:bookmarkStart w:id="671" w:name="_Toc393271634"/>
      <w:bookmarkStart w:id="672" w:name="_Toc393271795"/>
      <w:bookmarkStart w:id="673" w:name="_Toc393273066"/>
      <w:bookmarkStart w:id="674" w:name="_Toc393271635"/>
      <w:bookmarkStart w:id="675" w:name="_Toc393271796"/>
      <w:bookmarkStart w:id="676" w:name="_Toc393273067"/>
      <w:bookmarkStart w:id="677" w:name="_Toc393271636"/>
      <w:bookmarkStart w:id="678" w:name="_Toc393271797"/>
      <w:bookmarkStart w:id="679" w:name="_Toc393273068"/>
      <w:bookmarkStart w:id="680" w:name="_Toc393271637"/>
      <w:bookmarkStart w:id="681" w:name="_Toc393271798"/>
      <w:bookmarkStart w:id="682" w:name="_Toc393273069"/>
      <w:bookmarkStart w:id="683" w:name="_Toc393271638"/>
      <w:bookmarkStart w:id="684" w:name="_Toc393271799"/>
      <w:bookmarkStart w:id="685" w:name="_Toc393273070"/>
      <w:bookmarkStart w:id="686" w:name="_Toc393271639"/>
      <w:bookmarkStart w:id="687" w:name="_Toc393271800"/>
      <w:bookmarkStart w:id="688" w:name="_Toc393273071"/>
      <w:bookmarkStart w:id="689" w:name="_Toc393271640"/>
      <w:bookmarkStart w:id="690" w:name="_Toc393271801"/>
      <w:bookmarkStart w:id="691" w:name="_Toc393273072"/>
      <w:bookmarkStart w:id="692" w:name="_Toc393271641"/>
      <w:bookmarkStart w:id="693" w:name="_Toc393271802"/>
      <w:bookmarkStart w:id="694" w:name="_Toc393273073"/>
      <w:bookmarkStart w:id="695" w:name="_Toc393271642"/>
      <w:bookmarkStart w:id="696" w:name="_Toc393271803"/>
      <w:bookmarkStart w:id="697" w:name="_Toc393273074"/>
      <w:bookmarkStart w:id="698" w:name="_Toc393271643"/>
      <w:bookmarkStart w:id="699" w:name="_Toc393271804"/>
      <w:bookmarkStart w:id="700" w:name="_Toc393273075"/>
      <w:bookmarkStart w:id="701" w:name="_Toc393271644"/>
      <w:bookmarkStart w:id="702" w:name="_Toc393271805"/>
      <w:bookmarkStart w:id="703" w:name="_Toc393273076"/>
      <w:bookmarkStart w:id="704" w:name="_Toc393271645"/>
      <w:bookmarkStart w:id="705" w:name="_Toc393271806"/>
      <w:bookmarkStart w:id="706" w:name="_Toc393273077"/>
      <w:bookmarkStart w:id="707" w:name="_Toc393271646"/>
      <w:bookmarkStart w:id="708" w:name="_Toc393271807"/>
      <w:bookmarkStart w:id="709" w:name="_Toc393273078"/>
      <w:bookmarkStart w:id="710" w:name="_Toc393271647"/>
      <w:bookmarkStart w:id="711" w:name="_Toc393271808"/>
      <w:bookmarkStart w:id="712" w:name="_Toc393273079"/>
      <w:bookmarkStart w:id="713" w:name="_Toc393271648"/>
      <w:bookmarkStart w:id="714" w:name="_Toc393271809"/>
      <w:bookmarkStart w:id="715" w:name="_Toc393273080"/>
      <w:bookmarkStart w:id="716" w:name="_Toc393271649"/>
      <w:bookmarkStart w:id="717" w:name="_Toc393271810"/>
      <w:bookmarkStart w:id="718" w:name="_Toc393273081"/>
      <w:bookmarkStart w:id="719" w:name="_Toc393271650"/>
      <w:bookmarkStart w:id="720" w:name="_Toc393271811"/>
      <w:bookmarkStart w:id="721" w:name="_Toc393273082"/>
      <w:bookmarkStart w:id="722" w:name="_Toc393271651"/>
      <w:bookmarkStart w:id="723" w:name="_Toc393271812"/>
      <w:bookmarkStart w:id="724" w:name="_Toc393273083"/>
      <w:bookmarkStart w:id="725" w:name="_Toc393271652"/>
      <w:bookmarkStart w:id="726" w:name="_Toc393271813"/>
      <w:bookmarkStart w:id="727" w:name="_Toc393273084"/>
      <w:bookmarkStart w:id="728" w:name="_Toc393271653"/>
      <w:bookmarkStart w:id="729" w:name="_Toc393271814"/>
      <w:bookmarkStart w:id="730" w:name="_Toc393273085"/>
      <w:bookmarkStart w:id="731" w:name="_Toc393271654"/>
      <w:bookmarkStart w:id="732" w:name="_Toc393271815"/>
      <w:bookmarkStart w:id="733" w:name="_Toc393273086"/>
      <w:bookmarkStart w:id="734" w:name="_Toc393271655"/>
      <w:bookmarkStart w:id="735" w:name="_Toc393271816"/>
      <w:bookmarkStart w:id="736" w:name="_Toc393273087"/>
      <w:bookmarkStart w:id="737" w:name="_Toc393271656"/>
      <w:bookmarkStart w:id="738" w:name="_Toc393271817"/>
      <w:bookmarkStart w:id="739" w:name="_Toc393273088"/>
      <w:bookmarkStart w:id="740" w:name="_Toc393271657"/>
      <w:bookmarkStart w:id="741" w:name="_Toc393271818"/>
      <w:bookmarkStart w:id="742" w:name="_Toc393273089"/>
      <w:bookmarkStart w:id="743" w:name="_Toc393271658"/>
      <w:bookmarkStart w:id="744" w:name="_Toc393271819"/>
      <w:bookmarkStart w:id="745" w:name="_Toc393273090"/>
      <w:bookmarkStart w:id="746" w:name="_Toc393271659"/>
      <w:bookmarkStart w:id="747" w:name="_Toc393271820"/>
      <w:bookmarkStart w:id="748" w:name="_Toc393273091"/>
      <w:bookmarkStart w:id="749" w:name="_Toc393271660"/>
      <w:bookmarkStart w:id="750" w:name="_Toc393271821"/>
      <w:bookmarkStart w:id="751" w:name="_Toc393273092"/>
      <w:bookmarkStart w:id="752" w:name="_Toc393271661"/>
      <w:bookmarkStart w:id="753" w:name="_Toc393271822"/>
      <w:bookmarkStart w:id="754" w:name="_Toc393273093"/>
      <w:bookmarkStart w:id="755" w:name="_Toc393271662"/>
      <w:bookmarkStart w:id="756" w:name="_Toc393271823"/>
      <w:bookmarkStart w:id="757" w:name="_Toc393273094"/>
      <w:bookmarkStart w:id="758" w:name="_Toc393271663"/>
      <w:bookmarkStart w:id="759" w:name="_Toc393271824"/>
      <w:bookmarkStart w:id="760" w:name="_Toc393273095"/>
      <w:bookmarkStart w:id="761" w:name="_Toc393271664"/>
      <w:bookmarkStart w:id="762" w:name="_Toc393271825"/>
      <w:bookmarkStart w:id="763" w:name="_Toc393273096"/>
      <w:bookmarkStart w:id="764" w:name="_Toc393271665"/>
      <w:bookmarkStart w:id="765" w:name="_Toc393271826"/>
      <w:bookmarkStart w:id="766" w:name="_Toc393273097"/>
      <w:bookmarkStart w:id="767" w:name="_Toc393271666"/>
      <w:bookmarkStart w:id="768" w:name="_Toc393271827"/>
      <w:bookmarkStart w:id="769" w:name="_Toc393273098"/>
      <w:bookmarkStart w:id="770" w:name="_Toc393271667"/>
      <w:bookmarkStart w:id="771" w:name="_Toc393271828"/>
      <w:bookmarkStart w:id="772" w:name="_Toc393273099"/>
      <w:bookmarkStart w:id="773" w:name="_Toc393271668"/>
      <w:bookmarkStart w:id="774" w:name="_Toc393271829"/>
      <w:bookmarkStart w:id="775" w:name="_Toc393273100"/>
      <w:bookmarkStart w:id="776" w:name="_Toc393271669"/>
      <w:bookmarkStart w:id="777" w:name="_Toc393271830"/>
      <w:bookmarkStart w:id="778" w:name="_Toc393273101"/>
      <w:bookmarkStart w:id="779" w:name="_Toc393271670"/>
      <w:bookmarkStart w:id="780" w:name="_Toc393271831"/>
      <w:bookmarkStart w:id="781" w:name="_Toc393273102"/>
      <w:bookmarkStart w:id="782" w:name="_Toc393271671"/>
      <w:bookmarkStart w:id="783" w:name="_Toc393271832"/>
      <w:bookmarkStart w:id="784" w:name="_Toc393273103"/>
      <w:bookmarkStart w:id="785" w:name="_Toc393271672"/>
      <w:bookmarkStart w:id="786" w:name="_Toc393271833"/>
      <w:bookmarkStart w:id="787" w:name="_Toc393273104"/>
      <w:bookmarkStart w:id="788" w:name="_Toc393271673"/>
      <w:bookmarkStart w:id="789" w:name="_Toc393271834"/>
      <w:bookmarkStart w:id="790" w:name="_Toc393273105"/>
      <w:bookmarkStart w:id="791" w:name="_Ref368652388"/>
      <w:bookmarkStart w:id="792" w:name="_Toc494807123"/>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r w:rsidRPr="00725A64">
        <w:rPr>
          <w:lang w:val="en-GB"/>
        </w:rPr>
        <w:t>Built-in Instantiators</w:t>
      </w:r>
      <w:bookmarkEnd w:id="791"/>
      <w:bookmarkEnd w:id="792"/>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793" w:name="_Ref393195244"/>
      <w:bookmarkStart w:id="794" w:name="_Toc494807124"/>
      <w:r w:rsidRPr="00725A64">
        <w:rPr>
          <w:lang w:val="en-GB"/>
        </w:rPr>
        <w:t xml:space="preserve">VIL Template </w:t>
      </w:r>
      <w:r w:rsidR="00FF5A62">
        <w:rPr>
          <w:lang w:val="en-GB"/>
        </w:rPr>
        <w:t>Processor</w:t>
      </w:r>
      <w:bookmarkEnd w:id="793"/>
      <w:bookmarkEnd w:id="794"/>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1889217E"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A95A43">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44CC9D66"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A95A43">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573AB66D"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95A43">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69900EB4"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95A43">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795" w:name="_Toc494807125"/>
      <w:r>
        <w:rPr>
          <w:lang w:val="en-GB"/>
        </w:rPr>
        <w:t>ZIP File Instantiator</w:t>
      </w:r>
      <w:bookmarkEnd w:id="795"/>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796" w:name="_Toc430078948"/>
      <w:bookmarkStart w:id="797" w:name="_Toc434595871"/>
      <w:bookmarkStart w:id="798" w:name="_Toc422485278"/>
      <w:bookmarkStart w:id="799" w:name="h.bkowx75hdfjm" w:colFirst="0" w:colLast="0"/>
      <w:bookmarkStart w:id="800" w:name="h.oi8nibsyvu4" w:colFirst="0" w:colLast="0"/>
      <w:bookmarkStart w:id="801" w:name="h.jj81uxn5uv0c" w:colFirst="0" w:colLast="0"/>
      <w:bookmarkStart w:id="802" w:name="_Toc412188675"/>
      <w:bookmarkStart w:id="803" w:name="_Toc412823121"/>
      <w:bookmarkStart w:id="804" w:name="_Toc416535536"/>
      <w:bookmarkStart w:id="805" w:name="_Toc422485289"/>
      <w:bookmarkEnd w:id="796"/>
      <w:bookmarkEnd w:id="797"/>
      <w:bookmarkEnd w:id="798"/>
      <w:bookmarkEnd w:id="799"/>
      <w:bookmarkEnd w:id="800"/>
      <w:bookmarkEnd w:id="801"/>
      <w:bookmarkEnd w:id="802"/>
      <w:bookmarkEnd w:id="803"/>
      <w:bookmarkEnd w:id="804"/>
      <w:bookmarkEnd w:id="805"/>
    </w:p>
    <w:p w14:paraId="19B51DAC" w14:textId="77777777" w:rsidR="00F33AE4" w:rsidRDefault="00F33AE4" w:rsidP="00EA17BB">
      <w:pPr>
        <w:pStyle w:val="Heading1"/>
        <w:rPr>
          <w:lang w:val="en-GB"/>
        </w:rPr>
      </w:pPr>
      <w:bookmarkStart w:id="806" w:name="_Toc412823123"/>
      <w:bookmarkStart w:id="807" w:name="_Toc416535545"/>
      <w:bookmarkStart w:id="808" w:name="_Toc422485298"/>
      <w:bookmarkStart w:id="809" w:name="_Toc393195853"/>
      <w:bookmarkStart w:id="810" w:name="_Toc393271681"/>
      <w:bookmarkStart w:id="811" w:name="_Toc393271842"/>
      <w:bookmarkStart w:id="812" w:name="_Toc393273113"/>
      <w:bookmarkStart w:id="813" w:name="_Toc393348792"/>
      <w:bookmarkStart w:id="814" w:name="_Toc393370979"/>
      <w:bookmarkStart w:id="815" w:name="_Toc394492769"/>
      <w:bookmarkStart w:id="816" w:name="_Toc395683509"/>
      <w:bookmarkStart w:id="817" w:name="_Toc494807126"/>
      <w:bookmarkStart w:id="818" w:name="_Ref368648541"/>
      <w:bookmarkEnd w:id="806"/>
      <w:bookmarkEnd w:id="807"/>
      <w:bookmarkEnd w:id="808"/>
      <w:bookmarkEnd w:id="809"/>
      <w:bookmarkEnd w:id="810"/>
      <w:bookmarkEnd w:id="811"/>
      <w:bookmarkEnd w:id="812"/>
      <w:bookmarkEnd w:id="813"/>
      <w:bookmarkEnd w:id="814"/>
      <w:bookmarkEnd w:id="815"/>
      <w:bookmarkEnd w:id="816"/>
      <w:r>
        <w:rPr>
          <w:lang w:val="en-GB"/>
        </w:rPr>
        <w:t>How to ...?</w:t>
      </w:r>
      <w:bookmarkEnd w:id="817"/>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819" w:name="_Toc494807127"/>
      <w:r>
        <w:rPr>
          <w:lang w:val="en-GB"/>
        </w:rPr>
        <w:t>VIL</w:t>
      </w:r>
      <w:bookmarkEnd w:id="819"/>
    </w:p>
    <w:p w14:paraId="1DE0DD61" w14:textId="77777777" w:rsidR="00B357A7" w:rsidRDefault="00365B29">
      <w:pPr>
        <w:pStyle w:val="Heading3"/>
        <w:rPr>
          <w:lang w:val="en-GB"/>
        </w:rPr>
      </w:pPr>
      <w:bookmarkStart w:id="820" w:name="_Toc494807128"/>
      <w:r>
        <w:rPr>
          <w:lang w:val="en-GB"/>
        </w:rPr>
        <w:t>Copy Multiple Files</w:t>
      </w:r>
      <w:bookmarkEnd w:id="820"/>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821" w:name="_Toc488046296"/>
      <w:bookmarkStart w:id="822" w:name="_Toc493054549"/>
      <w:bookmarkStart w:id="823" w:name="_Toc494643656"/>
      <w:bookmarkStart w:id="824" w:name="_Toc494807129"/>
      <w:bookmarkStart w:id="825" w:name="_Toc488046297"/>
      <w:bookmarkStart w:id="826" w:name="_Toc493054550"/>
      <w:bookmarkStart w:id="827" w:name="_Toc494643657"/>
      <w:bookmarkStart w:id="828" w:name="_Toc494807130"/>
      <w:bookmarkStart w:id="829" w:name="_Toc488046298"/>
      <w:bookmarkStart w:id="830" w:name="_Toc493054551"/>
      <w:bookmarkStart w:id="831" w:name="_Toc494643658"/>
      <w:bookmarkStart w:id="832" w:name="_Toc494807131"/>
      <w:bookmarkStart w:id="833" w:name="_Toc488046299"/>
      <w:bookmarkStart w:id="834" w:name="_Toc493054552"/>
      <w:bookmarkStart w:id="835" w:name="_Toc494643659"/>
      <w:bookmarkStart w:id="836" w:name="_Toc494807132"/>
      <w:bookmarkStart w:id="837" w:name="_Toc488046300"/>
      <w:bookmarkStart w:id="838" w:name="_Toc493054553"/>
      <w:bookmarkStart w:id="839" w:name="_Toc494643660"/>
      <w:bookmarkStart w:id="840" w:name="_Toc494807133"/>
      <w:bookmarkStart w:id="841" w:name="_Toc488046301"/>
      <w:bookmarkStart w:id="842" w:name="_Toc493054554"/>
      <w:bookmarkStart w:id="843" w:name="_Toc494643661"/>
      <w:bookmarkStart w:id="844" w:name="_Toc494807134"/>
      <w:bookmarkStart w:id="845" w:name="_Toc488046302"/>
      <w:bookmarkStart w:id="846" w:name="_Toc493054555"/>
      <w:bookmarkStart w:id="847" w:name="_Toc494643662"/>
      <w:bookmarkStart w:id="848" w:name="_Toc494807135"/>
      <w:bookmarkStart w:id="849" w:name="_Toc488046303"/>
      <w:bookmarkStart w:id="850" w:name="_Toc493054556"/>
      <w:bookmarkStart w:id="851" w:name="_Toc494643663"/>
      <w:bookmarkStart w:id="852" w:name="_Toc494807136"/>
      <w:bookmarkStart w:id="853" w:name="_Toc488046304"/>
      <w:bookmarkStart w:id="854" w:name="_Toc493054557"/>
      <w:bookmarkStart w:id="855" w:name="_Toc494643664"/>
      <w:bookmarkStart w:id="856" w:name="_Toc494807137"/>
      <w:bookmarkStart w:id="857" w:name="_Toc488046305"/>
      <w:bookmarkStart w:id="858" w:name="_Toc493054558"/>
      <w:bookmarkStart w:id="859" w:name="_Toc494643665"/>
      <w:bookmarkStart w:id="860" w:name="_Toc494807138"/>
      <w:bookmarkStart w:id="861" w:name="_Toc488046306"/>
      <w:bookmarkStart w:id="862" w:name="_Toc493054559"/>
      <w:bookmarkStart w:id="863" w:name="_Toc494643666"/>
      <w:bookmarkStart w:id="864" w:name="_Toc494807139"/>
      <w:bookmarkStart w:id="865" w:name="_Toc49480714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r>
        <w:rPr>
          <w:lang w:val="en-GB"/>
        </w:rPr>
        <w:t>Convenient Shortcuts</w:t>
      </w:r>
      <w:bookmarkEnd w:id="865"/>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866" w:name="_Toc494807141"/>
      <w:r>
        <w:rPr>
          <w:lang w:val="en-GB"/>
        </w:rPr>
        <w:t>Projected Configurations</w:t>
      </w:r>
      <w:bookmarkEnd w:id="866"/>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867" w:name="_Toc488046309"/>
      <w:bookmarkStart w:id="868" w:name="_Toc493054562"/>
      <w:bookmarkStart w:id="869" w:name="_Toc494643669"/>
      <w:bookmarkStart w:id="870" w:name="_Toc494807142"/>
      <w:bookmarkStart w:id="871" w:name="_Toc488046310"/>
      <w:bookmarkStart w:id="872" w:name="_Toc493054563"/>
      <w:bookmarkStart w:id="873" w:name="_Toc494643670"/>
      <w:bookmarkStart w:id="874" w:name="_Toc494807143"/>
      <w:bookmarkStart w:id="875" w:name="_Toc488046311"/>
      <w:bookmarkStart w:id="876" w:name="_Toc493054564"/>
      <w:bookmarkStart w:id="877" w:name="_Toc494643671"/>
      <w:bookmarkStart w:id="878" w:name="_Toc494807144"/>
      <w:bookmarkStart w:id="879" w:name="_Toc488046312"/>
      <w:bookmarkStart w:id="880" w:name="_Toc493054565"/>
      <w:bookmarkStart w:id="881" w:name="_Toc494643672"/>
      <w:bookmarkStart w:id="882" w:name="_Toc494807145"/>
      <w:bookmarkStart w:id="883" w:name="_Toc488046313"/>
      <w:bookmarkStart w:id="884" w:name="_Toc493054566"/>
      <w:bookmarkStart w:id="885" w:name="_Toc494643673"/>
      <w:bookmarkStart w:id="886" w:name="_Toc494807146"/>
      <w:bookmarkStart w:id="887" w:name="_Toc488046314"/>
      <w:bookmarkStart w:id="888" w:name="_Toc493054567"/>
      <w:bookmarkStart w:id="889" w:name="_Toc494643674"/>
      <w:bookmarkStart w:id="890" w:name="_Toc494807147"/>
      <w:bookmarkStart w:id="891" w:name="_Toc488046315"/>
      <w:bookmarkStart w:id="892" w:name="_Toc493054568"/>
      <w:bookmarkStart w:id="893" w:name="_Toc494643675"/>
      <w:bookmarkStart w:id="894" w:name="_Toc494807148"/>
      <w:bookmarkStart w:id="895" w:name="_Toc488046316"/>
      <w:bookmarkStart w:id="896" w:name="_Toc493054569"/>
      <w:bookmarkStart w:id="897" w:name="_Toc494643676"/>
      <w:bookmarkStart w:id="898" w:name="_Toc494807149"/>
      <w:bookmarkStart w:id="899" w:name="_Toc488046317"/>
      <w:bookmarkStart w:id="900" w:name="_Toc493054570"/>
      <w:bookmarkStart w:id="901" w:name="_Toc494643677"/>
      <w:bookmarkStart w:id="902" w:name="_Toc494807150"/>
      <w:bookmarkStart w:id="903" w:name="_Toc488046318"/>
      <w:bookmarkStart w:id="904" w:name="_Toc493054571"/>
      <w:bookmarkStart w:id="905" w:name="_Toc494643678"/>
      <w:bookmarkStart w:id="906" w:name="_Toc494807151"/>
      <w:bookmarkStart w:id="907" w:name="_Toc488046319"/>
      <w:bookmarkStart w:id="908" w:name="_Toc493054572"/>
      <w:bookmarkStart w:id="909" w:name="_Toc494643679"/>
      <w:bookmarkStart w:id="910" w:name="_Toc494807152"/>
      <w:bookmarkStart w:id="911" w:name="_Toc488046320"/>
      <w:bookmarkStart w:id="912" w:name="_Toc493054573"/>
      <w:bookmarkStart w:id="913" w:name="_Toc494643680"/>
      <w:bookmarkStart w:id="914" w:name="_Toc494807153"/>
      <w:bookmarkStart w:id="915" w:name="_Toc488046321"/>
      <w:bookmarkStart w:id="916" w:name="_Toc493054574"/>
      <w:bookmarkStart w:id="917" w:name="_Toc494643681"/>
      <w:bookmarkStart w:id="918" w:name="_Toc494807154"/>
      <w:bookmarkStart w:id="919" w:name="_Toc488046322"/>
      <w:bookmarkStart w:id="920" w:name="_Toc493054575"/>
      <w:bookmarkStart w:id="921" w:name="_Toc494643682"/>
      <w:bookmarkStart w:id="922" w:name="_Toc494807155"/>
      <w:bookmarkStart w:id="923" w:name="_Toc488046323"/>
      <w:bookmarkStart w:id="924" w:name="_Toc493054576"/>
      <w:bookmarkStart w:id="925" w:name="_Toc494643683"/>
      <w:bookmarkStart w:id="926" w:name="_Toc494807156"/>
      <w:bookmarkStart w:id="927" w:name="_Toc488046324"/>
      <w:bookmarkStart w:id="928" w:name="_Toc493054577"/>
      <w:bookmarkStart w:id="929" w:name="_Toc494643684"/>
      <w:bookmarkStart w:id="930" w:name="_Toc494807157"/>
      <w:bookmarkStart w:id="931" w:name="_Toc488046325"/>
      <w:bookmarkStart w:id="932" w:name="_Toc493054578"/>
      <w:bookmarkStart w:id="933" w:name="_Toc494643685"/>
      <w:bookmarkStart w:id="934" w:name="_Toc494807158"/>
      <w:bookmarkStart w:id="935" w:name="_Toc488046326"/>
      <w:bookmarkStart w:id="936" w:name="_Toc493054579"/>
      <w:bookmarkStart w:id="937" w:name="_Toc494643686"/>
      <w:bookmarkStart w:id="938" w:name="_Toc494807159"/>
      <w:bookmarkStart w:id="939" w:name="_Toc488046327"/>
      <w:bookmarkStart w:id="940" w:name="_Toc493054580"/>
      <w:bookmarkStart w:id="941" w:name="_Toc494643687"/>
      <w:bookmarkStart w:id="942" w:name="_Toc494807160"/>
      <w:bookmarkStart w:id="943" w:name="_Toc488046328"/>
      <w:bookmarkStart w:id="944" w:name="_Toc493054581"/>
      <w:bookmarkStart w:id="945" w:name="_Toc494643688"/>
      <w:bookmarkStart w:id="946" w:name="_Toc494807161"/>
      <w:bookmarkStart w:id="947" w:name="_Toc488046329"/>
      <w:bookmarkStart w:id="948" w:name="_Toc493054582"/>
      <w:bookmarkStart w:id="949" w:name="_Toc494643689"/>
      <w:bookmarkStart w:id="950" w:name="_Toc494807162"/>
      <w:bookmarkStart w:id="951" w:name="_Toc488046330"/>
      <w:bookmarkStart w:id="952" w:name="_Toc493054583"/>
      <w:bookmarkStart w:id="953" w:name="_Toc494643690"/>
      <w:bookmarkStart w:id="954" w:name="_Toc494807163"/>
      <w:bookmarkStart w:id="955" w:name="_Toc488046331"/>
      <w:bookmarkStart w:id="956" w:name="_Toc493054584"/>
      <w:bookmarkStart w:id="957" w:name="_Toc494643691"/>
      <w:bookmarkStart w:id="958" w:name="_Toc494807164"/>
      <w:bookmarkStart w:id="959" w:name="_Toc488046332"/>
      <w:bookmarkStart w:id="960" w:name="_Toc493054585"/>
      <w:bookmarkStart w:id="961" w:name="_Toc494643692"/>
      <w:bookmarkStart w:id="962" w:name="_Toc494807165"/>
      <w:bookmarkStart w:id="963" w:name="_Toc488046333"/>
      <w:bookmarkStart w:id="964" w:name="_Toc493054586"/>
      <w:bookmarkStart w:id="965" w:name="_Toc494643693"/>
      <w:bookmarkStart w:id="966" w:name="_Toc494807166"/>
      <w:bookmarkStart w:id="967" w:name="_Toc488046334"/>
      <w:bookmarkStart w:id="968" w:name="_Toc493054587"/>
      <w:bookmarkStart w:id="969" w:name="_Toc494643694"/>
      <w:bookmarkStart w:id="970" w:name="_Toc494807167"/>
      <w:bookmarkStart w:id="971" w:name="_Toc488046335"/>
      <w:bookmarkStart w:id="972" w:name="_Toc493054588"/>
      <w:bookmarkStart w:id="973" w:name="_Toc494643695"/>
      <w:bookmarkStart w:id="974" w:name="_Toc494807168"/>
      <w:bookmarkStart w:id="975" w:name="_Toc488046336"/>
      <w:bookmarkStart w:id="976" w:name="_Toc493054589"/>
      <w:bookmarkStart w:id="977" w:name="_Toc494643696"/>
      <w:bookmarkStart w:id="978" w:name="_Toc494807169"/>
      <w:bookmarkStart w:id="979" w:name="_Toc488046337"/>
      <w:bookmarkStart w:id="980" w:name="_Toc493054590"/>
      <w:bookmarkStart w:id="981" w:name="_Toc494643697"/>
      <w:bookmarkStart w:id="982" w:name="_Toc494807170"/>
      <w:bookmarkStart w:id="983" w:name="_Toc488046338"/>
      <w:bookmarkStart w:id="984" w:name="_Toc493054591"/>
      <w:bookmarkStart w:id="985" w:name="_Toc494643698"/>
      <w:bookmarkStart w:id="986" w:name="_Toc494807171"/>
      <w:bookmarkStart w:id="987" w:name="_Toc488046339"/>
      <w:bookmarkStart w:id="988" w:name="_Toc493054592"/>
      <w:bookmarkStart w:id="989" w:name="_Toc494643699"/>
      <w:bookmarkStart w:id="990" w:name="_Toc494807172"/>
      <w:bookmarkStart w:id="991" w:name="_Toc488046340"/>
      <w:bookmarkStart w:id="992" w:name="_Toc493054593"/>
      <w:bookmarkStart w:id="993" w:name="_Toc494643700"/>
      <w:bookmarkStart w:id="994" w:name="_Toc494807173"/>
      <w:bookmarkStart w:id="995" w:name="_Toc488046341"/>
      <w:bookmarkStart w:id="996" w:name="_Toc493054594"/>
      <w:bookmarkStart w:id="997" w:name="_Toc494643701"/>
      <w:bookmarkStart w:id="998" w:name="_Toc494807174"/>
      <w:bookmarkStart w:id="999" w:name="_Toc488046342"/>
      <w:bookmarkStart w:id="1000" w:name="_Toc493054595"/>
      <w:bookmarkStart w:id="1001" w:name="_Toc494643702"/>
      <w:bookmarkStart w:id="1002" w:name="_Toc494807175"/>
      <w:bookmarkStart w:id="1003" w:name="_Toc488046343"/>
      <w:bookmarkStart w:id="1004" w:name="_Toc493054596"/>
      <w:bookmarkStart w:id="1005" w:name="_Toc494643703"/>
      <w:bookmarkStart w:id="1006" w:name="_Toc494807176"/>
      <w:bookmarkStart w:id="1007" w:name="_Toc488046344"/>
      <w:bookmarkStart w:id="1008" w:name="_Toc493054597"/>
      <w:bookmarkStart w:id="1009" w:name="_Toc494643704"/>
      <w:bookmarkStart w:id="1010" w:name="_Toc494807177"/>
      <w:bookmarkStart w:id="1011" w:name="_Toc488046345"/>
      <w:bookmarkStart w:id="1012" w:name="_Toc493054598"/>
      <w:bookmarkStart w:id="1013" w:name="_Toc494643705"/>
      <w:bookmarkStart w:id="1014" w:name="_Toc494807178"/>
      <w:bookmarkStart w:id="1015" w:name="_Toc488046346"/>
      <w:bookmarkStart w:id="1016" w:name="_Toc493054599"/>
      <w:bookmarkStart w:id="1017" w:name="_Toc494643706"/>
      <w:bookmarkStart w:id="1018" w:name="_Toc494807179"/>
      <w:bookmarkStart w:id="1019" w:name="_Toc488046347"/>
      <w:bookmarkStart w:id="1020" w:name="_Toc493054600"/>
      <w:bookmarkStart w:id="1021" w:name="_Toc494643707"/>
      <w:bookmarkStart w:id="1022" w:name="_Toc494807180"/>
      <w:bookmarkStart w:id="1023" w:name="_Toc488046348"/>
      <w:bookmarkStart w:id="1024" w:name="_Toc493054601"/>
      <w:bookmarkStart w:id="1025" w:name="_Toc494643708"/>
      <w:bookmarkStart w:id="1026" w:name="_Toc494807181"/>
      <w:bookmarkStart w:id="1027" w:name="_Toc488046349"/>
      <w:bookmarkStart w:id="1028" w:name="_Toc493054602"/>
      <w:bookmarkStart w:id="1029" w:name="_Toc494643709"/>
      <w:bookmarkStart w:id="1030" w:name="_Toc494807182"/>
      <w:bookmarkStart w:id="1031" w:name="_Toc488046350"/>
      <w:bookmarkStart w:id="1032" w:name="_Toc493054603"/>
      <w:bookmarkStart w:id="1033" w:name="_Toc494643710"/>
      <w:bookmarkStart w:id="1034" w:name="_Toc494807183"/>
      <w:bookmarkStart w:id="1035" w:name="_Toc488046351"/>
      <w:bookmarkStart w:id="1036" w:name="_Toc493054604"/>
      <w:bookmarkStart w:id="1037" w:name="_Toc494643711"/>
      <w:bookmarkStart w:id="1038" w:name="_Toc494807184"/>
      <w:bookmarkStart w:id="1039" w:name="_Toc488046352"/>
      <w:bookmarkStart w:id="1040" w:name="_Toc493054605"/>
      <w:bookmarkStart w:id="1041" w:name="_Toc494643712"/>
      <w:bookmarkStart w:id="1042" w:name="_Toc494807185"/>
      <w:bookmarkStart w:id="1043" w:name="_Toc488046353"/>
      <w:bookmarkStart w:id="1044" w:name="_Toc493054606"/>
      <w:bookmarkStart w:id="1045" w:name="_Toc494643713"/>
      <w:bookmarkStart w:id="1046" w:name="_Toc494807186"/>
      <w:bookmarkStart w:id="1047" w:name="_Toc488046354"/>
      <w:bookmarkStart w:id="1048" w:name="_Toc493054607"/>
      <w:bookmarkStart w:id="1049" w:name="_Toc494643714"/>
      <w:bookmarkStart w:id="1050" w:name="_Toc494807187"/>
      <w:bookmarkStart w:id="1051" w:name="_Toc488046355"/>
      <w:bookmarkStart w:id="1052" w:name="_Toc493054608"/>
      <w:bookmarkStart w:id="1053" w:name="_Toc494643715"/>
      <w:bookmarkStart w:id="1054" w:name="_Toc494807188"/>
      <w:bookmarkStart w:id="1055" w:name="_Toc488046356"/>
      <w:bookmarkStart w:id="1056" w:name="_Toc493054609"/>
      <w:bookmarkStart w:id="1057" w:name="_Toc494643716"/>
      <w:bookmarkStart w:id="1058" w:name="_Toc494807189"/>
      <w:bookmarkStart w:id="1059" w:name="_Toc488046357"/>
      <w:bookmarkStart w:id="1060" w:name="_Toc493054610"/>
      <w:bookmarkStart w:id="1061" w:name="_Toc494643717"/>
      <w:bookmarkStart w:id="1062" w:name="_Toc494807190"/>
      <w:bookmarkStart w:id="1063" w:name="_Toc488046358"/>
      <w:bookmarkStart w:id="1064" w:name="_Toc493054611"/>
      <w:bookmarkStart w:id="1065" w:name="_Toc494643718"/>
      <w:bookmarkStart w:id="1066" w:name="_Toc494807191"/>
      <w:bookmarkStart w:id="1067" w:name="_Toc488046359"/>
      <w:bookmarkStart w:id="1068" w:name="_Toc493054612"/>
      <w:bookmarkStart w:id="1069" w:name="_Toc494643719"/>
      <w:bookmarkStart w:id="1070" w:name="_Toc494807192"/>
      <w:bookmarkStart w:id="1071" w:name="_Toc488046360"/>
      <w:bookmarkStart w:id="1072" w:name="_Toc493054613"/>
      <w:bookmarkStart w:id="1073" w:name="_Toc494643720"/>
      <w:bookmarkStart w:id="1074" w:name="_Toc494807193"/>
      <w:bookmarkStart w:id="1075" w:name="_Toc488046361"/>
      <w:bookmarkStart w:id="1076" w:name="_Toc493054614"/>
      <w:bookmarkStart w:id="1077" w:name="_Toc494643721"/>
      <w:bookmarkStart w:id="1078" w:name="_Toc494807194"/>
      <w:bookmarkStart w:id="1079" w:name="_Toc488046362"/>
      <w:bookmarkStart w:id="1080" w:name="_Toc493054615"/>
      <w:bookmarkStart w:id="1081" w:name="_Toc494643722"/>
      <w:bookmarkStart w:id="1082" w:name="_Toc494807195"/>
      <w:bookmarkStart w:id="1083" w:name="_Toc488046363"/>
      <w:bookmarkStart w:id="1084" w:name="_Toc493054616"/>
      <w:bookmarkStart w:id="1085" w:name="_Toc494643723"/>
      <w:bookmarkStart w:id="1086" w:name="_Toc494807196"/>
      <w:bookmarkStart w:id="1087" w:name="_Toc488046364"/>
      <w:bookmarkStart w:id="1088" w:name="_Toc493054617"/>
      <w:bookmarkStart w:id="1089" w:name="_Toc494643724"/>
      <w:bookmarkStart w:id="1090" w:name="_Toc494807197"/>
      <w:bookmarkStart w:id="1091" w:name="_Toc488046365"/>
      <w:bookmarkStart w:id="1092" w:name="_Toc493054618"/>
      <w:bookmarkStart w:id="1093" w:name="_Toc494643725"/>
      <w:bookmarkStart w:id="1094" w:name="_Toc494807198"/>
      <w:bookmarkStart w:id="1095" w:name="_Toc488046366"/>
      <w:bookmarkStart w:id="1096" w:name="_Toc493054619"/>
      <w:bookmarkStart w:id="1097" w:name="_Toc494643726"/>
      <w:bookmarkStart w:id="1098" w:name="_Toc494807199"/>
      <w:bookmarkStart w:id="1099" w:name="_Toc488046367"/>
      <w:bookmarkStart w:id="1100" w:name="_Toc493054620"/>
      <w:bookmarkStart w:id="1101" w:name="_Toc494643727"/>
      <w:bookmarkStart w:id="1102" w:name="_Toc494807200"/>
      <w:bookmarkStart w:id="1103" w:name="_Toc488046368"/>
      <w:bookmarkStart w:id="1104" w:name="_Toc493054621"/>
      <w:bookmarkStart w:id="1105" w:name="_Toc494643728"/>
      <w:bookmarkStart w:id="1106" w:name="_Toc494807201"/>
      <w:bookmarkStart w:id="1107" w:name="_Toc494807202"/>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Pr>
          <w:lang w:val="en-GB"/>
        </w:rPr>
        <w:t xml:space="preserve">VIL </w:t>
      </w:r>
      <w:r w:rsidR="00F45671">
        <w:rPr>
          <w:lang w:val="en-GB"/>
        </w:rPr>
        <w:t xml:space="preserve">Template </w:t>
      </w:r>
      <w:r>
        <w:rPr>
          <w:lang w:val="en-GB"/>
        </w:rPr>
        <w:t>Language</w:t>
      </w:r>
      <w:bookmarkEnd w:id="1107"/>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108" w:name="_Toc494807203"/>
      <w:r>
        <w:rPr>
          <w:lang w:val="en-GB"/>
        </w:rPr>
        <w:t>Don’t fear named parameters</w:t>
      </w:r>
      <w:bookmarkEnd w:id="1108"/>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109" w:name="_Toc494807204"/>
      <w:r>
        <w:rPr>
          <w:lang w:val="en-GB"/>
        </w:rPr>
        <w:t>Appending or Prepending</w:t>
      </w:r>
      <w:bookmarkEnd w:id="1109"/>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110" w:name="_Toc494807205"/>
      <w:r>
        <w:rPr>
          <w:lang w:val="en-GB"/>
        </w:rPr>
        <w:t>To format or not to format</w:t>
      </w:r>
      <w:bookmarkEnd w:id="1110"/>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111" w:name="_Toc494807206"/>
      <w:r>
        <w:rPr>
          <w:lang w:val="en-GB"/>
        </w:rPr>
        <w:t xml:space="preserve">All </w:t>
      </w:r>
      <w:r w:rsidR="00FB5525">
        <w:rPr>
          <w:lang w:val="en-GB"/>
        </w:rPr>
        <w:t xml:space="preserve">VIL </w:t>
      </w:r>
      <w:r w:rsidR="00E157F5">
        <w:rPr>
          <w:lang w:val="en-GB"/>
        </w:rPr>
        <w:t>languages</w:t>
      </w:r>
      <w:bookmarkEnd w:id="1111"/>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112" w:name="_Toc494807207"/>
      <w:r>
        <w:rPr>
          <w:lang w:val="en-GB"/>
        </w:rPr>
        <w:t xml:space="preserve">Rely </w:t>
      </w:r>
      <w:r w:rsidR="00AE0259">
        <w:rPr>
          <w:lang w:val="en-GB"/>
        </w:rPr>
        <w:t xml:space="preserve">on </w:t>
      </w:r>
      <w:r>
        <w:rPr>
          <w:lang w:val="en-GB"/>
        </w:rPr>
        <w:t>Automatic Conversions</w:t>
      </w:r>
      <w:bookmarkEnd w:id="1112"/>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113" w:name="_Toc494807208"/>
      <w:r>
        <w:rPr>
          <w:lang w:val="en-GB"/>
        </w:rPr>
        <w:t>Use Dynamic Dispatch</w:t>
      </w:r>
      <w:bookmarkEnd w:id="1113"/>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41ABBA76"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A95A43">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114" w:name="_Toc494807209"/>
      <w:r>
        <w:rPr>
          <w:lang w:val="en-GB"/>
        </w:rPr>
        <w:t>For-loop</w:t>
      </w:r>
      <w:bookmarkEnd w:id="1114"/>
    </w:p>
    <w:p w14:paraId="7C548E92" w14:textId="18D3433E"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A95A43">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115" w:name="_Ref412188265"/>
      <w:bookmarkStart w:id="1116" w:name="_Toc494807210"/>
      <w:r>
        <w:rPr>
          <w:lang w:val="en-GB"/>
        </w:rPr>
        <w:t>Create XML File / XML elements / XML attributes</w:t>
      </w:r>
      <w:bookmarkEnd w:id="1115"/>
      <w:bookmarkEnd w:id="1116"/>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117" w:name="_Ref412188895"/>
      <w:bookmarkStart w:id="1118" w:name="_Toc494807211"/>
      <w:r>
        <w:rPr>
          <w:lang w:val="en-GB"/>
        </w:rPr>
        <w:t>Overriding / Reinstantiating an XML File</w:t>
      </w:r>
      <w:bookmarkEnd w:id="1117"/>
      <w:bookmarkEnd w:id="1118"/>
    </w:p>
    <w:p w14:paraId="70F887A0" w14:textId="2B761742"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A95A43">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119" w:name="_Toc494807212"/>
      <w:r>
        <w:rPr>
          <w:lang w:val="en-GB"/>
        </w:rPr>
        <w:t>Print some debugging information</w:t>
      </w:r>
      <w:bookmarkEnd w:id="1119"/>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120" w:name="_Toc494807213"/>
      <w:bookmarkStart w:id="1121" w:name="_Ref434519883"/>
      <w:r>
        <w:rPr>
          <w:lang w:val="en-US"/>
        </w:rPr>
        <w:t>Focus execution traces</w:t>
      </w:r>
      <w:bookmarkEnd w:id="1120"/>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121"/>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122" w:name="_Ref414440001"/>
      <w:bookmarkStart w:id="1123" w:name="_Toc494807214"/>
      <w:r>
        <w:rPr>
          <w:lang w:val="en-GB"/>
        </w:rPr>
        <w:t>Implementation Status</w:t>
      </w:r>
      <w:bookmarkEnd w:id="1122"/>
      <w:bookmarkEnd w:id="1123"/>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124" w:name="_Toc494807215"/>
      <w:r>
        <w:rPr>
          <w:lang w:val="en-GB"/>
        </w:rPr>
        <w:t>Missing / incomplete functionality</w:t>
      </w:r>
      <w:bookmarkEnd w:id="1124"/>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125" w:name="_Toc402953234"/>
      <w:bookmarkStart w:id="1126" w:name="_Ref414440033"/>
      <w:bookmarkStart w:id="1127" w:name="_Toc494807216"/>
      <w:bookmarkEnd w:id="1125"/>
      <w:r w:rsidRPr="00725A64">
        <w:rPr>
          <w:lang w:val="en-GB"/>
        </w:rPr>
        <w:t>VIL</w:t>
      </w:r>
      <w:r w:rsidR="005E6C41" w:rsidRPr="00725A64">
        <w:rPr>
          <w:lang w:val="en-GB"/>
        </w:rPr>
        <w:t xml:space="preserve"> Grammar</w:t>
      </w:r>
      <w:r w:rsidRPr="00725A64">
        <w:rPr>
          <w:lang w:val="en-GB"/>
        </w:rPr>
        <w:t>s</w:t>
      </w:r>
      <w:bookmarkEnd w:id="818"/>
      <w:bookmarkEnd w:id="1126"/>
      <w:bookmarkEnd w:id="1127"/>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128" w:name="_Toc494807217"/>
      <w:r w:rsidRPr="00725A64">
        <w:rPr>
          <w:lang w:val="en-GB"/>
        </w:rPr>
        <w:t xml:space="preserve">VIL </w:t>
      </w:r>
      <w:r w:rsidR="00843553" w:rsidRPr="00725A64">
        <w:rPr>
          <w:lang w:val="en-GB"/>
        </w:rPr>
        <w:t>Grammar</w:t>
      </w:r>
      <w:bookmarkEnd w:id="1128"/>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129" w:name="_Toc412188697"/>
      <w:bookmarkStart w:id="1130" w:name="_Toc412823144"/>
      <w:bookmarkStart w:id="1131" w:name="_Toc416535566"/>
      <w:bookmarkStart w:id="1132" w:name="_Toc422485320"/>
      <w:bookmarkStart w:id="1133" w:name="_Toc385852366"/>
      <w:bookmarkStart w:id="1134" w:name="_Toc385852479"/>
      <w:bookmarkStart w:id="1135" w:name="_Toc385852367"/>
      <w:bookmarkStart w:id="1136" w:name="_Toc385852480"/>
      <w:bookmarkStart w:id="1137" w:name="_Toc494807218"/>
      <w:bookmarkEnd w:id="1129"/>
      <w:bookmarkEnd w:id="1130"/>
      <w:bookmarkEnd w:id="1131"/>
      <w:bookmarkEnd w:id="1132"/>
      <w:bookmarkEnd w:id="1133"/>
      <w:bookmarkEnd w:id="1134"/>
      <w:bookmarkEnd w:id="1135"/>
      <w:bookmarkEnd w:id="1136"/>
      <w:r w:rsidRPr="00725A64">
        <w:rPr>
          <w:lang w:val="en-GB"/>
        </w:rPr>
        <w:t>VIL Template Language</w:t>
      </w:r>
      <w:r w:rsidR="00843553" w:rsidRPr="00725A64">
        <w:rPr>
          <w:lang w:val="en-GB"/>
        </w:rPr>
        <w:t xml:space="preserve"> Grammar</w:t>
      </w:r>
      <w:bookmarkEnd w:id="1137"/>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138" w:name="_Toc494807219"/>
      <w:r w:rsidRPr="00725A64">
        <w:rPr>
          <w:lang w:val="en-GB"/>
        </w:rPr>
        <w:t>Common Expression Language</w:t>
      </w:r>
      <w:r w:rsidR="00843553" w:rsidRPr="00725A64">
        <w:rPr>
          <w:lang w:val="en-GB"/>
        </w:rPr>
        <w:t xml:space="preserve"> Grammar</w:t>
      </w:r>
      <w:bookmarkEnd w:id="1138"/>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139" w:name="_Toc179456084"/>
      <w:bookmarkStart w:id="1140" w:name="_Toc313096753"/>
      <w:bookmarkStart w:id="1141" w:name="_Toc494807220"/>
      <w:r w:rsidRPr="00725A64">
        <w:rPr>
          <w:lang w:val="en-GB"/>
        </w:rPr>
        <w:t>References</w:t>
      </w:r>
      <w:bookmarkEnd w:id="1139"/>
      <w:bookmarkEnd w:id="1140"/>
      <w:bookmarkEnd w:id="1141"/>
    </w:p>
    <w:p w14:paraId="6087B93C" w14:textId="77777777" w:rsidR="001E46F3" w:rsidRDefault="001E46F3" w:rsidP="00E33E27">
      <w:pPr>
        <w:tabs>
          <w:tab w:val="left" w:pos="567"/>
        </w:tabs>
        <w:ind w:left="567" w:hanging="567"/>
        <w:rPr>
          <w:lang w:val="en-GB"/>
        </w:rPr>
      </w:pPr>
      <w:bookmarkStart w:id="1142" w:name="BIB__bib"/>
      <w:r w:rsidRPr="001E46F3">
        <w:rPr>
          <w:lang w:val="en-GB"/>
        </w:rPr>
        <w:t>[</w:t>
      </w:r>
      <w:bookmarkStart w:id="1143" w:name="BIB_www_mi_aspectj"/>
      <w:r w:rsidRPr="001E46F3">
        <w:rPr>
          <w:lang w:val="en-GB"/>
        </w:rPr>
        <w:t>1</w:t>
      </w:r>
      <w:bookmarkEnd w:id="1143"/>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144" w:name="BIB_xtend13"/>
      <w:r w:rsidRPr="001E46F3">
        <w:rPr>
          <w:lang w:val="en-GB"/>
        </w:rPr>
        <w:t>2</w:t>
      </w:r>
      <w:bookmarkEnd w:id="1144"/>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145" w:name="BIB_d21"/>
      <w:r w:rsidRPr="001E46F3">
        <w:rPr>
          <w:lang w:val="en-GB"/>
        </w:rPr>
        <w:t>3</w:t>
      </w:r>
      <w:bookmarkEnd w:id="114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146" w:name="BIB_d241"/>
      <w:r w:rsidRPr="001E46F3">
        <w:rPr>
          <w:lang w:val="en-GB"/>
        </w:rPr>
        <w:t>4</w:t>
      </w:r>
      <w:bookmarkEnd w:id="114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147" w:name="BIB_d222"/>
      <w:r w:rsidRPr="001E46F3">
        <w:rPr>
          <w:lang w:val="en-GB"/>
        </w:rPr>
        <w:t>5</w:t>
      </w:r>
      <w:bookmarkEnd w:id="114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148" w:name="BIB_omgocl20"/>
      <w:r w:rsidRPr="001E46F3">
        <w:rPr>
          <w:lang w:val="en-GB"/>
        </w:rPr>
        <w:t>6</w:t>
      </w:r>
      <w:bookmarkEnd w:id="114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149" w:name="BIB_ivmlwww"/>
      <w:r w:rsidRPr="000B2642">
        <w:rPr>
          <w:lang w:val="en-US"/>
        </w:rPr>
        <w:t>7</w:t>
      </w:r>
      <w:bookmarkEnd w:id="114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150" w:name="BIB_make10"/>
      <w:r w:rsidRPr="001E46F3">
        <w:rPr>
          <w:lang w:val="en-GB"/>
        </w:rPr>
        <w:t>8</w:t>
      </w:r>
      <w:bookmarkEnd w:id="115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151" w:name="BIB_ant13"/>
      <w:r w:rsidRPr="001E46F3">
        <w:rPr>
          <w:lang w:val="en-GB"/>
        </w:rPr>
        <w:t>9</w:t>
      </w:r>
      <w:bookmarkEnd w:id="1151"/>
      <w:r>
        <w:rPr>
          <w:lang w:val="en-GB"/>
        </w:rPr>
        <w:t>]</w:t>
      </w:r>
      <w:r>
        <w:rPr>
          <w:lang w:val="en-GB"/>
        </w:rPr>
        <w:tab/>
      </w:r>
      <w:r w:rsidRPr="001E46F3">
        <w:rPr>
          <w:lang w:val="en-GB"/>
        </w:rPr>
        <w:t>The Apache Software Foundation. Apache Ant 1.8.2 Manual, 2013. Online available at: http://ant.apache.org/manual/index.html.</w:t>
      </w:r>
    </w:p>
    <w:bookmarkEnd w:id="1142"/>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152"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Holger Eichelberger" w:date="2021-04-28T09:55:00Z" w:initials="HE">
    <w:p w14:paraId="2E889F5B" w14:textId="77777777" w:rsidR="00D64660" w:rsidRPr="00B537A3" w:rsidRDefault="00D64660"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16B6B" w14:textId="77777777" w:rsidR="00D0698A" w:rsidRDefault="00D0698A">
      <w:r>
        <w:separator/>
      </w:r>
    </w:p>
    <w:p w14:paraId="3F12A9A9" w14:textId="77777777" w:rsidR="00D0698A" w:rsidRDefault="00D0698A"/>
  </w:endnote>
  <w:endnote w:type="continuationSeparator" w:id="0">
    <w:p w14:paraId="03113BE0" w14:textId="77777777" w:rsidR="00D0698A" w:rsidRDefault="00D0698A">
      <w:r>
        <w:continuationSeparator/>
      </w:r>
    </w:p>
    <w:p w14:paraId="4732A311" w14:textId="77777777" w:rsidR="00D0698A" w:rsidRDefault="00D06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464FCD">
      <w:rPr>
        <w:rStyle w:val="PageNumber"/>
        <w:noProof/>
      </w:rPr>
      <w:t>91</w:t>
    </w:r>
    <w:r>
      <w:rPr>
        <w:rStyle w:val="PageNumber"/>
      </w:rPr>
      <w:fldChar w:fldCharType="end"/>
    </w:r>
  </w:p>
  <w:p w14:paraId="0378852C" w14:textId="77777777" w:rsidR="00464FCD" w:rsidRDefault="00464FC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7339CB">
      <w:rPr>
        <w:rStyle w:val="PageNumber"/>
        <w:noProof/>
      </w:rPr>
      <w:t>3</w:t>
    </w:r>
    <w:r>
      <w:rPr>
        <w:rStyle w:val="PageNumber"/>
      </w:rPr>
      <w:fldChar w:fldCharType="end"/>
    </w:r>
  </w:p>
  <w:p w14:paraId="3E17B6B6" w14:textId="77777777" w:rsidR="00464FCD" w:rsidRDefault="00464FCD" w:rsidP="00BE548F">
    <w:pPr>
      <w:pStyle w:val="Footer"/>
      <w:ind w:right="360"/>
      <w:jc w:val="right"/>
    </w:pPr>
    <w:r>
      <w:tab/>
    </w:r>
    <w:r w:rsidR="00D0698A">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464FCD" w:rsidRDefault="00464FC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984F0" w14:textId="77777777" w:rsidR="00D0698A" w:rsidRDefault="00D0698A">
      <w:r>
        <w:separator/>
      </w:r>
    </w:p>
  </w:footnote>
  <w:footnote w:type="continuationSeparator" w:id="0">
    <w:p w14:paraId="370CAB48" w14:textId="77777777" w:rsidR="00D0698A" w:rsidRDefault="00D0698A">
      <w:r>
        <w:continuationSeparator/>
      </w:r>
    </w:p>
    <w:p w14:paraId="7C13A818" w14:textId="77777777" w:rsidR="00D0698A" w:rsidRDefault="00D0698A"/>
  </w:footnote>
  <w:footnote w:id="1">
    <w:p w14:paraId="1C715241" w14:textId="77777777" w:rsidR="00464FCD" w:rsidRPr="00727E74" w:rsidRDefault="00464FCD">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64FCD" w:rsidRPr="00873156" w:rsidRDefault="00464FC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64FCD" w:rsidRPr="00664723" w:rsidRDefault="00464FCD" w:rsidP="00AC49B1">
      <w:pPr>
        <w:pStyle w:val="FootnoteText"/>
      </w:pPr>
      <w:r>
        <w:rPr>
          <w:rStyle w:val="FootnoteReference"/>
        </w:rPr>
        <w:footnoteRef/>
      </w:r>
      <w:r>
        <w:t xml:space="preserve"> We adopted US English in the implementation of VIL.</w:t>
      </w:r>
    </w:p>
  </w:footnote>
  <w:footnote w:id="6">
    <w:p w14:paraId="0450BEC2" w14:textId="77777777"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6C24F9E2" w14:textId="77777777"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14:paraId="61933C39" w14:textId="77777777" w:rsidR="00464FCD" w:rsidRPr="00F00D27" w:rsidRDefault="00464FCD">
      <w:pPr>
        <w:pStyle w:val="FootnoteText"/>
      </w:pPr>
      <w:r>
        <w:rPr>
          <w:rStyle w:val="FootnoteReference"/>
        </w:rPr>
        <w:footnoteRef/>
      </w:r>
      <w:r>
        <w:t xml:space="preserve"> Until version 0.98 this was stated using the keyword </w:t>
      </w:r>
      <w:r w:rsidR="000D7CA7"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0">
    <w:p w14:paraId="687A50EA" w14:textId="77777777"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14:paraId="377F04AA" w14:textId="77777777"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14:paraId="1EE2B791" w14:textId="77777777" w:rsidR="00464FCD" w:rsidRPr="00611233" w:rsidRDefault="00464FCD">
      <w:pPr>
        <w:pStyle w:val="FootnoteText"/>
      </w:pPr>
      <w:r>
        <w:rPr>
          <w:rStyle w:val="FootnoteReference"/>
        </w:rPr>
        <w:footnoteRef/>
      </w:r>
      <w:r>
        <w:t xml:space="preserve"> The apply operation still exists, but an alias for iterate was introduced with the OCL alignment in version 0.98.</w:t>
      </w:r>
    </w:p>
  </w:footnote>
  <w:footnote w:id="13">
    <w:p w14:paraId="7AA8E5ED" w14:textId="77777777"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14:paraId="09DA9E46" w14:textId="77777777" w:rsidR="00464FCD" w:rsidRPr="004623B1" w:rsidRDefault="00464FCD"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5">
    <w:p w14:paraId="22F6A884" w14:textId="77777777" w:rsidR="00464FCD" w:rsidRPr="003159E0" w:rsidRDefault="00464FCD"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6">
    <w:p w14:paraId="6BAB958F" w14:textId="77777777" w:rsidR="00464FCD" w:rsidRPr="00E5644A" w:rsidRDefault="00464FCD"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7">
    <w:p w14:paraId="30958556" w14:textId="77777777" w:rsidR="00464FCD" w:rsidRPr="003159E0" w:rsidRDefault="00464FC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14:paraId="73290DC7" w14:textId="77777777" w:rsidR="00464FCD" w:rsidRPr="00C54554" w:rsidRDefault="00464FCD"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9">
    <w:p w14:paraId="09028DD2" w14:textId="77777777" w:rsidR="00464FCD" w:rsidRPr="00705819" w:rsidRDefault="00464FCD" w:rsidP="00845047">
      <w:pPr>
        <w:pStyle w:val="FootnoteText"/>
      </w:pPr>
      <w:r>
        <w:rPr>
          <w:rStyle w:val="FootnoteReference"/>
        </w:rPr>
        <w:footnoteRef/>
      </w:r>
      <w:r>
        <w:t xml:space="preserve"> The reverse operation has been introduced as an alias to increase OCL compliance in version 0.98.</w:t>
      </w:r>
    </w:p>
  </w:footnote>
  <w:footnote w:id="20">
    <w:p w14:paraId="420774F3" w14:textId="77777777" w:rsidR="00464FCD" w:rsidRPr="00E5644A" w:rsidRDefault="00464FCD"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1">
    <w:p w14:paraId="331E68F1" w14:textId="77777777" w:rsidR="00464FCD" w:rsidRPr="003159E0" w:rsidRDefault="00464FCD">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14:paraId="6CFAFF39" w14:textId="77777777" w:rsidR="00464FCD" w:rsidRPr="003438B2" w:rsidRDefault="00464FCD"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14:paraId="741E266A" w14:textId="77777777" w:rsidR="00464FCD" w:rsidRPr="001521E2" w:rsidRDefault="00464FCD"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4">
    <w:p w14:paraId="03C420B3" w14:textId="77777777"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16271EA3" w14:textId="77777777" w:rsidR="00464FCD" w:rsidRPr="00E5644A" w:rsidRDefault="00464FCD">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6">
    <w:p w14:paraId="75CF221D" w14:textId="77777777" w:rsidR="00464FCD" w:rsidRPr="0042001D" w:rsidRDefault="00464FCD">
      <w:pPr>
        <w:pStyle w:val="FootnoteText"/>
      </w:pPr>
      <w:r>
        <w:rPr>
          <w:rStyle w:val="FootnoteReference"/>
        </w:rPr>
        <w:footnoteRef/>
      </w:r>
      <w:r>
        <w:t xml:space="preserve"> </w:t>
      </w:r>
      <w:r w:rsidRPr="0042001D">
        <w:t>http://www.w3.org/TR/xpath20/</w:t>
      </w:r>
    </w:p>
  </w:footnote>
  <w:footnote w:id="27">
    <w:p w14:paraId="0A0D70FF" w14:textId="77777777"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14:paraId="40B49CE3" w14:textId="77777777"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464FCD" w:rsidRPr="00360145" w:rsidRDefault="00464FCD" w:rsidP="00BE548F">
    <w:pPr>
      <w:pStyle w:val="Header"/>
      <w:jc w:val="right"/>
      <w:rPr>
        <w:lang w:val="en-US"/>
      </w:rPr>
    </w:pPr>
    <w:r>
      <w:rPr>
        <w:lang w:val="en-US"/>
      </w:rPr>
      <w:t>VIL</w:t>
    </w:r>
    <w:r w:rsidRPr="00360145">
      <w:rPr>
        <w:lang w:val="en-US"/>
      </w:rPr>
      <w:t xml:space="preserve"> Language Specification</w:t>
    </w:r>
  </w:p>
  <w:p w14:paraId="575F7885" w14:textId="77777777" w:rsidR="00464FCD" w:rsidRDefault="00D0698A"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464FCD" w:rsidRDefault="00464FC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462FF-DF90-454C-B38F-AE000A47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34736</Words>
  <Characters>197997</Characters>
  <Application>Microsoft Office Word</Application>
  <DocSecurity>0</DocSecurity>
  <Lines>1649</Lines>
  <Paragraphs>464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232269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3033</cp:revision>
  <cp:lastPrinted>2021-05-18T21:41:00Z</cp:lastPrinted>
  <dcterms:created xsi:type="dcterms:W3CDTF">2012-07-20T09:19:00Z</dcterms:created>
  <dcterms:modified xsi:type="dcterms:W3CDTF">2021-05-18T21:41:00Z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