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7EA07" w14:textId="0712D963"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6B0E145B">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12B24B28" w:rsidR="00B4264A" w:rsidRDefault="00C5268B" w:rsidP="00BE548F">
      <w:pPr>
        <w:jc w:val="center"/>
        <w:rPr>
          <w:lang w:val="en-GB"/>
        </w:rPr>
      </w:pPr>
      <w:r>
        <w:rPr>
          <w:noProof/>
          <w:lang w:val="en-US" w:eastAsia="en-US"/>
        </w:rPr>
        <w:drawing>
          <wp:anchor distT="0" distB="0" distL="114300" distR="114300" simplePos="0" relativeHeight="251656704" behindDoc="0" locked="0" layoutInCell="1" allowOverlap="1" wp14:anchorId="7203B1E2" wp14:editId="1ADEF83C">
            <wp:simplePos x="0" y="0"/>
            <wp:positionH relativeFrom="column">
              <wp:posOffset>322580</wp:posOffset>
            </wp:positionH>
            <wp:positionV relativeFrom="paragraph">
              <wp:posOffset>168910</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ins w:id="0" w:author="Holger Eichelberger" w:date="2021-05-18T23:39:00Z">
        <w:r>
          <w:rPr>
            <w:noProof/>
          </w:rPr>
          <w:drawing>
            <wp:anchor distT="0" distB="0" distL="114300" distR="114300" simplePos="0" relativeHeight="251660800" behindDoc="0" locked="0" layoutInCell="1" allowOverlap="1" wp14:anchorId="6C52BD9E" wp14:editId="0EBEBC4B">
              <wp:simplePos x="0" y="0"/>
              <wp:positionH relativeFrom="column">
                <wp:posOffset>3867150</wp:posOffset>
              </wp:positionH>
              <wp:positionV relativeFrom="paragraph">
                <wp:posOffset>164465</wp:posOffset>
              </wp:positionV>
              <wp:extent cx="925924" cy="7387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4C97B73" w14:textId="77777777" w:rsidR="00B4264A" w:rsidRDefault="00B4264A" w:rsidP="00BE548F">
      <w:pPr>
        <w:jc w:val="center"/>
        <w:rPr>
          <w:lang w:val="en-GB"/>
        </w:rPr>
      </w:pPr>
    </w:p>
    <w:p w14:paraId="5091DE3E" w14:textId="18D14AFF" w:rsidR="00B4264A" w:rsidRDefault="00B4264A" w:rsidP="00BE548F">
      <w:pPr>
        <w:jc w:val="center"/>
        <w:rPr>
          <w:ins w:id="1" w:author="Holger Eichelberger" w:date="2021-05-18T23:39:00Z"/>
          <w:lang w:val="en-GB"/>
        </w:rPr>
      </w:pPr>
    </w:p>
    <w:p w14:paraId="3036DA5A" w14:textId="77777777" w:rsidR="00C5268B" w:rsidRPr="00D56B21" w:rsidRDefault="00C5268B" w:rsidP="00BE548F">
      <w:pPr>
        <w:jc w:val="center"/>
        <w:rPr>
          <w:lang w:val="en-GB"/>
        </w:rPr>
      </w:pPr>
    </w:p>
    <w:p w14:paraId="0707C6D8" w14:textId="27EF2886"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C5268B"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C5268B"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C5268B"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C5268B"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C5268B"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C5268B"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C5268B"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C5268B"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C5268B"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C5268B"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C5268B"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C5268B"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C5268B"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C5268B"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C5268B"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C5268B"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C5268B"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C5268B"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C5268B"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r w:rsidR="004202A3" w:rsidRPr="00C5268B" w14:paraId="2F141CEF" w14:textId="77777777" w:rsidTr="00C8611B">
        <w:trPr>
          <w:ins w:id="2" w:author="Holger Eichelberger" w:date="2019-04-12T18:13:00Z"/>
        </w:trPr>
        <w:tc>
          <w:tcPr>
            <w:tcW w:w="838" w:type="dxa"/>
            <w:shd w:val="clear" w:color="auto" w:fill="auto"/>
          </w:tcPr>
          <w:p w14:paraId="20E3E5A1" w14:textId="7D428447" w:rsidR="004202A3" w:rsidRDefault="004202A3" w:rsidP="00AC2BA0">
            <w:pPr>
              <w:rPr>
                <w:ins w:id="3" w:author="Holger Eichelberger" w:date="2019-04-12T18:13:00Z"/>
                <w:rFonts w:ascii="Arial" w:hAnsi="Arial" w:cs="Arial"/>
                <w:sz w:val="20"/>
                <w:szCs w:val="20"/>
                <w:lang w:val="en-GB"/>
              </w:rPr>
            </w:pPr>
            <w:ins w:id="4" w:author="Holger Eichelberger" w:date="2019-04-12T18:13:00Z">
              <w:r>
                <w:rPr>
                  <w:rFonts w:ascii="Arial" w:hAnsi="Arial" w:cs="Arial"/>
                  <w:sz w:val="20"/>
                  <w:szCs w:val="20"/>
                  <w:lang w:val="en-GB"/>
                </w:rPr>
                <w:t>1.30</w:t>
              </w:r>
            </w:ins>
          </w:p>
        </w:tc>
        <w:tc>
          <w:tcPr>
            <w:tcW w:w="2105" w:type="dxa"/>
            <w:shd w:val="clear" w:color="auto" w:fill="auto"/>
          </w:tcPr>
          <w:p w14:paraId="61ED0590" w14:textId="77777777" w:rsidR="004202A3" w:rsidRDefault="004202A3" w:rsidP="00A06B53">
            <w:pPr>
              <w:rPr>
                <w:ins w:id="5" w:author="Holger Eichelberger" w:date="2019-04-12T18:13:00Z"/>
                <w:rFonts w:ascii="Arial" w:hAnsi="Arial" w:cs="Arial"/>
                <w:sz w:val="20"/>
                <w:szCs w:val="20"/>
                <w:lang w:val="en-GB"/>
              </w:rPr>
            </w:pPr>
          </w:p>
        </w:tc>
        <w:tc>
          <w:tcPr>
            <w:tcW w:w="5445" w:type="dxa"/>
            <w:shd w:val="clear" w:color="auto" w:fill="auto"/>
          </w:tcPr>
          <w:p w14:paraId="5CFB485E" w14:textId="4A8211C4" w:rsidR="004202A3" w:rsidRDefault="004202A3">
            <w:pPr>
              <w:rPr>
                <w:ins w:id="6" w:author="Holger Eichelberger" w:date="2019-04-12T18:13:00Z"/>
                <w:rFonts w:ascii="Arial" w:hAnsi="Arial" w:cs="Arial"/>
                <w:sz w:val="20"/>
                <w:szCs w:val="20"/>
                <w:lang w:val="en-GB"/>
              </w:rPr>
            </w:pPr>
            <w:ins w:id="7" w:author="Holger Eichelberger" w:date="2019-04-12T18:13:00Z">
              <w:r>
                <w:rPr>
                  <w:rFonts w:ascii="Arial" w:hAnsi="Arial" w:cs="Arial"/>
                  <w:sz w:val="20"/>
                  <w:szCs w:val="20"/>
                  <w:lang w:val="en-GB"/>
                </w:rPr>
                <w:t>The copy function</w:t>
              </w:r>
              <w:r w:rsidR="001A224F">
                <w:rPr>
                  <w:rFonts w:ascii="Arial" w:hAnsi="Arial" w:cs="Arial"/>
                  <w:sz w:val="20"/>
                  <w:szCs w:val="20"/>
                  <w:lang w:val="en-GB"/>
                </w:rPr>
                <w:t xml:space="preserve"> for all types</w:t>
              </w:r>
            </w:ins>
            <w:ins w:id="8" w:author="Holger Eichelberger" w:date="2019-08-14T17:32:00Z">
              <w:r w:rsidR="00EA4698">
                <w:rPr>
                  <w:rFonts w:ascii="Arial" w:hAnsi="Arial" w:cs="Arial"/>
                  <w:sz w:val="20"/>
                  <w:szCs w:val="20"/>
                  <w:lang w:val="en-GB"/>
                </w:rPr>
                <w:t xml:space="preserve">, annotation </w:t>
              </w:r>
            </w:ins>
            <w:ins w:id="9" w:author="Holger Eichelberger" w:date="2019-08-15T12:32:00Z">
              <w:r w:rsidR="00623F11">
                <w:rPr>
                  <w:rFonts w:ascii="Arial" w:hAnsi="Arial" w:cs="Arial"/>
                  <w:sz w:val="20"/>
                  <w:szCs w:val="20"/>
                  <w:lang w:val="en-GB"/>
                </w:rPr>
                <w:t xml:space="preserve">and freeze </w:t>
              </w:r>
            </w:ins>
            <w:ins w:id="10" w:author="Holger Eichelberger" w:date="2019-08-14T17:32:00Z">
              <w:r w:rsidR="00EA4698">
                <w:rPr>
                  <w:rFonts w:ascii="Arial" w:hAnsi="Arial" w:cs="Arial"/>
                  <w:sz w:val="20"/>
                  <w:szCs w:val="20"/>
                  <w:lang w:val="en-GB"/>
                </w:rPr>
                <w:t>shortcut with “.”</w:t>
              </w:r>
            </w:ins>
            <w:ins w:id="11" w:author="Holger Eichelberger" w:date="2021-05-07T12:44:00Z">
              <w:r w:rsidR="005F716A">
                <w:rPr>
                  <w:rFonts w:ascii="Arial" w:hAnsi="Arial" w:cs="Arial"/>
                  <w:sz w:val="20"/>
                  <w:szCs w:val="20"/>
                  <w:lang w:val="en-GB"/>
                </w:rPr>
                <w:t>, clarifications for closure and product operations.</w:t>
              </w:r>
            </w:ins>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40C5D0E8" w:rsidR="003028E4" w:rsidRDefault="00E92459">
      <w:pPr>
        <w:pStyle w:val="ListParagraph"/>
        <w:numPr>
          <w:ilvl w:val="0"/>
          <w:numId w:val="118"/>
        </w:numPr>
        <w:jc w:val="left"/>
        <w:rPr>
          <w:ins w:id="12" w:author="Holger Eichelberger" w:date="2021-04-28T09:54: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7FEC26D9" w14:textId="2E13BCD7" w:rsidR="00B86749" w:rsidRPr="00F30528" w:rsidRDefault="00B86749" w:rsidP="00B537A3">
      <w:pPr>
        <w:pStyle w:val="ListParagraph"/>
        <w:numPr>
          <w:ilvl w:val="0"/>
          <w:numId w:val="118"/>
        </w:numPr>
        <w:jc w:val="left"/>
        <w:rPr>
          <w:rFonts w:ascii="Arial" w:hAnsi="Arial" w:cs="Arial"/>
          <w:sz w:val="20"/>
          <w:szCs w:val="20"/>
          <w:lang w:val="en-GB"/>
          <w:rPrChange w:id="13" w:author="Holger Eichelberger" w:date="2021-04-28T09:55:00Z">
            <w:rPr>
              <w:lang w:val="en-GB"/>
            </w:rPr>
          </w:rPrChange>
        </w:rPr>
      </w:pPr>
      <w:bookmarkStart w:id="14" w:name="_Hlk72273625"/>
      <w:bookmarkStart w:id="15" w:name="_GoBack"/>
      <w:ins w:id="16" w:author="Holger Eichelberger" w:date="2021-04-28T09:54:00Z">
        <w:r>
          <w:rPr>
            <w:rFonts w:ascii="Arial" w:hAnsi="Arial" w:cs="Arial"/>
            <w:sz w:val="20"/>
            <w:szCs w:val="20"/>
            <w:lang w:val="en-GB"/>
          </w:rPr>
          <w:t xml:space="preserve">German Ministry of </w:t>
        </w:r>
        <w:commentRangeStart w:id="17"/>
        <w:r>
          <w:rPr>
            <w:rFonts w:ascii="Arial" w:hAnsi="Arial" w:cs="Arial"/>
            <w:sz w:val="20"/>
            <w:szCs w:val="20"/>
            <w:lang w:val="en-GB"/>
          </w:rPr>
          <w:t>Economic Affairs</w:t>
        </w:r>
      </w:ins>
      <w:commentRangeEnd w:id="17"/>
      <w:ins w:id="18" w:author="Holger Eichelberger" w:date="2021-04-28T09:55:00Z">
        <w:r w:rsidR="00B537A3">
          <w:rPr>
            <w:rStyle w:val="CommentReference"/>
          </w:rPr>
          <w:commentReference w:id="17"/>
        </w:r>
      </w:ins>
      <w:ins w:id="19" w:author="Holger Eichelberger" w:date="2021-04-28T09:54:00Z">
        <w:r>
          <w:rPr>
            <w:rFonts w:ascii="Arial" w:hAnsi="Arial" w:cs="Arial"/>
            <w:sz w:val="20"/>
            <w:szCs w:val="20"/>
            <w:lang w:val="en-GB"/>
          </w:rPr>
          <w:t xml:space="preserve"> and Energy through the IIP-Ecosphere project (grant </w:t>
        </w:r>
      </w:ins>
      <w:ins w:id="20" w:author="Holger Eichelberger" w:date="2021-04-28T09:55:00Z">
        <w:r w:rsidRPr="00B86749">
          <w:rPr>
            <w:rFonts w:ascii="Arial" w:hAnsi="Arial" w:cs="Arial"/>
            <w:sz w:val="20"/>
            <w:szCs w:val="20"/>
            <w:lang w:val="en-GB"/>
          </w:rPr>
          <w:t>01MK20006C</w:t>
        </w:r>
      </w:ins>
      <w:ins w:id="21" w:author="Holger Eichelberger" w:date="2021-04-28T09:54:00Z">
        <w:r>
          <w:rPr>
            <w:rFonts w:ascii="Arial" w:hAnsi="Arial" w:cs="Arial"/>
            <w:sz w:val="20"/>
            <w:szCs w:val="20"/>
            <w:lang w:val="en-GB"/>
          </w:rPr>
          <w:t>).</w:t>
        </w:r>
      </w:ins>
    </w:p>
    <w:bookmarkEnd w:id="14"/>
    <w:bookmarkEnd w:id="15"/>
    <w:p w14:paraId="3A22EAA1" w14:textId="77777777" w:rsidR="00E92459" w:rsidRDefault="008F6A29">
      <w:pPr>
        <w:rPr>
          <w:rFonts w:ascii="Arial" w:hAnsi="Arial" w:cs="Arial"/>
          <w:sz w:val="20"/>
          <w:szCs w:val="20"/>
          <w:lang w:val="en-GB"/>
        </w:rPr>
        <w:pPrChange w:id="22" w:author="Holger Eichelberger" w:date="2021-05-07T12:45:00Z">
          <w:pPr>
            <w:jc w:val="left"/>
          </w:pPr>
        </w:pPrChange>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23" w:name="_Toc506881431"/>
      <w:r>
        <w:rPr>
          <w:lang w:val="en-GB"/>
        </w:rPr>
        <w:lastRenderedPageBreak/>
        <w:t>Table of Contents</w:t>
      </w:r>
      <w:bookmarkEnd w:id="23"/>
    </w:p>
    <w:p w14:paraId="5EB434AE" w14:textId="6D969AD9"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C5268B">
          <w:rPr>
            <w:noProof/>
            <w:webHidden/>
          </w:rPr>
          <w:t>4</w:t>
        </w:r>
        <w:r w:rsidR="00B04A5B">
          <w:rPr>
            <w:noProof/>
            <w:webHidden/>
          </w:rPr>
          <w:fldChar w:fldCharType="end"/>
        </w:r>
      </w:hyperlink>
    </w:p>
    <w:p w14:paraId="4255CF8D" w14:textId="7B933B84" w:rsidR="00B04A5B" w:rsidRDefault="009349AB">
      <w:pPr>
        <w:pStyle w:val="TOC1"/>
        <w:tabs>
          <w:tab w:val="right" w:leader="dot" w:pos="8302"/>
        </w:tabs>
        <w:rPr>
          <w:rFonts w:asciiTheme="minorHAnsi" w:eastAsiaTheme="minorEastAsia" w:hAnsiTheme="minorHAnsi" w:cstheme="minorBidi"/>
          <w:noProof/>
          <w:sz w:val="22"/>
          <w:szCs w:val="22"/>
        </w:rPr>
      </w:pPr>
      <w:hyperlink w:anchor="_Toc506881432" w:history="1">
        <w:r w:rsidR="00B04A5B" w:rsidRPr="00EB563D">
          <w:rPr>
            <w:rStyle w:val="Hyperlink"/>
            <w:noProof/>
            <w:lang w:val="en-GB"/>
          </w:rPr>
          <w:t>Table of Figures</w:t>
        </w:r>
        <w:r w:rsidR="00B04A5B">
          <w:rPr>
            <w:noProof/>
            <w:webHidden/>
          </w:rPr>
          <w:tab/>
        </w:r>
        <w:r w:rsidR="00B04A5B">
          <w:rPr>
            <w:noProof/>
            <w:webHidden/>
          </w:rPr>
          <w:fldChar w:fldCharType="begin"/>
        </w:r>
        <w:r w:rsidR="00B04A5B">
          <w:rPr>
            <w:noProof/>
            <w:webHidden/>
          </w:rPr>
          <w:instrText xml:space="preserve"> PAGEREF _Toc506881432 \h </w:instrText>
        </w:r>
        <w:r w:rsidR="00B04A5B">
          <w:rPr>
            <w:noProof/>
            <w:webHidden/>
          </w:rPr>
        </w:r>
        <w:r w:rsidR="00B04A5B">
          <w:rPr>
            <w:noProof/>
            <w:webHidden/>
          </w:rPr>
          <w:fldChar w:fldCharType="separate"/>
        </w:r>
        <w:r w:rsidR="00C5268B">
          <w:rPr>
            <w:noProof/>
            <w:webHidden/>
          </w:rPr>
          <w:t>7</w:t>
        </w:r>
        <w:r w:rsidR="00B04A5B">
          <w:rPr>
            <w:noProof/>
            <w:webHidden/>
          </w:rPr>
          <w:fldChar w:fldCharType="end"/>
        </w:r>
      </w:hyperlink>
    </w:p>
    <w:p w14:paraId="710833FA" w14:textId="0FA064A1" w:rsidR="00B04A5B" w:rsidRDefault="009349AB">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00B04A5B" w:rsidRPr="00EB563D">
          <w:rPr>
            <w:rStyle w:val="Hyperlink"/>
            <w:noProof/>
            <w:lang w:val="en-GB"/>
          </w:rPr>
          <w:t>1</w:t>
        </w:r>
        <w:r w:rsidR="00B04A5B">
          <w:rPr>
            <w:rFonts w:asciiTheme="minorHAnsi" w:eastAsiaTheme="minorEastAsia" w:hAnsiTheme="minorHAnsi" w:cstheme="minorBidi"/>
            <w:noProof/>
            <w:sz w:val="22"/>
            <w:szCs w:val="22"/>
          </w:rPr>
          <w:tab/>
        </w:r>
        <w:r w:rsidR="00B04A5B" w:rsidRPr="00EB563D">
          <w:rPr>
            <w:rStyle w:val="Hyperlink"/>
            <w:noProof/>
            <w:lang w:val="en-GB"/>
          </w:rPr>
          <w:t>Introduction</w:t>
        </w:r>
        <w:r w:rsidR="00B04A5B">
          <w:rPr>
            <w:noProof/>
            <w:webHidden/>
          </w:rPr>
          <w:tab/>
        </w:r>
        <w:r w:rsidR="00B04A5B">
          <w:rPr>
            <w:noProof/>
            <w:webHidden/>
          </w:rPr>
          <w:fldChar w:fldCharType="begin"/>
        </w:r>
        <w:r w:rsidR="00B04A5B">
          <w:rPr>
            <w:noProof/>
            <w:webHidden/>
          </w:rPr>
          <w:instrText xml:space="preserve"> PAGEREF _Toc506881433 \h </w:instrText>
        </w:r>
        <w:r w:rsidR="00B04A5B">
          <w:rPr>
            <w:noProof/>
            <w:webHidden/>
          </w:rPr>
        </w:r>
        <w:r w:rsidR="00B04A5B">
          <w:rPr>
            <w:noProof/>
            <w:webHidden/>
          </w:rPr>
          <w:fldChar w:fldCharType="separate"/>
        </w:r>
        <w:r w:rsidR="00C5268B">
          <w:rPr>
            <w:noProof/>
            <w:webHidden/>
          </w:rPr>
          <w:t>8</w:t>
        </w:r>
        <w:r w:rsidR="00B04A5B">
          <w:rPr>
            <w:noProof/>
            <w:webHidden/>
          </w:rPr>
          <w:fldChar w:fldCharType="end"/>
        </w:r>
      </w:hyperlink>
    </w:p>
    <w:p w14:paraId="62BF0344" w14:textId="3AF19188" w:rsidR="00B04A5B" w:rsidRDefault="009349AB">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00B04A5B" w:rsidRPr="00EB563D">
          <w:rPr>
            <w:rStyle w:val="Hyperlink"/>
            <w:noProof/>
            <w:lang w:val="en-GB"/>
          </w:rPr>
          <w:t>2</w:t>
        </w:r>
        <w:r w:rsidR="00B04A5B">
          <w:rPr>
            <w:rFonts w:asciiTheme="minorHAnsi" w:eastAsiaTheme="minorEastAsia" w:hAnsiTheme="minorHAnsi" w:cstheme="minorBidi"/>
            <w:noProof/>
            <w:sz w:val="22"/>
            <w:szCs w:val="22"/>
          </w:rPr>
          <w:tab/>
        </w:r>
        <w:r w:rsidR="00B04A5B" w:rsidRPr="00EB563D">
          <w:rPr>
            <w:rStyle w:val="Hyperlink"/>
            <w:noProof/>
            <w:lang w:val="en-GB"/>
          </w:rPr>
          <w:t>The Integrated Variability Modelling Approach</w:t>
        </w:r>
        <w:r w:rsidR="00B04A5B">
          <w:rPr>
            <w:noProof/>
            <w:webHidden/>
          </w:rPr>
          <w:tab/>
        </w:r>
        <w:r w:rsidR="00B04A5B">
          <w:rPr>
            <w:noProof/>
            <w:webHidden/>
          </w:rPr>
          <w:fldChar w:fldCharType="begin"/>
        </w:r>
        <w:r w:rsidR="00B04A5B">
          <w:rPr>
            <w:noProof/>
            <w:webHidden/>
          </w:rPr>
          <w:instrText xml:space="preserve"> PAGEREF _Toc506881434 \h </w:instrText>
        </w:r>
        <w:r w:rsidR="00B04A5B">
          <w:rPr>
            <w:noProof/>
            <w:webHidden/>
          </w:rPr>
        </w:r>
        <w:r w:rsidR="00B04A5B">
          <w:rPr>
            <w:noProof/>
            <w:webHidden/>
          </w:rPr>
          <w:fldChar w:fldCharType="separate"/>
        </w:r>
        <w:r w:rsidR="00C5268B">
          <w:rPr>
            <w:noProof/>
            <w:webHidden/>
          </w:rPr>
          <w:t>9</w:t>
        </w:r>
        <w:r w:rsidR="00B04A5B">
          <w:rPr>
            <w:noProof/>
            <w:webHidden/>
          </w:rPr>
          <w:fldChar w:fldCharType="end"/>
        </w:r>
      </w:hyperlink>
    </w:p>
    <w:p w14:paraId="54ED34DF" w14:textId="318902BE"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00B04A5B" w:rsidRPr="00EB563D">
          <w:rPr>
            <w:rStyle w:val="Hyperlink"/>
            <w:noProof/>
            <w:lang w:val="en-GB"/>
          </w:rPr>
          <w:t>2.1</w:t>
        </w:r>
        <w:r w:rsidR="00B04A5B">
          <w:rPr>
            <w:rFonts w:asciiTheme="minorHAnsi" w:eastAsiaTheme="minorEastAsia" w:hAnsiTheme="minorHAnsi" w:cstheme="minorBidi"/>
            <w:noProof/>
            <w:sz w:val="22"/>
            <w:szCs w:val="22"/>
          </w:rPr>
          <w:tab/>
        </w:r>
        <w:r w:rsidR="00B04A5B" w:rsidRPr="00EB563D">
          <w:rPr>
            <w:rStyle w:val="Hyperlink"/>
            <w:noProof/>
            <w:lang w:val="en-GB"/>
          </w:rPr>
          <w:t>Integrated Variability Modelling Core Language</w:t>
        </w:r>
        <w:r w:rsidR="00B04A5B">
          <w:rPr>
            <w:noProof/>
            <w:webHidden/>
          </w:rPr>
          <w:tab/>
        </w:r>
        <w:r w:rsidR="00B04A5B">
          <w:rPr>
            <w:noProof/>
            <w:webHidden/>
          </w:rPr>
          <w:fldChar w:fldCharType="begin"/>
        </w:r>
        <w:r w:rsidR="00B04A5B">
          <w:rPr>
            <w:noProof/>
            <w:webHidden/>
          </w:rPr>
          <w:instrText xml:space="preserve"> PAGEREF _Toc506881435 \h </w:instrText>
        </w:r>
        <w:r w:rsidR="00B04A5B">
          <w:rPr>
            <w:noProof/>
            <w:webHidden/>
          </w:rPr>
        </w:r>
        <w:r w:rsidR="00B04A5B">
          <w:rPr>
            <w:noProof/>
            <w:webHidden/>
          </w:rPr>
          <w:fldChar w:fldCharType="separate"/>
        </w:r>
        <w:r w:rsidR="00C5268B">
          <w:rPr>
            <w:noProof/>
            <w:webHidden/>
          </w:rPr>
          <w:t>10</w:t>
        </w:r>
        <w:r w:rsidR="00B04A5B">
          <w:rPr>
            <w:noProof/>
            <w:webHidden/>
          </w:rPr>
          <w:fldChar w:fldCharType="end"/>
        </w:r>
      </w:hyperlink>
    </w:p>
    <w:p w14:paraId="2B1241CE" w14:textId="24D966EA"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00B04A5B" w:rsidRPr="00EB563D">
          <w:rPr>
            <w:rStyle w:val="Hyperlink"/>
            <w:noProof/>
            <w:lang w:val="en-GB"/>
          </w:rPr>
          <w:t>2.1.1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_Toc506881436 \h </w:instrText>
        </w:r>
        <w:r w:rsidR="00B04A5B">
          <w:rPr>
            <w:noProof/>
            <w:webHidden/>
          </w:rPr>
        </w:r>
        <w:r w:rsidR="00B04A5B">
          <w:rPr>
            <w:noProof/>
            <w:webHidden/>
          </w:rPr>
          <w:fldChar w:fldCharType="separate"/>
        </w:r>
        <w:r w:rsidR="00C5268B">
          <w:rPr>
            <w:noProof/>
            <w:webHidden/>
          </w:rPr>
          <w:t>10</w:t>
        </w:r>
        <w:r w:rsidR="00B04A5B">
          <w:rPr>
            <w:noProof/>
            <w:webHidden/>
          </w:rPr>
          <w:fldChar w:fldCharType="end"/>
        </w:r>
      </w:hyperlink>
    </w:p>
    <w:p w14:paraId="767339CC" w14:textId="202B3BB3"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00B04A5B" w:rsidRPr="00EB563D">
          <w:rPr>
            <w:rStyle w:val="Hyperlink"/>
            <w:noProof/>
            <w:lang w:val="en-GB"/>
          </w:rPr>
          <w:t>2.1.2</w:t>
        </w:r>
        <w:r w:rsidR="00B04A5B">
          <w:rPr>
            <w:rFonts w:asciiTheme="minorHAnsi" w:eastAsiaTheme="minorEastAsia" w:hAnsiTheme="minorHAnsi" w:cstheme="minorBidi"/>
            <w:noProof/>
            <w:sz w:val="22"/>
            <w:szCs w:val="22"/>
          </w:rPr>
          <w:tab/>
        </w:r>
        <w:r w:rsidR="00B04A5B" w:rsidRPr="00EB563D">
          <w:rPr>
            <w:rStyle w:val="Hyperlink"/>
            <w:noProof/>
            <w:lang w:val="en-GB"/>
          </w:rPr>
          <w:t>Projects</w:t>
        </w:r>
        <w:r w:rsidR="00B04A5B">
          <w:rPr>
            <w:noProof/>
            <w:webHidden/>
          </w:rPr>
          <w:tab/>
        </w:r>
        <w:r w:rsidR="00B04A5B">
          <w:rPr>
            <w:noProof/>
            <w:webHidden/>
          </w:rPr>
          <w:fldChar w:fldCharType="begin"/>
        </w:r>
        <w:r w:rsidR="00B04A5B">
          <w:rPr>
            <w:noProof/>
            <w:webHidden/>
          </w:rPr>
          <w:instrText xml:space="preserve"> PAGEREF _Toc506881437 \h </w:instrText>
        </w:r>
        <w:r w:rsidR="00B04A5B">
          <w:rPr>
            <w:noProof/>
            <w:webHidden/>
          </w:rPr>
        </w:r>
        <w:r w:rsidR="00B04A5B">
          <w:rPr>
            <w:noProof/>
            <w:webHidden/>
          </w:rPr>
          <w:fldChar w:fldCharType="separate"/>
        </w:r>
        <w:r w:rsidR="00C5268B">
          <w:rPr>
            <w:noProof/>
            <w:webHidden/>
          </w:rPr>
          <w:t>11</w:t>
        </w:r>
        <w:r w:rsidR="00B04A5B">
          <w:rPr>
            <w:noProof/>
            <w:webHidden/>
          </w:rPr>
          <w:fldChar w:fldCharType="end"/>
        </w:r>
      </w:hyperlink>
    </w:p>
    <w:p w14:paraId="3D7D4FA1" w14:textId="078FAB29"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00B04A5B" w:rsidRPr="00EB563D">
          <w:rPr>
            <w:rStyle w:val="Hyperlink"/>
            <w:noProof/>
            <w:lang w:val="en-GB"/>
          </w:rPr>
          <w:t>2.1.3</w:t>
        </w:r>
        <w:r w:rsidR="00B04A5B">
          <w:rPr>
            <w:rFonts w:asciiTheme="minorHAnsi" w:eastAsiaTheme="minorEastAsia" w:hAnsiTheme="minorHAnsi" w:cstheme="minorBidi"/>
            <w:noProof/>
            <w:sz w:val="22"/>
            <w:szCs w:val="22"/>
          </w:rPr>
          <w:tab/>
        </w:r>
        <w:r w:rsidR="00B04A5B" w:rsidRPr="00EB563D">
          <w:rPr>
            <w:rStyle w:val="Hyperlink"/>
            <w:noProof/>
            <w:lang w:val="en-GB"/>
          </w:rPr>
          <w:t>Types</w:t>
        </w:r>
        <w:r w:rsidR="00B04A5B">
          <w:rPr>
            <w:noProof/>
            <w:webHidden/>
          </w:rPr>
          <w:tab/>
        </w:r>
        <w:r w:rsidR="00B04A5B">
          <w:rPr>
            <w:noProof/>
            <w:webHidden/>
          </w:rPr>
          <w:fldChar w:fldCharType="begin"/>
        </w:r>
        <w:r w:rsidR="00B04A5B">
          <w:rPr>
            <w:noProof/>
            <w:webHidden/>
          </w:rPr>
          <w:instrText xml:space="preserve"> PAGEREF _Toc506881438 \h </w:instrText>
        </w:r>
        <w:r w:rsidR="00B04A5B">
          <w:rPr>
            <w:noProof/>
            <w:webHidden/>
          </w:rPr>
        </w:r>
        <w:r w:rsidR="00B04A5B">
          <w:rPr>
            <w:noProof/>
            <w:webHidden/>
          </w:rPr>
          <w:fldChar w:fldCharType="separate"/>
        </w:r>
        <w:r w:rsidR="00C5268B">
          <w:rPr>
            <w:noProof/>
            <w:webHidden/>
          </w:rPr>
          <w:t>11</w:t>
        </w:r>
        <w:r w:rsidR="00B04A5B">
          <w:rPr>
            <w:noProof/>
            <w:webHidden/>
          </w:rPr>
          <w:fldChar w:fldCharType="end"/>
        </w:r>
      </w:hyperlink>
    </w:p>
    <w:p w14:paraId="0B64AB88" w14:textId="530A0971"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00B04A5B" w:rsidRPr="00EB563D">
          <w:rPr>
            <w:rStyle w:val="Hyperlink"/>
            <w:noProof/>
            <w:lang w:val="en-GB"/>
          </w:rPr>
          <w:t>2.1.3.1</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_Toc506881439 \h </w:instrText>
        </w:r>
        <w:r w:rsidR="00B04A5B">
          <w:rPr>
            <w:noProof/>
            <w:webHidden/>
          </w:rPr>
        </w:r>
        <w:r w:rsidR="00B04A5B">
          <w:rPr>
            <w:noProof/>
            <w:webHidden/>
          </w:rPr>
          <w:fldChar w:fldCharType="separate"/>
        </w:r>
        <w:r w:rsidR="00C5268B">
          <w:rPr>
            <w:noProof/>
            <w:webHidden/>
          </w:rPr>
          <w:t>12</w:t>
        </w:r>
        <w:r w:rsidR="00B04A5B">
          <w:rPr>
            <w:noProof/>
            <w:webHidden/>
          </w:rPr>
          <w:fldChar w:fldCharType="end"/>
        </w:r>
      </w:hyperlink>
    </w:p>
    <w:p w14:paraId="3015444B" w14:textId="3461A80D"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00B04A5B" w:rsidRPr="00EB563D">
          <w:rPr>
            <w:rStyle w:val="Hyperlink"/>
            <w:noProof/>
            <w:lang w:val="en-GB"/>
          </w:rPr>
          <w:t>2.1.3.2</w:t>
        </w:r>
        <w:r w:rsidR="00B04A5B">
          <w:rPr>
            <w:rFonts w:asciiTheme="minorHAnsi" w:eastAsiaTheme="minorEastAsia" w:hAnsiTheme="minorHAnsi" w:cstheme="minorBidi"/>
            <w:noProof/>
            <w:sz w:val="22"/>
            <w:szCs w:val="22"/>
          </w:rPr>
          <w:tab/>
        </w:r>
        <w:r w:rsidR="00B04A5B" w:rsidRPr="00EB563D">
          <w:rPr>
            <w:rStyle w:val="Hyperlink"/>
            <w:noProof/>
            <w:lang w:val="en-GB"/>
          </w:rPr>
          <w:t>Enumerations</w:t>
        </w:r>
        <w:r w:rsidR="00B04A5B">
          <w:rPr>
            <w:noProof/>
            <w:webHidden/>
          </w:rPr>
          <w:tab/>
        </w:r>
        <w:r w:rsidR="00B04A5B">
          <w:rPr>
            <w:noProof/>
            <w:webHidden/>
          </w:rPr>
          <w:fldChar w:fldCharType="begin"/>
        </w:r>
        <w:r w:rsidR="00B04A5B">
          <w:rPr>
            <w:noProof/>
            <w:webHidden/>
          </w:rPr>
          <w:instrText xml:space="preserve"> PAGEREF _Toc506881440 \h </w:instrText>
        </w:r>
        <w:r w:rsidR="00B04A5B">
          <w:rPr>
            <w:noProof/>
            <w:webHidden/>
          </w:rPr>
        </w:r>
        <w:r w:rsidR="00B04A5B">
          <w:rPr>
            <w:noProof/>
            <w:webHidden/>
          </w:rPr>
          <w:fldChar w:fldCharType="separate"/>
        </w:r>
        <w:r w:rsidR="00C5268B">
          <w:rPr>
            <w:noProof/>
            <w:webHidden/>
          </w:rPr>
          <w:t>12</w:t>
        </w:r>
        <w:r w:rsidR="00B04A5B">
          <w:rPr>
            <w:noProof/>
            <w:webHidden/>
          </w:rPr>
          <w:fldChar w:fldCharType="end"/>
        </w:r>
      </w:hyperlink>
    </w:p>
    <w:p w14:paraId="3AE9BA74" w14:textId="32713624"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00B04A5B" w:rsidRPr="00EB563D">
          <w:rPr>
            <w:rStyle w:val="Hyperlink"/>
            <w:noProof/>
            <w:lang w:val="en-GB"/>
          </w:rPr>
          <w:t>2.1.3.3</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_Toc506881441 \h </w:instrText>
        </w:r>
        <w:r w:rsidR="00B04A5B">
          <w:rPr>
            <w:noProof/>
            <w:webHidden/>
          </w:rPr>
        </w:r>
        <w:r w:rsidR="00B04A5B">
          <w:rPr>
            <w:noProof/>
            <w:webHidden/>
          </w:rPr>
          <w:fldChar w:fldCharType="separate"/>
        </w:r>
        <w:r w:rsidR="00C5268B">
          <w:rPr>
            <w:noProof/>
            <w:webHidden/>
          </w:rPr>
          <w:t>12</w:t>
        </w:r>
        <w:r w:rsidR="00B04A5B">
          <w:rPr>
            <w:noProof/>
            <w:webHidden/>
          </w:rPr>
          <w:fldChar w:fldCharType="end"/>
        </w:r>
      </w:hyperlink>
    </w:p>
    <w:p w14:paraId="33A2B960" w14:textId="20446F5B"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00B04A5B" w:rsidRPr="00EB563D">
          <w:rPr>
            <w:rStyle w:val="Hyperlink"/>
            <w:noProof/>
            <w:lang w:val="en-GB"/>
          </w:rPr>
          <w:t>2.1.3.4</w:t>
        </w:r>
        <w:r w:rsidR="00B04A5B">
          <w:rPr>
            <w:rFonts w:asciiTheme="minorHAnsi" w:eastAsiaTheme="minorEastAsia" w:hAnsiTheme="minorHAnsi" w:cstheme="minorBidi"/>
            <w:noProof/>
            <w:sz w:val="22"/>
            <w:szCs w:val="22"/>
          </w:rPr>
          <w:tab/>
        </w:r>
        <w:r w:rsidR="00B04A5B" w:rsidRPr="00EB563D">
          <w:rPr>
            <w:rStyle w:val="Hyperlink"/>
            <w:noProof/>
            <w:lang w:val="en-GB"/>
          </w:rPr>
          <w:t>Type Derivation and Restriction</w:t>
        </w:r>
        <w:r w:rsidR="00B04A5B">
          <w:rPr>
            <w:noProof/>
            <w:webHidden/>
          </w:rPr>
          <w:tab/>
        </w:r>
        <w:r w:rsidR="00B04A5B">
          <w:rPr>
            <w:noProof/>
            <w:webHidden/>
          </w:rPr>
          <w:fldChar w:fldCharType="begin"/>
        </w:r>
        <w:r w:rsidR="00B04A5B">
          <w:rPr>
            <w:noProof/>
            <w:webHidden/>
          </w:rPr>
          <w:instrText xml:space="preserve"> PAGEREF _Toc506881442 \h </w:instrText>
        </w:r>
        <w:r w:rsidR="00B04A5B">
          <w:rPr>
            <w:noProof/>
            <w:webHidden/>
          </w:rPr>
        </w:r>
        <w:r w:rsidR="00B04A5B">
          <w:rPr>
            <w:noProof/>
            <w:webHidden/>
          </w:rPr>
          <w:fldChar w:fldCharType="separate"/>
        </w:r>
        <w:r w:rsidR="00C5268B">
          <w:rPr>
            <w:noProof/>
            <w:webHidden/>
          </w:rPr>
          <w:t>14</w:t>
        </w:r>
        <w:r w:rsidR="00B04A5B">
          <w:rPr>
            <w:noProof/>
            <w:webHidden/>
          </w:rPr>
          <w:fldChar w:fldCharType="end"/>
        </w:r>
      </w:hyperlink>
    </w:p>
    <w:p w14:paraId="04AE6B6D" w14:textId="0AA5ED1E"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00B04A5B" w:rsidRPr="00EB563D">
          <w:rPr>
            <w:rStyle w:val="Hyperlink"/>
            <w:noProof/>
            <w:lang w:val="en-GB"/>
          </w:rPr>
          <w:t>2.1.3.5</w:t>
        </w:r>
        <w:r w:rsidR="00B04A5B">
          <w:rPr>
            <w:rFonts w:asciiTheme="minorHAnsi" w:eastAsiaTheme="minorEastAsia" w:hAnsiTheme="minorHAnsi" w:cstheme="minorBidi"/>
            <w:noProof/>
            <w:sz w:val="22"/>
            <w:szCs w:val="22"/>
          </w:rPr>
          <w:tab/>
        </w:r>
        <w:r w:rsidR="00B04A5B" w:rsidRPr="00EB563D">
          <w:rPr>
            <w:rStyle w:val="Hyperlink"/>
            <w:noProof/>
            <w:lang w:val="en-GB"/>
          </w:rPr>
          <w:t>Compounds</w:t>
        </w:r>
        <w:r w:rsidR="00B04A5B">
          <w:rPr>
            <w:noProof/>
            <w:webHidden/>
          </w:rPr>
          <w:tab/>
        </w:r>
        <w:r w:rsidR="00B04A5B">
          <w:rPr>
            <w:noProof/>
            <w:webHidden/>
          </w:rPr>
          <w:fldChar w:fldCharType="begin"/>
        </w:r>
        <w:r w:rsidR="00B04A5B">
          <w:rPr>
            <w:noProof/>
            <w:webHidden/>
          </w:rPr>
          <w:instrText xml:space="preserve"> PAGEREF _Toc506881443 \h </w:instrText>
        </w:r>
        <w:r w:rsidR="00B04A5B">
          <w:rPr>
            <w:noProof/>
            <w:webHidden/>
          </w:rPr>
        </w:r>
        <w:r w:rsidR="00B04A5B">
          <w:rPr>
            <w:noProof/>
            <w:webHidden/>
          </w:rPr>
          <w:fldChar w:fldCharType="separate"/>
        </w:r>
        <w:r w:rsidR="00C5268B">
          <w:rPr>
            <w:noProof/>
            <w:webHidden/>
          </w:rPr>
          <w:t>15</w:t>
        </w:r>
        <w:r w:rsidR="00B04A5B">
          <w:rPr>
            <w:noProof/>
            <w:webHidden/>
          </w:rPr>
          <w:fldChar w:fldCharType="end"/>
        </w:r>
      </w:hyperlink>
    </w:p>
    <w:p w14:paraId="325BD604" w14:textId="2AB08E73"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00B04A5B" w:rsidRPr="00EB563D">
          <w:rPr>
            <w:rStyle w:val="Hyperlink"/>
            <w:noProof/>
            <w:lang w:val="en-GB"/>
          </w:rPr>
          <w:t>2.1.4</w:t>
        </w:r>
        <w:r w:rsidR="00B04A5B">
          <w:rPr>
            <w:rFonts w:asciiTheme="minorHAnsi" w:eastAsiaTheme="minorEastAsia" w:hAnsiTheme="minorHAnsi" w:cstheme="minorBidi"/>
            <w:noProof/>
            <w:sz w:val="22"/>
            <w:szCs w:val="22"/>
          </w:rPr>
          <w:tab/>
        </w:r>
        <w:r w:rsidR="00B04A5B" w:rsidRPr="00EB563D">
          <w:rPr>
            <w:rStyle w:val="Hyperlink"/>
            <w:noProof/>
            <w:lang w:val="en-GB"/>
          </w:rPr>
          <w:t>Decision Variables</w:t>
        </w:r>
        <w:r w:rsidR="00B04A5B">
          <w:rPr>
            <w:noProof/>
            <w:webHidden/>
          </w:rPr>
          <w:tab/>
        </w:r>
        <w:r w:rsidR="00B04A5B">
          <w:rPr>
            <w:noProof/>
            <w:webHidden/>
          </w:rPr>
          <w:fldChar w:fldCharType="begin"/>
        </w:r>
        <w:r w:rsidR="00B04A5B">
          <w:rPr>
            <w:noProof/>
            <w:webHidden/>
          </w:rPr>
          <w:instrText xml:space="preserve"> PAGEREF _Toc506881444 \h </w:instrText>
        </w:r>
        <w:r w:rsidR="00B04A5B">
          <w:rPr>
            <w:noProof/>
            <w:webHidden/>
          </w:rPr>
        </w:r>
        <w:r w:rsidR="00B04A5B">
          <w:rPr>
            <w:noProof/>
            <w:webHidden/>
          </w:rPr>
          <w:fldChar w:fldCharType="separate"/>
        </w:r>
        <w:r w:rsidR="00C5268B">
          <w:rPr>
            <w:noProof/>
            <w:webHidden/>
          </w:rPr>
          <w:t>15</w:t>
        </w:r>
        <w:r w:rsidR="00B04A5B">
          <w:rPr>
            <w:noProof/>
            <w:webHidden/>
          </w:rPr>
          <w:fldChar w:fldCharType="end"/>
        </w:r>
      </w:hyperlink>
    </w:p>
    <w:p w14:paraId="082E31BF" w14:textId="37CE8A4D"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00B04A5B" w:rsidRPr="00EB563D">
          <w:rPr>
            <w:rStyle w:val="Hyperlink"/>
            <w:noProof/>
            <w:lang w:val="en-GB"/>
          </w:rPr>
          <w:t>2.1.5</w:t>
        </w:r>
        <w:r w:rsidR="00B04A5B">
          <w:rPr>
            <w:rFonts w:asciiTheme="minorHAnsi" w:eastAsiaTheme="minorEastAsia" w:hAnsiTheme="minorHAnsi" w:cstheme="minorBidi"/>
            <w:noProof/>
            <w:sz w:val="22"/>
            <w:szCs w:val="22"/>
          </w:rPr>
          <w:tab/>
        </w:r>
        <w:r w:rsidR="00B04A5B" w:rsidRPr="00EB563D">
          <w:rPr>
            <w:rStyle w:val="Hyperlink"/>
            <w:noProof/>
            <w:lang w:val="en-GB"/>
          </w:rPr>
          <w:t>Configurations</w:t>
        </w:r>
        <w:r w:rsidR="00B04A5B">
          <w:rPr>
            <w:noProof/>
            <w:webHidden/>
          </w:rPr>
          <w:tab/>
        </w:r>
        <w:r w:rsidR="00B04A5B">
          <w:rPr>
            <w:noProof/>
            <w:webHidden/>
          </w:rPr>
          <w:fldChar w:fldCharType="begin"/>
        </w:r>
        <w:r w:rsidR="00B04A5B">
          <w:rPr>
            <w:noProof/>
            <w:webHidden/>
          </w:rPr>
          <w:instrText xml:space="preserve"> PAGEREF _Toc506881445 \h </w:instrText>
        </w:r>
        <w:r w:rsidR="00B04A5B">
          <w:rPr>
            <w:noProof/>
            <w:webHidden/>
          </w:rPr>
        </w:r>
        <w:r w:rsidR="00B04A5B">
          <w:rPr>
            <w:noProof/>
            <w:webHidden/>
          </w:rPr>
          <w:fldChar w:fldCharType="separate"/>
        </w:r>
        <w:r w:rsidR="00C5268B">
          <w:rPr>
            <w:noProof/>
            <w:webHidden/>
          </w:rPr>
          <w:t>17</w:t>
        </w:r>
        <w:r w:rsidR="00B04A5B">
          <w:rPr>
            <w:noProof/>
            <w:webHidden/>
          </w:rPr>
          <w:fldChar w:fldCharType="end"/>
        </w:r>
      </w:hyperlink>
    </w:p>
    <w:p w14:paraId="6F371B24" w14:textId="5333E057"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00B04A5B" w:rsidRPr="00EB563D">
          <w:rPr>
            <w:rStyle w:val="Hyperlink"/>
            <w:noProof/>
            <w:lang w:val="en-GB"/>
          </w:rPr>
          <w:t>2.2</w:t>
        </w:r>
        <w:r w:rsidR="00B04A5B">
          <w:rPr>
            <w:rFonts w:asciiTheme="minorHAnsi" w:eastAsiaTheme="minorEastAsia" w:hAnsiTheme="minorHAnsi" w:cstheme="minorBidi"/>
            <w:noProof/>
            <w:sz w:val="22"/>
            <w:szCs w:val="22"/>
          </w:rPr>
          <w:tab/>
        </w:r>
        <w:r w:rsidR="00B04A5B" w:rsidRPr="00EB563D">
          <w:rPr>
            <w:rStyle w:val="Hyperlink"/>
            <w:noProof/>
            <w:lang w:val="en-GB"/>
          </w:rPr>
          <w:t>Advanced Concepts of the Integrated Variability Modelling Language</w:t>
        </w:r>
        <w:r w:rsidR="00B04A5B">
          <w:rPr>
            <w:noProof/>
            <w:webHidden/>
          </w:rPr>
          <w:tab/>
        </w:r>
        <w:r w:rsidR="00B04A5B">
          <w:rPr>
            <w:noProof/>
            <w:webHidden/>
          </w:rPr>
          <w:fldChar w:fldCharType="begin"/>
        </w:r>
        <w:r w:rsidR="00B04A5B">
          <w:rPr>
            <w:noProof/>
            <w:webHidden/>
          </w:rPr>
          <w:instrText xml:space="preserve"> PAGEREF _Toc506881446 \h </w:instrText>
        </w:r>
        <w:r w:rsidR="00B04A5B">
          <w:rPr>
            <w:noProof/>
            <w:webHidden/>
          </w:rPr>
        </w:r>
        <w:r w:rsidR="00B04A5B">
          <w:rPr>
            <w:noProof/>
            <w:webHidden/>
          </w:rPr>
          <w:fldChar w:fldCharType="separate"/>
        </w:r>
        <w:r w:rsidR="00C5268B">
          <w:rPr>
            <w:noProof/>
            <w:webHidden/>
          </w:rPr>
          <w:t>18</w:t>
        </w:r>
        <w:r w:rsidR="00B04A5B">
          <w:rPr>
            <w:noProof/>
            <w:webHidden/>
          </w:rPr>
          <w:fldChar w:fldCharType="end"/>
        </w:r>
      </w:hyperlink>
    </w:p>
    <w:p w14:paraId="30191B1B" w14:textId="0B7A7C47"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00B04A5B" w:rsidRPr="00EB563D">
          <w:rPr>
            <w:rStyle w:val="Hyperlink"/>
            <w:noProof/>
            <w:lang w:val="en-GB"/>
          </w:rPr>
          <w:t>2.2.1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_Toc506881447 \h </w:instrText>
        </w:r>
        <w:r w:rsidR="00B04A5B">
          <w:rPr>
            <w:noProof/>
            <w:webHidden/>
          </w:rPr>
        </w:r>
        <w:r w:rsidR="00B04A5B">
          <w:rPr>
            <w:noProof/>
            <w:webHidden/>
          </w:rPr>
          <w:fldChar w:fldCharType="separate"/>
        </w:r>
        <w:r w:rsidR="00C5268B">
          <w:rPr>
            <w:noProof/>
            <w:webHidden/>
          </w:rPr>
          <w:t>18</w:t>
        </w:r>
        <w:r w:rsidR="00B04A5B">
          <w:rPr>
            <w:noProof/>
            <w:webHidden/>
          </w:rPr>
          <w:fldChar w:fldCharType="end"/>
        </w:r>
      </w:hyperlink>
    </w:p>
    <w:p w14:paraId="4E31AB5B" w14:textId="60FBFFAA"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00B04A5B" w:rsidRPr="00EB563D">
          <w:rPr>
            <w:rStyle w:val="Hyperlink"/>
            <w:noProof/>
            <w:lang w:val="en-GB"/>
          </w:rPr>
          <w:t>2.2.2</w:t>
        </w:r>
        <w:r w:rsidR="00B04A5B">
          <w:rPr>
            <w:rFonts w:asciiTheme="minorHAnsi" w:eastAsiaTheme="minorEastAsia" w:hAnsiTheme="minorHAnsi" w:cstheme="minorBidi"/>
            <w:noProof/>
            <w:sz w:val="22"/>
            <w:szCs w:val="22"/>
          </w:rPr>
          <w:tab/>
        </w:r>
        <w:r w:rsidR="00B04A5B" w:rsidRPr="00EB563D">
          <w:rPr>
            <w:rStyle w:val="Hyperlink"/>
            <w:noProof/>
            <w:lang w:val="en-GB"/>
          </w:rPr>
          <w:t>Annotations</w:t>
        </w:r>
        <w:r w:rsidR="00B04A5B">
          <w:rPr>
            <w:noProof/>
            <w:webHidden/>
          </w:rPr>
          <w:tab/>
        </w:r>
        <w:r w:rsidR="00B04A5B">
          <w:rPr>
            <w:noProof/>
            <w:webHidden/>
          </w:rPr>
          <w:fldChar w:fldCharType="begin"/>
        </w:r>
        <w:r w:rsidR="00B04A5B">
          <w:rPr>
            <w:noProof/>
            <w:webHidden/>
          </w:rPr>
          <w:instrText xml:space="preserve"> PAGEREF _Toc506881448 \h </w:instrText>
        </w:r>
        <w:r w:rsidR="00B04A5B">
          <w:rPr>
            <w:noProof/>
            <w:webHidden/>
          </w:rPr>
        </w:r>
        <w:r w:rsidR="00B04A5B">
          <w:rPr>
            <w:noProof/>
            <w:webHidden/>
          </w:rPr>
          <w:fldChar w:fldCharType="separate"/>
        </w:r>
        <w:r w:rsidR="00C5268B">
          <w:rPr>
            <w:noProof/>
            <w:webHidden/>
          </w:rPr>
          <w:t>19</w:t>
        </w:r>
        <w:r w:rsidR="00B04A5B">
          <w:rPr>
            <w:noProof/>
            <w:webHidden/>
          </w:rPr>
          <w:fldChar w:fldCharType="end"/>
        </w:r>
      </w:hyperlink>
    </w:p>
    <w:p w14:paraId="6287A603" w14:textId="1C8585FA"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00B04A5B" w:rsidRPr="00EB563D">
          <w:rPr>
            <w:rStyle w:val="Hyperlink"/>
            <w:noProof/>
            <w:lang w:val="en-GB"/>
          </w:rPr>
          <w:t>2.2.3</w:t>
        </w:r>
        <w:r w:rsidR="00B04A5B">
          <w:rPr>
            <w:rFonts w:asciiTheme="minorHAnsi" w:eastAsiaTheme="minorEastAsia" w:hAnsiTheme="minorHAnsi" w:cstheme="minorBidi"/>
            <w:noProof/>
            <w:sz w:val="22"/>
            <w:szCs w:val="22"/>
          </w:rPr>
          <w:tab/>
        </w:r>
        <w:r w:rsidR="00B04A5B" w:rsidRPr="00EB563D">
          <w:rPr>
            <w:rStyle w:val="Hyperlink"/>
            <w:noProof/>
            <w:lang w:val="en-GB"/>
          </w:rPr>
          <w:t>Advanced Compound Modelling</w:t>
        </w:r>
        <w:r w:rsidR="00B04A5B">
          <w:rPr>
            <w:noProof/>
            <w:webHidden/>
          </w:rPr>
          <w:tab/>
        </w:r>
        <w:r w:rsidR="00B04A5B">
          <w:rPr>
            <w:noProof/>
            <w:webHidden/>
          </w:rPr>
          <w:fldChar w:fldCharType="begin"/>
        </w:r>
        <w:r w:rsidR="00B04A5B">
          <w:rPr>
            <w:noProof/>
            <w:webHidden/>
          </w:rPr>
          <w:instrText xml:space="preserve"> PAGEREF _Toc506881449 \h </w:instrText>
        </w:r>
        <w:r w:rsidR="00B04A5B">
          <w:rPr>
            <w:noProof/>
            <w:webHidden/>
          </w:rPr>
        </w:r>
        <w:r w:rsidR="00B04A5B">
          <w:rPr>
            <w:noProof/>
            <w:webHidden/>
          </w:rPr>
          <w:fldChar w:fldCharType="separate"/>
        </w:r>
        <w:r w:rsidR="00C5268B">
          <w:rPr>
            <w:noProof/>
            <w:webHidden/>
          </w:rPr>
          <w:t>22</w:t>
        </w:r>
        <w:r w:rsidR="00B04A5B">
          <w:rPr>
            <w:noProof/>
            <w:webHidden/>
          </w:rPr>
          <w:fldChar w:fldCharType="end"/>
        </w:r>
      </w:hyperlink>
    </w:p>
    <w:p w14:paraId="08F8A6C5" w14:textId="2553F917"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00B04A5B" w:rsidRPr="00EB563D">
          <w:rPr>
            <w:rStyle w:val="Hyperlink"/>
            <w:noProof/>
            <w:lang w:val="en-GB"/>
          </w:rPr>
          <w:t>2.2.3.1</w:t>
        </w:r>
        <w:r w:rsidR="00B04A5B">
          <w:rPr>
            <w:rFonts w:asciiTheme="minorHAnsi" w:eastAsiaTheme="minorEastAsia" w:hAnsiTheme="minorHAnsi" w:cstheme="minorBidi"/>
            <w:noProof/>
            <w:sz w:val="22"/>
            <w:szCs w:val="22"/>
          </w:rPr>
          <w:tab/>
        </w:r>
        <w:r w:rsidR="00B04A5B" w:rsidRPr="00EB563D">
          <w:rPr>
            <w:rStyle w:val="Hyperlink"/>
            <w:noProof/>
            <w:lang w:val="en-GB"/>
          </w:rPr>
          <w:t>Extending Compounds</w:t>
        </w:r>
        <w:r w:rsidR="00B04A5B">
          <w:rPr>
            <w:noProof/>
            <w:webHidden/>
          </w:rPr>
          <w:tab/>
        </w:r>
        <w:r w:rsidR="00B04A5B">
          <w:rPr>
            <w:noProof/>
            <w:webHidden/>
          </w:rPr>
          <w:fldChar w:fldCharType="begin"/>
        </w:r>
        <w:r w:rsidR="00B04A5B">
          <w:rPr>
            <w:noProof/>
            <w:webHidden/>
          </w:rPr>
          <w:instrText xml:space="preserve"> PAGEREF _Toc506881450 \h </w:instrText>
        </w:r>
        <w:r w:rsidR="00B04A5B">
          <w:rPr>
            <w:noProof/>
            <w:webHidden/>
          </w:rPr>
        </w:r>
        <w:r w:rsidR="00B04A5B">
          <w:rPr>
            <w:noProof/>
            <w:webHidden/>
          </w:rPr>
          <w:fldChar w:fldCharType="separate"/>
        </w:r>
        <w:r w:rsidR="00C5268B">
          <w:rPr>
            <w:noProof/>
            <w:webHidden/>
          </w:rPr>
          <w:t>22</w:t>
        </w:r>
        <w:r w:rsidR="00B04A5B">
          <w:rPr>
            <w:noProof/>
            <w:webHidden/>
          </w:rPr>
          <w:fldChar w:fldCharType="end"/>
        </w:r>
      </w:hyperlink>
    </w:p>
    <w:p w14:paraId="462299B3" w14:textId="6AECA7CE"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00B04A5B" w:rsidRPr="00EB563D">
          <w:rPr>
            <w:rStyle w:val="Hyperlink"/>
            <w:noProof/>
            <w:lang w:val="en-GB"/>
          </w:rPr>
          <w:t>2.2.3.2</w:t>
        </w:r>
        <w:r w:rsidR="00B04A5B">
          <w:rPr>
            <w:rFonts w:asciiTheme="minorHAnsi" w:eastAsiaTheme="minorEastAsia" w:hAnsiTheme="minorHAnsi" w:cstheme="minorBidi"/>
            <w:noProof/>
            <w:sz w:val="22"/>
            <w:szCs w:val="22"/>
          </w:rPr>
          <w:tab/>
        </w:r>
        <w:r w:rsidR="00B04A5B" w:rsidRPr="00EB563D">
          <w:rPr>
            <w:rStyle w:val="Hyperlink"/>
            <w:noProof/>
            <w:lang w:val="en-GB"/>
          </w:rPr>
          <w:t>Referencing Elements</w:t>
        </w:r>
        <w:r w:rsidR="00B04A5B">
          <w:rPr>
            <w:noProof/>
            <w:webHidden/>
          </w:rPr>
          <w:tab/>
        </w:r>
        <w:r w:rsidR="00B04A5B">
          <w:rPr>
            <w:noProof/>
            <w:webHidden/>
          </w:rPr>
          <w:fldChar w:fldCharType="begin"/>
        </w:r>
        <w:r w:rsidR="00B04A5B">
          <w:rPr>
            <w:noProof/>
            <w:webHidden/>
          </w:rPr>
          <w:instrText xml:space="preserve"> PAGEREF _Toc506881451 \h </w:instrText>
        </w:r>
        <w:r w:rsidR="00B04A5B">
          <w:rPr>
            <w:noProof/>
            <w:webHidden/>
          </w:rPr>
        </w:r>
        <w:r w:rsidR="00B04A5B">
          <w:rPr>
            <w:noProof/>
            <w:webHidden/>
          </w:rPr>
          <w:fldChar w:fldCharType="separate"/>
        </w:r>
        <w:r w:rsidR="00C5268B">
          <w:rPr>
            <w:noProof/>
            <w:webHidden/>
          </w:rPr>
          <w:t>23</w:t>
        </w:r>
        <w:r w:rsidR="00B04A5B">
          <w:rPr>
            <w:noProof/>
            <w:webHidden/>
          </w:rPr>
          <w:fldChar w:fldCharType="end"/>
        </w:r>
      </w:hyperlink>
    </w:p>
    <w:p w14:paraId="386F4277" w14:textId="410A3531"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00B04A5B" w:rsidRPr="00EB563D">
          <w:rPr>
            <w:rStyle w:val="Hyperlink"/>
            <w:noProof/>
            <w:lang w:val="en-GB"/>
          </w:rPr>
          <w:t>2.2.4</w:t>
        </w:r>
        <w:r w:rsidR="00B04A5B">
          <w:rPr>
            <w:rFonts w:asciiTheme="minorHAnsi" w:eastAsiaTheme="minorEastAsia" w:hAnsiTheme="minorHAnsi" w:cstheme="minorBidi"/>
            <w:noProof/>
            <w:sz w:val="22"/>
            <w:szCs w:val="22"/>
          </w:rPr>
          <w:tab/>
        </w:r>
        <w:r w:rsidR="00B04A5B" w:rsidRPr="00EB563D">
          <w:rPr>
            <w:rStyle w:val="Hyperlink"/>
            <w:noProof/>
            <w:lang w:val="en-GB"/>
          </w:rPr>
          <w:t>Advanced Project Modelling</w:t>
        </w:r>
        <w:r w:rsidR="00B04A5B">
          <w:rPr>
            <w:noProof/>
            <w:webHidden/>
          </w:rPr>
          <w:tab/>
        </w:r>
        <w:r w:rsidR="00B04A5B">
          <w:rPr>
            <w:noProof/>
            <w:webHidden/>
          </w:rPr>
          <w:fldChar w:fldCharType="begin"/>
        </w:r>
        <w:r w:rsidR="00B04A5B">
          <w:rPr>
            <w:noProof/>
            <w:webHidden/>
          </w:rPr>
          <w:instrText xml:space="preserve"> PAGEREF _Toc506881452 \h </w:instrText>
        </w:r>
        <w:r w:rsidR="00B04A5B">
          <w:rPr>
            <w:noProof/>
            <w:webHidden/>
          </w:rPr>
        </w:r>
        <w:r w:rsidR="00B04A5B">
          <w:rPr>
            <w:noProof/>
            <w:webHidden/>
          </w:rPr>
          <w:fldChar w:fldCharType="separate"/>
        </w:r>
        <w:r w:rsidR="00C5268B">
          <w:rPr>
            <w:noProof/>
            <w:webHidden/>
          </w:rPr>
          <w:t>25</w:t>
        </w:r>
        <w:r w:rsidR="00B04A5B">
          <w:rPr>
            <w:noProof/>
            <w:webHidden/>
          </w:rPr>
          <w:fldChar w:fldCharType="end"/>
        </w:r>
      </w:hyperlink>
    </w:p>
    <w:p w14:paraId="1F55B24A" w14:textId="1405C4DA"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00B04A5B" w:rsidRPr="00EB563D">
          <w:rPr>
            <w:rStyle w:val="Hyperlink"/>
            <w:noProof/>
            <w:lang w:val="en-GB"/>
          </w:rPr>
          <w:t>2.2.4.1</w:t>
        </w:r>
        <w:r w:rsidR="00B04A5B">
          <w:rPr>
            <w:rFonts w:asciiTheme="minorHAnsi" w:eastAsiaTheme="minorEastAsia" w:hAnsiTheme="minorHAnsi" w:cstheme="minorBidi"/>
            <w:noProof/>
            <w:sz w:val="22"/>
            <w:szCs w:val="22"/>
          </w:rPr>
          <w:tab/>
        </w:r>
        <w:r w:rsidR="00B04A5B" w:rsidRPr="00EB563D">
          <w:rPr>
            <w:rStyle w:val="Hyperlink"/>
            <w:noProof/>
            <w:lang w:val="en-GB"/>
          </w:rPr>
          <w:t>Project Versioning</w:t>
        </w:r>
        <w:r w:rsidR="00B04A5B">
          <w:rPr>
            <w:noProof/>
            <w:webHidden/>
          </w:rPr>
          <w:tab/>
        </w:r>
        <w:r w:rsidR="00B04A5B">
          <w:rPr>
            <w:noProof/>
            <w:webHidden/>
          </w:rPr>
          <w:fldChar w:fldCharType="begin"/>
        </w:r>
        <w:r w:rsidR="00B04A5B">
          <w:rPr>
            <w:noProof/>
            <w:webHidden/>
          </w:rPr>
          <w:instrText xml:space="preserve"> PAGEREF _Toc506881453 \h </w:instrText>
        </w:r>
        <w:r w:rsidR="00B04A5B">
          <w:rPr>
            <w:noProof/>
            <w:webHidden/>
          </w:rPr>
        </w:r>
        <w:r w:rsidR="00B04A5B">
          <w:rPr>
            <w:noProof/>
            <w:webHidden/>
          </w:rPr>
          <w:fldChar w:fldCharType="separate"/>
        </w:r>
        <w:r w:rsidR="00C5268B">
          <w:rPr>
            <w:noProof/>
            <w:webHidden/>
          </w:rPr>
          <w:t>25</w:t>
        </w:r>
        <w:r w:rsidR="00B04A5B">
          <w:rPr>
            <w:noProof/>
            <w:webHidden/>
          </w:rPr>
          <w:fldChar w:fldCharType="end"/>
        </w:r>
      </w:hyperlink>
    </w:p>
    <w:p w14:paraId="35A5794E" w14:textId="6C6646F0"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00B04A5B" w:rsidRPr="00EB563D">
          <w:rPr>
            <w:rStyle w:val="Hyperlink"/>
            <w:noProof/>
            <w:lang w:val="en-GB"/>
          </w:rPr>
          <w:t>2.2.4.2</w:t>
        </w:r>
        <w:r w:rsidR="00B04A5B">
          <w:rPr>
            <w:rFonts w:asciiTheme="minorHAnsi" w:eastAsiaTheme="minorEastAsia" w:hAnsiTheme="minorHAnsi" w:cstheme="minorBidi"/>
            <w:noProof/>
            <w:sz w:val="22"/>
            <w:szCs w:val="22"/>
          </w:rPr>
          <w:tab/>
        </w:r>
        <w:r w:rsidR="00B04A5B" w:rsidRPr="00EB563D">
          <w:rPr>
            <w:rStyle w:val="Hyperlink"/>
            <w:noProof/>
            <w:lang w:val="en-GB"/>
          </w:rPr>
          <w:t>Project Composition</w:t>
        </w:r>
        <w:r w:rsidR="00B04A5B">
          <w:rPr>
            <w:noProof/>
            <w:webHidden/>
          </w:rPr>
          <w:tab/>
        </w:r>
        <w:r w:rsidR="00B04A5B">
          <w:rPr>
            <w:noProof/>
            <w:webHidden/>
          </w:rPr>
          <w:fldChar w:fldCharType="begin"/>
        </w:r>
        <w:r w:rsidR="00B04A5B">
          <w:rPr>
            <w:noProof/>
            <w:webHidden/>
          </w:rPr>
          <w:instrText xml:space="preserve"> PAGEREF _Toc506881454 \h </w:instrText>
        </w:r>
        <w:r w:rsidR="00B04A5B">
          <w:rPr>
            <w:noProof/>
            <w:webHidden/>
          </w:rPr>
        </w:r>
        <w:r w:rsidR="00B04A5B">
          <w:rPr>
            <w:noProof/>
            <w:webHidden/>
          </w:rPr>
          <w:fldChar w:fldCharType="separate"/>
        </w:r>
        <w:r w:rsidR="00C5268B">
          <w:rPr>
            <w:noProof/>
            <w:webHidden/>
          </w:rPr>
          <w:t>26</w:t>
        </w:r>
        <w:r w:rsidR="00B04A5B">
          <w:rPr>
            <w:noProof/>
            <w:webHidden/>
          </w:rPr>
          <w:fldChar w:fldCharType="end"/>
        </w:r>
      </w:hyperlink>
    </w:p>
    <w:p w14:paraId="282B768F" w14:textId="1853E176"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00B04A5B" w:rsidRPr="00EB563D">
          <w:rPr>
            <w:rStyle w:val="Hyperlink"/>
            <w:noProof/>
            <w:lang w:val="en-GB"/>
          </w:rPr>
          <w:t>2.2.4.3</w:t>
        </w:r>
        <w:r w:rsidR="00B04A5B">
          <w:rPr>
            <w:rFonts w:asciiTheme="minorHAnsi" w:eastAsiaTheme="minorEastAsia" w:hAnsiTheme="minorHAnsi" w:cstheme="minorBidi"/>
            <w:noProof/>
            <w:sz w:val="22"/>
            <w:szCs w:val="22"/>
          </w:rPr>
          <w:tab/>
        </w:r>
        <w:r w:rsidR="00B04A5B" w:rsidRPr="00EB563D">
          <w:rPr>
            <w:rStyle w:val="Hyperlink"/>
            <w:noProof/>
            <w:lang w:val="en-GB"/>
          </w:rPr>
          <w:t>Project Interfaces</w:t>
        </w:r>
        <w:r w:rsidR="00B04A5B">
          <w:rPr>
            <w:noProof/>
            <w:webHidden/>
          </w:rPr>
          <w:tab/>
        </w:r>
        <w:r w:rsidR="00B04A5B">
          <w:rPr>
            <w:noProof/>
            <w:webHidden/>
          </w:rPr>
          <w:fldChar w:fldCharType="begin"/>
        </w:r>
        <w:r w:rsidR="00B04A5B">
          <w:rPr>
            <w:noProof/>
            <w:webHidden/>
          </w:rPr>
          <w:instrText xml:space="preserve"> PAGEREF _Toc506881455 \h </w:instrText>
        </w:r>
        <w:r w:rsidR="00B04A5B">
          <w:rPr>
            <w:noProof/>
            <w:webHidden/>
          </w:rPr>
        </w:r>
        <w:r w:rsidR="00B04A5B">
          <w:rPr>
            <w:noProof/>
            <w:webHidden/>
          </w:rPr>
          <w:fldChar w:fldCharType="separate"/>
        </w:r>
        <w:r w:rsidR="00C5268B">
          <w:rPr>
            <w:noProof/>
            <w:webHidden/>
          </w:rPr>
          <w:t>29</w:t>
        </w:r>
        <w:r w:rsidR="00B04A5B">
          <w:rPr>
            <w:noProof/>
            <w:webHidden/>
          </w:rPr>
          <w:fldChar w:fldCharType="end"/>
        </w:r>
      </w:hyperlink>
    </w:p>
    <w:p w14:paraId="267021E5" w14:textId="5DD362B3"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00B04A5B" w:rsidRPr="00EB563D">
          <w:rPr>
            <w:rStyle w:val="Hyperlink"/>
            <w:noProof/>
            <w:lang w:val="en-GB"/>
          </w:rPr>
          <w:t>2.2.5</w:t>
        </w:r>
        <w:r w:rsidR="00B04A5B">
          <w:rPr>
            <w:rFonts w:asciiTheme="minorHAnsi" w:eastAsiaTheme="minorEastAsia" w:hAnsiTheme="minorHAnsi" w:cstheme="minorBidi"/>
            <w:noProof/>
            <w:sz w:val="22"/>
            <w:szCs w:val="22"/>
          </w:rPr>
          <w:tab/>
        </w:r>
        <w:r w:rsidR="00B04A5B" w:rsidRPr="00EB563D">
          <w:rPr>
            <w:rStyle w:val="Hyperlink"/>
            <w:noProof/>
            <w:lang w:val="en-GB"/>
          </w:rPr>
          <w:t>Advanced Configuration</w:t>
        </w:r>
        <w:r w:rsidR="00B04A5B">
          <w:rPr>
            <w:noProof/>
            <w:webHidden/>
          </w:rPr>
          <w:tab/>
        </w:r>
        <w:r w:rsidR="00B04A5B">
          <w:rPr>
            <w:noProof/>
            <w:webHidden/>
          </w:rPr>
          <w:fldChar w:fldCharType="begin"/>
        </w:r>
        <w:r w:rsidR="00B04A5B">
          <w:rPr>
            <w:noProof/>
            <w:webHidden/>
          </w:rPr>
          <w:instrText xml:space="preserve"> PAGEREF _Toc506881456 \h </w:instrText>
        </w:r>
        <w:r w:rsidR="00B04A5B">
          <w:rPr>
            <w:noProof/>
            <w:webHidden/>
          </w:rPr>
        </w:r>
        <w:r w:rsidR="00B04A5B">
          <w:rPr>
            <w:noProof/>
            <w:webHidden/>
          </w:rPr>
          <w:fldChar w:fldCharType="separate"/>
        </w:r>
        <w:r w:rsidR="00C5268B">
          <w:rPr>
            <w:noProof/>
            <w:webHidden/>
          </w:rPr>
          <w:t>31</w:t>
        </w:r>
        <w:r w:rsidR="00B04A5B">
          <w:rPr>
            <w:noProof/>
            <w:webHidden/>
          </w:rPr>
          <w:fldChar w:fldCharType="end"/>
        </w:r>
      </w:hyperlink>
    </w:p>
    <w:p w14:paraId="36D10EC8" w14:textId="369C4B5C"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00B04A5B" w:rsidRPr="00EB563D">
          <w:rPr>
            <w:rStyle w:val="Hyperlink"/>
            <w:noProof/>
            <w:lang w:val="en-GB"/>
          </w:rPr>
          <w:t>2.2.5.1</w:t>
        </w:r>
        <w:r w:rsidR="00B04A5B">
          <w:rPr>
            <w:rFonts w:asciiTheme="minorHAnsi" w:eastAsiaTheme="minorEastAsia" w:hAnsiTheme="minorHAnsi" w:cstheme="minorBidi"/>
            <w:noProof/>
            <w:sz w:val="22"/>
            <w:szCs w:val="22"/>
          </w:rPr>
          <w:tab/>
        </w:r>
        <w:r w:rsidR="00B04A5B" w:rsidRPr="00EB563D">
          <w:rPr>
            <w:rStyle w:val="Hyperlink"/>
            <w:noProof/>
            <w:lang w:val="en-GB"/>
          </w:rPr>
          <w:t>Partial Configurations</w:t>
        </w:r>
        <w:r w:rsidR="00B04A5B">
          <w:rPr>
            <w:noProof/>
            <w:webHidden/>
          </w:rPr>
          <w:tab/>
        </w:r>
        <w:r w:rsidR="00B04A5B">
          <w:rPr>
            <w:noProof/>
            <w:webHidden/>
          </w:rPr>
          <w:fldChar w:fldCharType="begin"/>
        </w:r>
        <w:r w:rsidR="00B04A5B">
          <w:rPr>
            <w:noProof/>
            <w:webHidden/>
          </w:rPr>
          <w:instrText xml:space="preserve"> PAGEREF _Toc506881457 \h </w:instrText>
        </w:r>
        <w:r w:rsidR="00B04A5B">
          <w:rPr>
            <w:noProof/>
            <w:webHidden/>
          </w:rPr>
        </w:r>
        <w:r w:rsidR="00B04A5B">
          <w:rPr>
            <w:noProof/>
            <w:webHidden/>
          </w:rPr>
          <w:fldChar w:fldCharType="separate"/>
        </w:r>
        <w:r w:rsidR="00C5268B">
          <w:rPr>
            <w:noProof/>
            <w:webHidden/>
          </w:rPr>
          <w:t>31</w:t>
        </w:r>
        <w:r w:rsidR="00B04A5B">
          <w:rPr>
            <w:noProof/>
            <w:webHidden/>
          </w:rPr>
          <w:fldChar w:fldCharType="end"/>
        </w:r>
      </w:hyperlink>
    </w:p>
    <w:p w14:paraId="0D30D82A" w14:textId="22848512"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00B04A5B" w:rsidRPr="00EB563D">
          <w:rPr>
            <w:rStyle w:val="Hyperlink"/>
            <w:noProof/>
            <w:lang w:val="en-GB"/>
          </w:rPr>
          <w:t>2.2.5.2</w:t>
        </w:r>
        <w:r w:rsidR="00B04A5B">
          <w:rPr>
            <w:rFonts w:asciiTheme="minorHAnsi" w:eastAsiaTheme="minorEastAsia" w:hAnsiTheme="minorHAnsi" w:cstheme="minorBidi"/>
            <w:noProof/>
            <w:sz w:val="22"/>
            <w:szCs w:val="22"/>
          </w:rPr>
          <w:tab/>
        </w:r>
        <w:r w:rsidR="00B04A5B" w:rsidRPr="00EB563D">
          <w:rPr>
            <w:rStyle w:val="Hyperlink"/>
            <w:noProof/>
            <w:lang w:val="en-GB"/>
          </w:rPr>
          <w:t>Freezing Configurations</w:t>
        </w:r>
        <w:r w:rsidR="00B04A5B">
          <w:rPr>
            <w:noProof/>
            <w:webHidden/>
          </w:rPr>
          <w:tab/>
        </w:r>
        <w:r w:rsidR="00B04A5B">
          <w:rPr>
            <w:noProof/>
            <w:webHidden/>
          </w:rPr>
          <w:fldChar w:fldCharType="begin"/>
        </w:r>
        <w:r w:rsidR="00B04A5B">
          <w:rPr>
            <w:noProof/>
            <w:webHidden/>
          </w:rPr>
          <w:instrText xml:space="preserve"> PAGEREF _Toc506881458 \h </w:instrText>
        </w:r>
        <w:r w:rsidR="00B04A5B">
          <w:rPr>
            <w:noProof/>
            <w:webHidden/>
          </w:rPr>
        </w:r>
        <w:r w:rsidR="00B04A5B">
          <w:rPr>
            <w:noProof/>
            <w:webHidden/>
          </w:rPr>
          <w:fldChar w:fldCharType="separate"/>
        </w:r>
        <w:r w:rsidR="00C5268B">
          <w:rPr>
            <w:noProof/>
            <w:webHidden/>
          </w:rPr>
          <w:t>32</w:t>
        </w:r>
        <w:r w:rsidR="00B04A5B">
          <w:rPr>
            <w:noProof/>
            <w:webHidden/>
          </w:rPr>
          <w:fldChar w:fldCharType="end"/>
        </w:r>
      </w:hyperlink>
    </w:p>
    <w:p w14:paraId="25E17E01" w14:textId="694B0978"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00B04A5B" w:rsidRPr="00EB563D">
          <w:rPr>
            <w:rStyle w:val="Hyperlink"/>
            <w:noProof/>
            <w:lang w:val="en-GB"/>
          </w:rPr>
          <w:t>2.2.5.3</w:t>
        </w:r>
        <w:r w:rsidR="00B04A5B">
          <w:rPr>
            <w:rFonts w:asciiTheme="minorHAnsi" w:eastAsiaTheme="minorEastAsia" w:hAnsiTheme="minorHAnsi" w:cstheme="minorBidi"/>
            <w:noProof/>
            <w:sz w:val="22"/>
            <w:szCs w:val="22"/>
          </w:rPr>
          <w:tab/>
        </w:r>
        <w:r w:rsidR="00B04A5B" w:rsidRPr="00EB563D">
          <w:rPr>
            <w:rStyle w:val="Hyperlink"/>
            <w:noProof/>
            <w:lang w:val="en-GB"/>
          </w:rPr>
          <w:t>Partial Evaluation</w:t>
        </w:r>
        <w:r w:rsidR="00B04A5B">
          <w:rPr>
            <w:noProof/>
            <w:webHidden/>
          </w:rPr>
          <w:tab/>
        </w:r>
        <w:r w:rsidR="00B04A5B">
          <w:rPr>
            <w:noProof/>
            <w:webHidden/>
          </w:rPr>
          <w:fldChar w:fldCharType="begin"/>
        </w:r>
        <w:r w:rsidR="00B04A5B">
          <w:rPr>
            <w:noProof/>
            <w:webHidden/>
          </w:rPr>
          <w:instrText xml:space="preserve"> PAGEREF _Toc506881459 \h </w:instrText>
        </w:r>
        <w:r w:rsidR="00B04A5B">
          <w:rPr>
            <w:noProof/>
            <w:webHidden/>
          </w:rPr>
        </w:r>
        <w:r w:rsidR="00B04A5B">
          <w:rPr>
            <w:noProof/>
            <w:webHidden/>
          </w:rPr>
          <w:fldChar w:fldCharType="separate"/>
        </w:r>
        <w:r w:rsidR="00C5268B">
          <w:rPr>
            <w:noProof/>
            <w:webHidden/>
          </w:rPr>
          <w:t>35</w:t>
        </w:r>
        <w:r w:rsidR="00B04A5B">
          <w:rPr>
            <w:noProof/>
            <w:webHidden/>
          </w:rPr>
          <w:fldChar w:fldCharType="end"/>
        </w:r>
      </w:hyperlink>
    </w:p>
    <w:p w14:paraId="56ABAF6C" w14:textId="54FBDDC6" w:rsidR="00B04A5B" w:rsidRDefault="009349AB">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00B04A5B" w:rsidRPr="00EB563D">
          <w:rPr>
            <w:rStyle w:val="Hyperlink"/>
            <w:noProof/>
            <w:lang w:val="en-GB"/>
          </w:rPr>
          <w:t>3</w:t>
        </w:r>
        <w:r w:rsidR="00B04A5B">
          <w:rPr>
            <w:rFonts w:asciiTheme="minorHAnsi" w:eastAsiaTheme="minorEastAsia" w:hAnsiTheme="minorHAnsi" w:cstheme="minorBidi"/>
            <w:noProof/>
            <w:sz w:val="22"/>
            <w:szCs w:val="22"/>
          </w:rPr>
          <w:tab/>
        </w:r>
        <w:r w:rsidR="00B04A5B" w:rsidRPr="00EB563D">
          <w:rPr>
            <w:rStyle w:val="Hyperlink"/>
            <w:noProof/>
            <w:lang w:val="en-GB"/>
          </w:rPr>
          <w:t>Constraints in IVML</w:t>
        </w:r>
        <w:r w:rsidR="00B04A5B">
          <w:rPr>
            <w:noProof/>
            <w:webHidden/>
          </w:rPr>
          <w:tab/>
        </w:r>
        <w:r w:rsidR="00B04A5B">
          <w:rPr>
            <w:noProof/>
            <w:webHidden/>
          </w:rPr>
          <w:fldChar w:fldCharType="begin"/>
        </w:r>
        <w:r w:rsidR="00B04A5B">
          <w:rPr>
            <w:noProof/>
            <w:webHidden/>
          </w:rPr>
          <w:instrText xml:space="preserve"> PAGEREF _Toc506881460 \h </w:instrText>
        </w:r>
        <w:r w:rsidR="00B04A5B">
          <w:rPr>
            <w:noProof/>
            <w:webHidden/>
          </w:rPr>
        </w:r>
        <w:r w:rsidR="00B04A5B">
          <w:rPr>
            <w:noProof/>
            <w:webHidden/>
          </w:rPr>
          <w:fldChar w:fldCharType="separate"/>
        </w:r>
        <w:r w:rsidR="00C5268B">
          <w:rPr>
            <w:noProof/>
            <w:webHidden/>
          </w:rPr>
          <w:t>38</w:t>
        </w:r>
        <w:r w:rsidR="00B04A5B">
          <w:rPr>
            <w:noProof/>
            <w:webHidden/>
          </w:rPr>
          <w:fldChar w:fldCharType="end"/>
        </w:r>
      </w:hyperlink>
    </w:p>
    <w:p w14:paraId="1375B1E1" w14:textId="5B9CC6B3"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00B04A5B" w:rsidRPr="00EB563D">
          <w:rPr>
            <w:rStyle w:val="Hyperlink"/>
            <w:noProof/>
            <w:lang w:val="en-GB"/>
          </w:rPr>
          <w:t>3.1</w:t>
        </w:r>
        <w:r w:rsidR="00B04A5B">
          <w:rPr>
            <w:rFonts w:asciiTheme="minorHAnsi" w:eastAsiaTheme="minorEastAsia" w:hAnsiTheme="minorHAnsi" w:cstheme="minorBidi"/>
            <w:noProof/>
            <w:sz w:val="22"/>
            <w:szCs w:val="22"/>
          </w:rPr>
          <w:tab/>
        </w:r>
        <w:r w:rsidR="00B04A5B" w:rsidRPr="00EB563D">
          <w:rPr>
            <w:rStyle w:val="Hyperlink"/>
            <w:noProof/>
            <w:lang w:val="en-GB"/>
          </w:rPr>
          <w:t>IVML constraint language</w:t>
        </w:r>
        <w:r w:rsidR="00B04A5B">
          <w:rPr>
            <w:noProof/>
            <w:webHidden/>
          </w:rPr>
          <w:tab/>
        </w:r>
        <w:r w:rsidR="00B04A5B">
          <w:rPr>
            <w:noProof/>
            <w:webHidden/>
          </w:rPr>
          <w:fldChar w:fldCharType="begin"/>
        </w:r>
        <w:r w:rsidR="00B04A5B">
          <w:rPr>
            <w:noProof/>
            <w:webHidden/>
          </w:rPr>
          <w:instrText xml:space="preserve"> PAGEREF _Toc506881461 \h </w:instrText>
        </w:r>
        <w:r w:rsidR="00B04A5B">
          <w:rPr>
            <w:noProof/>
            <w:webHidden/>
          </w:rPr>
        </w:r>
        <w:r w:rsidR="00B04A5B">
          <w:rPr>
            <w:noProof/>
            <w:webHidden/>
          </w:rPr>
          <w:fldChar w:fldCharType="separate"/>
        </w:r>
        <w:r w:rsidR="00C5268B">
          <w:rPr>
            <w:noProof/>
            <w:webHidden/>
          </w:rPr>
          <w:t>38</w:t>
        </w:r>
        <w:r w:rsidR="00B04A5B">
          <w:rPr>
            <w:noProof/>
            <w:webHidden/>
          </w:rPr>
          <w:fldChar w:fldCharType="end"/>
        </w:r>
      </w:hyperlink>
    </w:p>
    <w:p w14:paraId="2535D0F1" w14:textId="424289DF"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00B04A5B" w:rsidRPr="00EB563D">
          <w:rPr>
            <w:rStyle w:val="Hyperlink"/>
            <w:noProof/>
            <w:lang w:val="en-GB"/>
          </w:rPr>
          <w:t>3.1.1</w:t>
        </w:r>
        <w:r w:rsidR="00B04A5B">
          <w:rPr>
            <w:rFonts w:asciiTheme="minorHAnsi" w:eastAsiaTheme="minorEastAsia" w:hAnsiTheme="minorHAnsi" w:cstheme="minorBidi"/>
            <w:noProof/>
            <w:sz w:val="22"/>
            <w:szCs w:val="22"/>
          </w:rPr>
          <w:tab/>
        </w:r>
        <w:r w:rsidR="00B04A5B" w:rsidRPr="00EB563D">
          <w:rPr>
            <w:rStyle w:val="Hyperlink"/>
            <w:noProof/>
            <w:lang w:val="en-GB"/>
          </w:rPr>
          <w:t>Reserved Keywords</w:t>
        </w:r>
        <w:r w:rsidR="00B04A5B">
          <w:rPr>
            <w:noProof/>
            <w:webHidden/>
          </w:rPr>
          <w:tab/>
        </w:r>
        <w:r w:rsidR="00B04A5B">
          <w:rPr>
            <w:noProof/>
            <w:webHidden/>
          </w:rPr>
          <w:fldChar w:fldCharType="begin"/>
        </w:r>
        <w:r w:rsidR="00B04A5B">
          <w:rPr>
            <w:noProof/>
            <w:webHidden/>
          </w:rPr>
          <w:instrText xml:space="preserve"> PAGEREF _Toc506881462 \h </w:instrText>
        </w:r>
        <w:r w:rsidR="00B04A5B">
          <w:rPr>
            <w:noProof/>
            <w:webHidden/>
          </w:rPr>
        </w:r>
        <w:r w:rsidR="00B04A5B">
          <w:rPr>
            <w:noProof/>
            <w:webHidden/>
          </w:rPr>
          <w:fldChar w:fldCharType="separate"/>
        </w:r>
        <w:r w:rsidR="00C5268B">
          <w:rPr>
            <w:noProof/>
            <w:webHidden/>
          </w:rPr>
          <w:t>39</w:t>
        </w:r>
        <w:r w:rsidR="00B04A5B">
          <w:rPr>
            <w:noProof/>
            <w:webHidden/>
          </w:rPr>
          <w:fldChar w:fldCharType="end"/>
        </w:r>
      </w:hyperlink>
    </w:p>
    <w:p w14:paraId="1C9D7CFA" w14:textId="370EEF81"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00B04A5B" w:rsidRPr="00EB563D">
          <w:rPr>
            <w:rStyle w:val="Hyperlink"/>
            <w:noProof/>
            <w:lang w:val="en-GB"/>
          </w:rPr>
          <w:t>3.1.2</w:t>
        </w:r>
        <w:r w:rsidR="00B04A5B">
          <w:rPr>
            <w:rFonts w:asciiTheme="minorHAnsi" w:eastAsiaTheme="minorEastAsia" w:hAnsiTheme="minorHAnsi" w:cstheme="minorBidi"/>
            <w:noProof/>
            <w:sz w:val="22"/>
            <w:szCs w:val="22"/>
          </w:rPr>
          <w:tab/>
        </w:r>
        <w:r w:rsidR="00B04A5B" w:rsidRPr="00EB563D">
          <w:rPr>
            <w:rStyle w:val="Hyperlink"/>
            <w:noProof/>
            <w:lang w:val="en-GB"/>
          </w:rPr>
          <w:t>Prefix operators</w:t>
        </w:r>
        <w:r w:rsidR="00B04A5B">
          <w:rPr>
            <w:noProof/>
            <w:webHidden/>
          </w:rPr>
          <w:tab/>
        </w:r>
        <w:r w:rsidR="00B04A5B">
          <w:rPr>
            <w:noProof/>
            <w:webHidden/>
          </w:rPr>
          <w:fldChar w:fldCharType="begin"/>
        </w:r>
        <w:r w:rsidR="00B04A5B">
          <w:rPr>
            <w:noProof/>
            <w:webHidden/>
          </w:rPr>
          <w:instrText xml:space="preserve"> PAGEREF _Toc506881463 \h </w:instrText>
        </w:r>
        <w:r w:rsidR="00B04A5B">
          <w:rPr>
            <w:noProof/>
            <w:webHidden/>
          </w:rPr>
        </w:r>
        <w:r w:rsidR="00B04A5B">
          <w:rPr>
            <w:noProof/>
            <w:webHidden/>
          </w:rPr>
          <w:fldChar w:fldCharType="separate"/>
        </w:r>
        <w:r w:rsidR="00C5268B">
          <w:rPr>
            <w:noProof/>
            <w:webHidden/>
          </w:rPr>
          <w:t>40</w:t>
        </w:r>
        <w:r w:rsidR="00B04A5B">
          <w:rPr>
            <w:noProof/>
            <w:webHidden/>
          </w:rPr>
          <w:fldChar w:fldCharType="end"/>
        </w:r>
      </w:hyperlink>
    </w:p>
    <w:p w14:paraId="60D04AF9" w14:textId="4D5239A6"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00B04A5B" w:rsidRPr="00EB563D">
          <w:rPr>
            <w:rStyle w:val="Hyperlink"/>
            <w:noProof/>
            <w:lang w:val="en-GB"/>
          </w:rPr>
          <w:t>3.1.3</w:t>
        </w:r>
        <w:r w:rsidR="00B04A5B">
          <w:rPr>
            <w:rFonts w:asciiTheme="minorHAnsi" w:eastAsiaTheme="minorEastAsia" w:hAnsiTheme="minorHAnsi" w:cstheme="minorBidi"/>
            <w:noProof/>
            <w:sz w:val="22"/>
            <w:szCs w:val="22"/>
          </w:rPr>
          <w:tab/>
        </w:r>
        <w:r w:rsidR="00B04A5B" w:rsidRPr="00EB563D">
          <w:rPr>
            <w:rStyle w:val="Hyperlink"/>
            <w:noProof/>
            <w:lang w:val="en-GB"/>
          </w:rPr>
          <w:t>Infix operators</w:t>
        </w:r>
        <w:r w:rsidR="00B04A5B">
          <w:rPr>
            <w:noProof/>
            <w:webHidden/>
          </w:rPr>
          <w:tab/>
        </w:r>
        <w:r w:rsidR="00B04A5B">
          <w:rPr>
            <w:noProof/>
            <w:webHidden/>
          </w:rPr>
          <w:fldChar w:fldCharType="begin"/>
        </w:r>
        <w:r w:rsidR="00B04A5B">
          <w:rPr>
            <w:noProof/>
            <w:webHidden/>
          </w:rPr>
          <w:instrText xml:space="preserve"> PAGEREF _Toc506881464 \h </w:instrText>
        </w:r>
        <w:r w:rsidR="00B04A5B">
          <w:rPr>
            <w:noProof/>
            <w:webHidden/>
          </w:rPr>
        </w:r>
        <w:r w:rsidR="00B04A5B">
          <w:rPr>
            <w:noProof/>
            <w:webHidden/>
          </w:rPr>
          <w:fldChar w:fldCharType="separate"/>
        </w:r>
        <w:r w:rsidR="00C5268B">
          <w:rPr>
            <w:noProof/>
            <w:webHidden/>
          </w:rPr>
          <w:t>40</w:t>
        </w:r>
        <w:r w:rsidR="00B04A5B">
          <w:rPr>
            <w:noProof/>
            <w:webHidden/>
          </w:rPr>
          <w:fldChar w:fldCharType="end"/>
        </w:r>
      </w:hyperlink>
    </w:p>
    <w:p w14:paraId="31D92F97" w14:textId="0576488B"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00B04A5B" w:rsidRPr="00EB563D">
          <w:rPr>
            <w:rStyle w:val="Hyperlink"/>
            <w:noProof/>
            <w:lang w:val="en-GB"/>
          </w:rPr>
          <w:t>3.1.4</w:t>
        </w:r>
        <w:r w:rsidR="00B04A5B">
          <w:rPr>
            <w:rFonts w:asciiTheme="minorHAnsi" w:eastAsiaTheme="minorEastAsia" w:hAnsiTheme="minorHAnsi" w:cstheme="minorBidi"/>
            <w:noProof/>
            <w:sz w:val="22"/>
            <w:szCs w:val="22"/>
          </w:rPr>
          <w:tab/>
        </w:r>
        <w:r w:rsidR="00B04A5B" w:rsidRPr="00EB563D">
          <w:rPr>
            <w:rStyle w:val="Hyperlink"/>
            <w:noProof/>
            <w:lang w:val="en-GB"/>
          </w:rPr>
          <w:t>Equality and assignment operators (default logic)</w:t>
        </w:r>
        <w:r w:rsidR="00B04A5B">
          <w:rPr>
            <w:noProof/>
            <w:webHidden/>
          </w:rPr>
          <w:tab/>
        </w:r>
        <w:r w:rsidR="00B04A5B">
          <w:rPr>
            <w:noProof/>
            <w:webHidden/>
          </w:rPr>
          <w:fldChar w:fldCharType="begin"/>
        </w:r>
        <w:r w:rsidR="00B04A5B">
          <w:rPr>
            <w:noProof/>
            <w:webHidden/>
          </w:rPr>
          <w:instrText xml:space="preserve"> PAGEREF _Toc506881465 \h </w:instrText>
        </w:r>
        <w:r w:rsidR="00B04A5B">
          <w:rPr>
            <w:noProof/>
            <w:webHidden/>
          </w:rPr>
        </w:r>
        <w:r w:rsidR="00B04A5B">
          <w:rPr>
            <w:noProof/>
            <w:webHidden/>
          </w:rPr>
          <w:fldChar w:fldCharType="separate"/>
        </w:r>
        <w:r w:rsidR="00C5268B">
          <w:rPr>
            <w:noProof/>
            <w:webHidden/>
          </w:rPr>
          <w:t>40</w:t>
        </w:r>
        <w:r w:rsidR="00B04A5B">
          <w:rPr>
            <w:noProof/>
            <w:webHidden/>
          </w:rPr>
          <w:fldChar w:fldCharType="end"/>
        </w:r>
      </w:hyperlink>
    </w:p>
    <w:p w14:paraId="7403745E" w14:textId="461D2D5F"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00B04A5B" w:rsidRPr="00EB563D">
          <w:rPr>
            <w:rStyle w:val="Hyperlink"/>
            <w:noProof/>
            <w:lang w:val="en-GB"/>
          </w:rPr>
          <w:t>3.1.5</w:t>
        </w:r>
        <w:r w:rsidR="00B04A5B">
          <w:rPr>
            <w:rFonts w:asciiTheme="minorHAnsi" w:eastAsiaTheme="minorEastAsia" w:hAnsiTheme="minorHAnsi" w:cstheme="minorBidi"/>
            <w:noProof/>
            <w:sz w:val="22"/>
            <w:szCs w:val="22"/>
          </w:rPr>
          <w:tab/>
        </w:r>
        <w:r w:rsidR="00B04A5B" w:rsidRPr="00EB563D">
          <w:rPr>
            <w:rStyle w:val="Hyperlink"/>
            <w:noProof/>
            <w:lang w:val="en-GB"/>
          </w:rPr>
          <w:t>Precedence rules</w:t>
        </w:r>
        <w:r w:rsidR="00B04A5B">
          <w:rPr>
            <w:noProof/>
            <w:webHidden/>
          </w:rPr>
          <w:tab/>
        </w:r>
        <w:r w:rsidR="00B04A5B">
          <w:rPr>
            <w:noProof/>
            <w:webHidden/>
          </w:rPr>
          <w:fldChar w:fldCharType="begin"/>
        </w:r>
        <w:r w:rsidR="00B04A5B">
          <w:rPr>
            <w:noProof/>
            <w:webHidden/>
          </w:rPr>
          <w:instrText xml:space="preserve"> PAGEREF _Toc506881467 \h </w:instrText>
        </w:r>
        <w:r w:rsidR="00B04A5B">
          <w:rPr>
            <w:noProof/>
            <w:webHidden/>
          </w:rPr>
        </w:r>
        <w:r w:rsidR="00B04A5B">
          <w:rPr>
            <w:noProof/>
            <w:webHidden/>
          </w:rPr>
          <w:fldChar w:fldCharType="separate"/>
        </w:r>
        <w:r w:rsidR="00C5268B">
          <w:rPr>
            <w:noProof/>
            <w:webHidden/>
          </w:rPr>
          <w:t>42</w:t>
        </w:r>
        <w:r w:rsidR="00B04A5B">
          <w:rPr>
            <w:noProof/>
            <w:webHidden/>
          </w:rPr>
          <w:fldChar w:fldCharType="end"/>
        </w:r>
      </w:hyperlink>
    </w:p>
    <w:p w14:paraId="4394230C" w14:textId="20B5FFA2"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00B04A5B" w:rsidRPr="00EB563D">
          <w:rPr>
            <w:rStyle w:val="Hyperlink"/>
            <w:noProof/>
            <w:lang w:val="en-GB"/>
          </w:rPr>
          <w:t>3.1.6</w:t>
        </w:r>
        <w:r w:rsidR="00B04A5B">
          <w:rPr>
            <w:rFonts w:asciiTheme="minorHAnsi" w:eastAsiaTheme="minorEastAsia" w:hAnsiTheme="minorHAnsi" w:cstheme="minorBidi"/>
            <w:noProof/>
            <w:sz w:val="22"/>
            <w:szCs w:val="22"/>
          </w:rPr>
          <w:tab/>
        </w:r>
        <w:r w:rsidR="00B04A5B" w:rsidRPr="00EB563D">
          <w:rPr>
            <w:rStyle w:val="Hyperlink"/>
            <w:noProof/>
            <w:lang w:val="en-GB"/>
          </w:rPr>
          <w:t>Datatypes</w:t>
        </w:r>
        <w:r w:rsidR="00B04A5B">
          <w:rPr>
            <w:noProof/>
            <w:webHidden/>
          </w:rPr>
          <w:tab/>
        </w:r>
        <w:r w:rsidR="00B04A5B">
          <w:rPr>
            <w:noProof/>
            <w:webHidden/>
          </w:rPr>
          <w:fldChar w:fldCharType="begin"/>
        </w:r>
        <w:r w:rsidR="00B04A5B">
          <w:rPr>
            <w:noProof/>
            <w:webHidden/>
          </w:rPr>
          <w:instrText xml:space="preserve"> PAGEREF _Toc506881468 \h </w:instrText>
        </w:r>
        <w:r w:rsidR="00B04A5B">
          <w:rPr>
            <w:noProof/>
            <w:webHidden/>
          </w:rPr>
        </w:r>
        <w:r w:rsidR="00B04A5B">
          <w:rPr>
            <w:noProof/>
            <w:webHidden/>
          </w:rPr>
          <w:fldChar w:fldCharType="separate"/>
        </w:r>
        <w:r w:rsidR="00C5268B">
          <w:rPr>
            <w:noProof/>
            <w:webHidden/>
          </w:rPr>
          <w:t>42</w:t>
        </w:r>
        <w:r w:rsidR="00B04A5B">
          <w:rPr>
            <w:noProof/>
            <w:webHidden/>
          </w:rPr>
          <w:fldChar w:fldCharType="end"/>
        </w:r>
      </w:hyperlink>
    </w:p>
    <w:p w14:paraId="25116897" w14:textId="428468E9"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00B04A5B" w:rsidRPr="00EB563D">
          <w:rPr>
            <w:rStyle w:val="Hyperlink"/>
            <w:noProof/>
            <w:lang w:val="en-GB"/>
          </w:rPr>
          <w:t>3.1.7</w:t>
        </w:r>
        <w:r w:rsidR="00B04A5B">
          <w:rPr>
            <w:rFonts w:asciiTheme="minorHAnsi" w:eastAsiaTheme="minorEastAsia" w:hAnsiTheme="minorHAnsi" w:cstheme="minorBidi"/>
            <w:noProof/>
            <w:sz w:val="22"/>
            <w:szCs w:val="22"/>
          </w:rPr>
          <w:tab/>
        </w:r>
        <w:r w:rsidR="00B04A5B" w:rsidRPr="00EB563D">
          <w:rPr>
            <w:rStyle w:val="Hyperlink"/>
            <w:noProof/>
            <w:lang w:val="en-GB"/>
          </w:rPr>
          <w:t>Type conformance</w:t>
        </w:r>
        <w:r w:rsidR="00B04A5B">
          <w:rPr>
            <w:noProof/>
            <w:webHidden/>
          </w:rPr>
          <w:tab/>
        </w:r>
        <w:r w:rsidR="00B04A5B">
          <w:rPr>
            <w:noProof/>
            <w:webHidden/>
          </w:rPr>
          <w:fldChar w:fldCharType="begin"/>
        </w:r>
        <w:r w:rsidR="00B04A5B">
          <w:rPr>
            <w:noProof/>
            <w:webHidden/>
          </w:rPr>
          <w:instrText xml:space="preserve"> PAGEREF _Toc506881469 \h </w:instrText>
        </w:r>
        <w:r w:rsidR="00B04A5B">
          <w:rPr>
            <w:noProof/>
            <w:webHidden/>
          </w:rPr>
        </w:r>
        <w:r w:rsidR="00B04A5B">
          <w:rPr>
            <w:noProof/>
            <w:webHidden/>
          </w:rPr>
          <w:fldChar w:fldCharType="separate"/>
        </w:r>
        <w:r w:rsidR="00C5268B">
          <w:rPr>
            <w:noProof/>
            <w:webHidden/>
          </w:rPr>
          <w:t>42</w:t>
        </w:r>
        <w:r w:rsidR="00B04A5B">
          <w:rPr>
            <w:noProof/>
            <w:webHidden/>
          </w:rPr>
          <w:fldChar w:fldCharType="end"/>
        </w:r>
      </w:hyperlink>
    </w:p>
    <w:p w14:paraId="27E62B8B" w14:textId="25F606AF"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00B04A5B" w:rsidRPr="00EB563D">
          <w:rPr>
            <w:rStyle w:val="Hyperlink"/>
            <w:noProof/>
            <w:lang w:val="en-GB"/>
          </w:rPr>
          <w:t>3.1.8</w:t>
        </w:r>
        <w:r w:rsidR="00B04A5B">
          <w:rPr>
            <w:rFonts w:asciiTheme="minorHAnsi" w:eastAsiaTheme="minorEastAsia" w:hAnsiTheme="minorHAnsi" w:cstheme="minorBidi"/>
            <w:noProof/>
            <w:sz w:val="22"/>
            <w:szCs w:val="22"/>
          </w:rPr>
          <w:tab/>
        </w:r>
        <w:r w:rsidR="00B04A5B" w:rsidRPr="00EB563D">
          <w:rPr>
            <w:rStyle w:val="Hyperlink"/>
            <w:noProof/>
            <w:lang w:val="en-GB"/>
          </w:rPr>
          <w:t>Type operations</w:t>
        </w:r>
        <w:r w:rsidR="00B04A5B">
          <w:rPr>
            <w:noProof/>
            <w:webHidden/>
          </w:rPr>
          <w:tab/>
        </w:r>
        <w:r w:rsidR="00B04A5B">
          <w:rPr>
            <w:noProof/>
            <w:webHidden/>
          </w:rPr>
          <w:fldChar w:fldCharType="begin"/>
        </w:r>
        <w:r w:rsidR="00B04A5B">
          <w:rPr>
            <w:noProof/>
            <w:webHidden/>
          </w:rPr>
          <w:instrText xml:space="preserve"> PAGEREF _Toc506881470 \h </w:instrText>
        </w:r>
        <w:r w:rsidR="00B04A5B">
          <w:rPr>
            <w:noProof/>
            <w:webHidden/>
          </w:rPr>
        </w:r>
        <w:r w:rsidR="00B04A5B">
          <w:rPr>
            <w:noProof/>
            <w:webHidden/>
          </w:rPr>
          <w:fldChar w:fldCharType="separate"/>
        </w:r>
        <w:r w:rsidR="00C5268B">
          <w:rPr>
            <w:noProof/>
            <w:webHidden/>
          </w:rPr>
          <w:t>43</w:t>
        </w:r>
        <w:r w:rsidR="00B04A5B">
          <w:rPr>
            <w:noProof/>
            <w:webHidden/>
          </w:rPr>
          <w:fldChar w:fldCharType="end"/>
        </w:r>
      </w:hyperlink>
    </w:p>
    <w:p w14:paraId="4421404C" w14:textId="2D242EED"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00B04A5B" w:rsidRPr="00EB563D">
          <w:rPr>
            <w:rStyle w:val="Hyperlink"/>
            <w:noProof/>
            <w:lang w:val="en-GB"/>
          </w:rPr>
          <w:t>3.1.9</w:t>
        </w:r>
        <w:r w:rsidR="00B04A5B">
          <w:rPr>
            <w:rFonts w:asciiTheme="minorHAnsi" w:eastAsiaTheme="minorEastAsia" w:hAnsiTheme="minorHAnsi" w:cstheme="minorBidi"/>
            <w:noProof/>
            <w:sz w:val="22"/>
            <w:szCs w:val="22"/>
          </w:rPr>
          <w:tab/>
        </w:r>
        <w:r w:rsidR="00B04A5B" w:rsidRPr="00EB563D">
          <w:rPr>
            <w:rStyle w:val="Hyperlink"/>
            <w:noProof/>
            <w:lang w:val="en-GB"/>
          </w:rPr>
          <w:t>Side effects</w:t>
        </w:r>
        <w:r w:rsidR="00B04A5B">
          <w:rPr>
            <w:noProof/>
            <w:webHidden/>
          </w:rPr>
          <w:tab/>
        </w:r>
        <w:r w:rsidR="00B04A5B">
          <w:rPr>
            <w:noProof/>
            <w:webHidden/>
          </w:rPr>
          <w:fldChar w:fldCharType="begin"/>
        </w:r>
        <w:r w:rsidR="00B04A5B">
          <w:rPr>
            <w:noProof/>
            <w:webHidden/>
          </w:rPr>
          <w:instrText xml:space="preserve"> PAGEREF _Toc506881471 \h </w:instrText>
        </w:r>
        <w:r w:rsidR="00B04A5B">
          <w:rPr>
            <w:noProof/>
            <w:webHidden/>
          </w:rPr>
        </w:r>
        <w:r w:rsidR="00B04A5B">
          <w:rPr>
            <w:noProof/>
            <w:webHidden/>
          </w:rPr>
          <w:fldChar w:fldCharType="separate"/>
        </w:r>
        <w:r w:rsidR="00C5268B">
          <w:rPr>
            <w:noProof/>
            <w:webHidden/>
          </w:rPr>
          <w:t>43</w:t>
        </w:r>
        <w:r w:rsidR="00B04A5B">
          <w:rPr>
            <w:noProof/>
            <w:webHidden/>
          </w:rPr>
          <w:fldChar w:fldCharType="end"/>
        </w:r>
      </w:hyperlink>
    </w:p>
    <w:p w14:paraId="4AAC846B" w14:textId="212E4409"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00B04A5B" w:rsidRPr="00EB563D">
          <w:rPr>
            <w:rStyle w:val="Hyperlink"/>
            <w:noProof/>
            <w:lang w:val="en-GB"/>
          </w:rPr>
          <w:t>3.1.10</w:t>
        </w:r>
        <w:r w:rsidR="00B04A5B">
          <w:rPr>
            <w:rFonts w:asciiTheme="minorHAnsi" w:eastAsiaTheme="minorEastAsia" w:hAnsiTheme="minorHAnsi" w:cstheme="minorBidi"/>
            <w:noProof/>
            <w:sz w:val="22"/>
            <w:szCs w:val="22"/>
          </w:rPr>
          <w:tab/>
        </w:r>
        <w:r w:rsidR="00B04A5B" w:rsidRPr="00EB563D">
          <w:rPr>
            <w:rStyle w:val="Hyperlink"/>
            <w:noProof/>
            <w:lang w:val="en-GB"/>
          </w:rPr>
          <w:t>Constraint variables / Named constraints</w:t>
        </w:r>
        <w:r w:rsidR="00B04A5B">
          <w:rPr>
            <w:noProof/>
            <w:webHidden/>
          </w:rPr>
          <w:tab/>
        </w:r>
        <w:r w:rsidR="00B04A5B">
          <w:rPr>
            <w:noProof/>
            <w:webHidden/>
          </w:rPr>
          <w:fldChar w:fldCharType="begin"/>
        </w:r>
        <w:r w:rsidR="00B04A5B">
          <w:rPr>
            <w:noProof/>
            <w:webHidden/>
          </w:rPr>
          <w:instrText xml:space="preserve"> PAGEREF _Toc506881472 \h </w:instrText>
        </w:r>
        <w:r w:rsidR="00B04A5B">
          <w:rPr>
            <w:noProof/>
            <w:webHidden/>
          </w:rPr>
        </w:r>
        <w:r w:rsidR="00B04A5B">
          <w:rPr>
            <w:noProof/>
            <w:webHidden/>
          </w:rPr>
          <w:fldChar w:fldCharType="separate"/>
        </w:r>
        <w:r w:rsidR="00C5268B">
          <w:rPr>
            <w:noProof/>
            <w:webHidden/>
          </w:rPr>
          <w:t>44</w:t>
        </w:r>
        <w:r w:rsidR="00B04A5B">
          <w:rPr>
            <w:noProof/>
            <w:webHidden/>
          </w:rPr>
          <w:fldChar w:fldCharType="end"/>
        </w:r>
      </w:hyperlink>
    </w:p>
    <w:p w14:paraId="5760CA6C" w14:textId="7ADD3FA7"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00B04A5B" w:rsidRPr="00EB563D">
          <w:rPr>
            <w:rStyle w:val="Hyperlink"/>
            <w:noProof/>
            <w:lang w:val="en-GB"/>
          </w:rPr>
          <w:t>3.1.11</w:t>
        </w:r>
        <w:r w:rsidR="00B04A5B">
          <w:rPr>
            <w:rFonts w:asciiTheme="minorHAnsi" w:eastAsiaTheme="minorEastAsia" w:hAnsiTheme="minorHAnsi" w:cstheme="minorBidi"/>
            <w:noProof/>
            <w:sz w:val="22"/>
            <w:szCs w:val="22"/>
          </w:rPr>
          <w:tab/>
        </w:r>
        <w:r w:rsidR="00B04A5B" w:rsidRPr="00EB563D">
          <w:rPr>
            <w:rStyle w:val="Hyperlink"/>
            <w:noProof/>
            <w:lang w:val="en-GB"/>
          </w:rPr>
          <w:t>Undefined values</w:t>
        </w:r>
        <w:r w:rsidR="00B04A5B">
          <w:rPr>
            <w:noProof/>
            <w:webHidden/>
          </w:rPr>
          <w:tab/>
        </w:r>
        <w:r w:rsidR="00B04A5B">
          <w:rPr>
            <w:noProof/>
            <w:webHidden/>
          </w:rPr>
          <w:fldChar w:fldCharType="begin"/>
        </w:r>
        <w:r w:rsidR="00B04A5B">
          <w:rPr>
            <w:noProof/>
            <w:webHidden/>
          </w:rPr>
          <w:instrText xml:space="preserve"> PAGEREF _Toc506881474 \h </w:instrText>
        </w:r>
        <w:r w:rsidR="00B04A5B">
          <w:rPr>
            <w:noProof/>
            <w:webHidden/>
          </w:rPr>
        </w:r>
        <w:r w:rsidR="00B04A5B">
          <w:rPr>
            <w:noProof/>
            <w:webHidden/>
          </w:rPr>
          <w:fldChar w:fldCharType="separate"/>
        </w:r>
        <w:r w:rsidR="00C5268B">
          <w:rPr>
            <w:noProof/>
            <w:webHidden/>
          </w:rPr>
          <w:t>44</w:t>
        </w:r>
        <w:r w:rsidR="00B04A5B">
          <w:rPr>
            <w:noProof/>
            <w:webHidden/>
          </w:rPr>
          <w:fldChar w:fldCharType="end"/>
        </w:r>
      </w:hyperlink>
    </w:p>
    <w:p w14:paraId="37426B00" w14:textId="6CD6E4DC"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00B04A5B" w:rsidRPr="00EB563D">
          <w:rPr>
            <w:rStyle w:val="Hyperlink"/>
            <w:noProof/>
            <w:lang w:val="en-GB"/>
          </w:rPr>
          <w:t>3.1.12</w:t>
        </w:r>
        <w:r w:rsidR="00B04A5B">
          <w:rPr>
            <w:rFonts w:asciiTheme="minorHAnsi" w:eastAsiaTheme="minorEastAsia" w:hAnsiTheme="minorHAnsi" w:cstheme="minorBidi"/>
            <w:noProof/>
            <w:sz w:val="22"/>
            <w:szCs w:val="22"/>
          </w:rPr>
          <w:tab/>
        </w:r>
        <w:r w:rsidR="00B04A5B" w:rsidRPr="00EB563D">
          <w:rPr>
            <w:rStyle w:val="Hyperlink"/>
            <w:noProof/>
            <w:lang w:val="en-GB"/>
          </w:rPr>
          <w:t>Blocks</w:t>
        </w:r>
        <w:r w:rsidR="00B04A5B">
          <w:rPr>
            <w:noProof/>
            <w:webHidden/>
          </w:rPr>
          <w:tab/>
        </w:r>
        <w:r w:rsidR="00B04A5B">
          <w:rPr>
            <w:noProof/>
            <w:webHidden/>
          </w:rPr>
          <w:fldChar w:fldCharType="begin"/>
        </w:r>
        <w:r w:rsidR="00B04A5B">
          <w:rPr>
            <w:noProof/>
            <w:webHidden/>
          </w:rPr>
          <w:instrText xml:space="preserve"> PAGEREF _Toc506881475 \h </w:instrText>
        </w:r>
        <w:r w:rsidR="00B04A5B">
          <w:rPr>
            <w:noProof/>
            <w:webHidden/>
          </w:rPr>
        </w:r>
        <w:r w:rsidR="00B04A5B">
          <w:rPr>
            <w:noProof/>
            <w:webHidden/>
          </w:rPr>
          <w:fldChar w:fldCharType="separate"/>
        </w:r>
        <w:r w:rsidR="00C5268B">
          <w:rPr>
            <w:noProof/>
            <w:webHidden/>
          </w:rPr>
          <w:t>44</w:t>
        </w:r>
        <w:r w:rsidR="00B04A5B">
          <w:rPr>
            <w:noProof/>
            <w:webHidden/>
          </w:rPr>
          <w:fldChar w:fldCharType="end"/>
        </w:r>
      </w:hyperlink>
    </w:p>
    <w:p w14:paraId="0A0FA9B5" w14:textId="032EEA22"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00B04A5B" w:rsidRPr="00EB563D">
          <w:rPr>
            <w:rStyle w:val="Hyperlink"/>
            <w:noProof/>
            <w:lang w:val="en-GB"/>
          </w:rPr>
          <w:t>3.1.13</w:t>
        </w:r>
        <w:r w:rsidR="00B04A5B">
          <w:rPr>
            <w:rFonts w:asciiTheme="minorHAnsi" w:eastAsiaTheme="minorEastAsia" w:hAnsiTheme="minorHAnsi" w:cstheme="minorBidi"/>
            <w:noProof/>
            <w:sz w:val="22"/>
            <w:szCs w:val="22"/>
          </w:rPr>
          <w:tab/>
        </w:r>
        <w:r w:rsidR="00B04A5B" w:rsidRPr="00EB563D">
          <w:rPr>
            <w:rStyle w:val="Hyperlink"/>
            <w:noProof/>
            <w:lang w:val="en-GB"/>
          </w:rPr>
          <w:t>If-then-else-endif Expressions</w:t>
        </w:r>
        <w:r w:rsidR="00B04A5B">
          <w:rPr>
            <w:noProof/>
            <w:webHidden/>
          </w:rPr>
          <w:tab/>
        </w:r>
        <w:r w:rsidR="00B04A5B">
          <w:rPr>
            <w:noProof/>
            <w:webHidden/>
          </w:rPr>
          <w:fldChar w:fldCharType="begin"/>
        </w:r>
        <w:r w:rsidR="00B04A5B">
          <w:rPr>
            <w:noProof/>
            <w:webHidden/>
          </w:rPr>
          <w:instrText xml:space="preserve"> PAGEREF _Toc506881476 \h </w:instrText>
        </w:r>
        <w:r w:rsidR="00B04A5B">
          <w:rPr>
            <w:noProof/>
            <w:webHidden/>
          </w:rPr>
        </w:r>
        <w:r w:rsidR="00B04A5B">
          <w:rPr>
            <w:noProof/>
            <w:webHidden/>
          </w:rPr>
          <w:fldChar w:fldCharType="separate"/>
        </w:r>
        <w:r w:rsidR="00C5268B">
          <w:rPr>
            <w:noProof/>
            <w:webHidden/>
          </w:rPr>
          <w:t>45</w:t>
        </w:r>
        <w:r w:rsidR="00B04A5B">
          <w:rPr>
            <w:noProof/>
            <w:webHidden/>
          </w:rPr>
          <w:fldChar w:fldCharType="end"/>
        </w:r>
      </w:hyperlink>
    </w:p>
    <w:p w14:paraId="15EE3BE7" w14:textId="4E90A1DA"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00B04A5B" w:rsidRPr="00EB563D">
          <w:rPr>
            <w:rStyle w:val="Hyperlink"/>
            <w:noProof/>
            <w:lang w:val="en-GB"/>
          </w:rPr>
          <w:t>3.1.14</w:t>
        </w:r>
        <w:r w:rsidR="00B04A5B">
          <w:rPr>
            <w:rFonts w:asciiTheme="minorHAnsi" w:eastAsiaTheme="minorEastAsia" w:hAnsiTheme="minorHAnsi" w:cstheme="minorBidi"/>
            <w:noProof/>
            <w:sz w:val="22"/>
            <w:szCs w:val="22"/>
          </w:rPr>
          <w:tab/>
        </w:r>
        <w:r w:rsidR="00B04A5B" w:rsidRPr="00EB563D">
          <w:rPr>
            <w:rStyle w:val="Hyperlink"/>
            <w:noProof/>
            <w:lang w:val="en-GB"/>
          </w:rPr>
          <w:t>Let Expressions</w:t>
        </w:r>
        <w:r w:rsidR="00B04A5B">
          <w:rPr>
            <w:noProof/>
            <w:webHidden/>
          </w:rPr>
          <w:tab/>
        </w:r>
        <w:r w:rsidR="00B04A5B">
          <w:rPr>
            <w:noProof/>
            <w:webHidden/>
          </w:rPr>
          <w:fldChar w:fldCharType="begin"/>
        </w:r>
        <w:r w:rsidR="00B04A5B">
          <w:rPr>
            <w:noProof/>
            <w:webHidden/>
          </w:rPr>
          <w:instrText xml:space="preserve"> PAGEREF _Toc506881477 \h </w:instrText>
        </w:r>
        <w:r w:rsidR="00B04A5B">
          <w:rPr>
            <w:noProof/>
            <w:webHidden/>
          </w:rPr>
        </w:r>
        <w:r w:rsidR="00B04A5B">
          <w:rPr>
            <w:noProof/>
            <w:webHidden/>
          </w:rPr>
          <w:fldChar w:fldCharType="separate"/>
        </w:r>
        <w:r w:rsidR="00C5268B">
          <w:rPr>
            <w:noProof/>
            <w:webHidden/>
          </w:rPr>
          <w:t>45</w:t>
        </w:r>
        <w:r w:rsidR="00B04A5B">
          <w:rPr>
            <w:noProof/>
            <w:webHidden/>
          </w:rPr>
          <w:fldChar w:fldCharType="end"/>
        </w:r>
      </w:hyperlink>
    </w:p>
    <w:p w14:paraId="6F7CDAC4" w14:textId="524ADEBC"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00B04A5B" w:rsidRPr="00EB563D">
          <w:rPr>
            <w:rStyle w:val="Hyperlink"/>
            <w:noProof/>
            <w:lang w:val="en-GB"/>
          </w:rPr>
          <w:t>3.1.15</w:t>
        </w:r>
        <w:r w:rsidR="00B04A5B">
          <w:rPr>
            <w:rFonts w:asciiTheme="minorHAnsi" w:eastAsiaTheme="minorEastAsia" w:hAnsiTheme="minorHAnsi" w:cstheme="minorBidi"/>
            <w:noProof/>
            <w:sz w:val="22"/>
            <w:szCs w:val="22"/>
          </w:rPr>
          <w:tab/>
        </w:r>
        <w:r w:rsidR="00B04A5B" w:rsidRPr="00EB563D">
          <w:rPr>
            <w:rStyle w:val="Hyperlink"/>
            <w:noProof/>
            <w:lang w:val="en-GB"/>
          </w:rPr>
          <w:t>User-defined operations</w:t>
        </w:r>
        <w:r w:rsidR="00B04A5B">
          <w:rPr>
            <w:noProof/>
            <w:webHidden/>
          </w:rPr>
          <w:tab/>
        </w:r>
        <w:r w:rsidR="00B04A5B">
          <w:rPr>
            <w:noProof/>
            <w:webHidden/>
          </w:rPr>
          <w:fldChar w:fldCharType="begin"/>
        </w:r>
        <w:r w:rsidR="00B04A5B">
          <w:rPr>
            <w:noProof/>
            <w:webHidden/>
          </w:rPr>
          <w:instrText xml:space="preserve"> PAGEREF _Toc506881478 \h </w:instrText>
        </w:r>
        <w:r w:rsidR="00B04A5B">
          <w:rPr>
            <w:noProof/>
            <w:webHidden/>
          </w:rPr>
        </w:r>
        <w:r w:rsidR="00B04A5B">
          <w:rPr>
            <w:noProof/>
            <w:webHidden/>
          </w:rPr>
          <w:fldChar w:fldCharType="separate"/>
        </w:r>
        <w:r w:rsidR="00C5268B">
          <w:rPr>
            <w:noProof/>
            <w:webHidden/>
          </w:rPr>
          <w:t>45</w:t>
        </w:r>
        <w:r w:rsidR="00B04A5B">
          <w:rPr>
            <w:noProof/>
            <w:webHidden/>
          </w:rPr>
          <w:fldChar w:fldCharType="end"/>
        </w:r>
      </w:hyperlink>
    </w:p>
    <w:p w14:paraId="23E186D8" w14:textId="13945783" w:rsidR="00B04A5B" w:rsidRDefault="009349AB">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00B04A5B" w:rsidRPr="00EB563D">
          <w:rPr>
            <w:rStyle w:val="Hyperlink"/>
            <w:noProof/>
            <w:lang w:val="en-GB"/>
          </w:rPr>
          <w:t>3.1.16</w:t>
        </w:r>
        <w:r w:rsidR="00B04A5B">
          <w:rPr>
            <w:rFonts w:asciiTheme="minorHAnsi" w:eastAsiaTheme="minorEastAsia" w:hAnsiTheme="minorHAnsi" w:cstheme="minorBidi"/>
            <w:noProof/>
            <w:sz w:val="22"/>
            <w:szCs w:val="22"/>
          </w:rPr>
          <w:tab/>
        </w:r>
        <w:r w:rsidR="00B04A5B" w:rsidRPr="00EB563D">
          <w:rPr>
            <w:rStyle w:val="Hyperlink"/>
            <w:noProof/>
            <w:lang w:val="en-GB"/>
          </w:rPr>
          <w:t>Container operations</w:t>
        </w:r>
        <w:r w:rsidR="00B04A5B">
          <w:rPr>
            <w:noProof/>
            <w:webHidden/>
          </w:rPr>
          <w:tab/>
        </w:r>
        <w:r w:rsidR="00B04A5B">
          <w:rPr>
            <w:noProof/>
            <w:webHidden/>
          </w:rPr>
          <w:fldChar w:fldCharType="begin"/>
        </w:r>
        <w:r w:rsidR="00B04A5B">
          <w:rPr>
            <w:noProof/>
            <w:webHidden/>
          </w:rPr>
          <w:instrText xml:space="preserve"> PAGEREF _Toc506881479 \h </w:instrText>
        </w:r>
        <w:r w:rsidR="00B04A5B">
          <w:rPr>
            <w:noProof/>
            <w:webHidden/>
          </w:rPr>
        </w:r>
        <w:r w:rsidR="00B04A5B">
          <w:rPr>
            <w:noProof/>
            <w:webHidden/>
          </w:rPr>
          <w:fldChar w:fldCharType="separate"/>
        </w:r>
        <w:r w:rsidR="00C5268B">
          <w:rPr>
            <w:noProof/>
            <w:webHidden/>
          </w:rPr>
          <w:t>46</w:t>
        </w:r>
        <w:r w:rsidR="00B04A5B">
          <w:rPr>
            <w:noProof/>
            <w:webHidden/>
          </w:rPr>
          <w:fldChar w:fldCharType="end"/>
        </w:r>
      </w:hyperlink>
    </w:p>
    <w:p w14:paraId="1DFEC6D7" w14:textId="106CFED9"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00B04A5B" w:rsidRPr="00EB563D">
          <w:rPr>
            <w:rStyle w:val="Hyperlink"/>
            <w:noProof/>
            <w:lang w:val="en-GB"/>
          </w:rPr>
          <w:t>3.2</w:t>
        </w:r>
        <w:r w:rsidR="00B04A5B">
          <w:rPr>
            <w:rFonts w:asciiTheme="minorHAnsi" w:eastAsiaTheme="minorEastAsia" w:hAnsiTheme="minorHAnsi" w:cstheme="minorBidi"/>
            <w:noProof/>
            <w:sz w:val="22"/>
            <w:szCs w:val="22"/>
          </w:rPr>
          <w:tab/>
        </w:r>
        <w:r w:rsidR="00B04A5B" w:rsidRPr="00EB563D">
          <w:rPr>
            <w:rStyle w:val="Hyperlink"/>
            <w:noProof/>
            <w:lang w:val="en-GB"/>
          </w:rPr>
          <w:t>Internal Types</w:t>
        </w:r>
        <w:r w:rsidR="00B04A5B">
          <w:rPr>
            <w:noProof/>
            <w:webHidden/>
          </w:rPr>
          <w:tab/>
        </w:r>
        <w:r w:rsidR="00B04A5B">
          <w:rPr>
            <w:noProof/>
            <w:webHidden/>
          </w:rPr>
          <w:fldChar w:fldCharType="begin"/>
        </w:r>
        <w:r w:rsidR="00B04A5B">
          <w:rPr>
            <w:noProof/>
            <w:webHidden/>
          </w:rPr>
          <w:instrText xml:space="preserve"> PAGEREF _Toc506881480 \h </w:instrText>
        </w:r>
        <w:r w:rsidR="00B04A5B">
          <w:rPr>
            <w:noProof/>
            <w:webHidden/>
          </w:rPr>
        </w:r>
        <w:r w:rsidR="00B04A5B">
          <w:rPr>
            <w:noProof/>
            <w:webHidden/>
          </w:rPr>
          <w:fldChar w:fldCharType="separate"/>
        </w:r>
        <w:r w:rsidR="00C5268B">
          <w:rPr>
            <w:noProof/>
            <w:webHidden/>
          </w:rPr>
          <w:t>50</w:t>
        </w:r>
        <w:r w:rsidR="00B04A5B">
          <w:rPr>
            <w:noProof/>
            <w:webHidden/>
          </w:rPr>
          <w:fldChar w:fldCharType="end"/>
        </w:r>
      </w:hyperlink>
    </w:p>
    <w:p w14:paraId="521EECB0" w14:textId="12F78B75"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00B04A5B" w:rsidRPr="00EB563D">
          <w:rPr>
            <w:rStyle w:val="Hyperlink"/>
            <w:noProof/>
            <w:lang w:val="en-GB"/>
          </w:rPr>
          <w:t>3.2.1</w:t>
        </w:r>
        <w:r w:rsidR="00B04A5B">
          <w:rPr>
            <w:rFonts w:asciiTheme="minorHAnsi" w:eastAsiaTheme="minorEastAsia" w:hAnsiTheme="minorHAnsi" w:cstheme="minorBidi"/>
            <w:noProof/>
            <w:sz w:val="22"/>
            <w:szCs w:val="22"/>
          </w:rPr>
          <w:tab/>
        </w:r>
        <w:r w:rsidR="00B04A5B" w:rsidRPr="00EB563D">
          <w:rPr>
            <w:rStyle w:val="Hyperlink"/>
            <w:noProof/>
            <w:lang w:val="en-GB"/>
          </w:rPr>
          <w:t>AnyType</w:t>
        </w:r>
        <w:r w:rsidR="00B04A5B">
          <w:rPr>
            <w:noProof/>
            <w:webHidden/>
          </w:rPr>
          <w:tab/>
        </w:r>
        <w:r w:rsidR="00B04A5B">
          <w:rPr>
            <w:noProof/>
            <w:webHidden/>
          </w:rPr>
          <w:fldChar w:fldCharType="begin"/>
        </w:r>
        <w:r w:rsidR="00B04A5B">
          <w:rPr>
            <w:noProof/>
            <w:webHidden/>
          </w:rPr>
          <w:instrText xml:space="preserve"> PAGEREF _Toc506881481 \h </w:instrText>
        </w:r>
        <w:r w:rsidR="00B04A5B">
          <w:rPr>
            <w:noProof/>
            <w:webHidden/>
          </w:rPr>
        </w:r>
        <w:r w:rsidR="00B04A5B">
          <w:rPr>
            <w:noProof/>
            <w:webHidden/>
          </w:rPr>
          <w:fldChar w:fldCharType="separate"/>
        </w:r>
        <w:r w:rsidR="00C5268B">
          <w:rPr>
            <w:noProof/>
            <w:webHidden/>
          </w:rPr>
          <w:t>50</w:t>
        </w:r>
        <w:r w:rsidR="00B04A5B">
          <w:rPr>
            <w:noProof/>
            <w:webHidden/>
          </w:rPr>
          <w:fldChar w:fldCharType="end"/>
        </w:r>
      </w:hyperlink>
    </w:p>
    <w:p w14:paraId="076AF9D4" w14:textId="4CD401E4"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"_Toc506881483" </w:instrText>
      </w:r>
      <w:r>
        <w:fldChar w:fldCharType="separate"/>
      </w:r>
      <w:r w:rsidR="00B04A5B" w:rsidRPr="00EB563D">
        <w:rPr>
          <w:rStyle w:val="Hyperlink"/>
          <w:noProof/>
          <w:lang w:val="en-GB"/>
        </w:rPr>
        <w:t>3.2.2</w:t>
      </w:r>
      <w:r w:rsidR="00B04A5B">
        <w:rPr>
          <w:rFonts w:asciiTheme="minorHAnsi" w:eastAsiaTheme="minorEastAsia" w:hAnsiTheme="minorHAnsi" w:cstheme="minorBidi"/>
          <w:noProof/>
          <w:sz w:val="22"/>
          <w:szCs w:val="22"/>
        </w:rPr>
        <w:tab/>
      </w:r>
      <w:r w:rsidR="00B04A5B" w:rsidRPr="00EB563D">
        <w:rPr>
          <w:rStyle w:val="Hyperlink"/>
          <w:noProof/>
          <w:lang w:val="en-GB"/>
        </w:rPr>
        <w:t>MetaType</w:t>
      </w:r>
      <w:r w:rsidR="00B04A5B">
        <w:rPr>
          <w:noProof/>
          <w:webHidden/>
        </w:rPr>
        <w:tab/>
      </w:r>
      <w:r w:rsidR="00B04A5B">
        <w:rPr>
          <w:noProof/>
          <w:webHidden/>
        </w:rPr>
        <w:fldChar w:fldCharType="begin"/>
      </w:r>
      <w:r w:rsidR="00B04A5B">
        <w:rPr>
          <w:noProof/>
          <w:webHidden/>
        </w:rPr>
        <w:instrText xml:space="preserve"> PAGEREF _Toc506881483 \h </w:instrText>
      </w:r>
      <w:r w:rsidR="00B04A5B">
        <w:rPr>
          <w:noProof/>
          <w:webHidden/>
        </w:rPr>
      </w:r>
      <w:r w:rsidR="00B04A5B">
        <w:rPr>
          <w:noProof/>
          <w:webHidden/>
        </w:rPr>
        <w:fldChar w:fldCharType="separate"/>
      </w:r>
      <w:ins w:id="24" w:author="Holger Eichelberger" w:date="2021-05-18T23:43:00Z">
        <w:r w:rsidR="00C5268B">
          <w:rPr>
            <w:noProof/>
            <w:webHidden/>
          </w:rPr>
          <w:t>52</w:t>
        </w:r>
      </w:ins>
      <w:del w:id="25"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DFEDDFC" w14:textId="0B2478E2"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"_Toc506881485" </w:instrText>
      </w:r>
      <w:r>
        <w:fldChar w:fldCharType="separate"/>
      </w:r>
      <w:r w:rsidR="00B04A5B" w:rsidRPr="00EB563D">
        <w:rPr>
          <w:rStyle w:val="Hyperlink"/>
          <w:noProof/>
          <w:lang w:val="en-GB"/>
        </w:rPr>
        <w:t>3.2.3</w:t>
      </w:r>
      <w:r w:rsidR="00B04A5B">
        <w:rPr>
          <w:rFonts w:asciiTheme="minorHAnsi" w:eastAsiaTheme="minorEastAsia" w:hAnsiTheme="minorHAnsi" w:cstheme="minorBidi"/>
          <w:noProof/>
          <w:sz w:val="22"/>
          <w:szCs w:val="22"/>
        </w:rPr>
        <w:tab/>
      </w:r>
      <w:r w:rsidR="00B04A5B" w:rsidRPr="00EB563D">
        <w:rPr>
          <w:rStyle w:val="Hyperlink"/>
          <w:noProof/>
          <w:lang w:val="en-GB"/>
        </w:rPr>
        <w:t>Version</w:t>
      </w:r>
      <w:r w:rsidR="00B04A5B">
        <w:rPr>
          <w:noProof/>
          <w:webHidden/>
        </w:rPr>
        <w:tab/>
      </w:r>
      <w:r w:rsidR="00B04A5B">
        <w:rPr>
          <w:noProof/>
          <w:webHidden/>
        </w:rPr>
        <w:fldChar w:fldCharType="begin"/>
      </w:r>
      <w:r w:rsidR="00B04A5B">
        <w:rPr>
          <w:noProof/>
          <w:webHidden/>
        </w:rPr>
        <w:instrText xml:space="preserve"> PAGEREF _Toc506881485 \h </w:instrText>
      </w:r>
      <w:r w:rsidR="00B04A5B">
        <w:rPr>
          <w:noProof/>
          <w:webHidden/>
        </w:rPr>
      </w:r>
      <w:r w:rsidR="00B04A5B">
        <w:rPr>
          <w:noProof/>
          <w:webHidden/>
        </w:rPr>
        <w:fldChar w:fldCharType="separate"/>
      </w:r>
      <w:ins w:id="26" w:author="Holger Eichelberger" w:date="2021-05-18T23:43:00Z">
        <w:r w:rsidR="00C5268B">
          <w:rPr>
            <w:noProof/>
            <w:webHidden/>
          </w:rPr>
          <w:t>52</w:t>
        </w:r>
      </w:ins>
      <w:del w:id="27" w:author="Holger Eichelberger" w:date="2021-04-28T10:01:00Z">
        <w:r w:rsidR="00936A1E" w:rsidDel="003759A4">
          <w:rPr>
            <w:noProof/>
            <w:webHidden/>
          </w:rPr>
          <w:delText>51</w:delText>
        </w:r>
      </w:del>
      <w:r w:rsidR="00B04A5B">
        <w:rPr>
          <w:noProof/>
          <w:webHidden/>
        </w:rPr>
        <w:fldChar w:fldCharType="end"/>
      </w:r>
      <w:r>
        <w:rPr>
          <w:noProof/>
        </w:rPr>
        <w:fldChar w:fldCharType="end"/>
      </w:r>
    </w:p>
    <w:p w14:paraId="2596C738" w14:textId="1AEA4C20"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00B04A5B" w:rsidRPr="00EB563D">
          <w:rPr>
            <w:rStyle w:val="Hyperlink"/>
            <w:noProof/>
            <w:lang w:val="en-GB"/>
          </w:rPr>
          <w:t>3.3</w:t>
        </w:r>
        <w:r w:rsidR="00B04A5B">
          <w:rPr>
            <w:rFonts w:asciiTheme="minorHAnsi" w:eastAsiaTheme="minorEastAsia" w:hAnsiTheme="minorHAnsi" w:cstheme="minorBidi"/>
            <w:noProof/>
            <w:sz w:val="22"/>
            <w:szCs w:val="22"/>
          </w:rPr>
          <w:tab/>
        </w:r>
        <w:r w:rsidR="00B04A5B" w:rsidRPr="00EB563D">
          <w:rPr>
            <w:rStyle w:val="Hyperlink"/>
            <w:noProof/>
            <w:lang w:val="en-US"/>
          </w:rPr>
          <w:t>FreezeVa</w:t>
        </w:r>
        <w:r w:rsidR="00B04A5B" w:rsidRPr="00EB563D">
          <w:rPr>
            <w:rStyle w:val="Hyperlink"/>
            <w:noProof/>
            <w:lang w:val="en-GB"/>
          </w:rPr>
          <w:t>riable</w:t>
        </w:r>
        <w:r w:rsidR="00B04A5B">
          <w:rPr>
            <w:noProof/>
            <w:webHidden/>
          </w:rPr>
          <w:tab/>
        </w:r>
        <w:r w:rsidR="00B04A5B">
          <w:rPr>
            <w:noProof/>
            <w:webHidden/>
          </w:rPr>
          <w:fldChar w:fldCharType="begin"/>
        </w:r>
        <w:r w:rsidR="00B04A5B">
          <w:rPr>
            <w:noProof/>
            <w:webHidden/>
          </w:rPr>
          <w:instrText xml:space="preserve"> PAGEREF _Toc506881493 \h </w:instrText>
        </w:r>
        <w:r w:rsidR="00B04A5B">
          <w:rPr>
            <w:noProof/>
            <w:webHidden/>
          </w:rPr>
        </w:r>
        <w:r w:rsidR="00B04A5B">
          <w:rPr>
            <w:noProof/>
            <w:webHidden/>
          </w:rPr>
          <w:fldChar w:fldCharType="separate"/>
        </w:r>
        <w:r w:rsidR="00C5268B">
          <w:rPr>
            <w:noProof/>
            <w:webHidden/>
          </w:rPr>
          <w:t>52</w:t>
        </w:r>
        <w:r w:rsidR="00B04A5B">
          <w:rPr>
            <w:noProof/>
            <w:webHidden/>
          </w:rPr>
          <w:fldChar w:fldCharType="end"/>
        </w:r>
      </w:hyperlink>
    </w:p>
    <w:p w14:paraId="24656B70" w14:textId="5DE6919C"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00B04A5B" w:rsidRPr="00EB563D">
          <w:rPr>
            <w:rStyle w:val="Hyperlink"/>
            <w:noProof/>
            <w:lang w:val="en-GB"/>
          </w:rPr>
          <w:t>3.4</w:t>
        </w:r>
        <w:r w:rsidR="00B04A5B">
          <w:rPr>
            <w:rFonts w:asciiTheme="minorHAnsi" w:eastAsiaTheme="minorEastAsia" w:hAnsiTheme="minorHAnsi" w:cstheme="minorBidi"/>
            <w:noProof/>
            <w:sz w:val="22"/>
            <w:szCs w:val="22"/>
          </w:rPr>
          <w:tab/>
        </w:r>
        <w:r w:rsidR="00B04A5B" w:rsidRPr="00EB563D">
          <w:rPr>
            <w:rStyle w:val="Hyperlink"/>
            <w:noProof/>
            <w:lang w:val="en-GB"/>
          </w:rPr>
          <w:t>Basic Types</w:t>
        </w:r>
        <w:r w:rsidR="00B04A5B">
          <w:rPr>
            <w:noProof/>
            <w:webHidden/>
          </w:rPr>
          <w:tab/>
        </w:r>
        <w:r w:rsidR="00B04A5B">
          <w:rPr>
            <w:noProof/>
            <w:webHidden/>
          </w:rPr>
          <w:fldChar w:fldCharType="begin"/>
        </w:r>
        <w:r w:rsidR="00B04A5B">
          <w:rPr>
            <w:noProof/>
            <w:webHidden/>
          </w:rPr>
          <w:instrText xml:space="preserve"> PAGEREF _Toc506881494 \h </w:instrText>
        </w:r>
        <w:r w:rsidR="00B04A5B">
          <w:rPr>
            <w:noProof/>
            <w:webHidden/>
          </w:rPr>
        </w:r>
        <w:r w:rsidR="00B04A5B">
          <w:rPr>
            <w:noProof/>
            <w:webHidden/>
          </w:rPr>
          <w:fldChar w:fldCharType="separate"/>
        </w:r>
        <w:r w:rsidR="00C5268B">
          <w:rPr>
            <w:noProof/>
            <w:webHidden/>
          </w:rPr>
          <w:t>52</w:t>
        </w:r>
        <w:r w:rsidR="00B04A5B">
          <w:rPr>
            <w:noProof/>
            <w:webHidden/>
          </w:rPr>
          <w:fldChar w:fldCharType="end"/>
        </w:r>
      </w:hyperlink>
    </w:p>
    <w:p w14:paraId="61D77516" w14:textId="7C22456E"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00B04A5B" w:rsidRPr="00EB563D">
          <w:rPr>
            <w:rStyle w:val="Hyperlink"/>
            <w:noProof/>
            <w:lang w:val="en-GB"/>
          </w:rPr>
          <w:t>3.4.1</w:t>
        </w:r>
        <w:r w:rsidR="00B04A5B">
          <w:rPr>
            <w:rFonts w:asciiTheme="minorHAnsi" w:eastAsiaTheme="minorEastAsia" w:hAnsiTheme="minorHAnsi" w:cstheme="minorBidi"/>
            <w:noProof/>
            <w:sz w:val="22"/>
            <w:szCs w:val="22"/>
          </w:rPr>
          <w:tab/>
        </w:r>
        <w:r w:rsidR="00B04A5B" w:rsidRPr="00EB563D">
          <w:rPr>
            <w:rStyle w:val="Hyperlink"/>
            <w:noProof/>
            <w:lang w:val="en-GB"/>
          </w:rPr>
          <w:t>Real</w:t>
        </w:r>
        <w:r w:rsidR="00B04A5B">
          <w:rPr>
            <w:noProof/>
            <w:webHidden/>
          </w:rPr>
          <w:tab/>
        </w:r>
        <w:r w:rsidR="00B04A5B">
          <w:rPr>
            <w:noProof/>
            <w:webHidden/>
          </w:rPr>
          <w:fldChar w:fldCharType="begin"/>
        </w:r>
        <w:r w:rsidR="00B04A5B">
          <w:rPr>
            <w:noProof/>
            <w:webHidden/>
          </w:rPr>
          <w:instrText xml:space="preserve"> PAGEREF _Toc506881495 \h </w:instrText>
        </w:r>
        <w:r w:rsidR="00B04A5B">
          <w:rPr>
            <w:noProof/>
            <w:webHidden/>
          </w:rPr>
        </w:r>
        <w:r w:rsidR="00B04A5B">
          <w:rPr>
            <w:noProof/>
            <w:webHidden/>
          </w:rPr>
          <w:fldChar w:fldCharType="separate"/>
        </w:r>
        <w:r w:rsidR="00C5268B">
          <w:rPr>
            <w:noProof/>
            <w:webHidden/>
          </w:rPr>
          <w:t>52</w:t>
        </w:r>
        <w:r w:rsidR="00B04A5B">
          <w:rPr>
            <w:noProof/>
            <w:webHidden/>
          </w:rPr>
          <w:fldChar w:fldCharType="end"/>
        </w:r>
      </w:hyperlink>
    </w:p>
    <w:p w14:paraId="21B3BF2F" w14:textId="1066FFE9"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00B04A5B" w:rsidRPr="00EB563D">
          <w:rPr>
            <w:rStyle w:val="Hyperlink"/>
            <w:noProof/>
            <w:lang w:val="en-GB"/>
          </w:rPr>
          <w:t>3.4.2</w:t>
        </w:r>
        <w:r w:rsidR="00B04A5B">
          <w:rPr>
            <w:rFonts w:asciiTheme="minorHAnsi" w:eastAsiaTheme="minorEastAsia" w:hAnsiTheme="minorHAnsi" w:cstheme="minorBidi"/>
            <w:noProof/>
            <w:sz w:val="22"/>
            <w:szCs w:val="22"/>
          </w:rPr>
          <w:tab/>
        </w:r>
        <w:r w:rsidR="00B04A5B" w:rsidRPr="00EB563D">
          <w:rPr>
            <w:rStyle w:val="Hyperlink"/>
            <w:noProof/>
            <w:lang w:val="en-GB"/>
          </w:rPr>
          <w:t>Integer</w:t>
        </w:r>
        <w:r w:rsidR="00B04A5B">
          <w:rPr>
            <w:noProof/>
            <w:webHidden/>
          </w:rPr>
          <w:tab/>
        </w:r>
        <w:r w:rsidR="00B04A5B">
          <w:rPr>
            <w:noProof/>
            <w:webHidden/>
          </w:rPr>
          <w:fldChar w:fldCharType="begin"/>
        </w:r>
        <w:r w:rsidR="00B04A5B">
          <w:rPr>
            <w:noProof/>
            <w:webHidden/>
          </w:rPr>
          <w:instrText xml:space="preserve"> PAGEREF _Toc506881496 \h </w:instrText>
        </w:r>
        <w:r w:rsidR="00B04A5B">
          <w:rPr>
            <w:noProof/>
            <w:webHidden/>
          </w:rPr>
        </w:r>
        <w:r w:rsidR="00B04A5B">
          <w:rPr>
            <w:noProof/>
            <w:webHidden/>
          </w:rPr>
          <w:fldChar w:fldCharType="separate"/>
        </w:r>
        <w:r w:rsidR="00C5268B">
          <w:rPr>
            <w:noProof/>
            <w:webHidden/>
          </w:rPr>
          <w:t>53</w:t>
        </w:r>
        <w:r w:rsidR="00B04A5B">
          <w:rPr>
            <w:noProof/>
            <w:webHidden/>
          </w:rPr>
          <w:fldChar w:fldCharType="end"/>
        </w:r>
      </w:hyperlink>
    </w:p>
    <w:p w14:paraId="07BA4106" w14:textId="38CDB59E"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00B04A5B" w:rsidRPr="00EB563D">
          <w:rPr>
            <w:rStyle w:val="Hyperlink"/>
            <w:noProof/>
            <w:lang w:val="en-GB"/>
          </w:rPr>
          <w:t>3.4.3</w:t>
        </w:r>
        <w:r w:rsidR="00B04A5B">
          <w:rPr>
            <w:rFonts w:asciiTheme="minorHAnsi" w:eastAsiaTheme="minorEastAsia" w:hAnsiTheme="minorHAnsi" w:cstheme="minorBidi"/>
            <w:noProof/>
            <w:sz w:val="22"/>
            <w:szCs w:val="22"/>
          </w:rPr>
          <w:tab/>
        </w:r>
        <w:r w:rsidR="00B04A5B" w:rsidRPr="00EB563D">
          <w:rPr>
            <w:rStyle w:val="Hyperlink"/>
            <w:noProof/>
            <w:lang w:val="en-GB"/>
          </w:rPr>
          <w:t>Boolean</w:t>
        </w:r>
        <w:r w:rsidR="00B04A5B">
          <w:rPr>
            <w:noProof/>
            <w:webHidden/>
          </w:rPr>
          <w:tab/>
        </w:r>
        <w:r w:rsidR="00B04A5B">
          <w:rPr>
            <w:noProof/>
            <w:webHidden/>
          </w:rPr>
          <w:fldChar w:fldCharType="begin"/>
        </w:r>
        <w:r w:rsidR="00B04A5B">
          <w:rPr>
            <w:noProof/>
            <w:webHidden/>
          </w:rPr>
          <w:instrText xml:space="preserve"> PAGEREF _Toc506881497 \h </w:instrText>
        </w:r>
        <w:r w:rsidR="00B04A5B">
          <w:rPr>
            <w:noProof/>
            <w:webHidden/>
          </w:rPr>
        </w:r>
        <w:r w:rsidR="00B04A5B">
          <w:rPr>
            <w:noProof/>
            <w:webHidden/>
          </w:rPr>
          <w:fldChar w:fldCharType="separate"/>
        </w:r>
        <w:r w:rsidR="00C5268B">
          <w:rPr>
            <w:noProof/>
            <w:webHidden/>
          </w:rPr>
          <w:t>54</w:t>
        </w:r>
        <w:r w:rsidR="00B04A5B">
          <w:rPr>
            <w:noProof/>
            <w:webHidden/>
          </w:rPr>
          <w:fldChar w:fldCharType="end"/>
        </w:r>
      </w:hyperlink>
    </w:p>
    <w:p w14:paraId="0F5D3995" w14:textId="62FFA691"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00B04A5B" w:rsidRPr="00EB563D">
          <w:rPr>
            <w:rStyle w:val="Hyperlink"/>
            <w:noProof/>
            <w:lang w:val="en-GB"/>
          </w:rPr>
          <w:t>3.4.4</w:t>
        </w:r>
        <w:r w:rsidR="00B04A5B">
          <w:rPr>
            <w:rFonts w:asciiTheme="minorHAnsi" w:eastAsiaTheme="minorEastAsia" w:hAnsiTheme="minorHAnsi" w:cstheme="minorBidi"/>
            <w:noProof/>
            <w:sz w:val="22"/>
            <w:szCs w:val="22"/>
          </w:rPr>
          <w:tab/>
        </w:r>
        <w:r w:rsidR="00B04A5B" w:rsidRPr="00EB563D">
          <w:rPr>
            <w:rStyle w:val="Hyperlink"/>
            <w:noProof/>
            <w:lang w:val="en-GB"/>
          </w:rPr>
          <w:t>String</w:t>
        </w:r>
        <w:r w:rsidR="00B04A5B">
          <w:rPr>
            <w:noProof/>
            <w:webHidden/>
          </w:rPr>
          <w:tab/>
        </w:r>
        <w:r w:rsidR="00B04A5B">
          <w:rPr>
            <w:noProof/>
            <w:webHidden/>
          </w:rPr>
          <w:fldChar w:fldCharType="begin"/>
        </w:r>
        <w:r w:rsidR="00B04A5B">
          <w:rPr>
            <w:noProof/>
            <w:webHidden/>
          </w:rPr>
          <w:instrText xml:space="preserve"> PAGEREF _Toc506881498 \h </w:instrText>
        </w:r>
        <w:r w:rsidR="00B04A5B">
          <w:rPr>
            <w:noProof/>
            <w:webHidden/>
          </w:rPr>
        </w:r>
        <w:r w:rsidR="00B04A5B">
          <w:rPr>
            <w:noProof/>
            <w:webHidden/>
          </w:rPr>
          <w:fldChar w:fldCharType="separate"/>
        </w:r>
        <w:r w:rsidR="00C5268B">
          <w:rPr>
            <w:noProof/>
            <w:webHidden/>
          </w:rPr>
          <w:t>55</w:t>
        </w:r>
        <w:r w:rsidR="00B04A5B">
          <w:rPr>
            <w:noProof/>
            <w:webHidden/>
          </w:rPr>
          <w:fldChar w:fldCharType="end"/>
        </w:r>
      </w:hyperlink>
    </w:p>
    <w:p w14:paraId="0676B7AA" w14:textId="6FAF9CEB"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00B04A5B" w:rsidRPr="00EB563D">
          <w:rPr>
            <w:rStyle w:val="Hyperlink"/>
            <w:noProof/>
            <w:lang w:val="en-GB"/>
          </w:rPr>
          <w:t>3.5</w:t>
        </w:r>
        <w:r w:rsidR="00B04A5B">
          <w:rPr>
            <w:rFonts w:asciiTheme="minorHAnsi" w:eastAsiaTheme="minorEastAsia" w:hAnsiTheme="minorHAnsi" w:cstheme="minorBidi"/>
            <w:noProof/>
            <w:sz w:val="22"/>
            <w:szCs w:val="22"/>
          </w:rPr>
          <w:tab/>
        </w:r>
        <w:r w:rsidR="00B04A5B" w:rsidRPr="00EB563D">
          <w:rPr>
            <w:rStyle w:val="Hyperlink"/>
            <w:noProof/>
            <w:lang w:val="en-GB"/>
          </w:rPr>
          <w:t>Enumeration Types</w:t>
        </w:r>
        <w:r w:rsidR="00B04A5B">
          <w:rPr>
            <w:noProof/>
            <w:webHidden/>
          </w:rPr>
          <w:tab/>
        </w:r>
        <w:r w:rsidR="00B04A5B">
          <w:rPr>
            <w:noProof/>
            <w:webHidden/>
          </w:rPr>
          <w:fldChar w:fldCharType="begin"/>
        </w:r>
        <w:r w:rsidR="00B04A5B">
          <w:rPr>
            <w:noProof/>
            <w:webHidden/>
          </w:rPr>
          <w:instrText xml:space="preserve"> PAGEREF _Toc506881503 \h </w:instrText>
        </w:r>
        <w:r w:rsidR="00B04A5B">
          <w:rPr>
            <w:noProof/>
            <w:webHidden/>
          </w:rPr>
        </w:r>
        <w:r w:rsidR="00B04A5B">
          <w:rPr>
            <w:noProof/>
            <w:webHidden/>
          </w:rPr>
          <w:fldChar w:fldCharType="separate"/>
        </w:r>
        <w:r w:rsidR="00C5268B">
          <w:rPr>
            <w:noProof/>
            <w:webHidden/>
          </w:rPr>
          <w:t>56</w:t>
        </w:r>
        <w:r w:rsidR="00B04A5B">
          <w:rPr>
            <w:noProof/>
            <w:webHidden/>
          </w:rPr>
          <w:fldChar w:fldCharType="end"/>
        </w:r>
      </w:hyperlink>
    </w:p>
    <w:p w14:paraId="1370A085" w14:textId="5C464DF2"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00B04A5B" w:rsidRPr="00EB563D">
          <w:rPr>
            <w:rStyle w:val="Hyperlink"/>
            <w:noProof/>
            <w:lang w:val="en-GB"/>
          </w:rPr>
          <w:t>3.5.1</w:t>
        </w:r>
        <w:r w:rsidR="00B04A5B">
          <w:rPr>
            <w:rFonts w:asciiTheme="minorHAnsi" w:eastAsiaTheme="minorEastAsia" w:hAnsiTheme="minorHAnsi" w:cstheme="minorBidi"/>
            <w:noProof/>
            <w:sz w:val="22"/>
            <w:szCs w:val="22"/>
          </w:rPr>
          <w:tab/>
        </w:r>
        <w:r w:rsidR="00B04A5B" w:rsidRPr="00EB563D">
          <w:rPr>
            <w:rStyle w:val="Hyperlink"/>
            <w:noProof/>
            <w:lang w:val="en-GB"/>
          </w:rPr>
          <w:t>Enum</w:t>
        </w:r>
        <w:r w:rsidR="00B04A5B">
          <w:rPr>
            <w:noProof/>
            <w:webHidden/>
          </w:rPr>
          <w:tab/>
        </w:r>
        <w:r w:rsidR="00B04A5B">
          <w:rPr>
            <w:noProof/>
            <w:webHidden/>
          </w:rPr>
          <w:fldChar w:fldCharType="begin"/>
        </w:r>
        <w:r w:rsidR="00B04A5B">
          <w:rPr>
            <w:noProof/>
            <w:webHidden/>
          </w:rPr>
          <w:instrText xml:space="preserve"> PAGEREF _Toc506881504 \h </w:instrText>
        </w:r>
        <w:r w:rsidR="00B04A5B">
          <w:rPr>
            <w:noProof/>
            <w:webHidden/>
          </w:rPr>
        </w:r>
        <w:r w:rsidR="00B04A5B">
          <w:rPr>
            <w:noProof/>
            <w:webHidden/>
          </w:rPr>
          <w:fldChar w:fldCharType="separate"/>
        </w:r>
        <w:r w:rsidR="00C5268B">
          <w:rPr>
            <w:noProof/>
            <w:webHidden/>
          </w:rPr>
          <w:t>56</w:t>
        </w:r>
        <w:r w:rsidR="00B04A5B">
          <w:rPr>
            <w:noProof/>
            <w:webHidden/>
          </w:rPr>
          <w:fldChar w:fldCharType="end"/>
        </w:r>
      </w:hyperlink>
    </w:p>
    <w:p w14:paraId="62CAC4CA" w14:textId="17F826A3"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"_Toc506881505" </w:instrText>
      </w:r>
      <w:r>
        <w:fldChar w:fldCharType="separate"/>
      </w:r>
      <w:r w:rsidR="00B04A5B" w:rsidRPr="00EB563D">
        <w:rPr>
          <w:rStyle w:val="Hyperlink"/>
          <w:noProof/>
          <w:lang w:val="en-GB"/>
        </w:rPr>
        <w:t>3.5.2</w:t>
      </w:r>
      <w:r w:rsidR="00B04A5B">
        <w:rPr>
          <w:rFonts w:asciiTheme="minorHAnsi" w:eastAsiaTheme="minorEastAsia" w:hAnsiTheme="minorHAnsi" w:cstheme="minorBidi"/>
          <w:noProof/>
          <w:sz w:val="22"/>
          <w:szCs w:val="22"/>
        </w:rPr>
        <w:tab/>
      </w:r>
      <w:r w:rsidR="00B04A5B" w:rsidRPr="00EB563D">
        <w:rPr>
          <w:rStyle w:val="Hyperlink"/>
          <w:noProof/>
          <w:lang w:val="en-GB"/>
        </w:rPr>
        <w:t>OrderedEnum</w:t>
      </w:r>
      <w:r w:rsidR="00B04A5B">
        <w:rPr>
          <w:noProof/>
          <w:webHidden/>
        </w:rPr>
        <w:tab/>
      </w:r>
      <w:r w:rsidR="00B04A5B">
        <w:rPr>
          <w:noProof/>
          <w:webHidden/>
        </w:rPr>
        <w:fldChar w:fldCharType="begin"/>
      </w:r>
      <w:r w:rsidR="00B04A5B">
        <w:rPr>
          <w:noProof/>
          <w:webHidden/>
        </w:rPr>
        <w:instrText xml:space="preserve"> PAGEREF _Toc506881505 \h </w:instrText>
      </w:r>
      <w:r w:rsidR="00B04A5B">
        <w:rPr>
          <w:noProof/>
          <w:webHidden/>
        </w:rPr>
      </w:r>
      <w:r w:rsidR="00B04A5B">
        <w:rPr>
          <w:noProof/>
          <w:webHidden/>
        </w:rPr>
        <w:fldChar w:fldCharType="separate"/>
      </w:r>
      <w:ins w:id="28" w:author="Holger Eichelberger" w:date="2021-05-18T23:43:00Z">
        <w:r w:rsidR="00C5268B">
          <w:rPr>
            <w:noProof/>
            <w:webHidden/>
          </w:rPr>
          <w:t>57</w:t>
        </w:r>
      </w:ins>
      <w:del w:id="29" w:author="Holger Eichelberger" w:date="2021-04-28T10:01:00Z">
        <w:r w:rsidR="00936A1E" w:rsidDel="003759A4">
          <w:rPr>
            <w:noProof/>
            <w:webHidden/>
          </w:rPr>
          <w:delText>56</w:delText>
        </w:r>
      </w:del>
      <w:r w:rsidR="00B04A5B">
        <w:rPr>
          <w:noProof/>
          <w:webHidden/>
        </w:rPr>
        <w:fldChar w:fldCharType="end"/>
      </w:r>
      <w:r>
        <w:rPr>
          <w:noProof/>
        </w:rPr>
        <w:fldChar w:fldCharType="end"/>
      </w:r>
    </w:p>
    <w:p w14:paraId="17EC553F" w14:textId="595938B5"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00B04A5B" w:rsidRPr="00EB563D">
          <w:rPr>
            <w:rStyle w:val="Hyperlink"/>
            <w:noProof/>
            <w:lang w:val="en-GB"/>
          </w:rPr>
          <w:t>3.6</w:t>
        </w:r>
        <w:r w:rsidR="00B04A5B">
          <w:rPr>
            <w:rFonts w:asciiTheme="minorHAnsi" w:eastAsiaTheme="minorEastAsia" w:hAnsiTheme="minorHAnsi" w:cstheme="minorBidi"/>
            <w:noProof/>
            <w:sz w:val="22"/>
            <w:szCs w:val="22"/>
          </w:rPr>
          <w:tab/>
        </w:r>
        <w:r w:rsidR="00B04A5B" w:rsidRPr="00EB563D">
          <w:rPr>
            <w:rStyle w:val="Hyperlink"/>
            <w:noProof/>
            <w:lang w:val="en-GB"/>
          </w:rPr>
          <w:t>Constraint</w:t>
        </w:r>
        <w:r w:rsidR="00B04A5B">
          <w:rPr>
            <w:noProof/>
            <w:webHidden/>
          </w:rPr>
          <w:tab/>
        </w:r>
        <w:r w:rsidR="00B04A5B">
          <w:rPr>
            <w:noProof/>
            <w:webHidden/>
          </w:rPr>
          <w:fldChar w:fldCharType="begin"/>
        </w:r>
        <w:r w:rsidR="00B04A5B">
          <w:rPr>
            <w:noProof/>
            <w:webHidden/>
          </w:rPr>
          <w:instrText xml:space="preserve"> PAGEREF _Toc506881506 \h </w:instrText>
        </w:r>
        <w:r w:rsidR="00B04A5B">
          <w:rPr>
            <w:noProof/>
            <w:webHidden/>
          </w:rPr>
        </w:r>
        <w:r w:rsidR="00B04A5B">
          <w:rPr>
            <w:noProof/>
            <w:webHidden/>
          </w:rPr>
          <w:fldChar w:fldCharType="separate"/>
        </w:r>
        <w:r w:rsidR="00C5268B">
          <w:rPr>
            <w:noProof/>
            <w:webHidden/>
          </w:rPr>
          <w:t>57</w:t>
        </w:r>
        <w:r w:rsidR="00B04A5B">
          <w:rPr>
            <w:noProof/>
            <w:webHidden/>
          </w:rPr>
          <w:fldChar w:fldCharType="end"/>
        </w:r>
      </w:hyperlink>
    </w:p>
    <w:p w14:paraId="608F1FE3" w14:textId="34772C3B"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00B04A5B" w:rsidRPr="00EB563D">
          <w:rPr>
            <w:rStyle w:val="Hyperlink"/>
            <w:noProof/>
            <w:lang w:val="en-GB"/>
          </w:rPr>
          <w:t>3.7</w:t>
        </w:r>
        <w:r w:rsidR="00B04A5B">
          <w:rPr>
            <w:rFonts w:asciiTheme="minorHAnsi" w:eastAsiaTheme="minorEastAsia" w:hAnsiTheme="minorHAnsi" w:cstheme="minorBidi"/>
            <w:noProof/>
            <w:sz w:val="22"/>
            <w:szCs w:val="22"/>
          </w:rPr>
          <w:tab/>
        </w:r>
        <w:r w:rsidR="00B04A5B" w:rsidRPr="00EB563D">
          <w:rPr>
            <w:rStyle w:val="Hyperlink"/>
            <w:noProof/>
            <w:lang w:val="en-GB"/>
          </w:rPr>
          <w:t>Container Types</w:t>
        </w:r>
        <w:r w:rsidR="00B04A5B">
          <w:rPr>
            <w:noProof/>
            <w:webHidden/>
          </w:rPr>
          <w:tab/>
        </w:r>
        <w:r w:rsidR="00B04A5B">
          <w:rPr>
            <w:noProof/>
            <w:webHidden/>
          </w:rPr>
          <w:fldChar w:fldCharType="begin"/>
        </w:r>
        <w:r w:rsidR="00B04A5B">
          <w:rPr>
            <w:noProof/>
            <w:webHidden/>
          </w:rPr>
          <w:instrText xml:space="preserve"> PAGEREF _Toc506881507 \h </w:instrText>
        </w:r>
        <w:r w:rsidR="00B04A5B">
          <w:rPr>
            <w:noProof/>
            <w:webHidden/>
          </w:rPr>
        </w:r>
        <w:r w:rsidR="00B04A5B">
          <w:rPr>
            <w:noProof/>
            <w:webHidden/>
          </w:rPr>
          <w:fldChar w:fldCharType="separate"/>
        </w:r>
        <w:r w:rsidR="00C5268B">
          <w:rPr>
            <w:noProof/>
            <w:webHidden/>
          </w:rPr>
          <w:t>57</w:t>
        </w:r>
        <w:r w:rsidR="00B04A5B">
          <w:rPr>
            <w:noProof/>
            <w:webHidden/>
          </w:rPr>
          <w:fldChar w:fldCharType="end"/>
        </w:r>
      </w:hyperlink>
    </w:p>
    <w:p w14:paraId="6DC724AC" w14:textId="26FF39A3"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00B04A5B" w:rsidRPr="00EB563D">
          <w:rPr>
            <w:rStyle w:val="Hyperlink"/>
            <w:noProof/>
            <w:lang w:val="en-GB"/>
          </w:rPr>
          <w:t>3.7.1</w:t>
        </w:r>
        <w:r w:rsidR="00B04A5B">
          <w:rPr>
            <w:rFonts w:asciiTheme="minorHAnsi" w:eastAsiaTheme="minorEastAsia" w:hAnsiTheme="minorHAnsi" w:cstheme="minorBidi"/>
            <w:noProof/>
            <w:sz w:val="22"/>
            <w:szCs w:val="22"/>
          </w:rPr>
          <w:tab/>
        </w:r>
        <w:r w:rsidR="00B04A5B" w:rsidRPr="00EB563D">
          <w:rPr>
            <w:rStyle w:val="Hyperlink"/>
            <w:noProof/>
            <w:lang w:val="en-GB"/>
          </w:rPr>
          <w:t>Container</w:t>
        </w:r>
        <w:r w:rsidR="00B04A5B">
          <w:rPr>
            <w:noProof/>
            <w:webHidden/>
          </w:rPr>
          <w:tab/>
        </w:r>
        <w:r w:rsidR="00B04A5B">
          <w:rPr>
            <w:noProof/>
            <w:webHidden/>
          </w:rPr>
          <w:fldChar w:fldCharType="begin"/>
        </w:r>
        <w:r w:rsidR="00B04A5B">
          <w:rPr>
            <w:noProof/>
            <w:webHidden/>
          </w:rPr>
          <w:instrText xml:space="preserve"> PAGEREF _Toc506881508 \h </w:instrText>
        </w:r>
        <w:r w:rsidR="00B04A5B">
          <w:rPr>
            <w:noProof/>
            <w:webHidden/>
          </w:rPr>
        </w:r>
        <w:r w:rsidR="00B04A5B">
          <w:rPr>
            <w:noProof/>
            <w:webHidden/>
          </w:rPr>
          <w:fldChar w:fldCharType="separate"/>
        </w:r>
        <w:r w:rsidR="00C5268B">
          <w:rPr>
            <w:noProof/>
            <w:webHidden/>
          </w:rPr>
          <w:t>57</w:t>
        </w:r>
        <w:r w:rsidR="00B04A5B">
          <w:rPr>
            <w:noProof/>
            <w:webHidden/>
          </w:rPr>
          <w:fldChar w:fldCharType="end"/>
        </w:r>
      </w:hyperlink>
    </w:p>
    <w:p w14:paraId="0BD6D931" w14:textId="0D9D5050" w:rsidR="00B04A5B" w:rsidRDefault="00E27835">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"_Toc506881535" </w:instrText>
      </w:r>
      <w:r>
        <w:fldChar w:fldCharType="separate"/>
      </w:r>
      <w:r w:rsidR="00B04A5B" w:rsidRPr="00EB563D">
        <w:rPr>
          <w:rStyle w:val="Hyperlink"/>
          <w:noProof/>
          <w:lang w:val="en-GB"/>
        </w:rPr>
        <w:t>3.7.2</w:t>
      </w:r>
      <w:r w:rsidR="00B04A5B">
        <w:rPr>
          <w:rFonts w:asciiTheme="minorHAnsi" w:eastAsiaTheme="minorEastAsia" w:hAnsiTheme="minorHAnsi" w:cstheme="minorBidi"/>
          <w:noProof/>
          <w:sz w:val="22"/>
          <w:szCs w:val="22"/>
        </w:rPr>
        <w:tab/>
      </w:r>
      <w:r w:rsidR="00B04A5B" w:rsidRPr="00EB563D">
        <w:rPr>
          <w:rStyle w:val="Hyperlink"/>
          <w:noProof/>
          <w:lang w:val="en-GB"/>
        </w:rPr>
        <w:t>Set</w:t>
      </w:r>
      <w:r w:rsidR="00B04A5B">
        <w:rPr>
          <w:noProof/>
          <w:webHidden/>
        </w:rPr>
        <w:tab/>
      </w:r>
      <w:r w:rsidR="00B04A5B">
        <w:rPr>
          <w:noProof/>
          <w:webHidden/>
        </w:rPr>
        <w:fldChar w:fldCharType="begin"/>
      </w:r>
      <w:r w:rsidR="00B04A5B">
        <w:rPr>
          <w:noProof/>
          <w:webHidden/>
        </w:rPr>
        <w:instrText xml:space="preserve"> PAGEREF _Toc506881535 \h </w:instrText>
      </w:r>
      <w:r w:rsidR="00B04A5B">
        <w:rPr>
          <w:noProof/>
          <w:webHidden/>
        </w:rPr>
      </w:r>
      <w:r w:rsidR="00B04A5B">
        <w:rPr>
          <w:noProof/>
          <w:webHidden/>
        </w:rPr>
        <w:fldChar w:fldCharType="separate"/>
      </w:r>
      <w:ins w:id="30" w:author="Holger Eichelberger" w:date="2021-05-18T23:43:00Z">
        <w:r w:rsidR="00C5268B">
          <w:rPr>
            <w:noProof/>
            <w:webHidden/>
          </w:rPr>
          <w:t>60</w:t>
        </w:r>
      </w:ins>
      <w:del w:id="31" w:author="Holger Eichelberger" w:date="2021-04-28T10:01:00Z">
        <w:r w:rsidR="00936A1E" w:rsidDel="003759A4">
          <w:rPr>
            <w:noProof/>
            <w:webHidden/>
          </w:rPr>
          <w:delText>59</w:delText>
        </w:r>
      </w:del>
      <w:r w:rsidR="00B04A5B">
        <w:rPr>
          <w:noProof/>
          <w:webHidden/>
        </w:rPr>
        <w:fldChar w:fldCharType="end"/>
      </w:r>
      <w:r>
        <w:rPr>
          <w:noProof/>
        </w:rPr>
        <w:fldChar w:fldCharType="end"/>
      </w:r>
    </w:p>
    <w:p w14:paraId="4C56E645" w14:textId="2099ADA5" w:rsidR="00B04A5B" w:rsidRDefault="009349AB">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00B04A5B" w:rsidRPr="00EB563D">
          <w:rPr>
            <w:rStyle w:val="Hyperlink"/>
            <w:noProof/>
            <w:lang w:val="en-GB"/>
          </w:rPr>
          <w:t>3.7.3</w:t>
        </w:r>
        <w:r w:rsidR="00B04A5B">
          <w:rPr>
            <w:rFonts w:asciiTheme="minorHAnsi" w:eastAsiaTheme="minorEastAsia" w:hAnsiTheme="minorHAnsi" w:cstheme="minorBidi"/>
            <w:noProof/>
            <w:sz w:val="22"/>
            <w:szCs w:val="22"/>
          </w:rPr>
          <w:tab/>
        </w:r>
        <w:r w:rsidR="00B04A5B" w:rsidRPr="00EB563D">
          <w:rPr>
            <w:rStyle w:val="Hyperlink"/>
            <w:noProof/>
            <w:lang w:val="en-GB"/>
          </w:rPr>
          <w:t>Sequence</w:t>
        </w:r>
        <w:r w:rsidR="00B04A5B">
          <w:rPr>
            <w:noProof/>
            <w:webHidden/>
          </w:rPr>
          <w:tab/>
        </w:r>
        <w:r w:rsidR="00B04A5B">
          <w:rPr>
            <w:noProof/>
            <w:webHidden/>
          </w:rPr>
          <w:fldChar w:fldCharType="begin"/>
        </w:r>
        <w:r w:rsidR="00B04A5B">
          <w:rPr>
            <w:noProof/>
            <w:webHidden/>
          </w:rPr>
          <w:instrText xml:space="preserve"> PAGEREF _Toc506881556 \h </w:instrText>
        </w:r>
        <w:r w:rsidR="00B04A5B">
          <w:rPr>
            <w:noProof/>
            <w:webHidden/>
          </w:rPr>
        </w:r>
        <w:r w:rsidR="00B04A5B">
          <w:rPr>
            <w:noProof/>
            <w:webHidden/>
          </w:rPr>
          <w:fldChar w:fldCharType="separate"/>
        </w:r>
        <w:r w:rsidR="00C5268B">
          <w:rPr>
            <w:noProof/>
            <w:webHidden/>
          </w:rPr>
          <w:t>61</w:t>
        </w:r>
        <w:r w:rsidR="00B04A5B">
          <w:rPr>
            <w:noProof/>
            <w:webHidden/>
          </w:rPr>
          <w:fldChar w:fldCharType="end"/>
        </w:r>
      </w:hyperlink>
    </w:p>
    <w:p w14:paraId="3CCCCB1F" w14:textId="290B489A" w:rsidR="00B04A5B" w:rsidRDefault="00E27835">
      <w:pPr>
        <w:pStyle w:val="TOC2"/>
        <w:tabs>
          <w:tab w:val="left" w:pos="960"/>
          <w:tab w:val="right" w:leader="dot" w:pos="8302"/>
        </w:tabs>
        <w:rPr>
          <w:rFonts w:asciiTheme="minorHAnsi" w:eastAsiaTheme="minorEastAsia" w:hAnsiTheme="minorHAnsi" w:cstheme="minorBidi"/>
          <w:noProof/>
          <w:sz w:val="22"/>
          <w:szCs w:val="22"/>
        </w:rPr>
      </w:pPr>
      <w:r>
        <w:fldChar w:fldCharType="begin"/>
      </w:r>
      <w:r>
        <w:instrText xml:space="preserve"> HYPERLINK \l "_Toc506881587" </w:instrText>
      </w:r>
      <w:r>
        <w:fldChar w:fldCharType="separate"/>
      </w:r>
      <w:r w:rsidR="00B04A5B" w:rsidRPr="00EB563D">
        <w:rPr>
          <w:rStyle w:val="Hyperlink"/>
          <w:noProof/>
          <w:lang w:val="en-GB"/>
        </w:rPr>
        <w:t>3.8</w:t>
      </w:r>
      <w:r w:rsidR="00B04A5B">
        <w:rPr>
          <w:rFonts w:asciiTheme="minorHAnsi" w:eastAsiaTheme="minorEastAsia" w:hAnsiTheme="minorHAnsi" w:cstheme="minorBidi"/>
          <w:noProof/>
          <w:sz w:val="22"/>
          <w:szCs w:val="22"/>
        </w:rPr>
        <w:tab/>
      </w:r>
      <w:r w:rsidR="00B04A5B" w:rsidRPr="00EB563D">
        <w:rPr>
          <w:rStyle w:val="Hyperlink"/>
          <w:noProof/>
          <w:lang w:val="en-GB"/>
        </w:rPr>
        <w:t>Compound Types</w:t>
      </w:r>
      <w:r w:rsidR="00B04A5B">
        <w:rPr>
          <w:noProof/>
          <w:webHidden/>
        </w:rPr>
        <w:tab/>
      </w:r>
      <w:r w:rsidR="00B04A5B">
        <w:rPr>
          <w:noProof/>
          <w:webHidden/>
        </w:rPr>
        <w:fldChar w:fldCharType="begin"/>
      </w:r>
      <w:r w:rsidR="00B04A5B">
        <w:rPr>
          <w:noProof/>
          <w:webHidden/>
        </w:rPr>
        <w:instrText xml:space="preserve"> PAGEREF _Toc506881587 \h </w:instrText>
      </w:r>
      <w:r w:rsidR="00B04A5B">
        <w:rPr>
          <w:noProof/>
          <w:webHidden/>
        </w:rPr>
      </w:r>
      <w:r w:rsidR="00B04A5B">
        <w:rPr>
          <w:noProof/>
          <w:webHidden/>
        </w:rPr>
        <w:fldChar w:fldCharType="separate"/>
      </w:r>
      <w:ins w:id="32" w:author="Holger Eichelberger" w:date="2021-05-18T23:43:00Z">
        <w:r w:rsidR="00C5268B">
          <w:rPr>
            <w:noProof/>
            <w:webHidden/>
          </w:rPr>
          <w:t>63</w:t>
        </w:r>
      </w:ins>
      <w:del w:id="33" w:author="Holger Eichelberger" w:date="2021-04-28T10:01:00Z">
        <w:r w:rsidR="00936A1E" w:rsidDel="003759A4">
          <w:rPr>
            <w:noProof/>
            <w:webHidden/>
          </w:rPr>
          <w:delText>62</w:delText>
        </w:r>
      </w:del>
      <w:r w:rsidR="00B04A5B">
        <w:rPr>
          <w:noProof/>
          <w:webHidden/>
        </w:rPr>
        <w:fldChar w:fldCharType="end"/>
      </w:r>
      <w:r>
        <w:rPr>
          <w:noProof/>
        </w:rPr>
        <w:fldChar w:fldCharType="end"/>
      </w:r>
    </w:p>
    <w:p w14:paraId="179926E0" w14:textId="0F4795C7" w:rsidR="00B04A5B" w:rsidRDefault="009349AB">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00B04A5B" w:rsidRPr="00EB563D">
          <w:rPr>
            <w:rStyle w:val="Hyperlink"/>
            <w:noProof/>
            <w:lang w:val="en-GB"/>
          </w:rPr>
          <w:t>4</w:t>
        </w:r>
        <w:r w:rsidR="00B04A5B">
          <w:rPr>
            <w:rFonts w:asciiTheme="minorHAnsi" w:eastAsiaTheme="minorEastAsia" w:hAnsiTheme="minorHAnsi" w:cstheme="minorBidi"/>
            <w:noProof/>
            <w:sz w:val="22"/>
            <w:szCs w:val="22"/>
          </w:rPr>
          <w:tab/>
        </w:r>
        <w:r w:rsidR="00B04A5B" w:rsidRPr="00EB563D">
          <w:rPr>
            <w:rStyle w:val="Hyperlink"/>
            <w:noProof/>
            <w:lang w:val="en-GB"/>
          </w:rPr>
          <w:t>Implementation Status</w:t>
        </w:r>
        <w:r w:rsidR="00B04A5B">
          <w:rPr>
            <w:noProof/>
            <w:webHidden/>
          </w:rPr>
          <w:tab/>
        </w:r>
        <w:r w:rsidR="00B04A5B">
          <w:rPr>
            <w:noProof/>
            <w:webHidden/>
          </w:rPr>
          <w:fldChar w:fldCharType="begin"/>
        </w:r>
        <w:r w:rsidR="00B04A5B">
          <w:rPr>
            <w:noProof/>
            <w:webHidden/>
          </w:rPr>
          <w:instrText xml:space="preserve"> PAGEREF _Toc506881588 \h </w:instrText>
        </w:r>
        <w:r w:rsidR="00B04A5B">
          <w:rPr>
            <w:noProof/>
            <w:webHidden/>
          </w:rPr>
        </w:r>
        <w:r w:rsidR="00B04A5B">
          <w:rPr>
            <w:noProof/>
            <w:webHidden/>
          </w:rPr>
          <w:fldChar w:fldCharType="separate"/>
        </w:r>
        <w:r w:rsidR="00C5268B">
          <w:rPr>
            <w:noProof/>
            <w:webHidden/>
          </w:rPr>
          <w:t>64</w:t>
        </w:r>
        <w:r w:rsidR="00B04A5B">
          <w:rPr>
            <w:noProof/>
            <w:webHidden/>
          </w:rPr>
          <w:fldChar w:fldCharType="end"/>
        </w:r>
      </w:hyperlink>
    </w:p>
    <w:p w14:paraId="69752535" w14:textId="4C5347F4" w:rsidR="00B04A5B" w:rsidRDefault="009349AB">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00B04A5B" w:rsidRPr="00EB563D">
          <w:rPr>
            <w:rStyle w:val="Hyperlink"/>
            <w:noProof/>
            <w:lang w:val="en-GB"/>
          </w:rPr>
          <w:t>5</w:t>
        </w:r>
        <w:r w:rsidR="00B04A5B">
          <w:rPr>
            <w:rFonts w:asciiTheme="minorHAnsi" w:eastAsiaTheme="minorEastAsia" w:hAnsiTheme="minorHAnsi" w:cstheme="minorBidi"/>
            <w:noProof/>
            <w:sz w:val="22"/>
            <w:szCs w:val="22"/>
          </w:rPr>
          <w:tab/>
        </w:r>
        <w:r w:rsidR="00B04A5B" w:rsidRPr="00EB563D">
          <w:rPr>
            <w:rStyle w:val="Hyperlink"/>
            <w:noProof/>
            <w:lang w:val="en-GB"/>
          </w:rPr>
          <w:t>IVML Grammar</w:t>
        </w:r>
        <w:r w:rsidR="00B04A5B">
          <w:rPr>
            <w:noProof/>
            <w:webHidden/>
          </w:rPr>
          <w:tab/>
        </w:r>
        <w:r w:rsidR="00B04A5B">
          <w:rPr>
            <w:noProof/>
            <w:webHidden/>
          </w:rPr>
          <w:fldChar w:fldCharType="begin"/>
        </w:r>
        <w:r w:rsidR="00B04A5B">
          <w:rPr>
            <w:noProof/>
            <w:webHidden/>
          </w:rPr>
          <w:instrText xml:space="preserve"> PAGEREF _Toc506881589 \h </w:instrText>
        </w:r>
        <w:r w:rsidR="00B04A5B">
          <w:rPr>
            <w:noProof/>
            <w:webHidden/>
          </w:rPr>
        </w:r>
        <w:r w:rsidR="00B04A5B">
          <w:rPr>
            <w:noProof/>
            <w:webHidden/>
          </w:rPr>
          <w:fldChar w:fldCharType="separate"/>
        </w:r>
        <w:r w:rsidR="00C5268B">
          <w:rPr>
            <w:noProof/>
            <w:webHidden/>
          </w:rPr>
          <w:t>66</w:t>
        </w:r>
        <w:r w:rsidR="00B04A5B">
          <w:rPr>
            <w:noProof/>
            <w:webHidden/>
          </w:rPr>
          <w:fldChar w:fldCharType="end"/>
        </w:r>
      </w:hyperlink>
    </w:p>
    <w:p w14:paraId="4E21472F" w14:textId="3503D131"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00B04A5B" w:rsidRPr="00EB563D">
          <w:rPr>
            <w:rStyle w:val="Hyperlink"/>
            <w:noProof/>
            <w:lang w:val="en-US"/>
          </w:rPr>
          <w:t>5.1</w:t>
        </w:r>
        <w:r w:rsidR="00B04A5B">
          <w:rPr>
            <w:rFonts w:asciiTheme="minorHAnsi" w:eastAsiaTheme="minorEastAsia" w:hAnsiTheme="minorHAnsi" w:cstheme="minorBidi"/>
            <w:noProof/>
            <w:sz w:val="22"/>
            <w:szCs w:val="22"/>
          </w:rPr>
          <w:tab/>
        </w:r>
        <w:r w:rsidR="00B04A5B" w:rsidRPr="00EB563D">
          <w:rPr>
            <w:rStyle w:val="Hyperlink"/>
            <w:noProof/>
            <w:lang w:val="en-US"/>
          </w:rPr>
          <w:t>Basic modeling concepts</w:t>
        </w:r>
        <w:r w:rsidR="00B04A5B">
          <w:rPr>
            <w:noProof/>
            <w:webHidden/>
          </w:rPr>
          <w:tab/>
        </w:r>
        <w:r w:rsidR="00B04A5B">
          <w:rPr>
            <w:noProof/>
            <w:webHidden/>
          </w:rPr>
          <w:fldChar w:fldCharType="begin"/>
        </w:r>
        <w:r w:rsidR="00B04A5B">
          <w:rPr>
            <w:noProof/>
            <w:webHidden/>
          </w:rPr>
          <w:instrText xml:space="preserve"> PAGEREF _Toc506881590 \h </w:instrText>
        </w:r>
        <w:r w:rsidR="00B04A5B">
          <w:rPr>
            <w:noProof/>
            <w:webHidden/>
          </w:rPr>
        </w:r>
        <w:r w:rsidR="00B04A5B">
          <w:rPr>
            <w:noProof/>
            <w:webHidden/>
          </w:rPr>
          <w:fldChar w:fldCharType="separate"/>
        </w:r>
        <w:r w:rsidR="00C5268B">
          <w:rPr>
            <w:noProof/>
            <w:webHidden/>
          </w:rPr>
          <w:t>66</w:t>
        </w:r>
        <w:r w:rsidR="00B04A5B">
          <w:rPr>
            <w:noProof/>
            <w:webHidden/>
          </w:rPr>
          <w:fldChar w:fldCharType="end"/>
        </w:r>
      </w:hyperlink>
    </w:p>
    <w:p w14:paraId="6DB4A33F" w14:textId="4E868859"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00B04A5B" w:rsidRPr="00EB563D">
          <w:rPr>
            <w:rStyle w:val="Hyperlink"/>
            <w:noProof/>
            <w:lang w:val="en-US"/>
          </w:rPr>
          <w:t>5.2</w:t>
        </w:r>
        <w:r w:rsidR="00B04A5B">
          <w:rPr>
            <w:rFonts w:asciiTheme="minorHAnsi" w:eastAsiaTheme="minorEastAsia" w:hAnsiTheme="minorHAnsi" w:cstheme="minorBidi"/>
            <w:noProof/>
            <w:sz w:val="22"/>
            <w:szCs w:val="22"/>
          </w:rPr>
          <w:tab/>
        </w:r>
        <w:r w:rsidR="00B04A5B" w:rsidRPr="00EB563D">
          <w:rPr>
            <w:rStyle w:val="Hyperlink"/>
            <w:noProof/>
            <w:lang w:val="en-US"/>
          </w:rPr>
          <w:t>Basic types and values</w:t>
        </w:r>
        <w:r w:rsidR="00B04A5B">
          <w:rPr>
            <w:noProof/>
            <w:webHidden/>
          </w:rPr>
          <w:tab/>
        </w:r>
        <w:r w:rsidR="00B04A5B">
          <w:rPr>
            <w:noProof/>
            <w:webHidden/>
          </w:rPr>
          <w:fldChar w:fldCharType="begin"/>
        </w:r>
        <w:r w:rsidR="00B04A5B">
          <w:rPr>
            <w:noProof/>
            <w:webHidden/>
          </w:rPr>
          <w:instrText xml:space="preserve"> PAGEREF _Toc506881591 \h </w:instrText>
        </w:r>
        <w:r w:rsidR="00B04A5B">
          <w:rPr>
            <w:noProof/>
            <w:webHidden/>
          </w:rPr>
        </w:r>
        <w:r w:rsidR="00B04A5B">
          <w:rPr>
            <w:noProof/>
            <w:webHidden/>
          </w:rPr>
          <w:fldChar w:fldCharType="separate"/>
        </w:r>
        <w:r w:rsidR="00C5268B">
          <w:rPr>
            <w:noProof/>
            <w:webHidden/>
          </w:rPr>
          <w:t>68</w:t>
        </w:r>
        <w:r w:rsidR="00B04A5B">
          <w:rPr>
            <w:noProof/>
            <w:webHidden/>
          </w:rPr>
          <w:fldChar w:fldCharType="end"/>
        </w:r>
      </w:hyperlink>
    </w:p>
    <w:p w14:paraId="45E7AB89" w14:textId="49AB570D"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00B04A5B" w:rsidRPr="00EB563D">
          <w:rPr>
            <w:rStyle w:val="Hyperlink"/>
            <w:noProof/>
            <w:lang w:val="en-US"/>
          </w:rPr>
          <w:t>5.3</w:t>
        </w:r>
        <w:r w:rsidR="00B04A5B">
          <w:rPr>
            <w:rFonts w:asciiTheme="minorHAnsi" w:eastAsiaTheme="minorEastAsia" w:hAnsiTheme="minorHAnsi" w:cstheme="minorBidi"/>
            <w:noProof/>
            <w:sz w:val="22"/>
            <w:szCs w:val="22"/>
          </w:rPr>
          <w:tab/>
        </w:r>
        <w:r w:rsidR="00B04A5B" w:rsidRPr="00EB563D">
          <w:rPr>
            <w:rStyle w:val="Hyperlink"/>
            <w:noProof/>
            <w:lang w:val="en-US"/>
          </w:rPr>
          <w:t>Advanced modeling concepts</w:t>
        </w:r>
        <w:r w:rsidR="00B04A5B">
          <w:rPr>
            <w:noProof/>
            <w:webHidden/>
          </w:rPr>
          <w:tab/>
        </w:r>
        <w:r w:rsidR="00B04A5B">
          <w:rPr>
            <w:noProof/>
            <w:webHidden/>
          </w:rPr>
          <w:fldChar w:fldCharType="begin"/>
        </w:r>
        <w:r w:rsidR="00B04A5B">
          <w:rPr>
            <w:noProof/>
            <w:webHidden/>
          </w:rPr>
          <w:instrText xml:space="preserve"> PAGEREF _Toc506881595 \h </w:instrText>
        </w:r>
        <w:r w:rsidR="00B04A5B">
          <w:rPr>
            <w:noProof/>
            <w:webHidden/>
          </w:rPr>
        </w:r>
        <w:r w:rsidR="00B04A5B">
          <w:rPr>
            <w:noProof/>
            <w:webHidden/>
          </w:rPr>
          <w:fldChar w:fldCharType="separate"/>
        </w:r>
        <w:r w:rsidR="00C5268B">
          <w:rPr>
            <w:noProof/>
            <w:webHidden/>
          </w:rPr>
          <w:t>69</w:t>
        </w:r>
        <w:r w:rsidR="00B04A5B">
          <w:rPr>
            <w:noProof/>
            <w:webHidden/>
          </w:rPr>
          <w:fldChar w:fldCharType="end"/>
        </w:r>
      </w:hyperlink>
    </w:p>
    <w:p w14:paraId="63AC8627" w14:textId="62954516"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00B04A5B" w:rsidRPr="00EB563D">
          <w:rPr>
            <w:rStyle w:val="Hyperlink"/>
            <w:noProof/>
            <w:lang w:val="en-US"/>
          </w:rPr>
          <w:t>5.4</w:t>
        </w:r>
        <w:r w:rsidR="00B04A5B">
          <w:rPr>
            <w:rFonts w:asciiTheme="minorHAnsi" w:eastAsiaTheme="minorEastAsia" w:hAnsiTheme="minorHAnsi" w:cstheme="minorBidi"/>
            <w:noProof/>
            <w:sz w:val="22"/>
            <w:szCs w:val="22"/>
          </w:rPr>
          <w:tab/>
        </w:r>
        <w:r w:rsidR="00B04A5B" w:rsidRPr="00EB563D">
          <w:rPr>
            <w:rStyle w:val="Hyperlink"/>
            <w:noProof/>
            <w:lang w:val="en-US"/>
          </w:rPr>
          <w:t>Basic constraints</w:t>
        </w:r>
        <w:r w:rsidR="00B04A5B">
          <w:rPr>
            <w:noProof/>
            <w:webHidden/>
          </w:rPr>
          <w:tab/>
        </w:r>
        <w:r w:rsidR="00B04A5B">
          <w:rPr>
            <w:noProof/>
            <w:webHidden/>
          </w:rPr>
          <w:fldChar w:fldCharType="begin"/>
        </w:r>
        <w:r w:rsidR="00B04A5B">
          <w:rPr>
            <w:noProof/>
            <w:webHidden/>
          </w:rPr>
          <w:instrText xml:space="preserve"> PAGEREF _Toc506881596 \h </w:instrText>
        </w:r>
        <w:r w:rsidR="00B04A5B">
          <w:rPr>
            <w:noProof/>
            <w:webHidden/>
          </w:rPr>
        </w:r>
        <w:r w:rsidR="00B04A5B">
          <w:rPr>
            <w:noProof/>
            <w:webHidden/>
          </w:rPr>
          <w:fldChar w:fldCharType="separate"/>
        </w:r>
        <w:r w:rsidR="00C5268B">
          <w:rPr>
            <w:noProof/>
            <w:webHidden/>
          </w:rPr>
          <w:t>70</w:t>
        </w:r>
        <w:r w:rsidR="00B04A5B">
          <w:rPr>
            <w:noProof/>
            <w:webHidden/>
          </w:rPr>
          <w:fldChar w:fldCharType="end"/>
        </w:r>
      </w:hyperlink>
    </w:p>
    <w:p w14:paraId="6CA368C5" w14:textId="6C479411"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00B04A5B" w:rsidRPr="00EB563D">
          <w:rPr>
            <w:rStyle w:val="Hyperlink"/>
            <w:noProof/>
            <w:lang w:val="en-US"/>
          </w:rPr>
          <w:t>5.5</w:t>
        </w:r>
        <w:r w:rsidR="00B04A5B">
          <w:rPr>
            <w:rFonts w:asciiTheme="minorHAnsi" w:eastAsiaTheme="minorEastAsia" w:hAnsiTheme="minorHAnsi" w:cstheme="minorBidi"/>
            <w:noProof/>
            <w:sz w:val="22"/>
            <w:szCs w:val="22"/>
          </w:rPr>
          <w:tab/>
        </w:r>
        <w:r w:rsidR="00B04A5B" w:rsidRPr="00EB563D">
          <w:rPr>
            <w:rStyle w:val="Hyperlink"/>
            <w:noProof/>
            <w:lang w:val="en-US"/>
          </w:rPr>
          <w:t>Advanced constraints</w:t>
        </w:r>
        <w:r w:rsidR="00B04A5B">
          <w:rPr>
            <w:noProof/>
            <w:webHidden/>
          </w:rPr>
          <w:tab/>
        </w:r>
        <w:r w:rsidR="00B04A5B">
          <w:rPr>
            <w:noProof/>
            <w:webHidden/>
          </w:rPr>
          <w:fldChar w:fldCharType="begin"/>
        </w:r>
        <w:r w:rsidR="00B04A5B">
          <w:rPr>
            <w:noProof/>
            <w:webHidden/>
          </w:rPr>
          <w:instrText xml:space="preserve"> PAGEREF _Toc506881597 \h </w:instrText>
        </w:r>
        <w:r w:rsidR="00B04A5B">
          <w:rPr>
            <w:noProof/>
            <w:webHidden/>
          </w:rPr>
        </w:r>
        <w:r w:rsidR="00B04A5B">
          <w:rPr>
            <w:noProof/>
            <w:webHidden/>
          </w:rPr>
          <w:fldChar w:fldCharType="separate"/>
        </w:r>
        <w:r w:rsidR="00C5268B">
          <w:rPr>
            <w:noProof/>
            <w:webHidden/>
          </w:rPr>
          <w:t>73</w:t>
        </w:r>
        <w:r w:rsidR="00B04A5B">
          <w:rPr>
            <w:noProof/>
            <w:webHidden/>
          </w:rPr>
          <w:fldChar w:fldCharType="end"/>
        </w:r>
      </w:hyperlink>
    </w:p>
    <w:p w14:paraId="53F74F44" w14:textId="0254A0CA" w:rsidR="00B04A5B" w:rsidRDefault="009349AB">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00B04A5B" w:rsidRPr="00EB563D">
          <w:rPr>
            <w:rStyle w:val="Hyperlink"/>
            <w:noProof/>
            <w:lang w:val="en-US"/>
          </w:rPr>
          <w:t>5.6</w:t>
        </w:r>
        <w:r w:rsidR="00B04A5B">
          <w:rPr>
            <w:rFonts w:asciiTheme="minorHAnsi" w:eastAsiaTheme="minorEastAsia" w:hAnsiTheme="minorHAnsi" w:cstheme="minorBidi"/>
            <w:noProof/>
            <w:sz w:val="22"/>
            <w:szCs w:val="22"/>
          </w:rPr>
          <w:tab/>
        </w:r>
        <w:r w:rsidR="00B04A5B" w:rsidRPr="00EB563D">
          <w:rPr>
            <w:rStyle w:val="Hyperlink"/>
            <w:noProof/>
            <w:lang w:val="en-US"/>
          </w:rPr>
          <w:t>Terminals</w:t>
        </w:r>
        <w:r w:rsidR="00B04A5B">
          <w:rPr>
            <w:noProof/>
            <w:webHidden/>
          </w:rPr>
          <w:tab/>
        </w:r>
        <w:r w:rsidR="00B04A5B">
          <w:rPr>
            <w:noProof/>
            <w:webHidden/>
          </w:rPr>
          <w:fldChar w:fldCharType="begin"/>
        </w:r>
        <w:r w:rsidR="00B04A5B">
          <w:rPr>
            <w:noProof/>
            <w:webHidden/>
          </w:rPr>
          <w:instrText xml:space="preserve"> PAGEREF _Toc506881598 \h </w:instrText>
        </w:r>
        <w:r w:rsidR="00B04A5B">
          <w:rPr>
            <w:noProof/>
            <w:webHidden/>
          </w:rPr>
        </w:r>
        <w:r w:rsidR="00B04A5B">
          <w:rPr>
            <w:noProof/>
            <w:webHidden/>
          </w:rPr>
          <w:fldChar w:fldCharType="separate"/>
        </w:r>
        <w:r w:rsidR="00C5268B">
          <w:rPr>
            <w:noProof/>
            <w:webHidden/>
          </w:rPr>
          <w:t>74</w:t>
        </w:r>
        <w:r w:rsidR="00B04A5B">
          <w:rPr>
            <w:noProof/>
            <w:webHidden/>
          </w:rPr>
          <w:fldChar w:fldCharType="end"/>
        </w:r>
      </w:hyperlink>
    </w:p>
    <w:p w14:paraId="51A8CDBA" w14:textId="0859AB0A" w:rsidR="00B04A5B" w:rsidRDefault="009349AB">
      <w:pPr>
        <w:pStyle w:val="TOC1"/>
        <w:tabs>
          <w:tab w:val="right" w:leader="dot" w:pos="8302"/>
        </w:tabs>
        <w:rPr>
          <w:rFonts w:asciiTheme="minorHAnsi" w:eastAsiaTheme="minorEastAsia" w:hAnsiTheme="minorHAnsi" w:cstheme="minorBidi"/>
          <w:noProof/>
          <w:sz w:val="22"/>
          <w:szCs w:val="22"/>
        </w:rPr>
      </w:pPr>
      <w:hyperlink w:anchor="_Toc506881599" w:history="1">
        <w:r w:rsidR="00B04A5B" w:rsidRPr="00EB563D">
          <w:rPr>
            <w:rStyle w:val="Hyperlink"/>
            <w:noProof/>
            <w:lang w:val="en-GB"/>
          </w:rPr>
          <w:t>References</w:t>
        </w:r>
        <w:r w:rsidR="00B04A5B">
          <w:rPr>
            <w:noProof/>
            <w:webHidden/>
          </w:rPr>
          <w:tab/>
        </w:r>
        <w:r w:rsidR="00B04A5B">
          <w:rPr>
            <w:noProof/>
            <w:webHidden/>
          </w:rPr>
          <w:fldChar w:fldCharType="begin"/>
        </w:r>
        <w:r w:rsidR="00B04A5B">
          <w:rPr>
            <w:noProof/>
            <w:webHidden/>
          </w:rPr>
          <w:instrText xml:space="preserve"> PAGEREF _Toc506881599 \h </w:instrText>
        </w:r>
        <w:r w:rsidR="00B04A5B">
          <w:rPr>
            <w:noProof/>
            <w:webHidden/>
          </w:rPr>
        </w:r>
        <w:r w:rsidR="00B04A5B">
          <w:rPr>
            <w:noProof/>
            <w:webHidden/>
          </w:rPr>
          <w:fldChar w:fldCharType="separate"/>
        </w:r>
        <w:r w:rsidR="00C5268B">
          <w:rPr>
            <w:noProof/>
            <w:webHidden/>
          </w:rPr>
          <w:t>76</w:t>
        </w:r>
        <w:r w:rsidR="00B04A5B">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4" w:name="_Toc506881432"/>
      <w:r w:rsidRPr="001D20E4">
        <w:rPr>
          <w:lang w:val="en-GB"/>
        </w:rPr>
        <w:lastRenderedPageBreak/>
        <w:t>Table of Figures</w:t>
      </w:r>
      <w:bookmarkEnd w:id="34"/>
    </w:p>
    <w:p w14:paraId="55A5B387" w14:textId="154E1A36"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20"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C5268B">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5" w:name="_Toc186688504"/>
      <w:bookmarkStart w:id="36" w:name="_Toc313096720"/>
      <w:bookmarkStart w:id="37" w:name="_Toc506881433"/>
      <w:bookmarkStart w:id="38" w:name="_Toc179456027"/>
      <w:r w:rsidRPr="00D56B21">
        <w:rPr>
          <w:lang w:val="en-GB"/>
        </w:rPr>
        <w:lastRenderedPageBreak/>
        <w:t>Introduction</w:t>
      </w:r>
      <w:bookmarkEnd w:id="35"/>
      <w:bookmarkEnd w:id="36"/>
      <w:bookmarkEnd w:id="37"/>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9" w:name="_Ref310321930"/>
      <w:bookmarkStart w:id="40" w:name="_Ref310323511"/>
      <w:bookmarkStart w:id="41" w:name="_Ref310325214"/>
      <w:bookmarkStart w:id="42" w:name="_Toc313096741"/>
      <w:bookmarkStart w:id="43" w:name="_Ref313551207"/>
      <w:bookmarkStart w:id="44" w:name="_Ref314222993"/>
      <w:bookmarkStart w:id="45" w:name="_Ref314557989"/>
      <w:bookmarkStart w:id="46" w:name="_Ref314653731"/>
      <w:bookmarkStart w:id="47" w:name="_Toc506881434"/>
      <w:bookmarkEnd w:id="38"/>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9"/>
      <w:bookmarkEnd w:id="40"/>
      <w:bookmarkEnd w:id="41"/>
      <w:bookmarkEnd w:id="42"/>
      <w:bookmarkEnd w:id="43"/>
      <w:bookmarkEnd w:id="44"/>
      <w:bookmarkEnd w:id="45"/>
      <w:bookmarkEnd w:id="46"/>
      <w:bookmarkEnd w:id="47"/>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544874AD"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C5268B"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C5268B"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C5268B"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022FD8FC"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C5268B"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C5268B"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C5268B"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C5268B"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2A8E9C72"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C5268B">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78F739ED"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C5268B">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8" w:name="_Toc313096742"/>
      <w:bookmarkStart w:id="49" w:name="_Ref314223714"/>
      <w:bookmarkStart w:id="50" w:name="_Toc506881435"/>
      <w:r>
        <w:rPr>
          <w:lang w:val="en-GB"/>
        </w:rPr>
        <w:t xml:space="preserve">Integrated </w:t>
      </w:r>
      <w:r w:rsidR="00D52B79">
        <w:rPr>
          <w:lang w:val="en-GB"/>
        </w:rPr>
        <w:t>Variability Modelling Core Language</w:t>
      </w:r>
      <w:bookmarkEnd w:id="48"/>
      <w:bookmarkEnd w:id="49"/>
      <w:bookmarkEnd w:id="50"/>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51" w:name="_Ref400027181"/>
      <w:bookmarkStart w:id="52" w:name="_Ref400027243"/>
      <w:bookmarkStart w:id="53" w:name="_Toc506881436"/>
      <w:bookmarkStart w:id="54" w:name="_Ref314735267"/>
      <w:r>
        <w:rPr>
          <w:lang w:val="en-GB"/>
        </w:rPr>
        <w:t>Reserved keywords</w:t>
      </w:r>
      <w:bookmarkEnd w:id="51"/>
      <w:bookmarkEnd w:id="52"/>
      <w:bookmarkEnd w:id="53"/>
    </w:p>
    <w:p w14:paraId="613B9743" w14:textId="489829D4"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C5268B">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C5268B">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55" w:name="_Toc506881437"/>
      <w:r>
        <w:rPr>
          <w:lang w:val="en-GB"/>
        </w:rPr>
        <w:t>Projects</w:t>
      </w:r>
      <w:bookmarkEnd w:id="54"/>
      <w:bookmarkEnd w:id="55"/>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56" w:name="_Toc313096743"/>
      <w:bookmarkStart w:id="57" w:name="_Ref314751571"/>
      <w:bookmarkStart w:id="58" w:name="_Ref315422188"/>
      <w:bookmarkStart w:id="59" w:name="_Toc506881438"/>
      <w:r>
        <w:rPr>
          <w:lang w:val="en-GB"/>
        </w:rPr>
        <w:t>Types</w:t>
      </w:r>
      <w:bookmarkEnd w:id="56"/>
      <w:bookmarkEnd w:id="57"/>
      <w:bookmarkEnd w:id="58"/>
      <w:bookmarkEnd w:id="59"/>
    </w:p>
    <w:p w14:paraId="6635E2D9" w14:textId="17B49037"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C5268B">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60" w:name="_Ref314746418"/>
      <w:bookmarkStart w:id="61" w:name="_Toc506881439"/>
      <w:r>
        <w:rPr>
          <w:lang w:val="en-GB"/>
        </w:rPr>
        <w:t>Basic Types</w:t>
      </w:r>
      <w:bookmarkEnd w:id="60"/>
      <w:bookmarkEnd w:id="61"/>
    </w:p>
    <w:p w14:paraId="5E1160E5" w14:textId="084A20AB"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C5268B"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62" w:name="_Ref315335674"/>
      <w:bookmarkStart w:id="63" w:name="_Ref315419569"/>
      <w:bookmarkStart w:id="64" w:name="_Ref315420291"/>
      <w:bookmarkStart w:id="65" w:name="_Ref315420638"/>
      <w:bookmarkStart w:id="66" w:name="_Ref315420897"/>
      <w:bookmarkStart w:id="67" w:name="_Toc506881440"/>
      <w:r>
        <w:rPr>
          <w:lang w:val="en-GB"/>
        </w:rPr>
        <w:t>Enumerations</w:t>
      </w:r>
      <w:bookmarkEnd w:id="62"/>
      <w:bookmarkEnd w:id="63"/>
      <w:bookmarkEnd w:id="64"/>
      <w:bookmarkEnd w:id="65"/>
      <w:bookmarkEnd w:id="66"/>
      <w:bookmarkEnd w:id="67"/>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68"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68"/>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69" w:name="_Ref315335785"/>
      <w:bookmarkStart w:id="70" w:name="_Ref315419594"/>
      <w:bookmarkStart w:id="71" w:name="_Ref315420320"/>
      <w:bookmarkStart w:id="72" w:name="_Ref315420673"/>
      <w:bookmarkStart w:id="73" w:name="_Ref315420793"/>
      <w:bookmarkStart w:id="74" w:name="_Toc506881441"/>
      <w:r>
        <w:rPr>
          <w:lang w:val="en-GB"/>
        </w:rPr>
        <w:t>Container Types</w:t>
      </w:r>
      <w:bookmarkEnd w:id="69"/>
      <w:bookmarkEnd w:id="70"/>
      <w:bookmarkEnd w:id="71"/>
      <w:bookmarkEnd w:id="72"/>
      <w:bookmarkEnd w:id="73"/>
      <w:bookmarkEnd w:id="74"/>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44F87D76"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ins w:id="75" w:author="Holger Eichelberger" w:date="2021-05-18T23:43:00Z">
        <w:r w:rsidR="00C5268B">
          <w:rPr>
            <w:lang w:val="en-GB"/>
          </w:rPr>
          <w:t>3.6</w:t>
        </w:r>
      </w:ins>
      <w:del w:id="76" w:author="Holger Eichelberger" w:date="2021-04-28T10:01:00Z">
        <w:r w:rsidR="00936A1E" w:rsidDel="003759A4">
          <w:rPr>
            <w:lang w:val="en-GB"/>
          </w:rPr>
          <w:delText>3.7</w:delText>
        </w:r>
      </w:del>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5A00D360"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ins w:id="77" w:author="Holger Eichelberger" w:date="2021-05-18T23:43:00Z">
        <w:r w:rsidR="00C5268B" w:rsidRPr="00C5268B">
          <w:rPr>
            <w:rFonts w:ascii="Courier New" w:hAnsi="Courier New" w:cs="Courier New"/>
            <w:sz w:val="22"/>
            <w:szCs w:val="22"/>
            <w:lang w:val="en-GB"/>
            <w:rPrChange w:id="78" w:author="Holger Eichelberger" w:date="2021-05-18T23:43:00Z">
              <w:rPr>
                <w:lang w:val="en-US"/>
              </w:rPr>
            </w:rPrChange>
          </w:rPr>
          <w:t>2.1.4</w:t>
        </w:r>
      </w:ins>
      <w:del w:id="79" w:author="Holger Eichelberger" w:date="2021-04-28T10:01:00Z">
        <w:r w:rsidR="00936A1E" w:rsidRPr="00D1327C" w:rsidDel="003759A4">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34A09B4A"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ins w:id="80" w:author="Holger Eichelberger" w:date="2021-05-18T23:43:00Z">
        <w:r w:rsidR="00C5268B">
          <w:rPr>
            <w:lang w:val="en-US"/>
          </w:rPr>
          <w:t>3.6</w:t>
        </w:r>
      </w:ins>
      <w:del w:id="81" w:author="Holger Eichelberger" w:date="2021-04-28T10:01:00Z">
        <w:r w:rsidR="00936A1E" w:rsidDel="003759A4">
          <w:rPr>
            <w:lang w:val="en-US"/>
          </w:rPr>
          <w:delText>3.7</w:delText>
        </w:r>
      </w:del>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82" w:name="_Ref315336418"/>
      <w:bookmarkStart w:id="83" w:name="_Ref315419635"/>
      <w:bookmarkStart w:id="84" w:name="_Ref315420334"/>
      <w:bookmarkStart w:id="85" w:name="_Toc506881442"/>
      <w:r>
        <w:rPr>
          <w:lang w:val="en-GB"/>
        </w:rPr>
        <w:t>Type Derivation and Restriction</w:t>
      </w:r>
      <w:bookmarkEnd w:id="82"/>
      <w:bookmarkEnd w:id="83"/>
      <w:bookmarkEnd w:id="84"/>
      <w:bookmarkEnd w:id="85"/>
    </w:p>
    <w:p w14:paraId="318FD4AF" w14:textId="072F0E79"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C5268B">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5C8D0F1D"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C5268B">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86" w:name="_Ref314751742"/>
      <w:bookmarkStart w:id="87" w:name="_Toc506881443"/>
      <w:r>
        <w:rPr>
          <w:lang w:val="en-GB"/>
        </w:rPr>
        <w:lastRenderedPageBreak/>
        <w:t>Compounds</w:t>
      </w:r>
      <w:bookmarkEnd w:id="86"/>
      <w:bookmarkEnd w:id="87"/>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88" w:name="_Toc313096744"/>
      <w:bookmarkStart w:id="89" w:name="_Ref314235772"/>
      <w:bookmarkStart w:id="90" w:name="_Ref314755722"/>
      <w:bookmarkStart w:id="91" w:name="_Ref314759721"/>
      <w:bookmarkStart w:id="92" w:name="_Ref314826397"/>
      <w:bookmarkStart w:id="93" w:name="_Ref315259727"/>
      <w:bookmarkStart w:id="94" w:name="_Ref315345696"/>
      <w:bookmarkStart w:id="95" w:name="_Ref315419463"/>
      <w:bookmarkStart w:id="96" w:name="_Ref315419467"/>
      <w:bookmarkStart w:id="97" w:name="_Ref315419734"/>
      <w:bookmarkStart w:id="98" w:name="_Ref315419753"/>
      <w:bookmarkStart w:id="99" w:name="_Ref315420261"/>
      <w:bookmarkStart w:id="100" w:name="_Ref315420365"/>
      <w:bookmarkStart w:id="101" w:name="_Ref315420625"/>
      <w:bookmarkStart w:id="102" w:name="_Ref315420876"/>
      <w:bookmarkStart w:id="103" w:name="_Ref315421499"/>
      <w:bookmarkStart w:id="104" w:name="_Ref315423112"/>
      <w:bookmarkStart w:id="105" w:name="_Ref351014765"/>
      <w:bookmarkStart w:id="106" w:name="_Toc506881444"/>
      <w:r>
        <w:rPr>
          <w:lang w:val="en-GB"/>
        </w:rPr>
        <w:t>Decision Variables</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0164D9B8" w14:textId="0200F2DB"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C5268B">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0F0B45F7"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C5268B">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7B885A5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C5268B">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914A6AA"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C5268B">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228517FD"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C5268B">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107" w:name="_Toc385852497"/>
      <w:bookmarkStart w:id="108" w:name="_Toc315425764"/>
      <w:bookmarkStart w:id="109" w:name="_Toc315425765"/>
      <w:bookmarkStart w:id="110" w:name="_Toc315425766"/>
      <w:bookmarkStart w:id="111" w:name="_Toc315425767"/>
      <w:bookmarkStart w:id="112" w:name="_Toc315425768"/>
      <w:bookmarkStart w:id="113" w:name="_Toc330498753"/>
      <w:bookmarkStart w:id="114" w:name="_Toc330537580"/>
      <w:bookmarkStart w:id="115" w:name="_Toc330731247"/>
      <w:bookmarkStart w:id="116" w:name="_Ref314825159"/>
      <w:bookmarkStart w:id="117" w:name="_Ref315795156"/>
      <w:bookmarkStart w:id="118" w:name="_Toc506881445"/>
      <w:bookmarkEnd w:id="107"/>
      <w:bookmarkEnd w:id="108"/>
      <w:bookmarkEnd w:id="109"/>
      <w:bookmarkEnd w:id="110"/>
      <w:bookmarkEnd w:id="111"/>
      <w:bookmarkEnd w:id="112"/>
      <w:bookmarkEnd w:id="113"/>
      <w:bookmarkEnd w:id="114"/>
      <w:bookmarkEnd w:id="115"/>
      <w:r>
        <w:rPr>
          <w:lang w:val="en-GB"/>
        </w:rPr>
        <w:t>Configurations</w:t>
      </w:r>
      <w:bookmarkEnd w:id="116"/>
      <w:bookmarkEnd w:id="117"/>
      <w:bookmarkEnd w:id="118"/>
    </w:p>
    <w:p w14:paraId="47C703C1" w14:textId="07D34249"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C5268B">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119" w:name="_Ref188860601"/>
      <w:bookmarkStart w:id="120"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19"/>
      <w:bookmarkEnd w:id="120"/>
    </w:p>
    <w:p w14:paraId="741CFDEC" w14:textId="7A72F06A"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C5268B">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C5268B">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121" w:name="_Ref400027179"/>
      <w:bookmarkStart w:id="122" w:name="_Ref400027269"/>
      <w:bookmarkStart w:id="123" w:name="_Toc506881447"/>
      <w:bookmarkStart w:id="124" w:name="_Ref315421100"/>
      <w:bookmarkStart w:id="125" w:name="_Ref315421160"/>
      <w:bookmarkStart w:id="126" w:name="_Ref315421215"/>
      <w:r>
        <w:rPr>
          <w:lang w:val="en-GB"/>
        </w:rPr>
        <w:t>Reserved Keywords</w:t>
      </w:r>
      <w:bookmarkEnd w:id="121"/>
      <w:bookmarkEnd w:id="122"/>
      <w:bookmarkEnd w:id="123"/>
    </w:p>
    <w:p w14:paraId="7E0817C3" w14:textId="4D1AB4EF"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C5268B">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C5268B">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127" w:name="_Ref434832232"/>
      <w:bookmarkStart w:id="128" w:name="_Toc506881448"/>
      <w:bookmarkEnd w:id="124"/>
      <w:bookmarkEnd w:id="125"/>
      <w:bookmarkEnd w:id="126"/>
      <w:r>
        <w:rPr>
          <w:lang w:val="en-GB"/>
        </w:rPr>
        <w:t>Annotations</w:t>
      </w:r>
      <w:bookmarkEnd w:id="127"/>
      <w:bookmarkEnd w:id="128"/>
    </w:p>
    <w:p w14:paraId="1D7E9416" w14:textId="70ECC537"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C5268B">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1E020DED"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ins w:id="129" w:author="Holger Eichelberger" w:date="2019-08-14T17:32:00Z">
        <w:r w:rsidR="00EA4698">
          <w:rPr>
            <w:lang w:val="en-GB"/>
          </w:rPr>
          <w:t xml:space="preserve"> The dot “.” is </w:t>
        </w:r>
      </w:ins>
      <w:ins w:id="130" w:author="Holger Eichelberger" w:date="2019-08-14T17:33:00Z">
        <w:r w:rsidR="00680741">
          <w:rPr>
            <w:lang w:val="en-GB"/>
          </w:rPr>
          <w:t xml:space="preserve">a </w:t>
        </w:r>
      </w:ins>
      <w:ins w:id="131" w:author="Holger Eichelberger" w:date="2019-08-14T17:32:00Z">
        <w:r w:rsidR="00EA4698">
          <w:rPr>
            <w:lang w:val="en-GB"/>
          </w:rPr>
          <w:t>shortcut for the containing project</w:t>
        </w:r>
      </w:ins>
      <w:ins w:id="132" w:author="Holger Eichelberger" w:date="2019-08-14T17:33:00Z">
        <w:r w:rsidR="00EA4698">
          <w:rPr>
            <w:lang w:val="en-GB"/>
          </w:rPr>
          <w:t>.</w:t>
        </w:r>
      </w:ins>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43C4E94F"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C5268B">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6A40C42D"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del w:id="133" w:author="Holger Eichelberger" w:date="2019-08-14T17:33:00Z">
        <w:r w:rsidR="00733388" w:rsidRPr="00733388" w:rsidDel="00430422">
          <w:rPr>
            <w:rFonts w:ascii="Courier New" w:hAnsi="Courier New" w:cs="Courier New"/>
            <w:sz w:val="22"/>
            <w:szCs w:val="22"/>
            <w:lang w:val="en-GB"/>
          </w:rPr>
          <w:delText>contentSharing</w:delText>
        </w:r>
      </w:del>
      <w:ins w:id="134" w:author="Holger Eichelberger" w:date="2019-08-14T17:33:00Z">
        <w:r w:rsidR="00430422">
          <w:rPr>
            <w:rFonts w:ascii="Courier New" w:hAnsi="Courier New" w:cs="Courier New"/>
            <w:sz w:val="22"/>
            <w:szCs w:val="22"/>
            <w:lang w:val="en-GB"/>
          </w:rPr>
          <w:t>.</w:t>
        </w:r>
      </w:ins>
      <w:r w:rsidR="00733388" w:rsidRPr="00733388">
        <w:rPr>
          <w:rFonts w:ascii="Courier New" w:hAnsi="Courier New" w:cs="Courier New"/>
          <w:sz w:val="22"/>
          <w:szCs w:val="22"/>
          <w:lang w:val="en-GB"/>
        </w:rPr>
        <w:t>;</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135" w:name="_Toc385852502"/>
      <w:bookmarkStart w:id="136" w:name="_Toc506881449"/>
      <w:bookmarkEnd w:id="135"/>
      <w:r>
        <w:rPr>
          <w:lang w:val="en-GB"/>
        </w:rPr>
        <w:t>Advanced Compound Modelling</w:t>
      </w:r>
      <w:bookmarkEnd w:id="136"/>
    </w:p>
    <w:p w14:paraId="7592A6B9" w14:textId="085DF1E1"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C5268B">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7" w:name="_Ref315421685"/>
      <w:bookmarkStart w:id="138" w:name="_Toc506881450"/>
      <w:r>
        <w:rPr>
          <w:lang w:val="en-GB"/>
        </w:rPr>
        <w:t>Extending Compounds</w:t>
      </w:r>
      <w:bookmarkEnd w:id="137"/>
      <w:bookmarkEnd w:id="138"/>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39" w:name="_Ref315422341"/>
      <w:bookmarkStart w:id="140" w:name="_Toc506881451"/>
      <w:r>
        <w:rPr>
          <w:lang w:val="en-GB"/>
        </w:rPr>
        <w:t xml:space="preserve">Referencing </w:t>
      </w:r>
      <w:r w:rsidR="00282A81">
        <w:rPr>
          <w:lang w:val="en-GB"/>
        </w:rPr>
        <w:t>Elements</w:t>
      </w:r>
      <w:bookmarkEnd w:id="139"/>
      <w:bookmarkEnd w:id="140"/>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141" w:name="_Toc506881452"/>
      <w:r>
        <w:rPr>
          <w:lang w:val="en-GB"/>
        </w:rPr>
        <w:t>Advanced Project Modelling</w:t>
      </w:r>
      <w:bookmarkEnd w:id="141"/>
    </w:p>
    <w:p w14:paraId="4400EDAE" w14:textId="1B801C46"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C5268B">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142" w:name="_Ref314819197"/>
      <w:bookmarkStart w:id="143" w:name="_Toc506881453"/>
      <w:r>
        <w:rPr>
          <w:lang w:val="en-GB"/>
        </w:rPr>
        <w:t>Project Versioning</w:t>
      </w:r>
      <w:bookmarkEnd w:id="142"/>
      <w:bookmarkEnd w:id="143"/>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144" w:name="_Ref314824266"/>
      <w:bookmarkStart w:id="145" w:name="_Toc506881454"/>
      <w:r>
        <w:rPr>
          <w:lang w:val="en-GB"/>
        </w:rPr>
        <w:t>Project Composition</w:t>
      </w:r>
      <w:bookmarkEnd w:id="144"/>
      <w:bookmarkEnd w:id="145"/>
    </w:p>
    <w:p w14:paraId="155D1F37" w14:textId="6949FF50"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ins w:id="146" w:author="Holger Eichelberger" w:date="2021-05-18T23:43:00Z">
        <w:r w:rsidR="00C5268B" w:rsidRPr="00C5268B">
          <w:rPr>
            <w:lang w:val="en-US"/>
            <w:rPrChange w:id="147" w:author="Holger Eichelberger" w:date="2021-05-18T23:43:00Z">
              <w:rPr>
                <w:lang w:val="en-GB"/>
              </w:rPr>
            </w:rPrChange>
          </w:rPr>
          <w:t>8</w:t>
        </w:r>
      </w:ins>
      <w:del w:id="148" w:author="Holger Eichelberger" w:date="2021-04-28T10:01:00Z">
        <w:r w:rsidR="00936A1E" w:rsidRPr="00D1327C" w:rsidDel="003759A4">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C5268B"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23B69E1E"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C5268B">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C5268B">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C5268B">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5528E509"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C5268B">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C5268B">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C5268B">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49" w:name="_Ref315421749"/>
      <w:bookmarkStart w:id="150" w:name="_Toc506881455"/>
      <w:r>
        <w:rPr>
          <w:lang w:val="en-GB"/>
        </w:rPr>
        <w:t>Project Interfaces</w:t>
      </w:r>
      <w:bookmarkEnd w:id="149"/>
      <w:bookmarkEnd w:id="150"/>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6D9DD77B"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C5268B"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21AABA62"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C5268B">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51" w:name="_Toc506881456"/>
      <w:r>
        <w:rPr>
          <w:lang w:val="en-GB"/>
        </w:rPr>
        <w:t>Advanced</w:t>
      </w:r>
      <w:r w:rsidR="00833B7B">
        <w:rPr>
          <w:lang w:val="en-GB"/>
        </w:rPr>
        <w:t xml:space="preserve"> Configuration</w:t>
      </w:r>
      <w:bookmarkEnd w:id="151"/>
    </w:p>
    <w:p w14:paraId="75A34CF1" w14:textId="48854A3C"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C5268B">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52" w:name="_Ref351015123"/>
      <w:bookmarkStart w:id="153" w:name="_Toc506881457"/>
      <w:r>
        <w:rPr>
          <w:lang w:val="en-GB"/>
        </w:rPr>
        <w:t>Partial</w:t>
      </w:r>
      <w:r w:rsidR="006A3572">
        <w:rPr>
          <w:lang w:val="en-GB"/>
        </w:rPr>
        <w:t xml:space="preserve"> Configurations</w:t>
      </w:r>
      <w:bookmarkEnd w:id="152"/>
      <w:bookmarkEnd w:id="153"/>
    </w:p>
    <w:p w14:paraId="6551A210" w14:textId="3E55D33E"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C5268B">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54" w:name="_Ref315421577"/>
      <w:bookmarkStart w:id="155" w:name="_Toc506881458"/>
      <w:r>
        <w:rPr>
          <w:lang w:val="en-GB"/>
        </w:rPr>
        <w:t>Freezing Configurations</w:t>
      </w:r>
      <w:bookmarkEnd w:id="154"/>
      <w:bookmarkEnd w:id="155"/>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2CBD60DD" w14:textId="008CCE1B" w:rsidR="00623F11" w:rsidRDefault="009E2C50" w:rsidP="0058732A">
      <w:pPr>
        <w:rPr>
          <w:ins w:id="156" w:author="Holger Eichelberger" w:date="2019-08-15T12:33:00Z"/>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w:t>
      </w:r>
      <w:ins w:id="157" w:author="Holger Eichelberger" w:date="2019-08-15T12:34:00Z">
        <w:r w:rsidR="00623F11">
          <w:rPr>
            <w:lang w:val="en-GB"/>
          </w:rPr>
          <w:t xml:space="preserve">Similar to declaring annotations, </w:t>
        </w:r>
      </w:ins>
      <w:ins w:id="158" w:author="Holger Eichelberger" w:date="2019-08-15T12:33:00Z">
        <w:r w:rsidR="00623F11">
          <w:rPr>
            <w:lang w:val="en-GB"/>
          </w:rPr>
          <w:t xml:space="preserve">the containing project can be stated as </w:t>
        </w:r>
      </w:ins>
      <w:ins w:id="159" w:author="Holger Eichelberger" w:date="2019-08-15T12:34:00Z">
        <w:r w:rsidR="00623F11">
          <w:rPr>
            <w:lang w:val="en-GB"/>
          </w:rPr>
          <w:t xml:space="preserve">a dot (“.”). </w:t>
        </w:r>
      </w:ins>
      <w:r>
        <w:rPr>
          <w:lang w:val="en-GB"/>
        </w:rPr>
        <w:t xml:space="preserve">Persistent </w:t>
      </w:r>
      <w:r w:rsidR="00F964D4">
        <w:rPr>
          <w:lang w:val="en-GB"/>
        </w:rPr>
        <w:t>configurations</w:t>
      </w:r>
      <w:r>
        <w:rPr>
          <w:lang w:val="en-GB"/>
        </w:rPr>
        <w:t xml:space="preserve"> cannot be changed anymore in the course of the configuration.</w:t>
      </w:r>
      <w:r w:rsidR="00F964D4">
        <w:rPr>
          <w:lang w:val="en-GB"/>
        </w:rPr>
        <w:t xml:space="preserve"> </w:t>
      </w:r>
    </w:p>
    <w:p w14:paraId="458ACF1D" w14:textId="2BE0B363" w:rsidR="006A3572" w:rsidRDefault="00F964D4" w:rsidP="0058732A">
      <w:pPr>
        <w:rPr>
          <w:lang w:val="en-GB"/>
        </w:rPr>
      </w:pPr>
      <w:r>
        <w:rPr>
          <w:lang w:val="en-GB"/>
        </w:rPr>
        <w:t>Excluding elements of a configuration from being frozen,</w:t>
      </w:r>
      <w:r w:rsidR="00554771">
        <w:rPr>
          <w:lang w:val="en-GB"/>
        </w:rPr>
        <w:t xml:space="preserve"> e.g. freezing only some elements of imported projects or a compound type,</w:t>
      </w:r>
      <w:r>
        <w:rPr>
          <w:lang w:val="en-GB"/>
        </w:rPr>
        <w:t xml:space="preserve"> the </w:t>
      </w:r>
      <w:r w:rsidR="00733388" w:rsidRPr="00733388">
        <w:rPr>
          <w:rFonts w:ascii="Courier New" w:hAnsi="Courier New" w:cs="Courier New"/>
          <w:b/>
          <w:sz w:val="22"/>
          <w:szCs w:val="22"/>
          <w:lang w:val="en-GB"/>
        </w:rPr>
        <w:t>but</w:t>
      </w:r>
      <w:r>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C5268B">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ins w:id="160" w:author="Holger Eichelberger" w:date="2021-05-18T23:43:00Z">
        <w:r w:rsidR="00C5268B">
          <w:rPr>
            <w:lang w:val="en-GB"/>
          </w:rPr>
          <w:t>3.2.4</w:t>
        </w:r>
      </w:ins>
      <w:del w:id="161" w:author="Holger Eichelberger" w:date="2021-04-28T10:01:00Z">
        <w:r w:rsidR="00936A1E" w:rsidDel="003759A4">
          <w:rPr>
            <w:lang w:val="en-GB"/>
          </w:rPr>
          <w:delText>3.3</w:delText>
        </w:r>
      </w:del>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37F4713F"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ins w:id="162" w:author="Holger Eichelberger" w:date="2019-08-15T12:34:00Z">
        <w:r w:rsidR="004922F6">
          <w:rPr>
            <w:lang w:val="en-GB"/>
          </w:rPr>
          <w:t xml:space="preserve"> (the containing project can be stated as “.”)</w:t>
        </w:r>
      </w:ins>
      <w:r w:rsidR="00790383">
        <w:rPr>
          <w:lang w:val="en-GB"/>
        </w:rPr>
        <w:t>.</w:t>
      </w:r>
    </w:p>
    <w:p w14:paraId="594F66B9" w14:textId="71EACF7C"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ins w:id="163" w:author="Holger Eichelberger" w:date="2021-05-18T23:43:00Z">
        <w:r w:rsidR="00C5268B">
          <w:rPr>
            <w:lang w:val="en-GB"/>
          </w:rPr>
          <w:t>3.2.4</w:t>
        </w:r>
      </w:ins>
      <w:del w:id="164" w:author="Holger Eichelberger" w:date="2021-04-28T10:01:00Z">
        <w:r w:rsidR="00936A1E" w:rsidDel="003759A4">
          <w:rPr>
            <w:lang w:val="en-GB"/>
          </w:rPr>
          <w:delText>3.3</w:delText>
        </w:r>
      </w:del>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lastRenderedPageBreak/>
        <w:t>}</w:t>
      </w:r>
    </w:p>
    <w:p w14:paraId="6F465EC1" w14:textId="5F4DDA11"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C5268B">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0A9DA14B"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ins w:id="165" w:author="Holger Eichelberger" w:date="2019-08-15T12:35:00Z">
        <w:r w:rsidR="004922F6">
          <w:rPr>
            <w:rFonts w:ascii="Courier New" w:hAnsi="Courier New" w:cs="Courier New"/>
            <w:sz w:val="22"/>
            <w:szCs w:val="22"/>
            <w:lang w:val="en-GB"/>
          </w:rPr>
          <w:t xml:space="preserve"> // alternative: .</w:t>
        </w:r>
        <w:r w:rsidR="00ED573F">
          <w:rPr>
            <w:rFonts w:ascii="Courier New" w:hAnsi="Courier New" w:cs="Courier New"/>
            <w:sz w:val="22"/>
            <w:szCs w:val="22"/>
            <w:lang w:val="en-GB"/>
          </w:rPr>
          <w:t>;</w:t>
        </w:r>
      </w:ins>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66" w:name="_Toc422323104"/>
      <w:bookmarkStart w:id="167" w:name="_Ref315421612"/>
      <w:bookmarkStart w:id="168" w:name="_Toc506881459"/>
      <w:bookmarkEnd w:id="166"/>
      <w:r>
        <w:rPr>
          <w:lang w:val="en-GB"/>
        </w:rPr>
        <w:t>Partial Evaluation</w:t>
      </w:r>
      <w:bookmarkEnd w:id="167"/>
      <w:bookmarkEnd w:id="168"/>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50688146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14:paraId="0CB66CFE" w14:textId="70AABA57"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C5268B">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C5268B">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ins w:id="245" w:author="Holger Eichelberger" w:date="2021-05-18T23:43:00Z">
        <w:r w:rsidR="00C5268B">
          <w:rPr>
            <w:lang w:val="en-GB"/>
          </w:rPr>
          <w:t>3.7</w:t>
        </w:r>
      </w:ins>
      <w:del w:id="246" w:author="Holger Eichelberger" w:date="2021-04-28T10:01:00Z">
        <w:r w:rsidR="00936A1E" w:rsidDel="003759A4">
          <w:rPr>
            <w:lang w:val="en-GB"/>
          </w:rPr>
          <w:delText>3.8</w:delText>
        </w:r>
      </w:del>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247" w:name="_Ref330727065"/>
      <w:bookmarkStart w:id="248" w:name="_Toc506881461"/>
      <w:r>
        <w:rPr>
          <w:lang w:val="en-GB"/>
        </w:rPr>
        <w:t>IVML constraint language</w:t>
      </w:r>
      <w:bookmarkEnd w:id="247"/>
      <w:bookmarkEnd w:id="248"/>
    </w:p>
    <w:p w14:paraId="44E77EE0" w14:textId="2F8AFF22"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C5268B"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4D2F72E1"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C5268B">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11F482E9" w:rsidR="00F61971" w:rsidRDefault="00F61971" w:rsidP="00F61971">
      <w:pPr>
        <w:rPr>
          <w:lang w:val="en-GB"/>
        </w:rPr>
      </w:pPr>
      <w:r>
        <w:rPr>
          <w:lang w:val="en-GB"/>
        </w:rPr>
        <w: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w:t>
      </w:r>
      <w:del w:id="249" w:author="Holger Eichelberger" w:date="2021-04-26T10:56:00Z">
        <w:r w:rsidDel="00966F9A">
          <w:rPr>
            <w:lang w:val="en-GB"/>
          </w:rPr>
          <w:delText>quantors</w:delText>
        </w:r>
      </w:del>
      <w:ins w:id="250" w:author="Holger Eichelberger" w:date="2021-04-26T10:56:00Z">
        <w:r w:rsidR="00966F9A">
          <w:rPr>
            <w:lang w:val="en-GB"/>
          </w:rPr>
          <w:t>qualifiers</w:t>
        </w:r>
      </w:ins>
      <w:r>
        <w:rPr>
          <w:lang w:val="en-GB"/>
        </w:rPr>
        <w:t>,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4600EE3"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C5268B"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251" w:name="_Ref400027180"/>
      <w:bookmarkStart w:id="252" w:name="_Ref400027182"/>
      <w:bookmarkStart w:id="253" w:name="_Toc506881462"/>
      <w:r>
        <w:rPr>
          <w:lang w:val="en-GB"/>
        </w:rPr>
        <w:t xml:space="preserve">Reserved </w:t>
      </w:r>
      <w:r w:rsidR="00014943">
        <w:rPr>
          <w:lang w:val="en-GB"/>
        </w:rPr>
        <w:t>Keywords</w:t>
      </w:r>
      <w:bookmarkEnd w:id="251"/>
      <w:bookmarkEnd w:id="252"/>
      <w:bookmarkEnd w:id="253"/>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5AACCA1E"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C5268B">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C5268B">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254" w:name="_Toc506881463"/>
      <w:r>
        <w:rPr>
          <w:lang w:val="en-GB"/>
        </w:rPr>
        <w:t>Prefix operators</w:t>
      </w:r>
      <w:bookmarkEnd w:id="254"/>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255" w:name="_Toc506881464"/>
      <w:r>
        <w:rPr>
          <w:lang w:val="en-GB"/>
        </w:rPr>
        <w:t>Infix operators</w:t>
      </w:r>
      <w:bookmarkEnd w:id="255"/>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0CA59726"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ins w:id="256" w:author="Holger Eichelberger" w:date="2021-05-18T23:43:00Z">
        <w:r w:rsidR="00C5268B">
          <w:rPr>
            <w:lang w:val="en-US"/>
          </w:rPr>
          <w:t>3.2.4</w:t>
        </w:r>
      </w:ins>
      <w:del w:id="257" w:author="Holger Eichelberger" w:date="2021-04-28T10:01:00Z">
        <w:r w:rsidR="00936A1E" w:rsidDel="003759A4">
          <w:rPr>
            <w:lang w:val="en-US"/>
          </w:rPr>
          <w:delText>3.3</w:delText>
        </w:r>
      </w:del>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258" w:name="_Toc506881465"/>
      <w:bookmarkStart w:id="259" w:name="_Ref514224439"/>
      <w:r>
        <w:rPr>
          <w:lang w:val="en-GB"/>
        </w:rPr>
        <w:t>Equality and assignment operators (default logic)</w:t>
      </w:r>
      <w:bookmarkEnd w:id="258"/>
      <w:bookmarkEnd w:id="259"/>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24E86D3"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 xml:space="preserve">Default assignment and the equality </w:t>
      </w:r>
      <w:r w:rsidR="00743881">
        <w:rPr>
          <w:lang w:val="en-GB"/>
        </w:rPr>
        <w:lastRenderedPageBreak/>
        <w:t>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C5268B">
        <w:rPr>
          <w:lang w:val="en-GB"/>
        </w:rPr>
        <w:t>2.2.5.2</w:t>
      </w:r>
      <w:r w:rsidR="006B1548">
        <w:rPr>
          <w:lang w:val="en-GB"/>
        </w:rPr>
        <w:fldChar w:fldCharType="end"/>
      </w:r>
      <w:r w:rsidR="004A05DE">
        <w:rPr>
          <w:lang w:val="en-GB"/>
        </w:rPr>
        <w:t>) and that also undefined decision variables can be frozen.</w:t>
      </w:r>
    </w:p>
    <w:p w14:paraId="02D9B783" w14:textId="1E8F6F1A"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C5268B">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C5268B">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C5268B">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w:t>
      </w:r>
      <w:r w:rsidR="000E72BB">
        <w:rPr>
          <w:lang w:val="en-GB"/>
        </w:rPr>
        <w:lastRenderedPageBreak/>
        <w:t>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260" w:name="_Toc506881466"/>
      <w:bookmarkStart w:id="261" w:name="_Toc506881467"/>
      <w:bookmarkEnd w:id="260"/>
      <w:r>
        <w:rPr>
          <w:lang w:val="en-GB"/>
        </w:rPr>
        <w:t>Precedence rules</w:t>
      </w:r>
      <w:bookmarkEnd w:id="26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262" w:name="_Toc506881468"/>
      <w:r>
        <w:rPr>
          <w:lang w:val="en-GB"/>
        </w:rPr>
        <w:t>Datatypes</w:t>
      </w:r>
      <w:bookmarkEnd w:id="262"/>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5744152E"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ins w:id="263" w:author="Holger Eichelberger" w:date="2021-05-18T23:43:00Z">
        <w:r w:rsidR="00C5268B">
          <w:rPr>
            <w:lang w:val="en-US"/>
          </w:rPr>
          <w:t>3.4.1</w:t>
        </w:r>
      </w:ins>
      <w:del w:id="264" w:author="Holger Eichelberger" w:date="2021-04-28T10:01:00Z">
        <w:r w:rsidR="00936A1E" w:rsidDel="003759A4">
          <w:rPr>
            <w:lang w:val="en-US"/>
          </w:rPr>
          <w:delText>3.5.1</w:delText>
        </w:r>
      </w:del>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ins w:id="265" w:author="Holger Eichelberger" w:date="2021-05-18T23:43:00Z">
        <w:r w:rsidR="00C5268B">
          <w:rPr>
            <w:lang w:val="en-US"/>
          </w:rPr>
          <w:t>3.4.2</w:t>
        </w:r>
      </w:ins>
      <w:del w:id="266" w:author="Holger Eichelberger" w:date="2021-04-28T10:01:00Z">
        <w:r w:rsidR="00936A1E" w:rsidDel="003759A4">
          <w:rPr>
            <w:lang w:val="en-US"/>
          </w:rPr>
          <w:delText>3.5.2</w:delText>
        </w:r>
      </w:del>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267" w:name="_Toc506881469"/>
      <w:r>
        <w:rPr>
          <w:lang w:val="en-GB"/>
        </w:rPr>
        <w:t>Type conformance</w:t>
      </w:r>
      <w:bookmarkEnd w:id="267"/>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lastRenderedPageBreak/>
        <w:t>Any</w:t>
      </w:r>
      <w:del w:id="268" w:author="Holger Eichelberger" w:date="2019-07-25T08:39:00Z">
        <w:r w:rsidDel="00264FAC">
          <w:rPr>
            <w:lang w:val="en-GB"/>
          </w:rPr>
          <w:delText>Type</w:delText>
        </w:r>
      </w:del>
      <w:r>
        <w:rPr>
          <w:lang w:val="en-GB"/>
        </w:rPr>
        <w:t xml:space="preserve"> is the common superclass of all types. All types comply with Any</w:t>
      </w:r>
      <w:del w:id="269" w:author="Holger Eichelberger" w:date="2019-07-25T08:39:00Z">
        <w:r w:rsidDel="00264FAC">
          <w:rPr>
            <w:lang w:val="en-GB"/>
          </w:rPr>
          <w:delText>Type</w:delText>
        </w:r>
      </w:del>
      <w:r>
        <w:rPr>
          <w:lang w:val="en-GB"/>
        </w:rPr>
        <w:t>.</w:t>
      </w:r>
      <w:r w:rsidR="004363CD">
        <w:rPr>
          <w:lang w:val="en-GB"/>
        </w:rPr>
        <w:t xml:space="preserve"> Any</w:t>
      </w:r>
      <w:del w:id="270" w:author="Holger Eichelberger" w:date="2019-07-25T08:39:00Z">
        <w:r w:rsidR="004363CD" w:rsidDel="00264FAC">
          <w:rPr>
            <w:lang w:val="en-GB"/>
          </w:rPr>
          <w:delText>Type</w:delText>
        </w:r>
      </w:del>
      <w:r w:rsidR="004363CD">
        <w:rPr>
          <w:lang w:val="en-GB"/>
        </w:rPr>
        <w:t xml:space="preserve"> is typically used for defining the built-in operations. The only value of Any</w:t>
      </w:r>
      <w:del w:id="271" w:author="Holger Eichelberger" w:date="2019-07-25T08:39:00Z">
        <w:r w:rsidR="004363CD" w:rsidDel="00264FAC">
          <w:rPr>
            <w:lang w:val="en-GB"/>
          </w:rPr>
          <w:delText>Type</w:delText>
        </w:r>
      </w:del>
      <w:r w:rsidR="004363CD">
        <w:rPr>
          <w:lang w:val="en-GB"/>
        </w:rPr>
        <w:t xml:space="preserv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3FC4AA28"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C5268B">
        <w:t xml:space="preserve">Figure </w:t>
      </w:r>
      <w:r w:rsidR="00C5268B">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9349AB"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6E335D" w:rsidRDefault="006E335D"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CADBD2" w:rsidR="006E335D" w:rsidRDefault="006E335D" w:rsidP="00014943">
                  <w:pPr>
                    <w:pStyle w:val="Caption"/>
                  </w:pPr>
                  <w:bookmarkStart w:id="272" w:name="_Ref485885700"/>
                  <w:bookmarkStart w:id="273" w:name="_Toc482882869"/>
                  <w:r>
                    <w:t xml:space="preserve">Figure </w:t>
                  </w:r>
                  <w:r>
                    <w:fldChar w:fldCharType="begin"/>
                  </w:r>
                  <w:r>
                    <w:instrText xml:space="preserve"> SEQ Figure \* ARABIC </w:instrText>
                  </w:r>
                  <w:r>
                    <w:fldChar w:fldCharType="separate"/>
                  </w:r>
                  <w:r w:rsidR="00C5268B">
                    <w:rPr>
                      <w:noProof/>
                    </w:rPr>
                    <w:t>1</w:t>
                  </w:r>
                  <w:r>
                    <w:rPr>
                      <w:noProof/>
                    </w:rPr>
                    <w:fldChar w:fldCharType="end"/>
                  </w:r>
                  <w:bookmarkEnd w:id="272"/>
                  <w:r>
                    <w:t>: IVML type hierarchy</w:t>
                  </w:r>
                  <w:bookmarkEnd w:id="273"/>
                </w:p>
                <w:p w14:paraId="4CBE5FF1" w14:textId="77777777" w:rsidR="006E335D" w:rsidRPr="00496D99" w:rsidRDefault="006E335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74" w:name="_Toc506881470"/>
      <w:r>
        <w:rPr>
          <w:lang w:val="en-GB"/>
        </w:rPr>
        <w:t>Type operations</w:t>
      </w:r>
      <w:bookmarkEnd w:id="274"/>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75" w:name="_Toc506881471"/>
      <w:r>
        <w:rPr>
          <w:lang w:val="en-GB"/>
        </w:rPr>
        <w:t>Side effects</w:t>
      </w:r>
      <w:bookmarkEnd w:id="275"/>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mandatory. Thus, in contrast to OCL, some constraint expressions in IVML may lead </w:t>
      </w:r>
      <w:r>
        <w:rPr>
          <w:lang w:val="en-GB"/>
        </w:rPr>
        <w:lastRenderedPageBreak/>
        <w:t>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76"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76"/>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77" w:name="_Ref430014602"/>
      <w:bookmarkStart w:id="278" w:name="_Toc506881474"/>
      <w:r>
        <w:rPr>
          <w:lang w:val="en-GB"/>
        </w:rPr>
        <w:t>Undefined values</w:t>
      </w:r>
      <w:bookmarkEnd w:id="277"/>
      <w:bookmarkEnd w:id="278"/>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79" w:name="_Toc506881475"/>
      <w:r>
        <w:rPr>
          <w:lang w:val="en-GB"/>
        </w:rPr>
        <w:t>Blocks</w:t>
      </w:r>
      <w:bookmarkEnd w:id="279"/>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80" w:name="_Toc506881476"/>
      <w:r>
        <w:rPr>
          <w:lang w:val="en-GB"/>
        </w:rPr>
        <w:lastRenderedPageBreak/>
        <w:t>If-then-else-endif Expressions</w:t>
      </w:r>
      <w:bookmarkEnd w:id="280"/>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81" w:name="_Toc506881477"/>
      <w:r>
        <w:rPr>
          <w:lang w:val="en-GB"/>
        </w:rPr>
        <w:t>Let Expressions</w:t>
      </w:r>
      <w:bookmarkEnd w:id="281"/>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82" w:name="_Ref397458961"/>
      <w:bookmarkStart w:id="283" w:name="_Toc506881478"/>
      <w:r w:rsidRPr="0053633A">
        <w:rPr>
          <w:lang w:val="en-GB"/>
        </w:rPr>
        <w:t>User-defined operations</w:t>
      </w:r>
      <w:bookmarkEnd w:id="282"/>
      <w:bookmarkEnd w:id="283"/>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84"/>
      <w:r w:rsidR="0061654D">
        <w:rPr>
          <w:lang w:val="en-GB"/>
        </w:rPr>
        <w:t>runtime</w:t>
      </w:r>
      <w:commentRangeEnd w:id="284"/>
      <w:r w:rsidR="0061654D">
        <w:rPr>
          <w:rStyle w:val="CommentReference"/>
        </w:rPr>
        <w:commentReference w:id="284"/>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85" w:name="_Ref485885636"/>
      <w:bookmarkStart w:id="286" w:name="_Toc506881479"/>
      <w:r>
        <w:rPr>
          <w:lang w:val="en-GB"/>
        </w:rPr>
        <w:t xml:space="preserve">Container </w:t>
      </w:r>
      <w:r w:rsidR="00014943" w:rsidRPr="0053633A">
        <w:rPr>
          <w:lang w:val="en-GB"/>
        </w:rPr>
        <w:t>operations</w:t>
      </w:r>
      <w:bookmarkEnd w:id="285"/>
      <w:bookmarkEnd w:id="286"/>
    </w:p>
    <w:p w14:paraId="3D63368D" w14:textId="55AA0349"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ins w:id="287" w:author="Holger Eichelberger" w:date="2021-05-18T23:43:00Z">
        <w:r w:rsidR="00C5268B">
          <w:rPr>
            <w:lang w:val="en-US"/>
          </w:rPr>
          <w:t>3.6</w:t>
        </w:r>
      </w:ins>
      <w:del w:id="288" w:author="Holger Eichelberger" w:date="2021-04-28T10:01:00Z">
        <w:r w:rsidR="00936A1E" w:rsidDel="003759A4">
          <w:rPr>
            <w:lang w:val="en-US"/>
          </w:rPr>
          <w:delText>3.7</w:delText>
        </w:r>
      </w:del>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w:t>
      </w:r>
      <w:r>
        <w:rPr>
          <w:lang w:val="en-US"/>
        </w:rPr>
        <w:lastRenderedPageBreak/>
        <w:t xml:space="preserve">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lastRenderedPageBreak/>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71BC4072"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w:t>
      </w:r>
      <w:ins w:id="289" w:author="Holger Eichelberger" w:date="2021-04-26T10:57:00Z">
        <w:r w:rsidR="00966F9A">
          <w:rPr>
            <w:lang w:val="en-US"/>
          </w:rPr>
          <w:t xml:space="preserve">represents a quantifier </w:t>
        </w:r>
      </w:ins>
      <w:ins w:id="290" w:author="Holger Eichelberger" w:date="2021-04-26T10:58:00Z">
        <w:r w:rsidR="00966F9A">
          <w:rPr>
            <w:lang w:val="en-US"/>
          </w:rPr>
          <w:t>for</w:t>
        </w:r>
      </w:ins>
      <w:del w:id="291" w:author="Holger Eichelberger" w:date="2021-04-26T10:58:00Z">
        <w:r w:rsidRPr="00A437A1" w:rsidDel="00966F9A">
          <w:rPr>
            <w:lang w:val="en-US"/>
          </w:rPr>
          <w:delText>allows</w:delText>
        </w:r>
      </w:del>
      <w:r w:rsidRPr="00A437A1">
        <w:rPr>
          <w:lang w:val="en-US"/>
        </w:rPr>
        <w:t xml:space="preserve">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48915F63"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w:t>
      </w:r>
      <w:ins w:id="292" w:author="Holger Eichelberger" w:date="2021-04-26T10:57:00Z">
        <w:r w:rsidR="00966F9A">
          <w:rPr>
            <w:lang w:val="en-US"/>
          </w:rPr>
          <w:t>represents a quantifier allowing</w:t>
        </w:r>
      </w:ins>
      <w:del w:id="293" w:author="Holger Eichelberger" w:date="2021-04-26T10:57:00Z">
        <w:r w:rsidRPr="003224FE" w:rsidDel="00966F9A">
          <w:rPr>
            <w:lang w:val="en-US"/>
          </w:rPr>
          <w:delText>allows</w:delText>
        </w:r>
      </w:del>
      <w:r w:rsidRPr="003224FE">
        <w:rPr>
          <w:lang w:val="en-US"/>
        </w:rPr>
        <w:t xml:space="preserve"> </w:t>
      </w:r>
      <w:del w:id="294" w:author="Holger Eichelberger" w:date="2021-04-26T10:57:00Z">
        <w:r w:rsidRPr="003224FE" w:rsidDel="00966F9A">
          <w:rPr>
            <w:lang w:val="en-US"/>
          </w:rPr>
          <w:delText xml:space="preserve">you </w:delText>
        </w:r>
      </w:del>
      <w:r w:rsidRPr="003224FE">
        <w:rPr>
          <w:lang w:val="en-US"/>
        </w:rPr>
        <w:t xml:space="preserve">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07A2BD5A"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C5268B">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ins w:id="295" w:author="Holger Eichelberger" w:date="2021-05-18T23:43:00Z">
        <w:r w:rsidR="00C5268B">
          <w:rPr>
            <w:lang w:val="en-US"/>
          </w:rPr>
          <w:t>3.7</w:t>
        </w:r>
      </w:ins>
      <w:del w:id="296" w:author="Holger Eichelberger" w:date="2021-04-28T10:01:00Z">
        <w:r w:rsidR="00936A1E" w:rsidDel="003759A4">
          <w:rPr>
            <w:lang w:val="en-US"/>
          </w:rPr>
          <w:delText>3.8</w:delText>
        </w:r>
      </w:del>
      <w:r w:rsidR="006B1548">
        <w:rPr>
          <w:lang w:val="en-US"/>
        </w:rPr>
        <w:fldChar w:fldCharType="end"/>
      </w:r>
      <w:r>
        <w:rPr>
          <w:lang w:val="en-US"/>
        </w:rPr>
        <w:t>.</w:t>
      </w:r>
    </w:p>
    <w:p w14:paraId="062F2EF1" w14:textId="7F3F908E" w:rsidR="001A2B8C" w:rsidRDefault="001A2B8C" w:rsidP="00014943">
      <w:pPr>
        <w:rPr>
          <w:lang w:val="en-US"/>
        </w:rPr>
      </w:pPr>
      <w:bookmarkStart w:id="297" w:name="OLE_LINK8"/>
      <w:r>
        <w:rPr>
          <w:lang w:val="en-US"/>
        </w:rPr>
        <w:t xml:space="preserve">If references are used, sometimes the set of all (transitively) referenced decision variables is needed, in particular in topological variability models. This set can either </w:t>
      </w:r>
      <w:r>
        <w:rPr>
          <w:lang w:val="en-US"/>
        </w:rPr>
        <w:lastRenderedPageBreak/>
        <w:t xml:space="preserve">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C5268B">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56AE3108"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w:t>
      </w:r>
      <w:ins w:id="298" w:author="Holger Eichelberger" w:date="2021-04-28T09:56:00Z">
        <w:r w:rsidR="00261B85">
          <w:rPr>
            <w:lang w:val="en-GB"/>
          </w:rPr>
          <w:t xml:space="preserve">Undefined (not-configured) references will </w:t>
        </w:r>
      </w:ins>
      <w:ins w:id="299" w:author="Holger Eichelberger" w:date="2021-04-28T09:57:00Z">
        <w:r w:rsidR="00261B85">
          <w:rPr>
            <w:lang w:val="en-GB"/>
          </w:rPr>
          <w:t>cause that the result of closure is also undefined</w:t>
        </w:r>
      </w:ins>
      <w:ins w:id="300" w:author="Holger Eichelberger" w:date="2021-04-28T09:58:00Z">
        <w:r w:rsidR="00261B85">
          <w:rPr>
            <w:lang w:val="en-GB"/>
          </w:rPr>
          <w:t xml:space="preserve"> (in contrast to </w:t>
        </w:r>
        <w:r w:rsidR="00261B85" w:rsidRPr="00261B85">
          <w:rPr>
            <w:rFonts w:ascii="Courier New" w:hAnsi="Courier New" w:cs="Courier New"/>
            <w:sz w:val="22"/>
            <w:szCs w:val="22"/>
            <w:lang w:val="en-GB"/>
            <w:rPrChange w:id="301" w:author="Holger Eichelberger" w:date="2021-04-28T09:58:00Z">
              <w:rPr>
                <w:lang w:val="en-GB"/>
              </w:rPr>
            </w:rPrChange>
          </w:rPr>
          <w:t>n</w:t>
        </w:r>
      </w:ins>
      <w:ins w:id="302" w:author="Holger Eichelberger" w:date="2021-04-28T09:57:00Z">
        <w:r w:rsidR="00261B85" w:rsidRPr="00261B85">
          <w:rPr>
            <w:rFonts w:ascii="Courier New" w:hAnsi="Courier New" w:cs="Courier New"/>
            <w:sz w:val="22"/>
            <w:szCs w:val="22"/>
            <w:lang w:val="en-GB"/>
            <w:rPrChange w:id="303" w:author="Holger Eichelberger" w:date="2021-04-28T09:58:00Z">
              <w:rPr>
                <w:lang w:val="en-GB"/>
              </w:rPr>
            </w:rPrChange>
          </w:rPr>
          <w:t>ull</w:t>
        </w:r>
        <w:r w:rsidR="00261B85">
          <w:rPr>
            <w:lang w:val="en-GB"/>
          </w:rPr>
          <w:t xml:space="preserve">, which </w:t>
        </w:r>
      </w:ins>
      <w:ins w:id="304" w:author="Holger Eichelberger" w:date="2021-04-28T09:58:00Z">
        <w:r w:rsidR="00261B85">
          <w:rPr>
            <w:lang w:val="en-GB"/>
          </w:rPr>
          <w:t xml:space="preserve">indicates that </w:t>
        </w:r>
      </w:ins>
      <w:ins w:id="305" w:author="Holger Eichelberger" w:date="2021-04-28T09:57:00Z">
        <w:r w:rsidR="00261B85">
          <w:rPr>
            <w:lang w:val="en-GB"/>
          </w:rPr>
          <w:t>no reference</w:t>
        </w:r>
      </w:ins>
      <w:ins w:id="306" w:author="Holger Eichelberger" w:date="2021-04-28T09:58:00Z">
        <w:r w:rsidR="00261B85">
          <w:rPr>
            <w:lang w:val="en-GB"/>
          </w:rPr>
          <w:t xml:space="preserve"> is configured). </w:t>
        </w:r>
      </w:ins>
      <w:r>
        <w:rPr>
          <w:lang w:val="en-GB"/>
        </w:rPr>
        <w:t>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97"/>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lastRenderedPageBreak/>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01A31F8A" w:rsidR="00194AC1" w:rsidRDefault="003E249F">
      <w:pPr>
        <w:pStyle w:val="Heading2"/>
        <w:rPr>
          <w:lang w:val="en-GB"/>
        </w:rPr>
      </w:pPr>
      <w:bookmarkStart w:id="307" w:name="_Ref485885662"/>
      <w:bookmarkStart w:id="308" w:name="_Ref485885734"/>
      <w:bookmarkStart w:id="309" w:name="_Toc506881480"/>
      <w:del w:id="310" w:author="Holger Eichelberger" w:date="2019-07-25T08:49:00Z">
        <w:r w:rsidDel="00A12CAF">
          <w:rPr>
            <w:lang w:val="en-GB"/>
          </w:rPr>
          <w:delText xml:space="preserve">Internal </w:delText>
        </w:r>
      </w:del>
      <w:ins w:id="311" w:author="Holger Eichelberger" w:date="2019-07-25T08:52:00Z">
        <w:r w:rsidR="00A12CAF">
          <w:rPr>
            <w:lang w:val="en-GB"/>
          </w:rPr>
          <w:t>Foundational</w:t>
        </w:r>
      </w:ins>
      <w:ins w:id="312" w:author="Holger Eichelberger" w:date="2019-07-25T08:49:00Z">
        <w:r w:rsidR="00A12CAF">
          <w:rPr>
            <w:lang w:val="en-GB"/>
          </w:rPr>
          <w:t xml:space="preserve"> </w:t>
        </w:r>
      </w:ins>
      <w:r>
        <w:rPr>
          <w:lang w:val="en-GB"/>
        </w:rPr>
        <w:t>Types</w:t>
      </w:r>
      <w:bookmarkEnd w:id="307"/>
      <w:bookmarkEnd w:id="308"/>
      <w:bookmarkEnd w:id="309"/>
    </w:p>
    <w:p w14:paraId="70929969" w14:textId="20310FBC"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w:t>
      </w:r>
      <w:del w:id="313" w:author="Holger Eichelberger" w:date="2019-07-25T08:49:00Z">
        <w:r w:rsidDel="00A12CAF">
          <w:rPr>
            <w:lang w:val="en-GB"/>
          </w:rPr>
          <w:delText xml:space="preserve">as </w:delText>
        </w:r>
      </w:del>
      <w:ins w:id="314" w:author="Holger Eichelberger" w:date="2019-07-25T08:49:00Z">
        <w:r w:rsidR="00A12CAF">
          <w:rPr>
            <w:lang w:val="en-GB"/>
          </w:rPr>
          <w:t xml:space="preserve">in </w:t>
        </w:r>
      </w:ins>
      <w:r>
        <w:rPr>
          <w:lang w:val="en-GB"/>
        </w:rPr>
        <w:t xml:space="preserve">prefix </w:t>
      </w:r>
      <w:del w:id="315" w:author="Holger Eichelberger" w:date="2019-07-25T08:49:00Z">
        <w:r w:rsidDel="00A12CAF">
          <w:rPr>
            <w:lang w:val="en-GB"/>
          </w:rPr>
          <w:delText>operator</w:delText>
        </w:r>
      </w:del>
      <w:ins w:id="316" w:author="Holger Eichelberger" w:date="2019-07-25T08:49:00Z">
        <w:r w:rsidR="00A12CAF">
          <w:rPr>
            <w:lang w:val="en-GB"/>
          </w:rPr>
          <w:t>notation</w:t>
        </w:r>
      </w:ins>
      <w:r>
        <w:rPr>
          <w:lang w:val="en-GB"/>
        </w:rPr>
        <w:t xml:space="preserve">. Iterative </w:t>
      </w:r>
      <w:r w:rsidR="001A4395">
        <w:rPr>
          <w:lang w:val="en-GB"/>
        </w:rPr>
        <w:t xml:space="preserve">container </w:t>
      </w:r>
      <w:r>
        <w:rPr>
          <w:lang w:val="en-GB"/>
        </w:rPr>
        <w:t xml:space="preserve">operations such as </w:t>
      </w:r>
      <w:r w:rsidRPr="00A12CAF">
        <w:rPr>
          <w:rFonts w:ascii="Courier New" w:hAnsi="Courier New" w:cs="Courier New"/>
          <w:sz w:val="22"/>
          <w:szCs w:val="22"/>
          <w:lang w:val="en-GB"/>
          <w:rPrChange w:id="317" w:author="Holger Eichelberger" w:date="2019-07-25T08:50:00Z">
            <w:rPr>
              <w:lang w:val="en-GB"/>
            </w:rPr>
          </w:rPrChange>
        </w:rPr>
        <w:t>forAll</w:t>
      </w:r>
      <w:r>
        <w:rPr>
          <w:lang w:val="en-GB"/>
        </w:rPr>
        <w:t xml:space="preserve"> are the only</w:t>
      </w:r>
      <w:r w:rsidRPr="009B6D2D">
        <w:rPr>
          <w:rStyle w:val="FootnoteReference"/>
          <w:lang w:val="en-GB"/>
        </w:rPr>
        <w:footnoteReference w:id="9"/>
      </w:r>
      <w:r>
        <w:rPr>
          <w:lang w:val="en-GB"/>
        </w:rPr>
        <w:t xml:space="preserve"> operations in IVML which are accessed by “</w:t>
      </w:r>
      <w:r w:rsidRPr="00A12CAF">
        <w:rPr>
          <w:rFonts w:ascii="Courier New" w:hAnsi="Courier New" w:cs="Courier New"/>
          <w:sz w:val="22"/>
          <w:szCs w:val="22"/>
          <w:lang w:val="en-GB"/>
          <w:rPrChange w:id="318" w:author="Holger Eichelberger" w:date="2019-07-25T08:50:00Z">
            <w:rPr>
              <w:lang w:val="en-GB"/>
            </w:rPr>
          </w:rPrChange>
        </w:rPr>
        <w:t>-&gt;</w:t>
      </w:r>
      <w:r>
        <w:rPr>
          <w:lang w:val="en-GB"/>
        </w:rPr>
        <w:t xml:space="preserve">”. However, IVML also defines some specific operations </w:t>
      </w:r>
      <w:del w:id="319" w:author="Holger Eichelberger" w:date="2019-07-25T08:50:00Z">
        <w:r w:rsidDel="00A12CAF">
          <w:rPr>
            <w:lang w:val="en-GB"/>
          </w:rPr>
          <w:delText xml:space="preserve">which </w:delText>
        </w:r>
      </w:del>
      <w:ins w:id="320" w:author="Holger Eichelberger" w:date="2019-07-25T08:50:00Z">
        <w:r w:rsidR="00A12CAF">
          <w:rPr>
            <w:lang w:val="en-GB"/>
          </w:rPr>
          <w:t xml:space="preserve">that </w:t>
        </w:r>
      </w:ins>
      <w:r>
        <w:rPr>
          <w:lang w:val="en-GB"/>
        </w:rPr>
        <w:t>are also listed with their defining type below.</w:t>
      </w:r>
    </w:p>
    <w:p w14:paraId="43143F37" w14:textId="0AB1DA03" w:rsidR="00410D02" w:rsidRDefault="00410D02" w:rsidP="00410D02">
      <w:pPr>
        <w:rPr>
          <w:ins w:id="321" w:author="Holger Eichelberger" w:date="2019-07-25T08:51:00Z"/>
          <w:lang w:val="en-GB"/>
        </w:rPr>
      </w:pPr>
      <w:del w:id="322" w:author="Holger Eichelberger" w:date="2019-07-25T08:50:00Z">
        <w:r w:rsidDel="00A12CAF">
          <w:rPr>
            <w:lang w:val="en-GB"/>
          </w:rPr>
          <w:delText>In this section</w:delText>
        </w:r>
      </w:del>
      <w:ins w:id="323" w:author="Holger Eichelberger" w:date="2019-07-25T08:50:00Z">
        <w:r w:rsidR="00A12CAF">
          <w:rPr>
            <w:lang w:val="en-GB"/>
          </w:rPr>
          <w:t>Below</w:t>
        </w:r>
      </w:ins>
      <w:r>
        <w:rPr>
          <w:lang w:val="en-GB"/>
        </w:rPr>
        <w:t xml:space="preserve">,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64056274" w14:textId="291FF2FD" w:rsidR="00A12CAF" w:rsidRDefault="00A12CAF" w:rsidP="00410D02">
      <w:pPr>
        <w:rPr>
          <w:lang w:val="en-GB"/>
        </w:rPr>
      </w:pPr>
      <w:ins w:id="324" w:author="Holger Eichelberger" w:date="2019-07-25T08:51:00Z">
        <w:r>
          <w:rPr>
            <w:lang w:val="en-GB"/>
          </w:rPr>
          <w:t xml:space="preserve">Some of the types defined below are marked as internal types. These types are required to define operations and signatures, but are not intended for </w:t>
        </w:r>
      </w:ins>
      <w:ins w:id="325" w:author="Holger Eichelberger" w:date="2019-07-25T08:52:00Z">
        <w:r>
          <w:rPr>
            <w:lang w:val="en-GB"/>
          </w:rPr>
          <w:t>direct use in IVML and, thus, shall not be accessible.</w:t>
        </w:r>
      </w:ins>
    </w:p>
    <w:p w14:paraId="063A053E" w14:textId="5D4510F2" w:rsidR="00AA5895" w:rsidRDefault="00AA5895" w:rsidP="00AA5895">
      <w:pPr>
        <w:pStyle w:val="Heading3"/>
        <w:rPr>
          <w:ins w:id="326" w:author="Holger Eichelberger" w:date="2019-04-12T16:54:00Z"/>
          <w:lang w:val="en-GB"/>
        </w:rPr>
      </w:pPr>
      <w:bookmarkStart w:id="327" w:name="_Toc506881481"/>
      <w:ins w:id="328" w:author="Holger Eichelberger" w:date="2019-04-12T16:54:00Z">
        <w:r>
          <w:rPr>
            <w:lang w:val="en-GB"/>
          </w:rPr>
          <w:t>Meta</w:t>
        </w:r>
      </w:ins>
      <w:bookmarkStart w:id="329" w:name="_Ref14936224"/>
      <w:ins w:id="330" w:author="Holger Eichelberger" w:date="2019-07-25T08:35:00Z">
        <w:r w:rsidR="0061651C">
          <w:rPr>
            <w:rStyle w:val="FootnoteReference"/>
            <w:lang w:val="en-GB"/>
          </w:rPr>
          <w:footnoteReference w:id="10"/>
        </w:r>
      </w:ins>
      <w:bookmarkEnd w:id="329"/>
    </w:p>
    <w:p w14:paraId="7AE7C9E7" w14:textId="77777777" w:rsidR="00AA5895" w:rsidRDefault="00AA5895" w:rsidP="00AA5895">
      <w:pPr>
        <w:rPr>
          <w:ins w:id="333" w:author="Holger Eichelberger" w:date="2019-04-12T16:54:00Z"/>
          <w:lang w:val="en-GB"/>
        </w:rPr>
      </w:pPr>
      <w:ins w:id="334" w:author="Holger Eichelberger" w:date="2019-04-12T16:54:00Z">
        <w:r>
          <w:rPr>
            <w:lang w:val="en-GB"/>
          </w:rPr>
          <w:t xml:space="preserve">MetaType represents the actual type of an object such as a specific user-defined container. </w:t>
        </w:r>
      </w:ins>
    </w:p>
    <w:p w14:paraId="29398D78" w14:textId="4DA73D02" w:rsidR="00AA5895" w:rsidRDefault="00AA5895" w:rsidP="00AA5895">
      <w:pPr>
        <w:pStyle w:val="ListParagraph"/>
        <w:numPr>
          <w:ilvl w:val="0"/>
          <w:numId w:val="107"/>
        </w:numPr>
        <w:rPr>
          <w:ins w:id="335" w:author="Holger Eichelberger" w:date="2019-04-12T16:54:00Z"/>
          <w:b/>
          <w:lang w:val="en-US"/>
        </w:rPr>
      </w:pPr>
      <w:ins w:id="336" w:author="Holger Eichelberger" w:date="2019-04-12T16:54:00Z">
        <w:r>
          <w:rPr>
            <w:b/>
            <w:lang w:val="en-US"/>
          </w:rPr>
          <w:t>Boolean =</w:t>
        </w:r>
        <w:r w:rsidRPr="005E7EA1">
          <w:rPr>
            <w:b/>
            <w:lang w:val="en-US"/>
          </w:rPr>
          <w:t>= (</w:t>
        </w:r>
        <w:r>
          <w:rPr>
            <w:b/>
            <w:lang w:val="en-US"/>
          </w:rPr>
          <w:t>Meta t)</w:t>
        </w:r>
      </w:ins>
    </w:p>
    <w:p w14:paraId="1FF4F376" w14:textId="77777777" w:rsidR="00AA5895" w:rsidRDefault="00AA5895" w:rsidP="00AA5895">
      <w:pPr>
        <w:pStyle w:val="ListParagraph"/>
        <w:rPr>
          <w:ins w:id="337" w:author="Holger Eichelberger" w:date="2019-04-12T16:54:00Z"/>
          <w:lang w:val="en-US"/>
        </w:rPr>
      </w:pPr>
      <w:ins w:id="338" w:author="Holger Eichelberger" w:date="2019-04-12T16:54: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132CB88E" w14:textId="0DE567BC" w:rsidR="00AA5895" w:rsidRDefault="00AA5895" w:rsidP="00AA5895">
      <w:pPr>
        <w:pStyle w:val="ListParagraph"/>
        <w:numPr>
          <w:ilvl w:val="0"/>
          <w:numId w:val="107"/>
        </w:numPr>
        <w:rPr>
          <w:ins w:id="339" w:author="Holger Eichelberger" w:date="2019-04-12T16:54:00Z"/>
          <w:b/>
          <w:lang w:val="en-US"/>
        </w:rPr>
      </w:pPr>
      <w:ins w:id="340" w:author="Holger Eichelberger" w:date="2019-04-12T16:54:00Z">
        <w:r>
          <w:rPr>
            <w:b/>
            <w:lang w:val="en-US"/>
          </w:rPr>
          <w:t xml:space="preserve">Boolean &lt;&gt; </w:t>
        </w:r>
        <w:r w:rsidRPr="005E7EA1">
          <w:rPr>
            <w:b/>
            <w:lang w:val="en-US"/>
          </w:rPr>
          <w:t>(</w:t>
        </w:r>
        <w:r>
          <w:rPr>
            <w:b/>
            <w:lang w:val="en-US"/>
          </w:rPr>
          <w:t>Meta a</w:t>
        </w:r>
        <w:r w:rsidRPr="005E7EA1">
          <w:rPr>
            <w:b/>
            <w:lang w:val="en-US"/>
          </w:rPr>
          <w:t>)</w:t>
        </w:r>
        <w:r>
          <w:rPr>
            <w:b/>
            <w:lang w:val="en-US"/>
          </w:rPr>
          <w:t xml:space="preserve"> / != (Meta t)</w:t>
        </w:r>
      </w:ins>
    </w:p>
    <w:p w14:paraId="35B0EC63" w14:textId="77777777" w:rsidR="00AA5895" w:rsidRDefault="00AA5895" w:rsidP="00AA5895">
      <w:pPr>
        <w:pStyle w:val="ListParagraph"/>
        <w:rPr>
          <w:ins w:id="341" w:author="Holger Eichelberger" w:date="2019-04-12T16:54:00Z"/>
          <w:lang w:val="en-US"/>
        </w:rPr>
      </w:pPr>
      <w:ins w:id="342" w:author="Holger Eichelberger" w:date="2019-04-12T16:54: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5F6972C5" w14:textId="77777777" w:rsidR="00AA5895" w:rsidRDefault="00AA5895" w:rsidP="00AA5895">
      <w:pPr>
        <w:pStyle w:val="ListParagraph"/>
        <w:numPr>
          <w:ilvl w:val="0"/>
          <w:numId w:val="107"/>
        </w:numPr>
        <w:rPr>
          <w:ins w:id="343" w:author="Holger Eichelberger" w:date="2019-04-12T16:54:00Z"/>
          <w:b/>
          <w:lang w:val="en-US"/>
        </w:rPr>
      </w:pPr>
      <w:ins w:id="344" w:author="Holger Eichelberger" w:date="2019-04-12T16:54:00Z">
        <w:r>
          <w:rPr>
            <w:b/>
            <w:lang w:val="en-US"/>
          </w:rPr>
          <w:t xml:space="preserve">setOf(refTo(T)) allInstances </w:t>
        </w:r>
        <w:r w:rsidRPr="005E7EA1">
          <w:rPr>
            <w:b/>
            <w:lang w:val="en-US"/>
          </w:rPr>
          <w:t>()</w:t>
        </w:r>
        <w:r>
          <w:rPr>
            <w:b/>
            <w:lang w:val="en-US"/>
          </w:rPr>
          <w:t xml:space="preserve"> </w:t>
        </w:r>
      </w:ins>
    </w:p>
    <w:p w14:paraId="6B64E37A" w14:textId="77777777" w:rsidR="00AA5895" w:rsidRDefault="00AA5895" w:rsidP="00AA5895">
      <w:pPr>
        <w:pStyle w:val="ListParagraph"/>
        <w:rPr>
          <w:ins w:id="345" w:author="Holger Eichelberger" w:date="2019-04-12T16:54:00Z"/>
          <w:lang w:val="en-US"/>
        </w:rPr>
      </w:pPr>
      <w:ins w:id="346" w:author="Holger Eichelberger" w:date="2019-04-12T16:54:00Z">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ins>
    </w:p>
    <w:p w14:paraId="7AC9F45F" w14:textId="59170E38" w:rsidR="00194AC1" w:rsidRDefault="003E249F">
      <w:pPr>
        <w:pStyle w:val="Heading3"/>
        <w:rPr>
          <w:ins w:id="347" w:author="Holger Eichelberger" w:date="2019-07-25T08:38:00Z"/>
          <w:lang w:val="en-GB"/>
        </w:rPr>
      </w:pPr>
      <w:r>
        <w:rPr>
          <w:lang w:val="en-GB"/>
        </w:rPr>
        <w:t>Any</w:t>
      </w:r>
      <w:del w:id="348" w:author="Holger Eichelberger" w:date="2019-07-25T08:37:00Z">
        <w:r w:rsidDel="00264FAC">
          <w:rPr>
            <w:lang w:val="en-GB"/>
          </w:rPr>
          <w:delText>Type</w:delText>
        </w:r>
      </w:del>
      <w:bookmarkEnd w:id="327"/>
    </w:p>
    <w:p w14:paraId="64895F7F" w14:textId="702DA425" w:rsidR="00264FAC" w:rsidRPr="00623F11" w:rsidDel="00A12CAF" w:rsidRDefault="00264FAC">
      <w:pPr>
        <w:rPr>
          <w:del w:id="349" w:author="Holger Eichelberger" w:date="2019-07-25T08:52:00Z"/>
          <w:lang w:val="en-GB"/>
        </w:rPr>
        <w:pPrChange w:id="350" w:author="Holger Eichelberger" w:date="2019-07-25T08:38:00Z">
          <w:pPr>
            <w:pStyle w:val="Heading3"/>
          </w:pPr>
        </w:pPrChange>
      </w:pPr>
    </w:p>
    <w:p w14:paraId="30B0E716" w14:textId="7E1BAE65" w:rsidR="00194AC1" w:rsidRDefault="0018275D">
      <w:pPr>
        <w:rPr>
          <w:lang w:val="en-GB"/>
        </w:rPr>
      </w:pPr>
      <w:r>
        <w:rPr>
          <w:lang w:val="en-GB"/>
        </w:rPr>
        <w:t>Any</w:t>
      </w:r>
      <w:del w:id="351" w:author="Holger Eichelberger" w:date="2019-07-25T08:38:00Z">
        <w:r w:rsidDel="00264FAC">
          <w:rPr>
            <w:lang w:val="en-GB"/>
          </w:rPr>
          <w:delText>Type</w:delText>
        </w:r>
      </w:del>
      <w:r>
        <w:rPr>
          <w:lang w:val="en-GB"/>
        </w:rPr>
        <w:t xml:space="preserve"> is the most common </w:t>
      </w:r>
      <w:ins w:id="352" w:author="Holger Eichelberger" w:date="2019-07-26T12:38:00Z">
        <w:r w:rsidR="00710E66">
          <w:rPr>
            <w:lang w:val="en-GB"/>
          </w:rPr>
          <w:t xml:space="preserve">user </w:t>
        </w:r>
      </w:ins>
      <w:r>
        <w:rPr>
          <w:lang w:val="en-GB"/>
        </w:rPr>
        <w:t>type in the IVML type system. All types in IVML are subclasses of Any</w:t>
      </w:r>
      <w:del w:id="353" w:author="Holger Eichelberger" w:date="2019-07-25T08:38:00Z">
        <w:r w:rsidDel="00264FAC">
          <w:rPr>
            <w:lang w:val="en-GB"/>
          </w:rPr>
          <w:delText>Type</w:delText>
        </w:r>
      </w:del>
      <w:r w:rsidR="0095621D">
        <w:rPr>
          <w:lang w:val="en-GB"/>
        </w:rPr>
        <w:t>, i.e. they are type compliant and inherit</w:t>
      </w:r>
      <w:r>
        <w:rPr>
          <w:lang w:val="en-GB"/>
        </w:rPr>
        <w:t xml:space="preserve"> the operations listed below.</w:t>
      </w:r>
      <w:ins w:id="354" w:author="Holger Eichelberger" w:date="2019-07-26T12:38:00Z">
        <w:r w:rsidR="00710E66">
          <w:rPr>
            <w:lang w:val="en-GB"/>
          </w:rPr>
          <w:t xml:space="preserve"> </w:t>
        </w:r>
      </w:ins>
    </w:p>
    <w:p w14:paraId="7F864043" w14:textId="6BF25371"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del w:id="355" w:author="Holger Eichelberger" w:date="2019-07-25T08:38:00Z">
        <w:r w:rsidR="00CB5DAF" w:rsidDel="00264FAC">
          <w:rPr>
            <w:b/>
            <w:lang w:val="en-US"/>
          </w:rPr>
          <w:delText>Type</w:delText>
        </w:r>
      </w:del>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w:t>
      </w:r>
      <w:del w:id="356" w:author="Holger Eichelberger" w:date="2019-07-25T08:38:00Z">
        <w:r w:rsidR="005E7EA1" w:rsidRPr="005E7EA1" w:rsidDel="00264FAC">
          <w:rPr>
            <w:b/>
            <w:lang w:val="en-US"/>
          </w:rPr>
          <w:delText>Type</w:delText>
        </w:r>
      </w:del>
      <w:r>
        <w:rPr>
          <w:b/>
          <w:lang w:val="en-US"/>
        </w:rPr>
        <w:t xml:space="preserve"> a</w:t>
      </w:r>
      <w:r w:rsidR="005E7EA1" w:rsidRPr="005E7EA1">
        <w:rPr>
          <w:b/>
          <w:lang w:val="en-US"/>
        </w:rPr>
        <w:t>)</w:t>
      </w:r>
      <w:r w:rsidR="00563B09">
        <w:rPr>
          <w:b/>
          <w:lang w:val="en-US"/>
        </w:rPr>
        <w:t xml:space="preserve"> / != (Any</w:t>
      </w:r>
      <w:del w:id="357" w:author="Holger Eichelberger" w:date="2019-07-25T08:38:00Z">
        <w:r w:rsidR="00563B09" w:rsidDel="00264FAC">
          <w:rPr>
            <w:b/>
            <w:lang w:val="en-US"/>
          </w:rPr>
          <w:delText>Type</w:delText>
        </w:r>
      </w:del>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w:t>
      </w:r>
      <w:del w:id="358" w:author="Holger Eichelberger" w:date="2019-07-25T08:39:00Z">
        <w:r w:rsidRPr="0072224F" w:rsidDel="00264FAC">
          <w:rPr>
            <w:b/>
            <w:lang w:val="en-US"/>
          </w:rPr>
          <w:delText>Type</w:delText>
        </w:r>
      </w:del>
      <w:r w:rsidRPr="0072224F">
        <w:rPr>
          <w:b/>
          <w:lang w:val="en-US"/>
        </w:rPr>
        <w:t xml:space="preserv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w:t>
      </w:r>
      <w:del w:id="359" w:author="Holger Eichelberger" w:date="2019-07-25T08:39:00Z">
        <w:r w:rsidRPr="0072224F" w:rsidDel="00264FAC">
          <w:rPr>
            <w:b/>
            <w:lang w:val="en-US"/>
          </w:rPr>
          <w:delText>Type</w:delText>
        </w:r>
      </w:del>
      <w:r w:rsidRPr="0072224F">
        <w:rPr>
          <w:b/>
          <w:lang w:val="en-US"/>
        </w:rPr>
        <w:t xml:space="preserv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1DC2764" w14:textId="19586DD9" w:rsidR="00AA5895" w:rsidRPr="00AA5895" w:rsidRDefault="00264FAC" w:rsidP="007D67DF">
      <w:pPr>
        <w:pStyle w:val="ListParagraph"/>
        <w:numPr>
          <w:ilvl w:val="0"/>
          <w:numId w:val="107"/>
        </w:numPr>
        <w:rPr>
          <w:ins w:id="360" w:author="Holger Eichelberger" w:date="2019-04-12T16:53:00Z"/>
          <w:b/>
          <w:lang w:val="en-US"/>
          <w:rPrChange w:id="361" w:author="Holger Eichelberger" w:date="2019-04-12T16:54:00Z">
            <w:rPr>
              <w:ins w:id="362" w:author="Holger Eichelberger" w:date="2019-04-12T16:53:00Z"/>
              <w:lang w:val="en-US"/>
            </w:rPr>
          </w:rPrChange>
        </w:rPr>
      </w:pPr>
      <w:ins w:id="363" w:author="Holger Eichelberger" w:date="2019-04-12T16:53:00Z">
        <w:r>
          <w:rPr>
            <w:b/>
            <w:lang w:val="en-US"/>
          </w:rPr>
          <w:t>Any asType(Meta</w:t>
        </w:r>
        <w:r w:rsidR="00AA5895" w:rsidRPr="00AA5895">
          <w:rPr>
            <w:b/>
            <w:lang w:val="en-US"/>
            <w:rPrChange w:id="364" w:author="Holger Eichelberger" w:date="2019-04-12T16:54:00Z">
              <w:rPr>
                <w:lang w:val="en-US"/>
              </w:rPr>
            </w:rPrChange>
          </w:rPr>
          <w:t xml:space="preserve"> type)</w:t>
        </w:r>
      </w:ins>
    </w:p>
    <w:p w14:paraId="723CDF04" w14:textId="7DD9C303" w:rsidR="00AA5895" w:rsidRDefault="00AA5895">
      <w:pPr>
        <w:pStyle w:val="ListParagraph"/>
        <w:rPr>
          <w:ins w:id="365" w:author="Holger Eichelberger" w:date="2019-04-12T16:53:00Z"/>
          <w:b/>
          <w:lang w:val="en-US"/>
        </w:rPr>
        <w:pPrChange w:id="366" w:author="Holger Eichelberger" w:date="2019-04-12T16:54:00Z">
          <w:pPr>
            <w:pStyle w:val="ListParagraph"/>
            <w:numPr>
              <w:numId w:val="107"/>
            </w:numPr>
            <w:ind w:hanging="360"/>
          </w:pPr>
        </w:pPrChange>
      </w:pPr>
      <w:ins w:id="367" w:author="Holger Eichelberger" w:date="2019-04-12T16:53:00Z">
        <w:r>
          <w:rPr>
            <w:lang w:val="en-US"/>
          </w:rPr>
          <w:t xml:space="preserve">Converts the operand to the given type. </w:t>
        </w:r>
      </w:ins>
      <w:ins w:id="368" w:author="Holger Eichelberger" w:date="2019-04-12T16:54:00Z">
        <w:r>
          <w:rPr>
            <w:lang w:val="en-US"/>
          </w:rPr>
          <w:t>Undefined if not possible.</w:t>
        </w:r>
      </w:ins>
    </w:p>
    <w:p w14:paraId="1455C981" w14:textId="60BBBE6E" w:rsidR="00ED38B2" w:rsidRDefault="00ED38B2" w:rsidP="007D67DF">
      <w:pPr>
        <w:pStyle w:val="ListParagraph"/>
        <w:numPr>
          <w:ilvl w:val="0"/>
          <w:numId w:val="107"/>
        </w:numPr>
        <w:rPr>
          <w:ins w:id="369" w:author="Holger Eichelberger" w:date="2019-04-12T16:55:00Z"/>
          <w:b/>
          <w:lang w:val="en-US"/>
        </w:rPr>
      </w:pPr>
      <w:ins w:id="370" w:author="Holger Eichelberger" w:date="2019-04-12T16:55:00Z">
        <w:r>
          <w:rPr>
            <w:b/>
            <w:lang w:val="en-US"/>
          </w:rPr>
          <w:t>T copy(</w:t>
        </w:r>
      </w:ins>
      <w:ins w:id="371" w:author="Holger Eichelberger" w:date="2019-04-18T08:06:00Z">
        <w:r w:rsidR="00590E61">
          <w:rPr>
            <w:b/>
            <w:lang w:val="en-US"/>
          </w:rPr>
          <w:t>String p</w:t>
        </w:r>
      </w:ins>
      <w:ins w:id="372" w:author="Holger Eichelberger" w:date="2019-04-12T16:55:00Z">
        <w:r>
          <w:rPr>
            <w:b/>
            <w:lang w:val="en-US"/>
          </w:rPr>
          <w:t>)</w:t>
        </w:r>
      </w:ins>
    </w:p>
    <w:p w14:paraId="4BD9A48D" w14:textId="6FB75BDA" w:rsidR="00ED38B2" w:rsidRPr="00ED38B2" w:rsidRDefault="00590E61">
      <w:pPr>
        <w:pStyle w:val="ListParagraph"/>
        <w:rPr>
          <w:ins w:id="373" w:author="Holger Eichelberger" w:date="2019-04-12T16:55:00Z"/>
          <w:lang w:val="en-US"/>
          <w:rPrChange w:id="374" w:author="Holger Eichelberger" w:date="2019-04-12T16:55:00Z">
            <w:rPr>
              <w:ins w:id="375" w:author="Holger Eichelberger" w:date="2019-04-12T16:55:00Z"/>
              <w:b/>
              <w:lang w:val="en-US"/>
            </w:rPr>
          </w:rPrChange>
        </w:rPr>
        <w:pPrChange w:id="376" w:author="Holger Eichelberger" w:date="2019-04-12T16:55:00Z">
          <w:pPr>
            <w:pStyle w:val="ListParagraph"/>
            <w:numPr>
              <w:numId w:val="107"/>
            </w:numPr>
            <w:ind w:hanging="360"/>
          </w:pPr>
        </w:pPrChange>
      </w:pPr>
      <w:ins w:id="377" w:author="Holger Eichelberger" w:date="2019-04-18T08:06:00Z">
        <w:r>
          <w:rPr>
            <w:lang w:val="en-US"/>
          </w:rPr>
          <w:t xml:space="preserve">Creates a </w:t>
        </w:r>
      </w:ins>
      <w:ins w:id="378" w:author="Holger Eichelberger" w:date="2019-04-12T16:55:00Z">
        <w:r w:rsidR="00ED38B2" w:rsidRPr="00ED38B2">
          <w:rPr>
            <w:lang w:val="en-US"/>
            <w:rPrChange w:id="379" w:author="Holger Eichelberger" w:date="2019-04-12T16:55:00Z">
              <w:rPr>
                <w:b/>
                <w:lang w:val="en-US"/>
              </w:rPr>
            </w:rPrChange>
          </w:rPr>
          <w:t xml:space="preserve">copy of the value of </w:t>
        </w:r>
        <w:r w:rsidR="00ED38B2" w:rsidRPr="00AF76FB">
          <w:rPr>
            <w:i/>
            <w:lang w:val="en-US"/>
            <w:rPrChange w:id="380" w:author="Holger Eichelberger" w:date="2019-04-12T16:55:00Z">
              <w:rPr>
                <w:b/>
                <w:lang w:val="en-US"/>
              </w:rPr>
            </w:rPrChange>
          </w:rPr>
          <w:t>operand</w:t>
        </w:r>
        <w:r w:rsidR="00ED38B2" w:rsidRPr="00ED38B2">
          <w:rPr>
            <w:lang w:val="en-US"/>
            <w:rPrChange w:id="381" w:author="Holger Eichelberger" w:date="2019-04-12T16:55:00Z">
              <w:rPr>
                <w:b/>
                <w:lang w:val="en-US"/>
              </w:rPr>
            </w:rPrChange>
          </w:rPr>
          <w:t>.</w:t>
        </w:r>
        <w:r w:rsidR="00ED38B2">
          <w:rPr>
            <w:lang w:val="en-US"/>
          </w:rPr>
          <w:t xml:space="preserve"> </w:t>
        </w:r>
      </w:ins>
      <w:ins w:id="382" w:author="Holger Eichelberger" w:date="2019-04-18T08:07:00Z">
        <w:r>
          <w:rPr>
            <w:lang w:val="en-US"/>
          </w:rPr>
          <w:t xml:space="preserve">Produces a shallow copy if </w:t>
        </w:r>
        <w:r w:rsidRPr="00590E61">
          <w:rPr>
            <w:i/>
            <w:lang w:val="en-US"/>
            <w:rPrChange w:id="383" w:author="Holger Eichelberger" w:date="2019-04-18T08:07:00Z">
              <w:rPr>
                <w:lang w:val="en-US"/>
              </w:rPr>
            </w:rPrChange>
          </w:rPr>
          <w:t>p</w:t>
        </w:r>
        <w:r>
          <w:rPr>
            <w:lang w:val="en-US"/>
          </w:rPr>
          <w:t xml:space="preserve"> is empty and a deep copy, i.e., creating new variables with </w:t>
        </w:r>
        <w:r w:rsidRPr="00590E61">
          <w:rPr>
            <w:i/>
            <w:lang w:val="en-US"/>
            <w:rPrChange w:id="384" w:author="Holger Eichelberger" w:date="2019-04-18T08:07:00Z">
              <w:rPr>
                <w:lang w:val="en-US"/>
              </w:rPr>
            </w:rPrChange>
          </w:rPr>
          <w:t>p</w:t>
        </w:r>
        <w:r>
          <w:rPr>
            <w:lang w:val="en-US"/>
          </w:rPr>
          <w:t xml:space="preserve"> as name prefix for the variable name in the same package in case of reference values. </w:t>
        </w:r>
      </w:ins>
      <w:ins w:id="385" w:author="Holger Eichelberger" w:date="2019-04-12T16:55:00Z">
        <w:r w:rsidR="00ED38B2">
          <w:rPr>
            <w:lang w:val="en-US"/>
          </w:rPr>
          <w:t xml:space="preserve">Undefined if </w:t>
        </w:r>
        <w:r w:rsidR="00ED38B2" w:rsidRPr="00AF76FB">
          <w:rPr>
            <w:i/>
            <w:lang w:val="en-US"/>
            <w:rPrChange w:id="386" w:author="Holger Eichelberger" w:date="2019-04-12T16:55:00Z">
              <w:rPr>
                <w:lang w:val="en-US"/>
              </w:rPr>
            </w:rPrChange>
          </w:rPr>
          <w:t>operand</w:t>
        </w:r>
        <w:r w:rsidR="00ED38B2">
          <w:rPr>
            <w:lang w:val="en-US"/>
          </w:rPr>
          <w:t xml:space="preserve"> is not configured.</w:t>
        </w:r>
      </w:ins>
    </w:p>
    <w:p w14:paraId="43A3F873" w14:textId="6411A78D"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w:t>
      </w:r>
      <w:del w:id="387" w:author="Holger Eichelberger" w:date="2019-07-25T08:39:00Z">
        <w:r w:rsidRPr="0072224F" w:rsidDel="00264FAC">
          <w:rPr>
            <w:b/>
            <w:lang w:val="en-US"/>
          </w:rPr>
          <w:delText>Type</w:delText>
        </w:r>
      </w:del>
      <w:r w:rsidRPr="0072224F">
        <w:rPr>
          <w:b/>
          <w:lang w:val="en-US"/>
        </w:rPr>
        <w:t xml:space="preserv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674107B7" w:rsidR="00194AC1" w:rsidDel="00AA5895" w:rsidRDefault="006A009C">
      <w:pPr>
        <w:pStyle w:val="Heading3"/>
        <w:rPr>
          <w:del w:id="388" w:author="Holger Eichelberger" w:date="2019-04-12T16:54:00Z"/>
          <w:lang w:val="en-GB"/>
        </w:rPr>
      </w:pPr>
      <w:del w:id="389" w:author="Holger Eichelberger" w:date="2019-04-12T16:53:00Z">
        <w:r w:rsidDel="00AA5895">
          <w:rPr>
            <w:lang w:val="en-US"/>
          </w:rPr>
          <w:delText>AnyType asType(MetaType type)</w:delText>
        </w:r>
      </w:del>
      <w:bookmarkStart w:id="390" w:name="_Toc482882842"/>
      <w:bookmarkStart w:id="391" w:name="_Toc506881482"/>
      <w:bookmarkStart w:id="392" w:name="_Toc506881483"/>
      <w:bookmarkEnd w:id="390"/>
      <w:bookmarkEnd w:id="391"/>
      <w:del w:id="393" w:author="Holger Eichelberger" w:date="2019-04-12T16:54:00Z">
        <w:r w:rsidR="003E249F" w:rsidDel="00AA5895">
          <w:rPr>
            <w:lang w:val="en-GB"/>
          </w:rPr>
          <w:delText>MetaType</w:delText>
        </w:r>
        <w:bookmarkEnd w:id="392"/>
      </w:del>
    </w:p>
    <w:p w14:paraId="0422114F" w14:textId="2D6307BF" w:rsidR="00563B09" w:rsidDel="00AA5895" w:rsidRDefault="003D6826" w:rsidP="003D6826">
      <w:pPr>
        <w:rPr>
          <w:del w:id="394" w:author="Holger Eichelberger" w:date="2019-04-12T16:54:00Z"/>
          <w:lang w:val="en-GB"/>
        </w:rPr>
      </w:pPr>
      <w:del w:id="395" w:author="Holger Eichelberger" w:date="2019-04-12T16:54:00Z">
        <w:r w:rsidDel="00AA5895">
          <w:rPr>
            <w:lang w:val="en-GB"/>
          </w:rPr>
          <w:delText xml:space="preserve">MetaType represents the actual type of an object such as a specific user-defined container. </w:delText>
        </w:r>
      </w:del>
    </w:p>
    <w:p w14:paraId="29FEC5B6" w14:textId="3E72A252" w:rsidR="00175DE5" w:rsidDel="00AA5895" w:rsidRDefault="00175DE5" w:rsidP="00175DE5">
      <w:pPr>
        <w:pStyle w:val="ListParagraph"/>
        <w:numPr>
          <w:ilvl w:val="0"/>
          <w:numId w:val="107"/>
        </w:numPr>
        <w:rPr>
          <w:del w:id="396" w:author="Holger Eichelberger" w:date="2019-04-12T16:54:00Z"/>
          <w:b/>
          <w:lang w:val="en-US"/>
        </w:rPr>
      </w:pPr>
      <w:del w:id="397" w:author="Holger Eichelberger" w:date="2019-04-12T16:54:00Z">
        <w:r w:rsidDel="00AA5895">
          <w:rPr>
            <w:b/>
            <w:lang w:val="en-US"/>
          </w:rPr>
          <w:delText>Boolean =</w:delText>
        </w:r>
        <w:r w:rsidRPr="005E7EA1" w:rsidDel="00AA5895">
          <w:rPr>
            <w:b/>
            <w:lang w:val="en-US"/>
          </w:rPr>
          <w:delText>= (</w:delText>
        </w:r>
        <w:r w:rsidDel="00AA5895">
          <w:rPr>
            <w:b/>
            <w:lang w:val="en-US"/>
          </w:rPr>
          <w:delText>MetaType t)</w:delText>
        </w:r>
      </w:del>
    </w:p>
    <w:p w14:paraId="2DF3B1EF" w14:textId="5ED005AF" w:rsidR="00175DE5" w:rsidDel="00AA5895" w:rsidRDefault="00175DE5" w:rsidP="00175DE5">
      <w:pPr>
        <w:pStyle w:val="ListParagraph"/>
        <w:rPr>
          <w:del w:id="398" w:author="Holger Eichelberger" w:date="2019-04-12T16:54:00Z"/>
          <w:lang w:val="en-US"/>
        </w:rPr>
      </w:pPr>
      <w:del w:id="399" w:author="Holger Eichelberger" w:date="2019-04-12T16:54:00Z">
        <w:r w:rsidRPr="00F67993" w:rsidDel="00AA5895">
          <w:rPr>
            <w:lang w:val="en-US"/>
          </w:rPr>
          <w:delText xml:space="preserve">True if the </w:delText>
        </w:r>
        <w:r w:rsidRPr="005E7EA1" w:rsidDel="00AA5895">
          <w:rPr>
            <w:i/>
            <w:lang w:val="en-US"/>
          </w:rPr>
          <w:delText>operand</w:delText>
        </w:r>
        <w:r w:rsidRPr="00F67993" w:rsidDel="00AA5895">
          <w:rPr>
            <w:lang w:val="en-US"/>
          </w:rPr>
          <w:delText xml:space="preserve"> is the same as </w:delText>
        </w:r>
        <w:r w:rsidDel="00AA5895">
          <w:rPr>
            <w:i/>
            <w:iCs/>
            <w:lang w:val="en-US"/>
          </w:rPr>
          <w:delText>t</w:delText>
        </w:r>
        <w:r w:rsidRPr="00F67993" w:rsidDel="00AA5895">
          <w:rPr>
            <w:lang w:val="en-US"/>
          </w:rPr>
          <w:delText xml:space="preserve">. </w:delText>
        </w:r>
      </w:del>
    </w:p>
    <w:p w14:paraId="78FDD6FE" w14:textId="272A88C9" w:rsidR="00175DE5" w:rsidDel="00AA5895" w:rsidRDefault="00175DE5" w:rsidP="00175DE5">
      <w:pPr>
        <w:pStyle w:val="ListParagraph"/>
        <w:numPr>
          <w:ilvl w:val="0"/>
          <w:numId w:val="107"/>
        </w:numPr>
        <w:rPr>
          <w:del w:id="400" w:author="Holger Eichelberger" w:date="2019-04-12T16:54:00Z"/>
          <w:b/>
          <w:lang w:val="en-US"/>
        </w:rPr>
      </w:pPr>
      <w:del w:id="401" w:author="Holger Eichelberger" w:date="2019-04-12T16:54:00Z">
        <w:r w:rsidDel="00AA5895">
          <w:rPr>
            <w:b/>
            <w:lang w:val="en-US"/>
          </w:rPr>
          <w:delText xml:space="preserve">Boolean &lt;&gt; </w:delText>
        </w:r>
        <w:r w:rsidRPr="005E7EA1" w:rsidDel="00AA5895">
          <w:rPr>
            <w:b/>
            <w:lang w:val="en-US"/>
          </w:rPr>
          <w:delText>(</w:delText>
        </w:r>
        <w:r w:rsidDel="00AA5895">
          <w:rPr>
            <w:b/>
            <w:lang w:val="en-US"/>
          </w:rPr>
          <w:delText>Meta</w:delText>
        </w:r>
        <w:r w:rsidRPr="005E7EA1" w:rsidDel="00AA5895">
          <w:rPr>
            <w:b/>
            <w:lang w:val="en-US"/>
          </w:rPr>
          <w:delText>Type</w:delText>
        </w:r>
        <w:r w:rsidDel="00AA5895">
          <w:rPr>
            <w:b/>
            <w:lang w:val="en-US"/>
          </w:rPr>
          <w:delText xml:space="preserve"> a</w:delText>
        </w:r>
        <w:r w:rsidRPr="005E7EA1" w:rsidDel="00AA5895">
          <w:rPr>
            <w:b/>
            <w:lang w:val="en-US"/>
          </w:rPr>
          <w:delText>)</w:delText>
        </w:r>
        <w:r w:rsidDel="00AA5895">
          <w:rPr>
            <w:b/>
            <w:lang w:val="en-US"/>
          </w:rPr>
          <w:delText xml:space="preserve"> / != (MetaType t)</w:delText>
        </w:r>
      </w:del>
    </w:p>
    <w:p w14:paraId="3D2DBED1" w14:textId="22D06C4D" w:rsidR="00175DE5" w:rsidDel="00AA5895" w:rsidRDefault="00175DE5" w:rsidP="00175DE5">
      <w:pPr>
        <w:pStyle w:val="ListParagraph"/>
        <w:rPr>
          <w:del w:id="402" w:author="Holger Eichelberger" w:date="2019-04-12T16:54:00Z"/>
          <w:lang w:val="en-US"/>
        </w:rPr>
      </w:pPr>
      <w:del w:id="403" w:author="Holger Eichelberger" w:date="2019-04-12T16:54:00Z">
        <w:r w:rsidRPr="00F67993" w:rsidDel="00AA5895">
          <w:rPr>
            <w:lang w:val="en-US"/>
          </w:rPr>
          <w:delText xml:space="preserve">True if </w:delText>
        </w:r>
        <w:r w:rsidRPr="005E7EA1" w:rsidDel="00AA5895">
          <w:rPr>
            <w:i/>
            <w:lang w:val="en-US"/>
          </w:rPr>
          <w:delText>operand</w:delText>
        </w:r>
        <w:r w:rsidRPr="00F67993" w:rsidDel="00AA5895">
          <w:rPr>
            <w:lang w:val="en-US"/>
          </w:rPr>
          <w:delText xml:space="preserve"> is different from </w:delText>
        </w:r>
        <w:r w:rsidRPr="005E7EA1" w:rsidDel="00AA5895">
          <w:rPr>
            <w:i/>
            <w:lang w:val="en-US"/>
          </w:rPr>
          <w:delText>a</w:delText>
        </w:r>
        <w:r w:rsidRPr="00F67993" w:rsidDel="00AA5895">
          <w:rPr>
            <w:lang w:val="en-US"/>
          </w:rPr>
          <w:delText>.</w:delText>
        </w:r>
      </w:del>
    </w:p>
    <w:p w14:paraId="1EFE2B2C" w14:textId="64F03F03" w:rsidR="00EE4903" w:rsidDel="00AA5895" w:rsidRDefault="00EE4903" w:rsidP="00EE4903">
      <w:pPr>
        <w:pStyle w:val="ListParagraph"/>
        <w:numPr>
          <w:ilvl w:val="0"/>
          <w:numId w:val="107"/>
        </w:numPr>
        <w:rPr>
          <w:del w:id="404" w:author="Holger Eichelberger" w:date="2019-04-12T16:54:00Z"/>
          <w:b/>
          <w:lang w:val="en-US"/>
        </w:rPr>
      </w:pPr>
      <w:del w:id="405" w:author="Holger Eichelberger" w:date="2019-04-12T16:54:00Z">
        <w:r w:rsidDel="00AA5895">
          <w:rPr>
            <w:b/>
            <w:lang w:val="en-US"/>
          </w:rPr>
          <w:delText xml:space="preserve">setOf(refTo(T)) allInstances </w:delText>
        </w:r>
        <w:r w:rsidRPr="005E7EA1" w:rsidDel="00AA5895">
          <w:rPr>
            <w:b/>
            <w:lang w:val="en-US"/>
          </w:rPr>
          <w:delText>()</w:delText>
        </w:r>
        <w:r w:rsidDel="00AA5895">
          <w:rPr>
            <w:b/>
            <w:lang w:val="en-US"/>
          </w:rPr>
          <w:delText xml:space="preserve"> </w:delText>
        </w:r>
      </w:del>
    </w:p>
    <w:p w14:paraId="17CB0942" w14:textId="2F7343E7" w:rsidR="00EE4903" w:rsidDel="00AA5895" w:rsidRDefault="00EE4903" w:rsidP="00EE4903">
      <w:pPr>
        <w:pStyle w:val="ListParagraph"/>
        <w:rPr>
          <w:del w:id="406" w:author="Holger Eichelberger" w:date="2019-04-12T16:54:00Z"/>
          <w:lang w:val="en-US"/>
        </w:rPr>
      </w:pPr>
      <w:del w:id="407" w:author="Holger Eichelberger" w:date="2019-04-12T16:54:00Z">
        <w:r w:rsidDel="00AA5895">
          <w:rPr>
            <w:lang w:val="en-US"/>
          </w:rPr>
          <w:delText xml:space="preserve">Returns all instances of </w:delText>
        </w:r>
        <w:r w:rsidRPr="005E7EA1" w:rsidDel="00AA5895">
          <w:rPr>
            <w:i/>
            <w:lang w:val="en-US"/>
          </w:rPr>
          <w:delText>operand</w:delText>
        </w:r>
        <w:r w:rsidRPr="00F67993" w:rsidDel="00AA5895">
          <w:rPr>
            <w:lang w:val="en-US"/>
          </w:rPr>
          <w:delText xml:space="preserve"> </w:delText>
        </w:r>
        <w:r w:rsidDel="00AA5895">
          <w:rPr>
            <w:lang w:val="en-US"/>
          </w:rPr>
          <w:delText>known to the actual configuration</w:delText>
        </w:r>
        <w:r w:rsidRPr="00F67993" w:rsidDel="00AA5895">
          <w:rPr>
            <w:lang w:val="en-US"/>
          </w:rPr>
          <w:delText>.</w:delText>
        </w:r>
        <w:r w:rsidDel="00AA5895">
          <w:rPr>
            <w:lang w:val="en-US"/>
          </w:rPr>
          <w:delText xml:space="preserve"> Let T be the actual type of </w:delText>
        </w:r>
        <w:r w:rsidR="006B1548" w:rsidRPr="00D1327C" w:rsidDel="00AA5895">
          <w:rPr>
            <w:i/>
            <w:lang w:val="en-US"/>
          </w:rPr>
          <w:delText>operand</w:delText>
        </w:r>
        <w:r w:rsidDel="00AA5895">
          <w:rPr>
            <w:lang w:val="en-US"/>
          </w:rPr>
          <w:delText>, then the operation returns a set of references to T, i.e., access to the original instances rather than copies. For non-compound types, in particular basic types, the resulting set is always empty.</w:delText>
        </w:r>
      </w:del>
    </w:p>
    <w:p w14:paraId="1A55C296" w14:textId="54FBFFB6" w:rsidR="00876156" w:rsidRDefault="00876156" w:rsidP="00876156">
      <w:pPr>
        <w:pStyle w:val="Heading3"/>
        <w:rPr>
          <w:lang w:val="en-GB"/>
        </w:rPr>
      </w:pPr>
      <w:bookmarkStart w:id="408" w:name="_Toc506881484"/>
      <w:bookmarkStart w:id="409" w:name="_Ref399081462"/>
      <w:bookmarkStart w:id="410" w:name="_Toc506881485"/>
      <w:bookmarkEnd w:id="408"/>
      <w:r>
        <w:rPr>
          <w:lang w:val="en-GB"/>
        </w:rPr>
        <w:t>Version</w:t>
      </w:r>
      <w:bookmarkEnd w:id="409"/>
      <w:bookmarkEnd w:id="410"/>
      <w:ins w:id="411" w:author="Holger Eichelberger" w:date="2019-07-25T08:37:00Z">
        <w:r w:rsidR="00264FAC" w:rsidRPr="00772A83">
          <w:rPr>
            <w:b w:val="0"/>
            <w:vertAlign w:val="superscript"/>
            <w:lang w:val="en-GB"/>
          </w:rPr>
          <w:fldChar w:fldCharType="begin"/>
        </w:r>
        <w:r w:rsidR="00264FAC" w:rsidRPr="00772A83">
          <w:rPr>
            <w:b w:val="0"/>
            <w:vertAlign w:val="superscript"/>
            <w:lang w:val="en-GB"/>
          </w:rPr>
          <w:instrText xml:space="preserve"> NOTEREF _Ref14936224 \h  \* MERGEFORMAT </w:instrText>
        </w:r>
      </w:ins>
      <w:r w:rsidR="00264FAC" w:rsidRPr="00772A83">
        <w:rPr>
          <w:b w:val="0"/>
          <w:vertAlign w:val="superscript"/>
          <w:lang w:val="en-GB"/>
        </w:rPr>
      </w:r>
      <w:ins w:id="412" w:author="Holger Eichelberger" w:date="2019-07-25T08:37:00Z">
        <w:r w:rsidR="00264FAC" w:rsidRPr="00772A83">
          <w:rPr>
            <w:b w:val="0"/>
            <w:vertAlign w:val="superscript"/>
            <w:lang w:val="en-GB"/>
          </w:rPr>
          <w:fldChar w:fldCharType="separate"/>
        </w:r>
      </w:ins>
      <w:ins w:id="413" w:author="Holger Eichelberger" w:date="2021-05-18T23:43:00Z">
        <w:r w:rsidR="00C5268B">
          <w:rPr>
            <w:b w:val="0"/>
            <w:vertAlign w:val="superscript"/>
            <w:lang w:val="en-GB"/>
          </w:rPr>
          <w:t>10</w:t>
        </w:r>
      </w:ins>
      <w:ins w:id="414" w:author="Holger Eichelberger" w:date="2019-07-25T08:37:00Z">
        <w:r w:rsidR="00264FAC" w:rsidRPr="00772A83">
          <w:rPr>
            <w:b w:val="0"/>
            <w:vertAlign w:val="superscript"/>
            <w:lang w:val="en-GB"/>
          </w:rPr>
          <w:fldChar w:fldCharType="end"/>
        </w:r>
      </w:ins>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1"/>
      </w:r>
      <w:r>
        <w:rPr>
          <w:lang w:val="en-GB"/>
        </w:rPr>
        <w:t>. Using the type name “Version” is discouraged. Thus, the version type supports only the following operations, in particular not the type operations provided by Any</w:t>
      </w:r>
      <w:del w:id="415" w:author="Holger Eichelberger" w:date="2019-07-25T08:38:00Z">
        <w:r w:rsidDel="00264FAC">
          <w:rPr>
            <w:lang w:val="en-GB"/>
          </w:rPr>
          <w:delText>Type</w:delText>
        </w:r>
      </w:del>
      <w:r>
        <w:rPr>
          <w:lang w:val="en-GB"/>
        </w:rPr>
        <w:t>:</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78024F1" w:rsidR="00663168" w:rsidRDefault="006B1548">
      <w:pPr>
        <w:pStyle w:val="Heading3"/>
        <w:rPr>
          <w:lang w:val="en-GB"/>
        </w:rPr>
        <w:pPrChange w:id="416" w:author="Holger Eichelberger" w:date="2019-07-25T08:53:00Z">
          <w:pPr>
            <w:pStyle w:val="Heading2"/>
          </w:pPr>
        </w:pPrChange>
      </w:pPr>
      <w:bookmarkStart w:id="417" w:name="_Toc506881486"/>
      <w:bookmarkStart w:id="418" w:name="_Toc506881487"/>
      <w:bookmarkStart w:id="419" w:name="_Toc506881488"/>
      <w:bookmarkStart w:id="420" w:name="_Toc506881489"/>
      <w:bookmarkStart w:id="421" w:name="_Toc506881490"/>
      <w:bookmarkStart w:id="422" w:name="_Toc506881492"/>
      <w:bookmarkStart w:id="423" w:name="_Toc400027149"/>
      <w:bookmarkStart w:id="424" w:name="_Toc400027350"/>
      <w:bookmarkStart w:id="425" w:name="_Toc402960499"/>
      <w:bookmarkStart w:id="426" w:name="_Ref414968574"/>
      <w:bookmarkStart w:id="427" w:name="_Toc506881493"/>
      <w:bookmarkStart w:id="428" w:name="_Ref340236075"/>
      <w:bookmarkEnd w:id="417"/>
      <w:bookmarkEnd w:id="418"/>
      <w:bookmarkEnd w:id="419"/>
      <w:bookmarkEnd w:id="420"/>
      <w:bookmarkEnd w:id="421"/>
      <w:bookmarkEnd w:id="422"/>
      <w:bookmarkEnd w:id="423"/>
      <w:bookmarkEnd w:id="424"/>
      <w:bookmarkEnd w:id="425"/>
      <w:r w:rsidRPr="00D1327C">
        <w:rPr>
          <w:lang w:val="en-US"/>
        </w:rPr>
        <w:t>FreezeVa</w:t>
      </w:r>
      <w:r w:rsidR="00663168">
        <w:rPr>
          <w:lang w:val="en-GB"/>
        </w:rPr>
        <w:t>riable</w:t>
      </w:r>
      <w:bookmarkEnd w:id="426"/>
      <w:bookmarkEnd w:id="427"/>
      <w:ins w:id="429" w:author="Holger Eichelberger" w:date="2019-07-25T08:49:00Z">
        <w:r w:rsidR="00A12CAF" w:rsidRPr="00772A83">
          <w:rPr>
            <w:vertAlign w:val="superscript"/>
            <w:lang w:val="en-GB"/>
          </w:rPr>
          <w:fldChar w:fldCharType="begin"/>
        </w:r>
        <w:r w:rsidR="00A12CAF" w:rsidRPr="00772A83">
          <w:rPr>
            <w:vertAlign w:val="superscript"/>
            <w:lang w:val="en-GB"/>
          </w:rPr>
          <w:instrText xml:space="preserve"> NOTEREF _Ref14936224 \h  \* MERGEFORMAT </w:instrText>
        </w:r>
      </w:ins>
      <w:r w:rsidR="00A12CAF" w:rsidRPr="00772A83">
        <w:rPr>
          <w:vertAlign w:val="superscript"/>
          <w:lang w:val="en-GB"/>
        </w:rPr>
      </w:r>
      <w:ins w:id="430" w:author="Holger Eichelberger" w:date="2019-07-25T08:49:00Z">
        <w:r w:rsidR="00A12CAF" w:rsidRPr="00772A83">
          <w:rPr>
            <w:vertAlign w:val="superscript"/>
            <w:lang w:val="en-GB"/>
          </w:rPr>
          <w:fldChar w:fldCharType="separate"/>
        </w:r>
      </w:ins>
      <w:ins w:id="431" w:author="Holger Eichelberger" w:date="2021-05-18T23:43:00Z">
        <w:r w:rsidR="00C5268B">
          <w:rPr>
            <w:vertAlign w:val="superscript"/>
            <w:lang w:val="en-GB"/>
          </w:rPr>
          <w:t>10</w:t>
        </w:r>
      </w:ins>
      <w:ins w:id="432" w:author="Holger Eichelberger" w:date="2019-07-25T08:49:00Z">
        <w:r w:rsidR="00A12CAF" w:rsidRPr="00772A83">
          <w:rPr>
            <w:vertAlign w:val="superscript"/>
            <w:lang w:val="en-GB"/>
          </w:rPr>
          <w:fldChar w:fldCharType="end"/>
        </w:r>
      </w:ins>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w:t>
      </w:r>
      <w:del w:id="433" w:author="Holger Eichelberger" w:date="2019-07-25T08:38:00Z">
        <w:r w:rsidDel="00264FAC">
          <w:rPr>
            <w:lang w:val="en-GB"/>
          </w:rPr>
          <w:delText>Type</w:delText>
        </w:r>
      </w:del>
      <w:r>
        <w:rPr>
          <w:lang w:val="en-GB"/>
        </w:rPr>
        <w:t>:</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28CAC9ED" w:rsidR="00194AC1" w:rsidRDefault="003E249F">
      <w:pPr>
        <w:pStyle w:val="Heading2"/>
        <w:rPr>
          <w:ins w:id="434" w:author="Holger Eichelberger" w:date="2019-07-25T08:53:00Z"/>
          <w:lang w:val="en-GB"/>
        </w:rPr>
      </w:pPr>
      <w:bookmarkStart w:id="435" w:name="_Toc506881494"/>
      <w:r>
        <w:rPr>
          <w:lang w:val="en-GB"/>
        </w:rPr>
        <w:t>Basic Types</w:t>
      </w:r>
      <w:bookmarkEnd w:id="428"/>
      <w:bookmarkEnd w:id="435"/>
    </w:p>
    <w:p w14:paraId="06B163EA" w14:textId="48F552FB" w:rsidR="001B1BB3" w:rsidRPr="00623F11" w:rsidRDefault="001B1BB3">
      <w:pPr>
        <w:rPr>
          <w:lang w:val="en-GB"/>
        </w:rPr>
        <w:pPrChange w:id="436" w:author="Holger Eichelberger" w:date="2019-07-25T08:53:00Z">
          <w:pPr>
            <w:pStyle w:val="Heading2"/>
          </w:pPr>
        </w:pPrChange>
      </w:pPr>
      <w:ins w:id="437" w:author="Holger Eichelberger" w:date="2019-07-25T08:53:00Z">
        <w:r>
          <w:rPr>
            <w:lang w:val="en-GB"/>
          </w:rPr>
          <w:t>The following types represent basic types for configuration modelling.</w:t>
        </w:r>
      </w:ins>
    </w:p>
    <w:p w14:paraId="1D65E0D0" w14:textId="77777777" w:rsidR="00032CF3" w:rsidRDefault="003E249F" w:rsidP="00E64977">
      <w:pPr>
        <w:pStyle w:val="Heading3"/>
        <w:rPr>
          <w:lang w:val="en-GB"/>
        </w:rPr>
      </w:pPr>
      <w:bookmarkStart w:id="438" w:name="_Toc506881495"/>
      <w:r>
        <w:rPr>
          <w:lang w:val="en-GB"/>
        </w:rPr>
        <w:t>Real</w:t>
      </w:r>
      <w:bookmarkEnd w:id="438"/>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2"/>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439" w:name="_Ref395099889"/>
      <w:r w:rsidR="00D54841">
        <w:rPr>
          <w:rStyle w:val="FootnoteReference"/>
          <w:i/>
          <w:lang w:val="en-US"/>
        </w:rPr>
        <w:footnoteReference w:id="13"/>
      </w:r>
      <w:bookmarkEnd w:id="439"/>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69F5014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442" w:author="Holger Eichelberger" w:date="2021-05-18T23:43:00Z">
        <w:r w:rsidR="00C5268B" w:rsidRPr="00C5268B">
          <w:rPr>
            <w:rStyle w:val="FootnoteReference"/>
            <w:rPrChange w:id="443" w:author="Holger Eichelberger" w:date="2021-05-18T23:43:00Z">
              <w:rPr>
                <w:i/>
                <w:lang w:val="en-US"/>
              </w:rPr>
            </w:rPrChange>
          </w:rPr>
          <w:t>13</w:t>
        </w:r>
      </w:ins>
      <w:del w:id="444" w:author="Holger Eichelberger" w:date="2021-04-28T10:01:00Z">
        <w:r w:rsidR="00936A1E" w:rsidRPr="00AA5895" w:rsidDel="003759A4">
          <w:rPr>
            <w:rStyle w:val="FootnoteReference"/>
            <w:lang w:val="en-US"/>
            <w:rPrChange w:id="445" w:author="Holger Eichelberger" w:date="2019-04-12T16:41:00Z">
              <w:rPr>
                <w:rStyle w:val="FootnoteReference"/>
              </w:rPr>
            </w:rPrChange>
          </w:rPr>
          <w:delText>12</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446" w:name="_Toc385852536"/>
      <w:bookmarkStart w:id="447" w:name="_Ref395099821"/>
      <w:bookmarkStart w:id="448" w:name="_Toc506881496"/>
      <w:bookmarkEnd w:id="446"/>
      <w:r>
        <w:rPr>
          <w:lang w:val="en-GB"/>
        </w:rPr>
        <w:t>Integer</w:t>
      </w:r>
      <w:bookmarkEnd w:id="447"/>
      <w:bookmarkEnd w:id="448"/>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77CD4FEA"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49" w:author="Holger Eichelberger" w:date="2021-05-18T23:43:00Z">
        <w:r w:rsidR="00C5268B">
          <w:rPr>
            <w:b/>
            <w:bCs/>
            <w:lang w:val="en-US"/>
          </w:rPr>
          <w:t>Error! Bookmark not defined.</w:t>
        </w:r>
      </w:ins>
      <w:del w:id="45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451" w:name="_Toc385852538"/>
      <w:bookmarkStart w:id="452" w:name="_Toc506881497"/>
      <w:bookmarkEnd w:id="451"/>
      <w:r>
        <w:rPr>
          <w:lang w:val="en-GB"/>
        </w:rPr>
        <w:t>Boolean</w:t>
      </w:r>
      <w:bookmarkEnd w:id="452"/>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t xml:space="preserve">Boolean = (Boolean </w:t>
      </w:r>
      <w:r>
        <w:rPr>
          <w:b/>
          <w:bCs/>
          <w:lang w:val="en-GB"/>
        </w:rPr>
        <w:t>b</w:t>
      </w:r>
      <w:r w:rsidRPr="005D7CD2">
        <w:rPr>
          <w:b/>
          <w:bCs/>
          <w:lang w:val="en-GB"/>
        </w:rPr>
        <w:t xml:space="preserve">) </w:t>
      </w:r>
    </w:p>
    <w:p w14:paraId="5DE5DD39" w14:textId="287A86EF"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3" w:author="Holger Eichelberger" w:date="2021-05-18T23:43:00Z">
        <w:r w:rsidR="00C5268B">
          <w:rPr>
            <w:b/>
            <w:bCs/>
            <w:lang w:val="en-US"/>
          </w:rPr>
          <w:t>Error! Bookmark not defined.</w:t>
        </w:r>
      </w:ins>
      <w:del w:id="454"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455" w:name="_Toc385852540"/>
      <w:bookmarkStart w:id="456" w:name="_Toc506881498"/>
      <w:bookmarkEnd w:id="455"/>
      <w:r>
        <w:rPr>
          <w:lang w:val="en-GB"/>
        </w:rPr>
        <w:t>String</w:t>
      </w:r>
      <w:bookmarkEnd w:id="456"/>
    </w:p>
    <w:p w14:paraId="0E51825D" w14:textId="77777777" w:rsidR="00194AC1" w:rsidRDefault="005E7EA1">
      <w:pPr>
        <w:rPr>
          <w:lang w:val="en-US"/>
        </w:rPr>
      </w:pPr>
      <w:r w:rsidRPr="005E7EA1">
        <w:rPr>
          <w:lang w:val="en-US"/>
        </w:rPr>
        <w:t xml:space="preserve">The standard type String represents strings, which can be </w:t>
      </w:r>
      <w:commentRangeStart w:id="457"/>
      <w:r w:rsidRPr="005E7EA1">
        <w:rPr>
          <w:lang w:val="en-US"/>
        </w:rPr>
        <w:t>ASCII</w:t>
      </w:r>
      <w:commentRangeEnd w:id="457"/>
      <w:r w:rsidR="00E26982">
        <w:rPr>
          <w:rStyle w:val="CommentReference"/>
        </w:rPr>
        <w:commentReference w:id="457"/>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3CA2212C"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458" w:author="Holger Eichelberger" w:date="2021-05-18T23:43:00Z">
        <w:r w:rsidR="00C5268B">
          <w:rPr>
            <w:b/>
            <w:bCs/>
            <w:lang w:val="en-US"/>
          </w:rPr>
          <w:t>Error! Bookmark not defined.</w:t>
        </w:r>
      </w:ins>
      <w:del w:id="459"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3DF6A57E"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C5268B">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430BCDC"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C5268B">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460" w:name="_Toc506881499"/>
      <w:bookmarkStart w:id="461" w:name="_Toc506881500"/>
      <w:bookmarkStart w:id="462" w:name="_Toc506881502"/>
      <w:bookmarkStart w:id="463" w:name="_Toc385852542"/>
      <w:bookmarkStart w:id="464" w:name="_Toc506881503"/>
      <w:bookmarkEnd w:id="460"/>
      <w:bookmarkEnd w:id="461"/>
      <w:bookmarkEnd w:id="462"/>
      <w:bookmarkEnd w:id="463"/>
      <w:r>
        <w:rPr>
          <w:lang w:val="en-GB"/>
        </w:rPr>
        <w:t>Enumeration Types</w:t>
      </w:r>
      <w:bookmarkEnd w:id="464"/>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465" w:name="_Ref482171092"/>
      <w:bookmarkStart w:id="466" w:name="_Toc506881504"/>
      <w:r>
        <w:rPr>
          <w:lang w:val="en-GB"/>
        </w:rPr>
        <w:t>Enum</w:t>
      </w:r>
      <w:bookmarkEnd w:id="465"/>
      <w:bookmarkEnd w:id="466"/>
    </w:p>
    <w:p w14:paraId="7CD623ED" w14:textId="77777777" w:rsidR="00194AC1" w:rsidRDefault="00907716">
      <w:pPr>
        <w:rPr>
          <w:lang w:val="en-GB"/>
        </w:rPr>
      </w:pPr>
      <w:r>
        <w:rPr>
          <w:lang w:val="en-GB"/>
        </w:rPr>
        <w:t>Enums inherit all operations from Any</w:t>
      </w:r>
      <w:del w:id="467" w:author="Holger Eichelberger" w:date="2019-07-25T08:38:00Z">
        <w:r w:rsidDel="00264FAC">
          <w:rPr>
            <w:lang w:val="en-GB"/>
          </w:rPr>
          <w:delText>Type</w:delText>
        </w:r>
      </w:del>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04359740"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68" w:author="Holger Eichelberger" w:date="2021-05-18T23:43:00Z">
        <w:r w:rsidR="00C5268B">
          <w:rPr>
            <w:b/>
            <w:bCs/>
            <w:lang w:val="en-US"/>
          </w:rPr>
          <w:t>Error! Bookmark not defined.</w:t>
        </w:r>
      </w:ins>
      <w:del w:id="469"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470" w:name="_Toc395683334"/>
      <w:bookmarkStart w:id="471" w:name="_Toc395683408"/>
      <w:bookmarkStart w:id="472" w:name="_Toc385852545"/>
      <w:bookmarkStart w:id="473" w:name="_Ref482171045"/>
      <w:bookmarkStart w:id="474" w:name="_Toc506881505"/>
      <w:bookmarkEnd w:id="470"/>
      <w:bookmarkEnd w:id="471"/>
      <w:bookmarkEnd w:id="472"/>
      <w:r>
        <w:rPr>
          <w:lang w:val="en-GB"/>
        </w:rPr>
        <w:t>OrderedEnum</w:t>
      </w:r>
      <w:bookmarkEnd w:id="473"/>
      <w:bookmarkEnd w:id="474"/>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475" w:name="_Toc506881506"/>
      <w:r>
        <w:rPr>
          <w:lang w:val="en-GB"/>
        </w:rPr>
        <w:t>Constraint</w:t>
      </w:r>
      <w:bookmarkEnd w:id="475"/>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w:t>
      </w:r>
      <w:del w:id="476" w:author="Holger Eichelberger" w:date="2019-07-25T08:38:00Z">
        <w:r w:rsidDel="00264FAC">
          <w:rPr>
            <w:lang w:val="en-US"/>
          </w:rPr>
          <w:delText>Type</w:delText>
        </w:r>
      </w:del>
      <w:r>
        <w:rPr>
          <w:lang w:val="en-US"/>
        </w:rPr>
        <w:t>,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C328363"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ins w:id="477" w:author="Holger Eichelberger" w:date="2021-05-18T23:43:00Z">
        <w:r w:rsidR="00C5268B">
          <w:rPr>
            <w:b/>
            <w:bCs/>
            <w:lang w:val="en-US"/>
          </w:rPr>
          <w:t>Error! Bookmark not defined.</w:t>
        </w:r>
      </w:ins>
      <w:del w:id="478" w:author="Holger Eichelberger" w:date="2021-04-28T10:01:00Z">
        <w:r w:rsidR="00936A1E" w:rsidRPr="00D1327C" w:rsidDel="003759A4">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479" w:name="_Ref482192880"/>
      <w:bookmarkStart w:id="480" w:name="_Ref485885570"/>
      <w:bookmarkStart w:id="481" w:name="_Ref485885593"/>
      <w:bookmarkStart w:id="482" w:name="_Toc506881507"/>
      <w:r>
        <w:rPr>
          <w:lang w:val="en-GB"/>
        </w:rPr>
        <w:t xml:space="preserve">Container </w:t>
      </w:r>
      <w:r w:rsidR="003E249F">
        <w:rPr>
          <w:lang w:val="en-GB"/>
        </w:rPr>
        <w:t>Types</w:t>
      </w:r>
      <w:bookmarkEnd w:id="479"/>
      <w:bookmarkEnd w:id="480"/>
      <w:bookmarkEnd w:id="481"/>
      <w:bookmarkEnd w:id="482"/>
    </w:p>
    <w:p w14:paraId="752344D3" w14:textId="174DD27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fldChar w:fldCharType="separate"/>
      </w:r>
      <w:ins w:id="483" w:author="Holger Eichelberger" w:date="2021-05-18T23:43:00Z">
        <w:r w:rsidR="00C5268B">
          <w:rPr>
            <w:b/>
            <w:bCs/>
            <w:lang w:val="en-US"/>
          </w:rPr>
          <w:t>Error! Reference source not found.</w:t>
        </w:r>
      </w:ins>
      <w:del w:id="484" w:author="Holger Eichelberger" w:date="2021-04-28T10:01:00Z">
        <w:r w:rsidR="00936A1E" w:rsidDel="003759A4">
          <w:rPr>
            <w:lang w:val="en-GB"/>
          </w:rPr>
          <w:delText>3.7.1</w:delText>
        </w:r>
      </w:del>
      <w:r w:rsidR="006B1548">
        <w:rPr>
          <w:lang w:val="en-GB"/>
        </w:rPr>
        <w:fldChar w:fldCharType="end"/>
      </w:r>
      <w:r w:rsidR="00484956">
        <w:rPr>
          <w:lang w:val="en-GB"/>
        </w:rPr>
        <w:t>).</w:t>
      </w:r>
    </w:p>
    <w:p w14:paraId="65145C38" w14:textId="75FCE882" w:rsidR="00194AC1" w:rsidRDefault="001A4395">
      <w:pPr>
        <w:pStyle w:val="Heading3"/>
        <w:rPr>
          <w:lang w:val="en-GB"/>
        </w:rPr>
      </w:pPr>
      <w:bookmarkStart w:id="485" w:name="_Toc506881508"/>
      <w:r>
        <w:rPr>
          <w:lang w:val="en-GB"/>
        </w:rPr>
        <w:t>Container</w:t>
      </w:r>
      <w:bookmarkEnd w:id="485"/>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3BEB0F88"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w:t>
      </w:r>
      <w:ins w:id="486" w:author="Holger Eichelberger" w:date="2021-04-28T09:58: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5179B6C6"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w:t>
      </w:r>
      <w:ins w:id="487" w:author="Holger Eichelberger" w:date="2021-04-28T09:59:00Z">
        <w:r w:rsidR="00261B85">
          <w:rPr>
            <w:lang w:val="en-GB"/>
          </w:rPr>
          <w:t xml:space="preserve">Undefined (not-configured) references will cause that the result of closure is also undefined (in contrast to </w:t>
        </w:r>
        <w:r w:rsidR="00261B85" w:rsidRPr="004E27B7">
          <w:rPr>
            <w:rFonts w:ascii="Courier New" w:hAnsi="Courier New" w:cs="Courier New"/>
            <w:sz w:val="22"/>
            <w:szCs w:val="22"/>
            <w:lang w:val="en-GB"/>
          </w:rPr>
          <w:t>null</w:t>
        </w:r>
        <w:r w:rsidR="00261B85">
          <w:rPr>
            <w:lang w:val="en-GB"/>
          </w:rPr>
          <w:t xml:space="preserve">, which indicates that no reference is configured). </w:t>
        </w:r>
      </w:ins>
      <w:r>
        <w:rPr>
          <w:lang w:val="en-US"/>
        </w:rPr>
        <w:t xml:space="preserve">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44661EA5"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C5268B">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008C102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ins w:id="488" w:author="Holger Eichelberger" w:date="2021-05-07T12:38:00Z">
        <w:r w:rsidR="00C46D70">
          <w:rPr>
            <w:lang w:val="en-US"/>
          </w:rPr>
          <w:t xml:space="preserve"> As usual in mathematics, the result for an empty collection is 1.</w:t>
        </w:r>
      </w:ins>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489" w:name="_Toc506881511"/>
      <w:bookmarkStart w:id="490" w:name="_Toc506881512"/>
      <w:bookmarkStart w:id="491" w:name="_Toc506881513"/>
      <w:bookmarkStart w:id="492" w:name="_Toc506881514"/>
      <w:bookmarkStart w:id="493" w:name="_Toc506881517"/>
      <w:bookmarkStart w:id="494" w:name="_Toc506881518"/>
      <w:bookmarkStart w:id="495" w:name="_Toc506881519"/>
      <w:bookmarkStart w:id="496" w:name="_Toc506881520"/>
      <w:bookmarkStart w:id="497" w:name="_Toc506881521"/>
      <w:bookmarkStart w:id="498" w:name="_Toc506881522"/>
      <w:bookmarkStart w:id="499" w:name="_Toc506881523"/>
      <w:bookmarkStart w:id="500" w:name="_Toc506881524"/>
      <w:bookmarkStart w:id="501" w:name="_Toc506881525"/>
      <w:bookmarkStart w:id="502" w:name="_Toc506881526"/>
      <w:bookmarkStart w:id="503" w:name="_Toc506881527"/>
      <w:bookmarkStart w:id="504" w:name="_Toc506881528"/>
      <w:bookmarkStart w:id="505" w:name="_Toc506881529"/>
      <w:bookmarkStart w:id="506" w:name="_Toc506881530"/>
      <w:bookmarkStart w:id="507" w:name="_Toc506881531"/>
      <w:bookmarkStart w:id="508" w:name="_Toc506881532"/>
      <w:bookmarkStart w:id="509" w:name="_Toc506881533"/>
      <w:bookmarkStart w:id="510" w:name="_Toc506881534"/>
      <w:bookmarkStart w:id="511" w:name="_Toc506881535"/>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Pr>
          <w:lang w:val="en-GB"/>
        </w:rPr>
        <w:t>Set</w:t>
      </w:r>
      <w:bookmarkEnd w:id="511"/>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et does 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268F1600"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12" w:author="Holger Eichelberger" w:date="2021-05-18T23:43:00Z">
        <w:r w:rsidR="00C5268B">
          <w:rPr>
            <w:b/>
            <w:bCs/>
            <w:lang w:val="en-US"/>
          </w:rPr>
          <w:t>Error! Bookmark not defined.</w:t>
        </w:r>
      </w:ins>
      <w:del w:id="513"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w:t>
      </w:r>
      <w:del w:id="514" w:author="Holger Eichelberger" w:date="2019-07-25T08:38:00Z">
        <w:r w:rsidRPr="005E7EA1" w:rsidDel="00264FAC">
          <w:rPr>
            <w:b/>
            <w:lang w:val="en-US"/>
          </w:rPr>
          <w:delText>Type</w:delText>
        </w:r>
      </w:del>
      <w:r>
        <w:rPr>
          <w:b/>
          <w:lang w:val="en-US"/>
        </w:rPr>
        <w:t xml:space="preserve"> a</w:t>
      </w:r>
      <w:r w:rsidRPr="005E7EA1">
        <w:rPr>
          <w:b/>
          <w:lang w:val="en-US"/>
        </w:rPr>
        <w:t>)</w:t>
      </w:r>
      <w:r w:rsidR="00175DE5">
        <w:rPr>
          <w:b/>
          <w:lang w:val="en-US"/>
        </w:rPr>
        <w:t xml:space="preserve"> / </w:t>
      </w:r>
      <w:r w:rsidR="00175DE5" w:rsidRPr="005E7EA1">
        <w:rPr>
          <w:b/>
          <w:lang w:val="en-US"/>
        </w:rPr>
        <w:t>!= (Any</w:t>
      </w:r>
      <w:del w:id="515" w:author="Holger Eichelberger" w:date="2019-07-25T08:38:00Z">
        <w:r w:rsidR="00175DE5" w:rsidRPr="005E7EA1" w:rsidDel="00264FAC">
          <w:rPr>
            <w:b/>
            <w:lang w:val="en-US"/>
          </w:rPr>
          <w:delText>Type</w:delText>
        </w:r>
      </w:del>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w:t>
      </w:r>
      <w:del w:id="516" w:author="Holger Eichelberger" w:date="2019-07-25T08:39:00Z">
        <w:r w:rsidRPr="009F0CF7" w:rsidDel="00264FAC">
          <w:rPr>
            <w:b/>
          </w:rPr>
          <w:delText>Type</w:delText>
        </w:r>
      </w:del>
      <w:r w:rsidRPr="009F0CF7">
        <w:rPr>
          <w:b/>
        </w:rPr>
        <w:t xml:space="preserve"> T)</w:t>
      </w:r>
      <w:r>
        <w:rPr>
          <w:b/>
        </w:rPr>
        <w:t xml:space="preserve"> / typeSelect(Meta</w:t>
      </w:r>
      <w:del w:id="517" w:author="Holger Eichelberger" w:date="2019-07-25T08:39:00Z">
        <w:r w:rsidDel="00264FAC">
          <w:rPr>
            <w:b/>
          </w:rPr>
          <w:delText>Type</w:delText>
        </w:r>
      </w:del>
      <w:r>
        <w:rPr>
          <w:b/>
        </w:rPr>
        <w:t xml:space="preserv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w:t>
      </w:r>
      <w:del w:id="518" w:author="Holger Eichelberger" w:date="2019-07-25T08:39:00Z">
        <w:r w:rsidRPr="009F0CF7" w:rsidDel="00264FAC">
          <w:rPr>
            <w:b/>
          </w:rPr>
          <w:delText>Type</w:delText>
        </w:r>
      </w:del>
      <w:r w:rsidRPr="009F0CF7">
        <w:rPr>
          <w:b/>
        </w:rPr>
        <w:t xml:space="preserv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w:t>
      </w:r>
      <w:del w:id="519" w:author="Holger Eichelberger" w:date="2019-07-25T08:39:00Z">
        <w:r w:rsidDel="00264FAC">
          <w:rPr>
            <w:b/>
            <w:lang w:val="en-US"/>
          </w:rPr>
          <w:delText>Type</w:delText>
        </w:r>
      </w:del>
      <w:r>
        <w:rPr>
          <w:b/>
          <w:lang w:val="en-US"/>
        </w:rPr>
        <w:t xml:space="preserv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520" w:name="_Toc506881538"/>
      <w:bookmarkStart w:id="521" w:name="_Toc506881539"/>
      <w:bookmarkStart w:id="522" w:name="_Toc506881540"/>
      <w:bookmarkStart w:id="523" w:name="_Toc506881541"/>
      <w:bookmarkStart w:id="524" w:name="_Toc506881542"/>
      <w:bookmarkStart w:id="525" w:name="_Toc506881543"/>
      <w:bookmarkStart w:id="526" w:name="_Toc506881544"/>
      <w:bookmarkStart w:id="527" w:name="_Toc506881545"/>
      <w:bookmarkStart w:id="528" w:name="_Toc506881546"/>
      <w:bookmarkStart w:id="529" w:name="_Toc506881547"/>
      <w:bookmarkStart w:id="530" w:name="_Toc506881550"/>
      <w:bookmarkStart w:id="531" w:name="_Toc506881551"/>
      <w:bookmarkStart w:id="532" w:name="_Toc385852551"/>
      <w:bookmarkStart w:id="533" w:name="_Toc506881556"/>
      <w:bookmarkEnd w:id="520"/>
      <w:bookmarkEnd w:id="521"/>
      <w:bookmarkEnd w:id="522"/>
      <w:bookmarkEnd w:id="523"/>
      <w:bookmarkEnd w:id="524"/>
      <w:bookmarkEnd w:id="525"/>
      <w:bookmarkEnd w:id="526"/>
      <w:bookmarkEnd w:id="527"/>
      <w:bookmarkEnd w:id="528"/>
      <w:bookmarkEnd w:id="529"/>
      <w:bookmarkEnd w:id="530"/>
      <w:bookmarkEnd w:id="531"/>
      <w:bookmarkEnd w:id="532"/>
      <w:r>
        <w:rPr>
          <w:lang w:val="en-GB"/>
        </w:rPr>
        <w:t>Sequence</w:t>
      </w:r>
      <w:bookmarkEnd w:id="533"/>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0F4A77A6"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34" w:author="Holger Eichelberger" w:date="2021-05-18T23:43:00Z">
        <w:r w:rsidR="00C5268B">
          <w:rPr>
            <w:b/>
            <w:bCs/>
            <w:lang w:val="en-US"/>
          </w:rPr>
          <w:t>Error! Bookmark not defined.</w:t>
        </w:r>
      </w:ins>
      <w:del w:id="535"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w:t>
      </w:r>
      <w:del w:id="536" w:author="Holger Eichelberger" w:date="2019-07-25T08:40:00Z">
        <w:r w:rsidRPr="00EF156A" w:rsidDel="00264FAC">
          <w:rPr>
            <w:b/>
          </w:rPr>
          <w:delText>Typ</w:delText>
        </w:r>
      </w:del>
      <w:del w:id="537" w:author="Holger Eichelberger" w:date="2019-07-25T08:39:00Z">
        <w:r w:rsidRPr="00EF156A" w:rsidDel="00264FAC">
          <w:rPr>
            <w:b/>
          </w:rPr>
          <w:delText>e</w:delText>
        </w:r>
      </w:del>
      <w:r w:rsidRPr="00EF156A">
        <w:rPr>
          <w:b/>
        </w:rPr>
        <w:t xml:space="preserve"> t)</w:t>
      </w:r>
      <w:r>
        <w:rPr>
          <w:b/>
        </w:rPr>
        <w:t xml:space="preserve"> / typeSelect (Meta</w:t>
      </w:r>
      <w:del w:id="538" w:author="Holger Eichelberger" w:date="2019-07-25T08:40:00Z">
        <w:r w:rsidDel="00264FAC">
          <w:rPr>
            <w:b/>
          </w:rPr>
          <w:delText>Type</w:delText>
        </w:r>
      </w:del>
      <w:r>
        <w:rPr>
          <w:b/>
        </w:rPr>
        <w:t xml:space="preserv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w:t>
      </w:r>
      <w:del w:id="539" w:author="Holger Eichelberger" w:date="2019-07-25T08:40:00Z">
        <w:r w:rsidRPr="00EF156A" w:rsidDel="00264FAC">
          <w:rPr>
            <w:b/>
          </w:rPr>
          <w:delText>Type</w:delText>
        </w:r>
      </w:del>
      <w:r w:rsidRPr="00EF156A">
        <w:rPr>
          <w:b/>
        </w:rPr>
        <w:t xml:space="preserv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w:t>
      </w:r>
      <w:del w:id="540" w:author="Holger Eichelberger" w:date="2019-07-25T08:40:00Z">
        <w:r w:rsidDel="00264FAC">
          <w:rPr>
            <w:b/>
            <w:lang w:val="en-US"/>
          </w:rPr>
          <w:delText>Type</w:delText>
        </w:r>
      </w:del>
      <w:r>
        <w:rPr>
          <w:b/>
          <w:lang w:val="en-US"/>
        </w:rPr>
        <w:t xml:space="preserv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5A457266" w:rsidR="009B2A3C" w:rsidRDefault="009B2A3C" w:rsidP="009B2A3C">
      <w:pPr>
        <w:pStyle w:val="ListParagraph"/>
        <w:numPr>
          <w:ilvl w:val="0"/>
          <w:numId w:val="107"/>
        </w:numPr>
        <w:rPr>
          <w:ins w:id="541" w:author="Holger Eichelberger" w:date="2019-04-12T17:20:00Z"/>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3542A4A6" w14:textId="5466C052" w:rsidR="00067608" w:rsidRPr="00067608" w:rsidRDefault="00067608">
      <w:pPr>
        <w:pStyle w:val="ListParagraph"/>
        <w:rPr>
          <w:lang w:val="en-US"/>
          <w:rPrChange w:id="542" w:author="Holger Eichelberger" w:date="2019-04-12T17:20:00Z">
            <w:rPr>
              <w:b/>
              <w:lang w:val="en-US"/>
            </w:rPr>
          </w:rPrChange>
        </w:rPr>
        <w:pPrChange w:id="543" w:author="Holger Eichelberger" w:date="2019-04-12T17:20:00Z">
          <w:pPr>
            <w:pStyle w:val="ListParagraph"/>
            <w:numPr>
              <w:numId w:val="107"/>
            </w:numPr>
            <w:ind w:hanging="360"/>
          </w:pPr>
        </w:pPrChange>
      </w:pPr>
      <w:ins w:id="544" w:author="Holger Eichelberger" w:date="2019-04-12T17:20:00Z">
        <w:r w:rsidRPr="00067608">
          <w:rPr>
            <w:lang w:val="en-US"/>
            <w:rPrChange w:id="545" w:author="Holger Eichelberger" w:date="2019-04-12T17:20:00Z">
              <w:rPr>
                <w:b/>
                <w:lang w:val="en-US"/>
              </w:rPr>
            </w:rPrChange>
          </w:rPr>
          <w:t xml:space="preserve">The union of </w:t>
        </w:r>
        <w:r w:rsidRPr="00067608">
          <w:rPr>
            <w:i/>
            <w:lang w:val="en-US"/>
            <w:rPrChange w:id="546" w:author="Holger Eichelberger" w:date="2019-04-12T17:20:00Z">
              <w:rPr>
                <w:b/>
                <w:lang w:val="en-US"/>
              </w:rPr>
            </w:rPrChange>
          </w:rPr>
          <w:t>operand</w:t>
        </w:r>
        <w:r w:rsidRPr="00067608">
          <w:rPr>
            <w:lang w:val="en-US"/>
            <w:rPrChange w:id="547" w:author="Holger Eichelberger" w:date="2019-04-12T17:20:00Z">
              <w:rPr>
                <w:b/>
                <w:lang w:val="en-US"/>
              </w:rPr>
            </w:rPrChange>
          </w:rPr>
          <w:t xml:space="preserve"> and </w:t>
        </w:r>
        <w:r w:rsidRPr="00067608">
          <w:rPr>
            <w:i/>
            <w:lang w:val="en-US"/>
            <w:rPrChange w:id="548" w:author="Holger Eichelberger" w:date="2019-04-12T17:20:00Z">
              <w:rPr>
                <w:b/>
                <w:lang w:val="en-US"/>
              </w:rPr>
            </w:rPrChange>
          </w:rPr>
          <w:t>s</w:t>
        </w:r>
        <w:r w:rsidRPr="00067608">
          <w:rPr>
            <w:lang w:val="en-US"/>
            <w:rPrChange w:id="549" w:author="Holger Eichelberger" w:date="2019-04-12T17:20:00Z">
              <w:rPr>
                <w:b/>
                <w:lang w:val="en-US"/>
              </w:rPr>
            </w:rPrChange>
          </w:rPr>
          <w:t>.</w:t>
        </w:r>
      </w:ins>
    </w:p>
    <w:p w14:paraId="1BAE36E9" w14:textId="21FA21FF" w:rsidR="00194AC1" w:rsidRDefault="009B2A3C">
      <w:pPr>
        <w:pStyle w:val="Heading2"/>
        <w:rPr>
          <w:lang w:val="en-GB"/>
        </w:rPr>
      </w:pPr>
      <w:del w:id="550" w:author="Holger Eichelberger" w:date="2019-04-12T17:20:00Z">
        <w:r w:rsidRPr="00563F67" w:rsidDel="00067608">
          <w:rPr>
            <w:lang w:val="en-US"/>
          </w:rPr>
          <w:delText>The union of operand and s.</w:delText>
        </w:r>
      </w:del>
      <w:bookmarkStart w:id="551" w:name="_Toc506881557"/>
      <w:bookmarkStart w:id="552" w:name="_Toc506881558"/>
      <w:bookmarkStart w:id="553" w:name="_Toc506881559"/>
      <w:bookmarkStart w:id="554" w:name="_Toc506881560"/>
      <w:bookmarkStart w:id="555" w:name="_Toc506881575"/>
      <w:bookmarkStart w:id="556" w:name="_Toc506881576"/>
      <w:bookmarkStart w:id="557" w:name="_Toc506881579"/>
      <w:bookmarkStart w:id="558" w:name="_Toc506881580"/>
      <w:bookmarkStart w:id="559" w:name="_Toc506881583"/>
      <w:bookmarkStart w:id="560" w:name="_Toc506881584"/>
      <w:bookmarkStart w:id="561" w:name="_Toc506881586"/>
      <w:bookmarkStart w:id="562" w:name="_Toc400027163"/>
      <w:bookmarkStart w:id="563" w:name="_Toc400027364"/>
      <w:bookmarkStart w:id="564" w:name="_Toc402960513"/>
      <w:bookmarkStart w:id="565" w:name="_Ref485885669"/>
      <w:bookmarkStart w:id="566" w:name="_Ref485885738"/>
      <w:bookmarkStart w:id="567" w:name="_Toc506881587"/>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008173B2">
        <w:rPr>
          <w:lang w:val="en-GB"/>
        </w:rPr>
        <w:t>Compound Types</w:t>
      </w:r>
      <w:bookmarkEnd w:id="565"/>
      <w:bookmarkEnd w:id="566"/>
      <w:bookmarkEnd w:id="567"/>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w:t>
      </w:r>
      <w:del w:id="568" w:author="Holger Eichelberger" w:date="2019-07-25T08:38:00Z">
        <w:r w:rsidDel="00264FAC">
          <w:rPr>
            <w:lang w:val="en-GB"/>
          </w:rPr>
          <w:delText>Type</w:delText>
        </w:r>
      </w:del>
      <w:r>
        <w:rPr>
          <w:lang w:val="en-GB"/>
        </w:rPr>
        <w:t>.</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14A9B166"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ins w:id="569" w:author="Holger Eichelberger" w:date="2021-05-18T23:43:00Z">
        <w:r w:rsidR="00C5268B">
          <w:rPr>
            <w:b/>
            <w:bCs/>
            <w:lang w:val="en-US"/>
          </w:rPr>
          <w:t>Error! Bookmark not defined.</w:t>
        </w:r>
      </w:ins>
      <w:del w:id="570" w:author="Holger Eichelberger" w:date="2021-04-28T10:01:00Z">
        <w:r w:rsidR="00936A1E" w:rsidRPr="00D1327C" w:rsidDel="003759A4">
          <w:rPr>
            <w:i/>
            <w:vertAlign w:val="superscript"/>
            <w:lang w:val="en-US"/>
          </w:rPr>
          <w:delText>14</w:delText>
        </w:r>
      </w:del>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557DC855" w:rsidR="0028139C" w:rsidDel="006E335D" w:rsidRDefault="0028139C" w:rsidP="0028139C">
      <w:pPr>
        <w:pStyle w:val="ListParagraph"/>
        <w:rPr>
          <w:del w:id="571" w:author="Holger Eichelberger" w:date="2019-04-12T17:21:00Z"/>
          <w:lang w:val="en-US"/>
        </w:rPr>
      </w:pPr>
    </w:p>
    <w:p w14:paraId="4A07E3E4" w14:textId="77777777" w:rsidR="00941401" w:rsidRDefault="00941401" w:rsidP="00941401">
      <w:pPr>
        <w:pStyle w:val="ListParagraph"/>
        <w:rPr>
          <w:lang w:val="en-US"/>
        </w:rPr>
      </w:pPr>
    </w:p>
    <w:p w14:paraId="2BBE8BB4" w14:textId="45E973B9" w:rsidR="00941401" w:rsidRPr="00567EAE" w:rsidDel="000E75D4" w:rsidRDefault="00941401" w:rsidP="008173B2">
      <w:pPr>
        <w:rPr>
          <w:del w:id="572" w:author="Holger Eichelberger" w:date="2019-04-12T17:20:00Z"/>
          <w:lang w:val="en-US"/>
        </w:rPr>
      </w:pPr>
    </w:p>
    <w:p w14:paraId="4802451E" w14:textId="77777777" w:rsidR="00995BFB" w:rsidRDefault="00995BFB">
      <w:pPr>
        <w:pStyle w:val="Heading1"/>
        <w:rPr>
          <w:lang w:val="en-GB"/>
        </w:rPr>
      </w:pPr>
      <w:bookmarkStart w:id="573" w:name="_Toc506881588"/>
      <w:r>
        <w:rPr>
          <w:lang w:val="en-GB"/>
        </w:rPr>
        <w:t>Implementation Status</w:t>
      </w:r>
      <w:bookmarkEnd w:id="573"/>
    </w:p>
    <w:p w14:paraId="1A2269BD" w14:textId="1D1968AD"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ins w:id="574" w:author="Holger Eichelberger" w:date="2021-05-18T23:43:00Z">
        <w:r w:rsidR="00C5268B" w:rsidRPr="00C5268B">
          <w:rPr>
            <w:lang w:val="en-US"/>
            <w:rPrChange w:id="575" w:author="Holger Eichelberger" w:date="2021-05-18T23:43:00Z">
              <w:rPr>
                <w:b/>
              </w:rPr>
            </w:rPrChange>
          </w:rPr>
          <w:t xml:space="preserve">Table </w:t>
        </w:r>
        <w:r w:rsidR="00C5268B" w:rsidRPr="00C5268B">
          <w:rPr>
            <w:lang w:val="en-US"/>
            <w:rPrChange w:id="576" w:author="Holger Eichelberger" w:date="2021-05-18T23:43:00Z">
              <w:rPr>
                <w:b/>
                <w:noProof/>
              </w:rPr>
            </w:rPrChange>
          </w:rPr>
          <w:t>1</w:t>
        </w:r>
      </w:ins>
      <w:del w:id="577" w:author="Holger Eichelberger" w:date="2021-04-28T10:01:00Z">
        <w:r w:rsidR="00936A1E" w:rsidRPr="00D1327C" w:rsidDel="003759A4">
          <w:rPr>
            <w:lang w:val="en-US"/>
          </w:rPr>
          <w:delText>Table 1</w:delText>
        </w:r>
      </w:del>
      <w:r w:rsidR="00BC5648">
        <w:fldChar w:fldCharType="end"/>
      </w:r>
      <w:r w:rsidR="00F25B21">
        <w:rPr>
          <w:lang w:val="en-GB"/>
        </w:rPr>
        <w:t xml:space="preserve">, then for advanced concepts in </w:t>
      </w:r>
      <w:r w:rsidR="00BC5648">
        <w:fldChar w:fldCharType="begin"/>
      </w:r>
      <w:r w:rsidR="00BC5648" w:rsidRPr="00D1327C">
        <w:rPr>
          <w:lang w:val="en-US"/>
        </w:rPr>
        <w:instrText xml:space="preserve"> REF _Ref385851819 \h  \* MERGEFORMAT </w:instrText>
      </w:r>
      <w:r w:rsidR="00BC5648">
        <w:fldChar w:fldCharType="separate"/>
      </w:r>
      <w:ins w:id="578" w:author="Holger Eichelberger" w:date="2021-05-18T23:43:00Z">
        <w:r w:rsidR="00C5268B" w:rsidRPr="00C5268B">
          <w:rPr>
            <w:lang w:val="en-US"/>
            <w:rPrChange w:id="579" w:author="Holger Eichelberger" w:date="2021-05-18T23:43:00Z">
              <w:rPr>
                <w:b/>
              </w:rPr>
            </w:rPrChange>
          </w:rPr>
          <w:t xml:space="preserve">Table </w:t>
        </w:r>
        <w:r w:rsidR="00C5268B" w:rsidRPr="00C5268B">
          <w:rPr>
            <w:lang w:val="en-US"/>
            <w:rPrChange w:id="580" w:author="Holger Eichelberger" w:date="2021-05-18T23:43:00Z">
              <w:rPr>
                <w:b/>
                <w:noProof/>
              </w:rPr>
            </w:rPrChange>
          </w:rPr>
          <w:t>2</w:t>
        </w:r>
      </w:ins>
      <w:del w:id="581" w:author="Holger Eichelberger" w:date="2021-04-28T10:01:00Z">
        <w:r w:rsidR="00936A1E" w:rsidRPr="00D1327C" w:rsidDel="003759A4">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5"/>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78B68AD4" w:rsidR="00AF4EAF" w:rsidRDefault="00AF4EAF" w:rsidP="00AF4EAF">
      <w:pPr>
        <w:pStyle w:val="Caption"/>
        <w:rPr>
          <w:b/>
        </w:rPr>
      </w:pPr>
      <w:bookmarkStart w:id="582"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C5268B">
        <w:rPr>
          <w:b/>
          <w:noProof/>
        </w:rPr>
        <w:t>1</w:t>
      </w:r>
      <w:r w:rsidR="006B1548" w:rsidRPr="00AF4EAF">
        <w:rPr>
          <w:b/>
        </w:rPr>
        <w:fldChar w:fldCharType="end"/>
      </w:r>
      <w:bookmarkEnd w:id="582"/>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rsidDel="000E75D4" w14:paraId="4E233264" w14:textId="321DC376" w:rsidTr="00FB7EAA">
        <w:trPr>
          <w:del w:id="583" w:author="Holger Eichelberger" w:date="2019-04-12T17:21:00Z"/>
        </w:trPr>
        <w:tc>
          <w:tcPr>
            <w:tcW w:w="1649" w:type="dxa"/>
            <w:vAlign w:val="center"/>
          </w:tcPr>
          <w:p w14:paraId="452E29C8" w14:textId="16A7706B" w:rsidR="00E13F58" w:rsidRPr="00174918" w:rsidDel="000E75D4" w:rsidRDefault="00E13F58" w:rsidP="000F3B3B">
            <w:pPr>
              <w:autoSpaceDE w:val="0"/>
              <w:autoSpaceDN w:val="0"/>
              <w:adjustRightInd w:val="0"/>
              <w:jc w:val="left"/>
              <w:rPr>
                <w:del w:id="584" w:author="Holger Eichelberger" w:date="2019-04-12T17:21:00Z"/>
                <w:bCs/>
                <w:szCs w:val="22"/>
                <w:lang w:val="en-US"/>
              </w:rPr>
            </w:pPr>
          </w:p>
        </w:tc>
        <w:tc>
          <w:tcPr>
            <w:tcW w:w="1576" w:type="dxa"/>
            <w:vAlign w:val="center"/>
          </w:tcPr>
          <w:p w14:paraId="1705B8EC" w14:textId="309072DE" w:rsidR="00E13F58" w:rsidDel="000E75D4" w:rsidRDefault="00E13F58" w:rsidP="000F3B3B">
            <w:pPr>
              <w:autoSpaceDE w:val="0"/>
              <w:autoSpaceDN w:val="0"/>
              <w:adjustRightInd w:val="0"/>
              <w:jc w:val="center"/>
              <w:rPr>
                <w:del w:id="585" w:author="Holger Eichelberger" w:date="2019-04-12T17:21:00Z"/>
                <w:bCs/>
                <w:szCs w:val="22"/>
                <w:lang w:val="en-US"/>
              </w:rPr>
            </w:pPr>
          </w:p>
        </w:tc>
        <w:tc>
          <w:tcPr>
            <w:tcW w:w="1704" w:type="dxa"/>
            <w:vAlign w:val="center"/>
          </w:tcPr>
          <w:p w14:paraId="5193F25A" w14:textId="309378C1" w:rsidR="00E13F58" w:rsidDel="000E75D4" w:rsidRDefault="00E13F58" w:rsidP="000F3B3B">
            <w:pPr>
              <w:autoSpaceDE w:val="0"/>
              <w:autoSpaceDN w:val="0"/>
              <w:adjustRightInd w:val="0"/>
              <w:jc w:val="center"/>
              <w:rPr>
                <w:del w:id="586" w:author="Holger Eichelberger" w:date="2019-04-12T17:21:00Z"/>
                <w:bCs/>
                <w:szCs w:val="22"/>
                <w:lang w:val="en-US"/>
              </w:rPr>
            </w:pPr>
          </w:p>
        </w:tc>
        <w:tc>
          <w:tcPr>
            <w:tcW w:w="1863" w:type="dxa"/>
            <w:vAlign w:val="center"/>
          </w:tcPr>
          <w:p w14:paraId="33C53E83" w14:textId="248C503E" w:rsidR="00E13F58" w:rsidDel="000E75D4" w:rsidRDefault="00E13F58" w:rsidP="000F3B3B">
            <w:pPr>
              <w:autoSpaceDE w:val="0"/>
              <w:autoSpaceDN w:val="0"/>
              <w:adjustRightInd w:val="0"/>
              <w:jc w:val="center"/>
              <w:rPr>
                <w:del w:id="587" w:author="Holger Eichelberger" w:date="2019-04-12T17:21:00Z"/>
                <w:bCs/>
                <w:szCs w:val="22"/>
                <w:lang w:val="en-US"/>
              </w:rPr>
            </w:pPr>
          </w:p>
        </w:tc>
        <w:tc>
          <w:tcPr>
            <w:tcW w:w="1202" w:type="dxa"/>
            <w:vAlign w:val="center"/>
          </w:tcPr>
          <w:p w14:paraId="30FBFCEF" w14:textId="35EF22FB" w:rsidR="00E13F58" w:rsidDel="000E75D4" w:rsidRDefault="00E13F58" w:rsidP="000F3B3B">
            <w:pPr>
              <w:autoSpaceDE w:val="0"/>
              <w:autoSpaceDN w:val="0"/>
              <w:adjustRightInd w:val="0"/>
              <w:jc w:val="center"/>
              <w:rPr>
                <w:del w:id="588" w:author="Holger Eichelberger" w:date="2019-04-12T17:21: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2E5DD7E7" w:rsidR="000F3B3B" w:rsidRDefault="000E75D4" w:rsidP="000F3B3B">
            <w:pPr>
              <w:autoSpaceDE w:val="0"/>
              <w:autoSpaceDN w:val="0"/>
              <w:adjustRightInd w:val="0"/>
              <w:jc w:val="center"/>
              <w:rPr>
                <w:bCs/>
                <w:szCs w:val="22"/>
                <w:lang w:val="en-US"/>
              </w:rPr>
            </w:pPr>
            <w:ins w:id="589" w:author="Holger Eichelberger" w:date="2019-04-12T17:21:00Z">
              <w:r>
                <w:rPr>
                  <w:bCs/>
                  <w:szCs w:val="22"/>
                  <w:lang w:val="en-US"/>
                </w:rPr>
                <w:t>x</w:t>
              </w:r>
            </w:ins>
            <w:del w:id="590" w:author="Holger Eichelberger" w:date="2019-04-12T17:21:00Z">
              <w:r w:rsidDel="000E75D4">
                <w:rPr>
                  <w:bCs/>
                  <w:szCs w:val="22"/>
                  <w:lang w:val="en-US"/>
                </w:rPr>
                <w:delText>X</w:delText>
              </w:r>
            </w:del>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445E0B2A" w:rsidR="000F3B3B" w:rsidRDefault="000E75D4" w:rsidP="000F3B3B">
            <w:pPr>
              <w:autoSpaceDE w:val="0"/>
              <w:autoSpaceDN w:val="0"/>
              <w:adjustRightInd w:val="0"/>
              <w:jc w:val="center"/>
              <w:rPr>
                <w:bCs/>
                <w:szCs w:val="22"/>
                <w:lang w:val="en-US"/>
              </w:rPr>
            </w:pPr>
            <w:ins w:id="591" w:author="Holger Eichelberger" w:date="2019-04-12T17:21:00Z">
              <w:r>
                <w:rPr>
                  <w:bCs/>
                  <w:szCs w:val="22"/>
                  <w:lang w:val="en-US"/>
                </w:rPr>
                <w:t>x</w:t>
              </w:r>
            </w:ins>
            <w:del w:id="592" w:author="Holger Eichelberger" w:date="2019-04-12T17:21:00Z">
              <w:r w:rsidDel="000E75D4">
                <w:rPr>
                  <w:bCs/>
                  <w:szCs w:val="22"/>
                  <w:lang w:val="en-US"/>
                </w:rPr>
                <w:delText>X</w:delText>
              </w:r>
            </w:del>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20E65E82" w:rsidR="000F3B3B" w:rsidRDefault="000E75D4" w:rsidP="000F3B3B">
            <w:pPr>
              <w:autoSpaceDE w:val="0"/>
              <w:autoSpaceDN w:val="0"/>
              <w:adjustRightInd w:val="0"/>
              <w:jc w:val="center"/>
              <w:rPr>
                <w:bCs/>
                <w:szCs w:val="22"/>
                <w:lang w:val="en-US"/>
              </w:rPr>
            </w:pPr>
            <w:ins w:id="593" w:author="Holger Eichelberger" w:date="2019-04-12T17:21:00Z">
              <w:r>
                <w:rPr>
                  <w:bCs/>
                  <w:szCs w:val="22"/>
                  <w:lang w:val="en-US"/>
                </w:rPr>
                <w:t>x</w:t>
              </w:r>
            </w:ins>
            <w:del w:id="594" w:author="Holger Eichelberger" w:date="2019-04-12T17:21:00Z">
              <w:r w:rsidR="000F3B3B" w:rsidDel="000E75D4">
                <w:rPr>
                  <w:bCs/>
                  <w:szCs w:val="22"/>
                  <w:lang w:val="en-US"/>
                </w:rPr>
                <w:delText>X</w:delText>
              </w:r>
            </w:del>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6"/>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421481BF" w:rsidR="000F3B3B" w:rsidRDefault="000E75D4" w:rsidP="000F3B3B">
            <w:pPr>
              <w:autoSpaceDE w:val="0"/>
              <w:autoSpaceDN w:val="0"/>
              <w:adjustRightInd w:val="0"/>
              <w:jc w:val="center"/>
              <w:rPr>
                <w:bCs/>
                <w:szCs w:val="22"/>
                <w:lang w:val="en-US"/>
              </w:rPr>
            </w:pPr>
            <w:ins w:id="595" w:author="Holger Eichelberger" w:date="2019-04-12T17:21:00Z">
              <w:r>
                <w:rPr>
                  <w:bCs/>
                  <w:szCs w:val="22"/>
                  <w:lang w:val="en-US"/>
                </w:rPr>
                <w:t>x</w:t>
              </w:r>
            </w:ins>
            <w:del w:id="596" w:author="Holger Eichelberger" w:date="2019-04-12T17:21:00Z">
              <w:r w:rsidR="000F3B3B" w:rsidDel="000E75D4">
                <w:rPr>
                  <w:bCs/>
                  <w:szCs w:val="22"/>
                  <w:lang w:val="en-US"/>
                </w:rPr>
                <w:delText>X</w:delText>
              </w:r>
            </w:del>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0A2275F2" w:rsidR="000F3B3B" w:rsidRDefault="000E75D4" w:rsidP="000F3B3B">
            <w:pPr>
              <w:autoSpaceDE w:val="0"/>
              <w:autoSpaceDN w:val="0"/>
              <w:adjustRightInd w:val="0"/>
              <w:jc w:val="center"/>
              <w:rPr>
                <w:bCs/>
                <w:szCs w:val="22"/>
              </w:rPr>
            </w:pPr>
            <w:ins w:id="597" w:author="Holger Eichelberger" w:date="2019-04-12T17:21:00Z">
              <w:r>
                <w:rPr>
                  <w:bCs/>
                  <w:szCs w:val="22"/>
                </w:rPr>
                <w:t>x</w:t>
              </w:r>
            </w:ins>
            <w:del w:id="598" w:author="Holger Eichelberger" w:date="2019-04-12T17:21:00Z">
              <w:r w:rsidR="000F3B3B" w:rsidDel="000E75D4">
                <w:rPr>
                  <w:bCs/>
                  <w:szCs w:val="22"/>
                </w:rPr>
                <w:delText>X</w:delText>
              </w:r>
            </w:del>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785D339E" w:rsidR="00F25B21" w:rsidRPr="00F25B21" w:rsidRDefault="00AF4EAF" w:rsidP="00F25B21">
      <w:pPr>
        <w:pStyle w:val="Caption"/>
        <w:rPr>
          <w:b/>
          <w:lang w:val="en-GB"/>
        </w:rPr>
      </w:pPr>
      <w:bookmarkStart w:id="599"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C5268B">
        <w:rPr>
          <w:b/>
          <w:noProof/>
        </w:rPr>
        <w:t>2</w:t>
      </w:r>
      <w:r w:rsidR="006B1548" w:rsidRPr="00AF4EAF">
        <w:rPr>
          <w:b/>
        </w:rPr>
        <w:fldChar w:fldCharType="end"/>
      </w:r>
      <w:bookmarkEnd w:id="599"/>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600" w:name="_Toc506881589"/>
      <w:r>
        <w:rPr>
          <w:lang w:val="en-GB"/>
        </w:rPr>
        <w:t>IVML Grammar</w:t>
      </w:r>
      <w:bookmarkEnd w:id="600"/>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7"/>
      </w:r>
      <w:r w:rsidR="001E775E">
        <w:rPr>
          <w:lang w:val="en-GB"/>
        </w:rPr>
        <w:t xml:space="preserve"> grammar (close to </w:t>
      </w:r>
      <w:r w:rsidR="001E775E" w:rsidRPr="000F5893">
        <w:rPr>
          <w:lang w:val="en-GB"/>
        </w:rPr>
        <w:t>ANTLR</w:t>
      </w:r>
      <w:r w:rsidR="005E7EA1" w:rsidRPr="005E7EA1">
        <w:rPr>
          <w:rStyle w:val="FootnoteReference"/>
          <w:lang w:val="en-GB"/>
        </w:rPr>
        <w:footnoteReference w:id="18"/>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601" w:name="_Toc506881590"/>
      <w:r>
        <w:rPr>
          <w:lang w:val="en-US"/>
        </w:rPr>
        <w:t>Basic m</w:t>
      </w:r>
      <w:r w:rsidR="005E7EA1" w:rsidRPr="005E7EA1">
        <w:rPr>
          <w:lang w:val="en-US"/>
        </w:rPr>
        <w:t xml:space="preserve">odeling </w:t>
      </w:r>
      <w:r w:rsidR="00AA1DEA">
        <w:rPr>
          <w:lang w:val="en-US"/>
        </w:rPr>
        <w:t>concepts</w:t>
      </w:r>
      <w:bookmarkEnd w:id="601"/>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602" w:name="_Toc506881591"/>
      <w:r>
        <w:rPr>
          <w:lang w:val="en-US"/>
        </w:rPr>
        <w:t>Basic t</w:t>
      </w:r>
      <w:r w:rsidR="00583A1B">
        <w:rPr>
          <w:lang w:val="en-US"/>
        </w:rPr>
        <w:t xml:space="preserve">ypes and </w:t>
      </w:r>
      <w:r>
        <w:rPr>
          <w:lang w:val="en-US"/>
        </w:rPr>
        <w:t>v</w:t>
      </w:r>
      <w:r w:rsidR="00583A1B">
        <w:rPr>
          <w:lang w:val="en-US"/>
        </w:rPr>
        <w:t>alues</w:t>
      </w:r>
      <w:bookmarkEnd w:id="602"/>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603" w:name="_Toc506881592"/>
      <w:bookmarkStart w:id="604" w:name="_Toc506881593"/>
      <w:bookmarkStart w:id="605" w:name="_Toc506881594"/>
      <w:bookmarkStart w:id="606" w:name="_Toc506881595"/>
      <w:bookmarkEnd w:id="603"/>
      <w:bookmarkEnd w:id="604"/>
      <w:bookmarkEnd w:id="605"/>
      <w:r>
        <w:rPr>
          <w:lang w:val="en-US"/>
        </w:rPr>
        <w:t>Advanced modeling concepts</w:t>
      </w:r>
      <w:bookmarkEnd w:id="606"/>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6F623623"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ins w:id="607" w:author="Holger Eichelberger" w:date="2019-08-14T17:40:00Z">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w:t>
        </w:r>
        <w:r w:rsidR="00BF1DCA" w:rsidRPr="005E7EA1">
          <w:rPr>
            <w:rFonts w:ascii="Courier New" w:hAnsi="Courier New" w:cs="Courier New"/>
            <w:sz w:val="20"/>
            <w:szCs w:val="20"/>
            <w:lang w:val="en-US"/>
          </w:rPr>
          <w:t>'</w:t>
        </w:r>
        <w:r w:rsidR="00BF1DCA">
          <w:rPr>
            <w:rFonts w:ascii="Courier New" w:hAnsi="Courier New" w:cs="Courier New"/>
            <w:sz w:val="20"/>
            <w:szCs w:val="20"/>
            <w:lang w:val="en-US"/>
          </w:rPr>
          <w:t xml:space="preserve"> | (</w:t>
        </w:r>
      </w:ins>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ins w:id="608" w:author="Holger Eichelberger" w:date="2019-08-14T17:40:00Z">
        <w:r w:rsidR="00BF1DCA">
          <w:rPr>
            <w:rFonts w:ascii="Courier New" w:hAnsi="Courier New" w:cs="Courier New"/>
            <w:sz w:val="20"/>
            <w:szCs w:val="20"/>
            <w:lang w:val="en-US"/>
          </w:rPr>
          <w:t xml:space="preserve">)) </w:t>
        </w:r>
      </w:ins>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609" w:name="_Toc400027170"/>
      <w:bookmarkStart w:id="610" w:name="_Toc400027371"/>
      <w:bookmarkStart w:id="611" w:name="_Toc402960520"/>
      <w:bookmarkStart w:id="612" w:name="_Toc400027171"/>
      <w:bookmarkStart w:id="613" w:name="_Toc400027372"/>
      <w:bookmarkStart w:id="614" w:name="_Toc402960521"/>
      <w:bookmarkStart w:id="615" w:name="_Toc400027172"/>
      <w:bookmarkStart w:id="616" w:name="_Toc400027373"/>
      <w:bookmarkStart w:id="617" w:name="_Toc402960522"/>
      <w:bookmarkStart w:id="618" w:name="_Toc400027173"/>
      <w:bookmarkStart w:id="619" w:name="_Toc400027374"/>
      <w:bookmarkStart w:id="620" w:name="_Toc402960523"/>
      <w:bookmarkStart w:id="621" w:name="_Toc400027174"/>
      <w:bookmarkStart w:id="622" w:name="_Toc400027375"/>
      <w:bookmarkStart w:id="623" w:name="_Toc402960524"/>
      <w:bookmarkStart w:id="624" w:name="_Toc506881596"/>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r>
        <w:rPr>
          <w:lang w:val="en-US"/>
        </w:rPr>
        <w:t>Basic c</w:t>
      </w:r>
      <w:r w:rsidR="00D339BC">
        <w:rPr>
          <w:lang w:val="en-US"/>
        </w:rPr>
        <w:t>onstraint</w:t>
      </w:r>
      <w:r>
        <w:rPr>
          <w:lang w:val="en-US"/>
        </w:rPr>
        <w:t>s</w:t>
      </w:r>
      <w:bookmarkEnd w:id="624"/>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625" w:name="_Toc506881597"/>
      <w:r>
        <w:rPr>
          <w:lang w:val="en-US"/>
        </w:rPr>
        <w:t>Advanced constraint</w:t>
      </w:r>
      <w:r w:rsidR="00AE452D">
        <w:rPr>
          <w:lang w:val="en-US"/>
        </w:rPr>
        <w:t>s</w:t>
      </w:r>
      <w:bookmarkEnd w:id="625"/>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626" w:name="_Toc506881598"/>
      <w:r>
        <w:rPr>
          <w:lang w:val="en-US"/>
        </w:rPr>
        <w:t>Terminals</w:t>
      </w:r>
      <w:bookmarkEnd w:id="626"/>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627" w:name="_Toc179456084"/>
      <w:bookmarkStart w:id="628" w:name="_Toc313096753"/>
      <w:bookmarkStart w:id="629" w:name="_Toc506881599"/>
      <w:r w:rsidRPr="00D56B21">
        <w:rPr>
          <w:lang w:val="en-GB"/>
        </w:rPr>
        <w:t>References</w:t>
      </w:r>
      <w:bookmarkEnd w:id="627"/>
      <w:bookmarkEnd w:id="628"/>
      <w:bookmarkEnd w:id="629"/>
    </w:p>
    <w:p w14:paraId="7485991D" w14:textId="77777777" w:rsidR="00EB6E0B" w:rsidRDefault="00EB6E0B" w:rsidP="00E33E27">
      <w:pPr>
        <w:tabs>
          <w:tab w:val="left" w:pos="567"/>
        </w:tabs>
        <w:ind w:left="567" w:hanging="567"/>
        <w:rPr>
          <w:lang w:val="en-GB"/>
        </w:rPr>
      </w:pPr>
      <w:bookmarkStart w:id="630" w:name="BIB__bib"/>
      <w:r w:rsidRPr="00EB6E0B">
        <w:rPr>
          <w:lang w:val="en-GB"/>
        </w:rPr>
        <w:t>[</w:t>
      </w:r>
      <w:bookmarkStart w:id="631" w:name="BIB_bakczarneckiwasowski11"/>
      <w:r w:rsidRPr="00EB6E0B">
        <w:rPr>
          <w:lang w:val="en-GB"/>
        </w:rPr>
        <w:t>1</w:t>
      </w:r>
      <w:bookmarkEnd w:id="63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632" w:name="BIB_boucherclassenfaber_pl_10"/>
      <w:r w:rsidRPr="00EB6E0B">
        <w:rPr>
          <w:lang w:val="en-GB"/>
        </w:rPr>
        <w:t>2</w:t>
      </w:r>
      <w:bookmarkEnd w:id="63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633" w:name="BIB_SPLC11"/>
      <w:r w:rsidRPr="00EB6E0B">
        <w:rPr>
          <w:lang w:val="en-GB"/>
        </w:rPr>
        <w:t>3</w:t>
      </w:r>
      <w:bookmarkEnd w:id="63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634" w:name="BIB_omgocl20"/>
      <w:r w:rsidRPr="00EB6E0B">
        <w:rPr>
          <w:lang w:val="en-GB"/>
        </w:rPr>
        <w:t>4</w:t>
      </w:r>
      <w:bookmarkEnd w:id="63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635" w:name="BIB_omg07uml212super"/>
      <w:r w:rsidRPr="00EB6E0B">
        <w:rPr>
          <w:lang w:val="en-GB"/>
        </w:rPr>
        <w:t>5</w:t>
      </w:r>
      <w:bookmarkEnd w:id="63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636" w:name="BIB_cvlinit10"/>
      <w:r w:rsidRPr="00EB6E0B">
        <w:rPr>
          <w:lang w:val="en-GB"/>
        </w:rPr>
        <w:t>6</w:t>
      </w:r>
      <w:bookmarkEnd w:id="636"/>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637" w:name="BIB_reiser09a"/>
      <w:r w:rsidRPr="00EB6E0B">
        <w:rPr>
          <w:lang w:val="en-GB"/>
        </w:rPr>
        <w:t>7</w:t>
      </w:r>
      <w:bookmarkEnd w:id="63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638" w:name="BIB_rosenmuellersiegmund10"/>
      <w:r w:rsidRPr="005D7CD2">
        <w:rPr>
          <w:lang w:val="en-GB"/>
        </w:rPr>
        <w:t>8</w:t>
      </w:r>
      <w:bookmarkEnd w:id="63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639" w:name="BIB_ommering04"/>
      <w:r w:rsidRPr="00EB6E0B">
        <w:rPr>
          <w:lang w:val="en-GB"/>
        </w:rPr>
        <w:t>9</w:t>
      </w:r>
      <w:bookmarkEnd w:id="63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630"/>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Holger Eichelberger" w:date="2021-04-28T09:55:00Z" w:initials="HE">
    <w:p w14:paraId="362BC6D4" w14:textId="6986AC5E" w:rsidR="00B537A3" w:rsidRPr="00B537A3" w:rsidRDefault="002E0FA7">
      <w:pPr>
        <w:pStyle w:val="CommentText"/>
        <w:rPr>
          <w:lang w:val="en-US"/>
        </w:rPr>
      </w:pPr>
      <w:r>
        <w:rPr>
          <w:noProof/>
          <w:lang w:val="en-US"/>
        </w:rPr>
        <w:t xml:space="preserve">@Christian: </w:t>
      </w:r>
      <w:r w:rsidR="00B537A3">
        <w:rPr>
          <w:rStyle w:val="CommentReference"/>
        </w:rPr>
        <w:annotationRef/>
      </w:r>
      <w:r w:rsidRPr="00B537A3">
        <w:rPr>
          <w:noProof/>
          <w:lang w:val="en-US"/>
        </w:rPr>
        <w:t>DevOpt if applicable...</w:t>
      </w:r>
    </w:p>
  </w:comment>
  <w:comment w:id="284" w:author="Holger Eichelberger [2]" w:date="2015-11-09T13:13:00Z" w:initials="he">
    <w:p w14:paraId="6294B68A" w14:textId="77777777" w:rsidR="006E335D" w:rsidRPr="0061654D" w:rsidRDefault="006E335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457" w:author="eichelberger" w:date="2015-11-09T13:13:00Z" w:initials="e">
    <w:p w14:paraId="7E2BA4D8" w14:textId="77777777" w:rsidR="006E335D" w:rsidRPr="002E7FDA" w:rsidRDefault="006E335D">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2BC6D4" w15:done="0"/>
  <w15:commentEx w15:paraId="6294B68A" w15:done="0"/>
  <w15:commentEx w15:paraId="7E2BA4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2BC6D4" w16cid:durableId="2433AFA3"/>
  <w16cid:commentId w16cid:paraId="6294B68A" w16cid:durableId="24311AE0"/>
  <w16cid:commentId w16cid:paraId="7E2BA4D8" w16cid:durableId="24311A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E60FA" w14:textId="77777777" w:rsidR="009349AB" w:rsidRDefault="009349AB">
      <w:r>
        <w:separator/>
      </w:r>
    </w:p>
    <w:p w14:paraId="6F3B53B9" w14:textId="77777777" w:rsidR="009349AB" w:rsidRDefault="009349AB"/>
  </w:endnote>
  <w:endnote w:type="continuationSeparator" w:id="0">
    <w:p w14:paraId="120DFB58" w14:textId="77777777" w:rsidR="009349AB" w:rsidRDefault="009349AB">
      <w:r>
        <w:continuationSeparator/>
      </w:r>
    </w:p>
    <w:p w14:paraId="3D701F8F" w14:textId="77777777" w:rsidR="009349AB" w:rsidRDefault="009349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DA70" w14:textId="77777777"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6E335D" w:rsidRDefault="006E335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779E" w14:textId="6491C99D" w:rsidR="006E335D" w:rsidRDefault="006E335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573F">
      <w:rPr>
        <w:rStyle w:val="PageNumber"/>
        <w:noProof/>
      </w:rPr>
      <w:t>35</w:t>
    </w:r>
    <w:r>
      <w:rPr>
        <w:rStyle w:val="PageNumber"/>
      </w:rPr>
      <w:fldChar w:fldCharType="end"/>
    </w:r>
  </w:p>
  <w:p w14:paraId="7A56D710" w14:textId="77777777" w:rsidR="006E335D" w:rsidRDefault="006E335D" w:rsidP="00BE548F">
    <w:pPr>
      <w:pStyle w:val="Footer"/>
      <w:ind w:right="360"/>
      <w:jc w:val="right"/>
    </w:pPr>
    <w:r>
      <w:tab/>
    </w:r>
    <w:r w:rsidR="009349AB">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C2DF3" w14:textId="77777777" w:rsidR="006E335D" w:rsidRDefault="006E335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7BC74" w14:textId="77777777" w:rsidR="009349AB" w:rsidRDefault="009349AB">
      <w:r>
        <w:separator/>
      </w:r>
    </w:p>
  </w:footnote>
  <w:footnote w:type="continuationSeparator" w:id="0">
    <w:p w14:paraId="310CB207" w14:textId="77777777" w:rsidR="009349AB" w:rsidRDefault="009349AB">
      <w:r>
        <w:continuationSeparator/>
      </w:r>
    </w:p>
    <w:p w14:paraId="4F167B07" w14:textId="77777777" w:rsidR="009349AB" w:rsidRDefault="009349AB"/>
  </w:footnote>
  <w:footnote w:id="1">
    <w:p w14:paraId="74F330C7" w14:textId="77777777" w:rsidR="006E335D" w:rsidRPr="00FA0CFE" w:rsidRDefault="006E335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6E335D" w:rsidRPr="00F64C3C" w:rsidRDefault="006E335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6E335D" w:rsidRPr="003016BF" w:rsidRDefault="006E335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6E335D" w:rsidRPr="008634C2" w:rsidRDefault="006E335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6E335D" w:rsidRPr="00C4341D" w:rsidRDefault="006E335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6E335D" w:rsidRPr="003365E0" w:rsidRDefault="006E335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6E335D" w:rsidRPr="005C0C8B" w:rsidRDefault="006E335D"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6E335D" w:rsidRPr="006A5EDD" w:rsidRDefault="006E335D">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6E335D" w:rsidRPr="00B74EEC" w:rsidRDefault="006E335D"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22A62CCF" w14:textId="6F20A519" w:rsidR="0061651C" w:rsidRDefault="0061651C">
      <w:pPr>
        <w:pStyle w:val="FootnoteText"/>
      </w:pPr>
      <w:ins w:id="331" w:author="Holger Eichelberger" w:date="2019-07-25T08:35:00Z">
        <w:r>
          <w:rPr>
            <w:rStyle w:val="FootnoteReference"/>
          </w:rPr>
          <w:footnoteRef/>
        </w:r>
        <w:r>
          <w:t xml:space="preserve"> </w:t>
        </w:r>
      </w:ins>
      <w:ins w:id="332" w:author="Holger Eichelberger" w:date="2019-07-25T08:36:00Z">
        <w:r>
          <w:t>Internal type. used for specifying the operations only. Cannot be used within IVML.</w:t>
        </w:r>
      </w:ins>
    </w:p>
  </w:footnote>
  <w:footnote w:id="11">
    <w:p w14:paraId="3A668000" w14:textId="77777777" w:rsidR="006E335D" w:rsidRPr="00941401" w:rsidRDefault="006E335D" w:rsidP="00876156">
      <w:pPr>
        <w:pStyle w:val="FootnoteText"/>
      </w:pPr>
      <w:r>
        <w:rPr>
          <w:rStyle w:val="FootnoteReference"/>
        </w:rPr>
        <w:footnoteRef/>
      </w:r>
      <w:r>
        <w:t xml:space="preserve"> Actually, this is in preparation.</w:t>
      </w:r>
    </w:p>
  </w:footnote>
  <w:footnote w:id="12">
    <w:p w14:paraId="09496515" w14:textId="77777777" w:rsidR="006E335D" w:rsidRPr="00216805" w:rsidRDefault="006E335D"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3">
    <w:p w14:paraId="5FB78B60" w14:textId="69E08430" w:rsidR="006E335D" w:rsidRPr="00D54841" w:rsidRDefault="006E335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ins w:id="440" w:author="Holger Eichelberger" w:date="2021-05-18T23:43:00Z">
        <w:r w:rsidR="00C5268B">
          <w:t>3.3.2</w:t>
        </w:r>
      </w:ins>
      <w:del w:id="441" w:author="Holger Eichelberger" w:date="2021-04-28T10:01:00Z">
        <w:r w:rsidDel="003759A4">
          <w:delText>3.4.2</w:delText>
        </w:r>
      </w:del>
      <w:r>
        <w:fldChar w:fldCharType="end"/>
      </w:r>
      <w:r>
        <w:t xml:space="preserve"> for more details). </w:t>
      </w:r>
    </w:p>
  </w:footnote>
  <w:footnote w:id="14">
    <w:p w14:paraId="1AAB0AD3" w14:textId="402EEC25" w:rsidR="006E335D" w:rsidRPr="00E13F58" w:rsidRDefault="006E335D">
      <w:pPr>
        <w:pStyle w:val="FootnoteText"/>
      </w:pPr>
      <w:r>
        <w:rPr>
          <w:rStyle w:val="FootnoteReference"/>
        </w:rPr>
        <w:footnoteRef/>
      </w:r>
      <w:r>
        <w:t xml:space="preserve"> Currently, no narrowing of variables sufficiently limited by constraints. Future reasoning chain may target this.</w:t>
      </w:r>
    </w:p>
  </w:footnote>
  <w:footnote w:id="15">
    <w:p w14:paraId="5197E8CD" w14:textId="40E4C041" w:rsidR="006E335D" w:rsidRPr="00E13F58" w:rsidRDefault="006E335D">
      <w:pPr>
        <w:pStyle w:val="FootnoteText"/>
      </w:pPr>
      <w:r>
        <w:rPr>
          <w:rStyle w:val="FootnoteReference"/>
        </w:rPr>
        <w:footnoteRef/>
      </w:r>
      <w:r>
        <w:t xml:space="preserve"> Future reasoning chain may create instances as part of propagation.</w:t>
      </w:r>
    </w:p>
  </w:footnote>
  <w:footnote w:id="16">
    <w:p w14:paraId="699181C2" w14:textId="25942F61" w:rsidR="006E335D" w:rsidRPr="00FB7EAA" w:rsidRDefault="006E335D" w:rsidP="000F3B3B">
      <w:pPr>
        <w:pStyle w:val="FootnoteText"/>
      </w:pPr>
      <w:r>
        <w:rPr>
          <w:rStyle w:val="FootnoteReference"/>
        </w:rPr>
        <w:footnoteRef/>
      </w:r>
      <w:r>
        <w:t xml:space="preserve"> In development, may need partial freezing.</w:t>
      </w:r>
    </w:p>
  </w:footnote>
  <w:footnote w:id="17">
    <w:p w14:paraId="674B3903" w14:textId="77777777" w:rsidR="006E335D" w:rsidRPr="000F5893" w:rsidRDefault="006E335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8">
    <w:p w14:paraId="4BD71569" w14:textId="77777777" w:rsidR="006E335D" w:rsidRPr="000F5893" w:rsidRDefault="006E335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DFB6" w14:textId="77777777" w:rsidR="006E335D" w:rsidRPr="00360145" w:rsidRDefault="006E335D" w:rsidP="00BE548F">
    <w:pPr>
      <w:pStyle w:val="Header"/>
      <w:jc w:val="right"/>
      <w:rPr>
        <w:lang w:val="en-US"/>
      </w:rPr>
    </w:pPr>
    <w:r w:rsidRPr="00360145">
      <w:rPr>
        <w:lang w:val="en-US"/>
      </w:rPr>
      <w:t>IVML Language Specification</w:t>
    </w:r>
  </w:p>
  <w:p w14:paraId="392C1D56" w14:textId="77777777" w:rsidR="006E335D" w:rsidRDefault="009349AB"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4155F" w14:textId="77777777" w:rsidR="006E335D" w:rsidRDefault="006E335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rson w15:author="Holger Eichelberger [2]">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162"/>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608"/>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5D4"/>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2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24F"/>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1BB3"/>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85"/>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4FAC"/>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CA9"/>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6C69"/>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0FA7"/>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0C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9A4"/>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2A3"/>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0422"/>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2F6"/>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0E61"/>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16A"/>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1C"/>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3F11"/>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741"/>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35D"/>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E66"/>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49AB"/>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6F9A"/>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15D"/>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094"/>
    <w:rsid w:val="00A11CCD"/>
    <w:rsid w:val="00A11F01"/>
    <w:rsid w:val="00A120BE"/>
    <w:rsid w:val="00A12337"/>
    <w:rsid w:val="00A128A1"/>
    <w:rsid w:val="00A12BDB"/>
    <w:rsid w:val="00A12C11"/>
    <w:rsid w:val="00A12CAF"/>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9E"/>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5895"/>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6FB"/>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7A3"/>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749"/>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1DCA"/>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6D70"/>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68B"/>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835"/>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698"/>
    <w:rsid w:val="00EA4C9C"/>
    <w:rsid w:val="00EA503C"/>
    <w:rsid w:val="00EA5E59"/>
    <w:rsid w:val="00EA625D"/>
    <w:rsid w:val="00EA62EE"/>
    <w:rsid w:val="00EA6A2B"/>
    <w:rsid w:val="00EA6A73"/>
    <w:rsid w:val="00EA6BAB"/>
    <w:rsid w:val="00EA6C99"/>
    <w:rsid w:val="00EA6DBA"/>
    <w:rsid w:val="00EA7B30"/>
    <w:rsid w:val="00EA7B55"/>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B2"/>
    <w:rsid w:val="00ED38F0"/>
    <w:rsid w:val="00ED3C5A"/>
    <w:rsid w:val="00ED3DF8"/>
    <w:rsid w:val="00ED4186"/>
    <w:rsid w:val="00ED438A"/>
    <w:rsid w:val="00ED455F"/>
    <w:rsid w:val="00ED4A30"/>
    <w:rsid w:val="00ED573F"/>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A0C"/>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528"/>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file:///W:\offlineFiles\git\EASyProducer\EASyProducer\doc\IVML%20Language%20Spec.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image" Target="media/image3.emf"/><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60927-D21E-4C0C-8F4B-97B9C7B7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19982</Words>
  <Characters>113900</Characters>
  <Application>Microsoft Office Word</Application>
  <DocSecurity>0</DocSecurity>
  <Lines>949</Lines>
  <Paragraphs>267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133615</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927</cp:revision>
  <cp:lastPrinted>2021-05-18T21:43:00Z</cp:lastPrinted>
  <dcterms:created xsi:type="dcterms:W3CDTF">2012-07-20T09:19:00Z</dcterms:created>
  <dcterms:modified xsi:type="dcterms:W3CDTF">2021-05-18T21:44:00Z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